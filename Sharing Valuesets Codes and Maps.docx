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1FF546EE" w:rsidR="00482DC2" w:rsidRPr="00D26514" w:rsidRDefault="00CF283F" w:rsidP="000807AC">
      <w:pPr>
        <w:pStyle w:val="BodyText"/>
        <w:jc w:val="center"/>
        <w:rPr>
          <w:b/>
          <w:sz w:val="44"/>
          <w:szCs w:val="44"/>
        </w:rPr>
      </w:pPr>
      <w:r w:rsidRPr="00D26514">
        <w:rPr>
          <w:b/>
          <w:sz w:val="44"/>
          <w:szCs w:val="44"/>
        </w:rPr>
        <w:t xml:space="preserve">IHE </w:t>
      </w:r>
      <w:r w:rsidR="00C81C10" w:rsidRPr="00C81C10">
        <w:rPr>
          <w:b/>
          <w:sz w:val="44"/>
          <w:szCs w:val="44"/>
        </w:rPr>
        <w:t xml:space="preserve">IT Infrastructure (ITI) </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0E5FA67E" w14:textId="6BB0D674" w:rsidR="00CF283F" w:rsidRDefault="00D721F2" w:rsidP="00060817">
      <w:pPr>
        <w:pStyle w:val="BodyText"/>
        <w:jc w:val="center"/>
        <w:rPr>
          <w:b/>
          <w:sz w:val="44"/>
          <w:szCs w:val="44"/>
        </w:rPr>
      </w:pPr>
      <w:r>
        <w:rPr>
          <w:b/>
          <w:sz w:val="44"/>
          <w:szCs w:val="44"/>
        </w:rPr>
        <w:t xml:space="preserve">Sharing </w:t>
      </w:r>
      <w:proofErr w:type="spellStart"/>
      <w:r>
        <w:rPr>
          <w:b/>
          <w:sz w:val="44"/>
          <w:szCs w:val="44"/>
        </w:rPr>
        <w:t>Value</w:t>
      </w:r>
      <w:r w:rsidR="009136C6">
        <w:rPr>
          <w:b/>
          <w:sz w:val="44"/>
          <w:szCs w:val="44"/>
        </w:rPr>
        <w:t>s</w:t>
      </w:r>
      <w:r>
        <w:rPr>
          <w:b/>
          <w:sz w:val="44"/>
          <w:szCs w:val="44"/>
        </w:rPr>
        <w:t>ets</w:t>
      </w:r>
      <w:proofErr w:type="spellEnd"/>
      <w:r>
        <w:rPr>
          <w:b/>
          <w:sz w:val="44"/>
          <w:szCs w:val="44"/>
        </w:rPr>
        <w:t>, Codes and Maps</w:t>
      </w:r>
    </w:p>
    <w:p w14:paraId="49073B6D" w14:textId="70F9AE20" w:rsidR="00D721F2" w:rsidRPr="00D26514" w:rsidRDefault="00D721F2" w:rsidP="00060817">
      <w:pPr>
        <w:pStyle w:val="BodyText"/>
        <w:jc w:val="center"/>
        <w:rPr>
          <w:b/>
          <w:sz w:val="44"/>
          <w:szCs w:val="44"/>
        </w:rPr>
      </w:pPr>
      <w:r>
        <w:rPr>
          <w:b/>
          <w:sz w:val="44"/>
          <w:szCs w:val="44"/>
        </w:rPr>
        <w:t>(SVCM)</w:t>
      </w:r>
    </w:p>
    <w:p w14:paraId="19C34921" w14:textId="77777777" w:rsidR="00726A7E" w:rsidRPr="00D26514" w:rsidRDefault="00726A7E" w:rsidP="00EA3BCB">
      <w:pPr>
        <w:pStyle w:val="BodyText"/>
      </w:pPr>
    </w:p>
    <w:p w14:paraId="41D090FD" w14:textId="2C2809A6"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STU </w:t>
      </w:r>
      <w:r w:rsidR="00C81C10">
        <w:rPr>
          <w:bCs/>
          <w:kern w:val="28"/>
          <w:szCs w:val="24"/>
        </w:rPr>
        <w:t>4</w:t>
      </w:r>
    </w:p>
    <w:p w14:paraId="795722E2" w14:textId="3994AF09" w:rsidR="001E6533" w:rsidRPr="00D26514" w:rsidRDefault="001E6533" w:rsidP="001E6533">
      <w:pPr>
        <w:pStyle w:val="BodyText"/>
        <w:jc w:val="center"/>
        <w:rPr>
          <w:bCs/>
          <w:kern w:val="28"/>
          <w:sz w:val="28"/>
          <w:szCs w:val="28"/>
        </w:rPr>
      </w:pPr>
      <w:r w:rsidRPr="00D26514">
        <w:rPr>
          <w:bCs/>
          <w:kern w:val="28"/>
          <w:szCs w:val="24"/>
        </w:rPr>
        <w:t xml:space="preserve">Using Resources at FMM Level </w:t>
      </w:r>
      <w:r w:rsidR="00C81C10" w:rsidRPr="00C81C10">
        <w:rPr>
          <w:bCs/>
          <w:kern w:val="28"/>
          <w:szCs w:val="24"/>
          <w:highlight w:val="yellow"/>
        </w:rPr>
        <w:t>&lt;</w:t>
      </w:r>
      <w:r w:rsidR="00D027C3">
        <w:rPr>
          <w:bCs/>
          <w:kern w:val="28"/>
          <w:szCs w:val="24"/>
          <w:highlight w:val="yellow"/>
        </w:rPr>
        <w:t>3</w:t>
      </w:r>
      <w:r w:rsidRPr="00C81C10">
        <w:rPr>
          <w:bCs/>
          <w:kern w:val="28"/>
          <w:szCs w:val="24"/>
          <w:highlight w:val="yellow"/>
        </w:rPr>
        <w:t>-</w:t>
      </w:r>
      <w:r w:rsidR="00D027C3">
        <w:rPr>
          <w:bCs/>
          <w:kern w:val="28"/>
          <w:szCs w:val="24"/>
          <w:highlight w:val="yellow"/>
        </w:rPr>
        <w:t>N</w:t>
      </w:r>
      <w:r w:rsidR="00C81C10" w:rsidRPr="00C81C10">
        <w:rPr>
          <w:bCs/>
          <w:kern w:val="28"/>
          <w:szCs w:val="24"/>
          <w:highlight w:val="yellow"/>
        </w:rPr>
        <w:t>&gt;</w:t>
      </w:r>
    </w:p>
    <w:p w14:paraId="13DE55AD" w14:textId="4D431BD0" w:rsidR="00503AE1" w:rsidRPr="00D26514" w:rsidRDefault="00A219CF" w:rsidP="00060817">
      <w:pPr>
        <w:pStyle w:val="BodyText"/>
        <w:jc w:val="center"/>
        <w:rPr>
          <w:b/>
          <w:sz w:val="44"/>
        </w:rPr>
      </w:pPr>
      <w:r w:rsidRPr="00D26514">
        <w:rPr>
          <w:b/>
          <w:sz w:val="44"/>
          <w:szCs w:val="44"/>
        </w:rPr>
        <w:t xml:space="preserve">Revision </w:t>
      </w:r>
      <w:proofErr w:type="spellStart"/>
      <w:r w:rsidRPr="00D26514">
        <w:rPr>
          <w:b/>
          <w:sz w:val="44"/>
          <w:szCs w:val="44"/>
        </w:rPr>
        <w:t>x.x</w:t>
      </w:r>
      <w:proofErr w:type="spellEnd"/>
      <w:r w:rsidRPr="00D26514">
        <w:rPr>
          <w:b/>
          <w:sz w:val="44"/>
          <w:szCs w:val="44"/>
        </w:rPr>
        <w:t xml:space="preserve">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p>
    <w:p w14:paraId="66B89389" w14:textId="77777777" w:rsidR="00AF7952" w:rsidRDefault="00AF7952" w:rsidP="00AC7C88">
      <w:pPr>
        <w:pStyle w:val="BodyText"/>
      </w:pPr>
    </w:p>
    <w:p w14:paraId="7945735C" w14:textId="077320A8"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7A2DB90C" w:rsidR="00603ED5" w:rsidRPr="00D26514" w:rsidRDefault="00A910E1" w:rsidP="00AC7C88">
      <w:pPr>
        <w:pStyle w:val="BodyText"/>
      </w:pPr>
      <w:r w:rsidRPr="00D26514">
        <w:t>Author:</w:t>
      </w:r>
      <w:r w:rsidRPr="00D26514">
        <w:tab/>
      </w:r>
      <w:r w:rsidR="00C81C10">
        <w:t>ITI</w:t>
      </w:r>
      <w:r w:rsidR="001E6533" w:rsidRPr="00D26514">
        <w:t xml:space="preserve"> </w:t>
      </w:r>
      <w:r w:rsidR="00656A6B" w:rsidRPr="00D26514">
        <w:t>Technical Committee</w:t>
      </w:r>
    </w:p>
    <w:p w14:paraId="39940B52" w14:textId="1C9B3D27" w:rsidR="00A875FF" w:rsidRPr="00D26514" w:rsidRDefault="00603ED5" w:rsidP="00C81C10">
      <w:pPr>
        <w:pStyle w:val="NormalWeb"/>
      </w:pPr>
      <w:r w:rsidRPr="00D26514">
        <w:t>Email:</w:t>
      </w:r>
      <w:r w:rsidR="00FF4C4E" w:rsidRPr="00D26514">
        <w:tab/>
      </w:r>
      <w:r w:rsidR="00FF4C4E" w:rsidRPr="00D26514">
        <w:tab/>
      </w:r>
      <w:r w:rsidR="00C81C10" w:rsidRPr="00C81C10">
        <w:t xml:space="preserve">iti@ihe.net </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07D0B36C" w:rsidR="00AF7952" w:rsidRPr="00D26514" w:rsidRDefault="009D125C" w:rsidP="00AF7952">
      <w:pPr>
        <w:pStyle w:val="AuthorInstructions"/>
        <w:rPr>
          <w:rFonts w:ascii="Arial" w:hAnsi="Arial"/>
          <w:b/>
          <w:kern w:val="28"/>
          <w:sz w:val="28"/>
        </w:rPr>
      </w:pPr>
      <w:r w:rsidRPr="00D26514">
        <w:br w:type="page"/>
      </w:r>
    </w:p>
    <w:p w14:paraId="1EF12208" w14:textId="5144DD60" w:rsidR="00CF283F" w:rsidRPr="00D26514" w:rsidRDefault="00A875FF" w:rsidP="009D125C">
      <w:pPr>
        <w:pStyle w:val="BodyText"/>
      </w:pPr>
      <w:r w:rsidRPr="00D26514">
        <w:rPr>
          <w:rFonts w:ascii="Arial" w:hAnsi="Arial"/>
          <w:b/>
          <w:kern w:val="28"/>
          <w:sz w:val="28"/>
        </w:rPr>
        <w:lastRenderedPageBreak/>
        <w:t>Foreword</w:t>
      </w:r>
    </w:p>
    <w:p w14:paraId="23B34C99" w14:textId="62EA7078"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DE5060">
        <w:t xml:space="preserve">IT Infrastructure </w:t>
      </w:r>
      <w:r w:rsidRPr="00D26514">
        <w:t xml:space="preserve">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1"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2" w:history="1">
        <w:r w:rsidRPr="00D26514">
          <w:rPr>
            <w:rStyle w:val="Hyperlink"/>
          </w:rPr>
          <w:t>www.ihe.net</w:t>
        </w:r>
      </w:hyperlink>
      <w:r w:rsidR="00625D23" w:rsidRPr="00D26514">
        <w:t>.</w:t>
      </w:r>
    </w:p>
    <w:p w14:paraId="3F882605" w14:textId="7C83286C" w:rsidR="00BE5916" w:rsidRPr="00D26514" w:rsidRDefault="00BE5916" w:rsidP="00BE5916">
      <w:pPr>
        <w:pStyle w:val="BodyText"/>
      </w:pPr>
      <w:r w:rsidRPr="00D26514">
        <w:t xml:space="preserve">Information about the IHE </w:t>
      </w:r>
      <w:r w:rsidR="00DE5060">
        <w:t>IT Infrastructure</w:t>
      </w:r>
      <w:r w:rsidRPr="00D26514">
        <w:t xml:space="preserve"> </w:t>
      </w:r>
      <w:r w:rsidR="000F613A" w:rsidRPr="00D26514">
        <w:t xml:space="preserve">domain </w:t>
      </w:r>
      <w:r w:rsidR="00503AE1" w:rsidRPr="00D26514">
        <w:t>can</w:t>
      </w:r>
      <w:r w:rsidRPr="00D26514">
        <w:t xml:space="preserve"> be found at</w:t>
      </w:r>
      <w:r w:rsidR="00F0665F" w:rsidRPr="00D26514">
        <w:t xml:space="preserve"> </w:t>
      </w:r>
      <w:hyperlink r:id="rId13" w:history="1">
        <w:r w:rsidR="0015489F" w:rsidRPr="00D26514">
          <w:rPr>
            <w:rStyle w:val="Hyperlink"/>
          </w:rPr>
          <w:t>ihe.net/</w:t>
        </w:r>
        <w:proofErr w:type="spellStart"/>
        <w:r w:rsidR="0015489F" w:rsidRPr="00D26514">
          <w:rPr>
            <w:rStyle w:val="Hyperlink"/>
          </w:rPr>
          <w:t>IHE_Domains</w:t>
        </w:r>
        <w:proofErr w:type="spellEnd"/>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4" w:history="1">
        <w:r w:rsidR="0015489F" w:rsidRPr="00D26514">
          <w:rPr>
            <w:rStyle w:val="Hyperlink"/>
          </w:rPr>
          <w:t>http://ihe.net/IHE_Process</w:t>
        </w:r>
      </w:hyperlink>
      <w:r w:rsidRPr="00D26514">
        <w:t xml:space="preserve"> and </w:t>
      </w:r>
      <w:hyperlink r:id="rId15" w:history="1">
        <w:r w:rsidR="0015489F" w:rsidRPr="00D26514">
          <w:rPr>
            <w:rStyle w:val="Hyperlink"/>
          </w:rPr>
          <w:t>http://ihe.net/Profiles</w:t>
        </w:r>
      </w:hyperlink>
      <w:r w:rsidR="00625D23" w:rsidRPr="00D26514">
        <w:t>.</w:t>
      </w:r>
    </w:p>
    <w:p w14:paraId="335BCE3B" w14:textId="533E0732" w:rsidR="00AF1EF3" w:rsidRPr="00D26514" w:rsidRDefault="00BE5916" w:rsidP="00BE5916">
      <w:pPr>
        <w:pStyle w:val="BodyText"/>
      </w:pPr>
      <w:r w:rsidRPr="00D26514">
        <w:t xml:space="preserve">The current version of </w:t>
      </w:r>
      <w:r w:rsidR="008F78D2" w:rsidRPr="00D26514">
        <w:t>the IHE</w:t>
      </w:r>
      <w:r w:rsidRPr="00D26514">
        <w:t xml:space="preserve"> </w:t>
      </w:r>
      <w:r w:rsidR="00DE5060">
        <w:t xml:space="preserve">IT Infrastructure </w:t>
      </w:r>
      <w:r w:rsidRPr="00D26514">
        <w:t xml:space="preserve">Technical Framework can be found at </w:t>
      </w:r>
      <w:hyperlink r:id="rId16" w:history="1">
        <w:r w:rsidR="0015489F" w:rsidRPr="00D26514">
          <w:rPr>
            <w:rStyle w:val="Hyperlink"/>
          </w:rPr>
          <w:t>http://ihe.net/Technical_Frameworks</w:t>
        </w:r>
      </w:hyperlink>
      <w:r w:rsidR="00625D23" w:rsidRPr="00D26514">
        <w: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19111C45" w14:textId="629BDE07" w:rsidR="006159EA" w:rsidRDefault="00CF508D">
      <w:pPr>
        <w:pStyle w:val="TOC1"/>
        <w:rPr>
          <w:rFonts w:asciiTheme="minorHAnsi" w:eastAsiaTheme="minorEastAsia" w:hAnsiTheme="minorHAnsi" w:cstheme="minorBidi"/>
          <w:noProof/>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29225410" w:history="1">
        <w:r w:rsidR="006159EA" w:rsidRPr="00BF2A5B">
          <w:rPr>
            <w:rStyle w:val="Hyperlink"/>
            <w:noProof/>
          </w:rPr>
          <w:t>Introduction to this Supplement</w:t>
        </w:r>
        <w:r w:rsidR="006159EA">
          <w:rPr>
            <w:noProof/>
            <w:webHidden/>
          </w:rPr>
          <w:tab/>
        </w:r>
        <w:r w:rsidR="006159EA">
          <w:rPr>
            <w:noProof/>
            <w:webHidden/>
          </w:rPr>
          <w:fldChar w:fldCharType="begin"/>
        </w:r>
        <w:r w:rsidR="006159EA">
          <w:rPr>
            <w:noProof/>
            <w:webHidden/>
          </w:rPr>
          <w:instrText xml:space="preserve"> PAGEREF _Toc29225410 \h </w:instrText>
        </w:r>
        <w:r w:rsidR="006159EA">
          <w:rPr>
            <w:noProof/>
            <w:webHidden/>
          </w:rPr>
        </w:r>
        <w:r w:rsidR="006159EA">
          <w:rPr>
            <w:noProof/>
            <w:webHidden/>
          </w:rPr>
          <w:fldChar w:fldCharType="separate"/>
        </w:r>
        <w:r w:rsidR="006159EA">
          <w:rPr>
            <w:noProof/>
            <w:webHidden/>
          </w:rPr>
          <w:t>7</w:t>
        </w:r>
        <w:r w:rsidR="006159EA">
          <w:rPr>
            <w:noProof/>
            <w:webHidden/>
          </w:rPr>
          <w:fldChar w:fldCharType="end"/>
        </w:r>
      </w:hyperlink>
    </w:p>
    <w:p w14:paraId="4076520B" w14:textId="7AA4A3B7" w:rsidR="006159EA" w:rsidRDefault="0033732D">
      <w:pPr>
        <w:pStyle w:val="TOC2"/>
        <w:rPr>
          <w:rFonts w:asciiTheme="minorHAnsi" w:eastAsiaTheme="minorEastAsia" w:hAnsiTheme="minorHAnsi" w:cstheme="minorBidi"/>
          <w:noProof/>
        </w:rPr>
      </w:pPr>
      <w:hyperlink w:anchor="_Toc29225411" w:history="1">
        <w:r w:rsidR="006159EA" w:rsidRPr="00BF2A5B">
          <w:rPr>
            <w:rStyle w:val="Hyperlink"/>
            <w:noProof/>
          </w:rPr>
          <w:t>Open Issues and Questions</w:t>
        </w:r>
        <w:r w:rsidR="006159EA">
          <w:rPr>
            <w:noProof/>
            <w:webHidden/>
          </w:rPr>
          <w:tab/>
        </w:r>
        <w:r w:rsidR="006159EA">
          <w:rPr>
            <w:noProof/>
            <w:webHidden/>
          </w:rPr>
          <w:fldChar w:fldCharType="begin"/>
        </w:r>
        <w:r w:rsidR="006159EA">
          <w:rPr>
            <w:noProof/>
            <w:webHidden/>
          </w:rPr>
          <w:instrText xml:space="preserve"> PAGEREF _Toc29225411 \h </w:instrText>
        </w:r>
        <w:r w:rsidR="006159EA">
          <w:rPr>
            <w:noProof/>
            <w:webHidden/>
          </w:rPr>
        </w:r>
        <w:r w:rsidR="006159EA">
          <w:rPr>
            <w:noProof/>
            <w:webHidden/>
          </w:rPr>
          <w:fldChar w:fldCharType="separate"/>
        </w:r>
        <w:r w:rsidR="006159EA">
          <w:rPr>
            <w:noProof/>
            <w:webHidden/>
          </w:rPr>
          <w:t>8</w:t>
        </w:r>
        <w:r w:rsidR="006159EA">
          <w:rPr>
            <w:noProof/>
            <w:webHidden/>
          </w:rPr>
          <w:fldChar w:fldCharType="end"/>
        </w:r>
      </w:hyperlink>
    </w:p>
    <w:p w14:paraId="163634B5" w14:textId="2FE85F81" w:rsidR="006159EA" w:rsidRDefault="0033732D">
      <w:pPr>
        <w:pStyle w:val="TOC2"/>
        <w:rPr>
          <w:rFonts w:asciiTheme="minorHAnsi" w:eastAsiaTheme="minorEastAsia" w:hAnsiTheme="minorHAnsi" w:cstheme="minorBidi"/>
          <w:noProof/>
        </w:rPr>
      </w:pPr>
      <w:hyperlink w:anchor="_Toc29225412" w:history="1">
        <w:r w:rsidR="006159EA" w:rsidRPr="00BF2A5B">
          <w:rPr>
            <w:rStyle w:val="Hyperlink"/>
            <w:noProof/>
          </w:rPr>
          <w:t>Closed Issues</w:t>
        </w:r>
        <w:r w:rsidR="006159EA">
          <w:rPr>
            <w:noProof/>
            <w:webHidden/>
          </w:rPr>
          <w:tab/>
        </w:r>
        <w:r w:rsidR="006159EA">
          <w:rPr>
            <w:noProof/>
            <w:webHidden/>
          </w:rPr>
          <w:fldChar w:fldCharType="begin"/>
        </w:r>
        <w:r w:rsidR="006159EA">
          <w:rPr>
            <w:noProof/>
            <w:webHidden/>
          </w:rPr>
          <w:instrText xml:space="preserve"> PAGEREF _Toc29225412 \h </w:instrText>
        </w:r>
        <w:r w:rsidR="006159EA">
          <w:rPr>
            <w:noProof/>
            <w:webHidden/>
          </w:rPr>
        </w:r>
        <w:r w:rsidR="006159EA">
          <w:rPr>
            <w:noProof/>
            <w:webHidden/>
          </w:rPr>
          <w:fldChar w:fldCharType="separate"/>
        </w:r>
        <w:r w:rsidR="006159EA">
          <w:rPr>
            <w:noProof/>
            <w:webHidden/>
          </w:rPr>
          <w:t>9</w:t>
        </w:r>
        <w:r w:rsidR="006159EA">
          <w:rPr>
            <w:noProof/>
            <w:webHidden/>
          </w:rPr>
          <w:fldChar w:fldCharType="end"/>
        </w:r>
      </w:hyperlink>
    </w:p>
    <w:p w14:paraId="3890CCE2" w14:textId="3636D238" w:rsidR="006159EA" w:rsidRDefault="0033732D">
      <w:pPr>
        <w:pStyle w:val="TOC1"/>
        <w:rPr>
          <w:rFonts w:asciiTheme="minorHAnsi" w:eastAsiaTheme="minorEastAsia" w:hAnsiTheme="minorHAnsi" w:cstheme="minorBidi"/>
          <w:noProof/>
        </w:rPr>
      </w:pPr>
      <w:hyperlink w:anchor="_Toc29225413" w:history="1">
        <w:r w:rsidR="006159EA" w:rsidRPr="00BF2A5B">
          <w:rPr>
            <w:rStyle w:val="Hyperlink"/>
            <w:noProof/>
          </w:rPr>
          <w:t>General Introduction and Shared Appendices</w:t>
        </w:r>
        <w:r w:rsidR="006159EA">
          <w:rPr>
            <w:noProof/>
            <w:webHidden/>
          </w:rPr>
          <w:tab/>
        </w:r>
        <w:r w:rsidR="006159EA">
          <w:rPr>
            <w:noProof/>
            <w:webHidden/>
          </w:rPr>
          <w:fldChar w:fldCharType="begin"/>
        </w:r>
        <w:r w:rsidR="006159EA">
          <w:rPr>
            <w:noProof/>
            <w:webHidden/>
          </w:rPr>
          <w:instrText xml:space="preserve"> PAGEREF _Toc29225413 \h </w:instrText>
        </w:r>
        <w:r w:rsidR="006159EA">
          <w:rPr>
            <w:noProof/>
            <w:webHidden/>
          </w:rPr>
        </w:r>
        <w:r w:rsidR="006159EA">
          <w:rPr>
            <w:noProof/>
            <w:webHidden/>
          </w:rPr>
          <w:fldChar w:fldCharType="separate"/>
        </w:r>
        <w:r w:rsidR="006159EA">
          <w:rPr>
            <w:noProof/>
            <w:webHidden/>
          </w:rPr>
          <w:t>10</w:t>
        </w:r>
        <w:r w:rsidR="006159EA">
          <w:rPr>
            <w:noProof/>
            <w:webHidden/>
          </w:rPr>
          <w:fldChar w:fldCharType="end"/>
        </w:r>
      </w:hyperlink>
    </w:p>
    <w:p w14:paraId="2610DEBB" w14:textId="492A8AC5" w:rsidR="006159EA" w:rsidRDefault="0033732D">
      <w:pPr>
        <w:pStyle w:val="TOC1"/>
        <w:rPr>
          <w:rFonts w:asciiTheme="minorHAnsi" w:eastAsiaTheme="minorEastAsia" w:hAnsiTheme="minorHAnsi" w:cstheme="minorBidi"/>
          <w:noProof/>
        </w:rPr>
      </w:pPr>
      <w:hyperlink w:anchor="_Toc29225414" w:history="1">
        <w:r w:rsidR="006159EA" w:rsidRPr="00BF2A5B">
          <w:rPr>
            <w:rStyle w:val="Hyperlink"/>
            <w:noProof/>
          </w:rPr>
          <w:t>Appendix A – Actor Summary Definitions</w:t>
        </w:r>
        <w:r w:rsidR="006159EA">
          <w:rPr>
            <w:noProof/>
            <w:webHidden/>
          </w:rPr>
          <w:tab/>
        </w:r>
        <w:r w:rsidR="006159EA">
          <w:rPr>
            <w:noProof/>
            <w:webHidden/>
          </w:rPr>
          <w:fldChar w:fldCharType="begin"/>
        </w:r>
        <w:r w:rsidR="006159EA">
          <w:rPr>
            <w:noProof/>
            <w:webHidden/>
          </w:rPr>
          <w:instrText xml:space="preserve"> PAGEREF _Toc29225414 \h </w:instrText>
        </w:r>
        <w:r w:rsidR="006159EA">
          <w:rPr>
            <w:noProof/>
            <w:webHidden/>
          </w:rPr>
        </w:r>
        <w:r w:rsidR="006159EA">
          <w:rPr>
            <w:noProof/>
            <w:webHidden/>
          </w:rPr>
          <w:fldChar w:fldCharType="separate"/>
        </w:r>
        <w:r w:rsidR="006159EA">
          <w:rPr>
            <w:noProof/>
            <w:webHidden/>
          </w:rPr>
          <w:t>10</w:t>
        </w:r>
        <w:r w:rsidR="006159EA">
          <w:rPr>
            <w:noProof/>
            <w:webHidden/>
          </w:rPr>
          <w:fldChar w:fldCharType="end"/>
        </w:r>
      </w:hyperlink>
    </w:p>
    <w:p w14:paraId="703D8399" w14:textId="7BAD8DA6" w:rsidR="006159EA" w:rsidRDefault="0033732D">
      <w:pPr>
        <w:pStyle w:val="TOC1"/>
        <w:rPr>
          <w:rFonts w:asciiTheme="minorHAnsi" w:eastAsiaTheme="minorEastAsia" w:hAnsiTheme="minorHAnsi" w:cstheme="minorBidi"/>
          <w:noProof/>
        </w:rPr>
      </w:pPr>
      <w:hyperlink w:anchor="_Toc29225415" w:history="1">
        <w:r w:rsidR="006159EA" w:rsidRPr="00BF2A5B">
          <w:rPr>
            <w:rStyle w:val="Hyperlink"/>
            <w:noProof/>
          </w:rPr>
          <w:t>Appendix B – Transaction Summary Definitions</w:t>
        </w:r>
        <w:r w:rsidR="006159EA">
          <w:rPr>
            <w:noProof/>
            <w:webHidden/>
          </w:rPr>
          <w:tab/>
        </w:r>
        <w:r w:rsidR="006159EA">
          <w:rPr>
            <w:noProof/>
            <w:webHidden/>
          </w:rPr>
          <w:fldChar w:fldCharType="begin"/>
        </w:r>
        <w:r w:rsidR="006159EA">
          <w:rPr>
            <w:noProof/>
            <w:webHidden/>
          </w:rPr>
          <w:instrText xml:space="preserve"> PAGEREF _Toc29225415 \h </w:instrText>
        </w:r>
        <w:r w:rsidR="006159EA">
          <w:rPr>
            <w:noProof/>
            <w:webHidden/>
          </w:rPr>
        </w:r>
        <w:r w:rsidR="006159EA">
          <w:rPr>
            <w:noProof/>
            <w:webHidden/>
          </w:rPr>
          <w:fldChar w:fldCharType="separate"/>
        </w:r>
        <w:r w:rsidR="006159EA">
          <w:rPr>
            <w:noProof/>
            <w:webHidden/>
          </w:rPr>
          <w:t>10</w:t>
        </w:r>
        <w:r w:rsidR="006159EA">
          <w:rPr>
            <w:noProof/>
            <w:webHidden/>
          </w:rPr>
          <w:fldChar w:fldCharType="end"/>
        </w:r>
      </w:hyperlink>
    </w:p>
    <w:p w14:paraId="02EE725B" w14:textId="6365EFA8" w:rsidR="006159EA" w:rsidRDefault="0033732D">
      <w:pPr>
        <w:pStyle w:val="TOC1"/>
        <w:rPr>
          <w:rFonts w:asciiTheme="minorHAnsi" w:eastAsiaTheme="minorEastAsia" w:hAnsiTheme="minorHAnsi" w:cstheme="minorBidi"/>
          <w:noProof/>
        </w:rPr>
      </w:pPr>
      <w:hyperlink w:anchor="_Toc29225416" w:history="1">
        <w:r w:rsidR="006159EA" w:rsidRPr="00BF2A5B">
          <w:rPr>
            <w:rStyle w:val="Hyperlink"/>
            <w:noProof/>
          </w:rPr>
          <w:t>Glossary</w:t>
        </w:r>
        <w:r w:rsidR="006159EA">
          <w:rPr>
            <w:noProof/>
            <w:webHidden/>
          </w:rPr>
          <w:tab/>
        </w:r>
        <w:r w:rsidR="006159EA">
          <w:rPr>
            <w:noProof/>
            <w:webHidden/>
          </w:rPr>
          <w:fldChar w:fldCharType="begin"/>
        </w:r>
        <w:r w:rsidR="006159EA">
          <w:rPr>
            <w:noProof/>
            <w:webHidden/>
          </w:rPr>
          <w:instrText xml:space="preserve"> PAGEREF _Toc29225416 \h </w:instrText>
        </w:r>
        <w:r w:rsidR="006159EA">
          <w:rPr>
            <w:noProof/>
            <w:webHidden/>
          </w:rPr>
        </w:r>
        <w:r w:rsidR="006159EA">
          <w:rPr>
            <w:noProof/>
            <w:webHidden/>
          </w:rPr>
          <w:fldChar w:fldCharType="separate"/>
        </w:r>
        <w:r w:rsidR="006159EA">
          <w:rPr>
            <w:noProof/>
            <w:webHidden/>
          </w:rPr>
          <w:t>11</w:t>
        </w:r>
        <w:r w:rsidR="006159EA">
          <w:rPr>
            <w:noProof/>
            <w:webHidden/>
          </w:rPr>
          <w:fldChar w:fldCharType="end"/>
        </w:r>
      </w:hyperlink>
    </w:p>
    <w:p w14:paraId="10A5C495" w14:textId="5F617A10" w:rsidR="006159EA" w:rsidRDefault="0033732D">
      <w:pPr>
        <w:pStyle w:val="TOC1"/>
        <w:rPr>
          <w:rFonts w:asciiTheme="minorHAnsi" w:eastAsiaTheme="minorEastAsia" w:hAnsiTheme="minorHAnsi" w:cstheme="minorBidi"/>
          <w:noProof/>
        </w:rPr>
      </w:pPr>
      <w:hyperlink w:anchor="_Toc29225417" w:history="1">
        <w:r w:rsidR="006159EA" w:rsidRPr="00BF2A5B">
          <w:rPr>
            <w:rStyle w:val="Hyperlink"/>
            <w:noProof/>
          </w:rPr>
          <w:t>Volume 1 – Profiles</w:t>
        </w:r>
        <w:r w:rsidR="006159EA">
          <w:rPr>
            <w:noProof/>
            <w:webHidden/>
          </w:rPr>
          <w:tab/>
        </w:r>
        <w:r w:rsidR="006159EA">
          <w:rPr>
            <w:noProof/>
            <w:webHidden/>
          </w:rPr>
          <w:fldChar w:fldCharType="begin"/>
        </w:r>
        <w:r w:rsidR="006159EA">
          <w:rPr>
            <w:noProof/>
            <w:webHidden/>
          </w:rPr>
          <w:instrText xml:space="preserve"> PAGEREF _Toc29225417 \h </w:instrText>
        </w:r>
        <w:r w:rsidR="006159EA">
          <w:rPr>
            <w:noProof/>
            <w:webHidden/>
          </w:rPr>
        </w:r>
        <w:r w:rsidR="006159EA">
          <w:rPr>
            <w:noProof/>
            <w:webHidden/>
          </w:rPr>
          <w:fldChar w:fldCharType="separate"/>
        </w:r>
        <w:r w:rsidR="006159EA">
          <w:rPr>
            <w:noProof/>
            <w:webHidden/>
          </w:rPr>
          <w:t>12</w:t>
        </w:r>
        <w:r w:rsidR="006159EA">
          <w:rPr>
            <w:noProof/>
            <w:webHidden/>
          </w:rPr>
          <w:fldChar w:fldCharType="end"/>
        </w:r>
      </w:hyperlink>
    </w:p>
    <w:p w14:paraId="42735276" w14:textId="1B5C96A6" w:rsidR="006159EA" w:rsidRDefault="0033732D">
      <w:pPr>
        <w:pStyle w:val="TOC2"/>
        <w:rPr>
          <w:rFonts w:asciiTheme="minorHAnsi" w:eastAsiaTheme="minorEastAsia" w:hAnsiTheme="minorHAnsi" w:cstheme="minorBidi"/>
          <w:noProof/>
        </w:rPr>
      </w:pPr>
      <w:hyperlink w:anchor="_Toc29225418" w:history="1">
        <w:r w:rsidR="006159EA" w:rsidRPr="00BF2A5B">
          <w:rPr>
            <w:rStyle w:val="Hyperlink"/>
            <w:iCs/>
            <w:noProof/>
          </w:rPr>
          <w:t>Copyright Licenses</w:t>
        </w:r>
        <w:r w:rsidR="006159EA">
          <w:rPr>
            <w:noProof/>
            <w:webHidden/>
          </w:rPr>
          <w:tab/>
        </w:r>
        <w:r w:rsidR="006159EA">
          <w:rPr>
            <w:noProof/>
            <w:webHidden/>
          </w:rPr>
          <w:fldChar w:fldCharType="begin"/>
        </w:r>
        <w:r w:rsidR="006159EA">
          <w:rPr>
            <w:noProof/>
            <w:webHidden/>
          </w:rPr>
          <w:instrText xml:space="preserve"> PAGEREF _Toc29225418 \h </w:instrText>
        </w:r>
        <w:r w:rsidR="006159EA">
          <w:rPr>
            <w:noProof/>
            <w:webHidden/>
          </w:rPr>
        </w:r>
        <w:r w:rsidR="006159EA">
          <w:rPr>
            <w:noProof/>
            <w:webHidden/>
          </w:rPr>
          <w:fldChar w:fldCharType="separate"/>
        </w:r>
        <w:r w:rsidR="006159EA">
          <w:rPr>
            <w:noProof/>
            <w:webHidden/>
          </w:rPr>
          <w:t>12</w:t>
        </w:r>
        <w:r w:rsidR="006159EA">
          <w:rPr>
            <w:noProof/>
            <w:webHidden/>
          </w:rPr>
          <w:fldChar w:fldCharType="end"/>
        </w:r>
      </w:hyperlink>
    </w:p>
    <w:p w14:paraId="5D2F4A8A" w14:textId="2FC2E984" w:rsidR="006159EA" w:rsidRDefault="0033732D">
      <w:pPr>
        <w:pStyle w:val="TOC2"/>
        <w:rPr>
          <w:rFonts w:asciiTheme="minorHAnsi" w:eastAsiaTheme="minorEastAsia" w:hAnsiTheme="minorHAnsi" w:cstheme="minorBidi"/>
          <w:noProof/>
        </w:rPr>
      </w:pPr>
      <w:hyperlink w:anchor="_Toc29225419" w:history="1">
        <w:r w:rsidR="006159EA" w:rsidRPr="00BF2A5B">
          <w:rPr>
            <w:rStyle w:val="Hyperlink"/>
            <w:iCs/>
            <w:noProof/>
          </w:rPr>
          <w:t>Domain-specific additions</w:t>
        </w:r>
        <w:r w:rsidR="006159EA">
          <w:rPr>
            <w:noProof/>
            <w:webHidden/>
          </w:rPr>
          <w:tab/>
        </w:r>
        <w:r w:rsidR="006159EA">
          <w:rPr>
            <w:noProof/>
            <w:webHidden/>
          </w:rPr>
          <w:fldChar w:fldCharType="begin"/>
        </w:r>
        <w:r w:rsidR="006159EA">
          <w:rPr>
            <w:noProof/>
            <w:webHidden/>
          </w:rPr>
          <w:instrText xml:space="preserve"> PAGEREF _Toc29225419 \h </w:instrText>
        </w:r>
        <w:r w:rsidR="006159EA">
          <w:rPr>
            <w:noProof/>
            <w:webHidden/>
          </w:rPr>
        </w:r>
        <w:r w:rsidR="006159EA">
          <w:rPr>
            <w:noProof/>
            <w:webHidden/>
          </w:rPr>
          <w:fldChar w:fldCharType="separate"/>
        </w:r>
        <w:r w:rsidR="006159EA">
          <w:rPr>
            <w:noProof/>
            <w:webHidden/>
          </w:rPr>
          <w:t>12</w:t>
        </w:r>
        <w:r w:rsidR="006159EA">
          <w:rPr>
            <w:noProof/>
            <w:webHidden/>
          </w:rPr>
          <w:fldChar w:fldCharType="end"/>
        </w:r>
      </w:hyperlink>
    </w:p>
    <w:p w14:paraId="7A4B6985" w14:textId="494C6D33" w:rsidR="006159EA" w:rsidRDefault="0033732D">
      <w:pPr>
        <w:pStyle w:val="TOC1"/>
        <w:rPr>
          <w:rFonts w:asciiTheme="minorHAnsi" w:eastAsiaTheme="minorEastAsia" w:hAnsiTheme="minorHAnsi" w:cstheme="minorBidi"/>
          <w:noProof/>
        </w:rPr>
      </w:pPr>
      <w:hyperlink w:anchor="_Toc29225420" w:history="1">
        <w:r w:rsidR="006159EA" w:rsidRPr="00BF2A5B">
          <w:rPr>
            <w:rStyle w:val="Hyperlink"/>
            <w:noProof/>
          </w:rPr>
          <w:t xml:space="preserve">X </w:t>
        </w:r>
        <w:r w:rsidR="006159EA" w:rsidRPr="00BF2A5B">
          <w:rPr>
            <w:rStyle w:val="Hyperlink"/>
            <w:iCs/>
            <w:noProof/>
          </w:rPr>
          <w:t>Sharing Valuesets, Codes, and Maps (SVCM)</w:t>
        </w:r>
        <w:r w:rsidR="006159EA">
          <w:rPr>
            <w:noProof/>
            <w:webHidden/>
          </w:rPr>
          <w:tab/>
        </w:r>
        <w:r w:rsidR="006159EA">
          <w:rPr>
            <w:noProof/>
            <w:webHidden/>
          </w:rPr>
          <w:fldChar w:fldCharType="begin"/>
        </w:r>
        <w:r w:rsidR="006159EA">
          <w:rPr>
            <w:noProof/>
            <w:webHidden/>
          </w:rPr>
          <w:instrText xml:space="preserve"> PAGEREF _Toc29225420 \h </w:instrText>
        </w:r>
        <w:r w:rsidR="006159EA">
          <w:rPr>
            <w:noProof/>
            <w:webHidden/>
          </w:rPr>
        </w:r>
        <w:r w:rsidR="006159EA">
          <w:rPr>
            <w:noProof/>
            <w:webHidden/>
          </w:rPr>
          <w:fldChar w:fldCharType="separate"/>
        </w:r>
        <w:r w:rsidR="006159EA">
          <w:rPr>
            <w:noProof/>
            <w:webHidden/>
          </w:rPr>
          <w:t>13</w:t>
        </w:r>
        <w:r w:rsidR="006159EA">
          <w:rPr>
            <w:noProof/>
            <w:webHidden/>
          </w:rPr>
          <w:fldChar w:fldCharType="end"/>
        </w:r>
      </w:hyperlink>
    </w:p>
    <w:p w14:paraId="3A1C07E8" w14:textId="0C2E1903" w:rsidR="006159EA" w:rsidRDefault="0033732D">
      <w:pPr>
        <w:pStyle w:val="TOC2"/>
        <w:rPr>
          <w:rFonts w:asciiTheme="minorHAnsi" w:eastAsiaTheme="minorEastAsia" w:hAnsiTheme="minorHAnsi" w:cstheme="minorBidi"/>
          <w:noProof/>
        </w:rPr>
      </w:pPr>
      <w:hyperlink w:anchor="_Toc29225421" w:history="1">
        <w:r w:rsidR="006159EA" w:rsidRPr="00BF2A5B">
          <w:rPr>
            <w:rStyle w:val="Hyperlink"/>
            <w:noProof/>
          </w:rPr>
          <w:t>X.1 SVS Actors/Transactions</w:t>
        </w:r>
        <w:r w:rsidR="006159EA">
          <w:rPr>
            <w:noProof/>
            <w:webHidden/>
          </w:rPr>
          <w:tab/>
        </w:r>
        <w:r w:rsidR="006159EA">
          <w:rPr>
            <w:noProof/>
            <w:webHidden/>
          </w:rPr>
          <w:fldChar w:fldCharType="begin"/>
        </w:r>
        <w:r w:rsidR="006159EA">
          <w:rPr>
            <w:noProof/>
            <w:webHidden/>
          </w:rPr>
          <w:instrText xml:space="preserve"> PAGEREF _Toc29225421 \h </w:instrText>
        </w:r>
        <w:r w:rsidR="006159EA">
          <w:rPr>
            <w:noProof/>
            <w:webHidden/>
          </w:rPr>
        </w:r>
        <w:r w:rsidR="006159EA">
          <w:rPr>
            <w:noProof/>
            <w:webHidden/>
          </w:rPr>
          <w:fldChar w:fldCharType="separate"/>
        </w:r>
        <w:r w:rsidR="006159EA">
          <w:rPr>
            <w:noProof/>
            <w:webHidden/>
          </w:rPr>
          <w:t>14</w:t>
        </w:r>
        <w:r w:rsidR="006159EA">
          <w:rPr>
            <w:noProof/>
            <w:webHidden/>
          </w:rPr>
          <w:fldChar w:fldCharType="end"/>
        </w:r>
      </w:hyperlink>
    </w:p>
    <w:p w14:paraId="60681B08" w14:textId="5D231B71" w:rsidR="006159EA" w:rsidRDefault="0033732D">
      <w:pPr>
        <w:pStyle w:val="TOC3"/>
        <w:rPr>
          <w:rFonts w:asciiTheme="minorHAnsi" w:eastAsiaTheme="minorEastAsia" w:hAnsiTheme="minorHAnsi" w:cstheme="minorBidi"/>
          <w:noProof/>
        </w:rPr>
      </w:pPr>
      <w:hyperlink w:anchor="_Toc29225422" w:history="1">
        <w:r w:rsidR="006159EA" w:rsidRPr="00BF2A5B">
          <w:rPr>
            <w:rStyle w:val="Hyperlink"/>
            <w:noProof/>
          </w:rPr>
          <w:t>X.1.1 Actor Descriptions and Actor Profile Requirements</w:t>
        </w:r>
        <w:r w:rsidR="006159EA">
          <w:rPr>
            <w:noProof/>
            <w:webHidden/>
          </w:rPr>
          <w:tab/>
        </w:r>
        <w:r w:rsidR="006159EA">
          <w:rPr>
            <w:noProof/>
            <w:webHidden/>
          </w:rPr>
          <w:fldChar w:fldCharType="begin"/>
        </w:r>
        <w:r w:rsidR="006159EA">
          <w:rPr>
            <w:noProof/>
            <w:webHidden/>
          </w:rPr>
          <w:instrText xml:space="preserve"> PAGEREF _Toc29225422 \h </w:instrText>
        </w:r>
        <w:r w:rsidR="006159EA">
          <w:rPr>
            <w:noProof/>
            <w:webHidden/>
          </w:rPr>
        </w:r>
        <w:r w:rsidR="006159EA">
          <w:rPr>
            <w:noProof/>
            <w:webHidden/>
          </w:rPr>
          <w:fldChar w:fldCharType="separate"/>
        </w:r>
        <w:r w:rsidR="006159EA">
          <w:rPr>
            <w:noProof/>
            <w:webHidden/>
          </w:rPr>
          <w:t>15</w:t>
        </w:r>
        <w:r w:rsidR="006159EA">
          <w:rPr>
            <w:noProof/>
            <w:webHidden/>
          </w:rPr>
          <w:fldChar w:fldCharType="end"/>
        </w:r>
      </w:hyperlink>
    </w:p>
    <w:p w14:paraId="14E1F440" w14:textId="4297C3CA" w:rsidR="006159EA" w:rsidRDefault="0033732D">
      <w:pPr>
        <w:pStyle w:val="TOC2"/>
        <w:rPr>
          <w:rFonts w:asciiTheme="minorHAnsi" w:eastAsiaTheme="minorEastAsia" w:hAnsiTheme="minorHAnsi" w:cstheme="minorBidi"/>
          <w:noProof/>
        </w:rPr>
      </w:pPr>
      <w:hyperlink w:anchor="_Toc29225423" w:history="1">
        <w:r w:rsidR="006159EA" w:rsidRPr="00BF2A5B">
          <w:rPr>
            <w:rStyle w:val="Hyperlink"/>
            <w:noProof/>
          </w:rPr>
          <w:t>X.2 SVCM Actor Options</w:t>
        </w:r>
        <w:r w:rsidR="006159EA">
          <w:rPr>
            <w:noProof/>
            <w:webHidden/>
          </w:rPr>
          <w:tab/>
        </w:r>
        <w:r w:rsidR="006159EA">
          <w:rPr>
            <w:noProof/>
            <w:webHidden/>
          </w:rPr>
          <w:fldChar w:fldCharType="begin"/>
        </w:r>
        <w:r w:rsidR="006159EA">
          <w:rPr>
            <w:noProof/>
            <w:webHidden/>
          </w:rPr>
          <w:instrText xml:space="preserve"> PAGEREF _Toc29225423 \h </w:instrText>
        </w:r>
        <w:r w:rsidR="006159EA">
          <w:rPr>
            <w:noProof/>
            <w:webHidden/>
          </w:rPr>
        </w:r>
        <w:r w:rsidR="006159EA">
          <w:rPr>
            <w:noProof/>
            <w:webHidden/>
          </w:rPr>
          <w:fldChar w:fldCharType="separate"/>
        </w:r>
        <w:r w:rsidR="006159EA">
          <w:rPr>
            <w:noProof/>
            <w:webHidden/>
          </w:rPr>
          <w:t>15</w:t>
        </w:r>
        <w:r w:rsidR="006159EA">
          <w:rPr>
            <w:noProof/>
            <w:webHidden/>
          </w:rPr>
          <w:fldChar w:fldCharType="end"/>
        </w:r>
      </w:hyperlink>
    </w:p>
    <w:p w14:paraId="3B63F5C5" w14:textId="4E4FB7A5" w:rsidR="006159EA" w:rsidRDefault="0033732D">
      <w:pPr>
        <w:pStyle w:val="TOC4"/>
        <w:rPr>
          <w:rFonts w:asciiTheme="minorHAnsi" w:eastAsiaTheme="minorEastAsia" w:hAnsiTheme="minorHAnsi" w:cstheme="minorBidi"/>
          <w:noProof/>
        </w:rPr>
      </w:pPr>
      <w:hyperlink w:anchor="_Toc29225424" w:history="1">
        <w:r w:rsidR="006159EA" w:rsidRPr="00BF2A5B">
          <w:rPr>
            <w:rStyle w:val="Hyperlink"/>
            <w:noProof/>
          </w:rPr>
          <w:t>X.2.1 Translate Option</w:t>
        </w:r>
        <w:r w:rsidR="006159EA">
          <w:rPr>
            <w:noProof/>
            <w:webHidden/>
          </w:rPr>
          <w:tab/>
        </w:r>
        <w:r w:rsidR="006159EA">
          <w:rPr>
            <w:noProof/>
            <w:webHidden/>
          </w:rPr>
          <w:fldChar w:fldCharType="begin"/>
        </w:r>
        <w:r w:rsidR="006159EA">
          <w:rPr>
            <w:noProof/>
            <w:webHidden/>
          </w:rPr>
          <w:instrText xml:space="preserve"> PAGEREF _Toc29225424 \h </w:instrText>
        </w:r>
        <w:r w:rsidR="006159EA">
          <w:rPr>
            <w:noProof/>
            <w:webHidden/>
          </w:rPr>
        </w:r>
        <w:r w:rsidR="006159EA">
          <w:rPr>
            <w:noProof/>
            <w:webHidden/>
          </w:rPr>
          <w:fldChar w:fldCharType="separate"/>
        </w:r>
        <w:r w:rsidR="006159EA">
          <w:rPr>
            <w:noProof/>
            <w:webHidden/>
          </w:rPr>
          <w:t>15</w:t>
        </w:r>
        <w:r w:rsidR="006159EA">
          <w:rPr>
            <w:noProof/>
            <w:webHidden/>
          </w:rPr>
          <w:fldChar w:fldCharType="end"/>
        </w:r>
      </w:hyperlink>
    </w:p>
    <w:p w14:paraId="04D85B17" w14:textId="3DCF8A37" w:rsidR="006159EA" w:rsidRDefault="0033732D">
      <w:pPr>
        <w:pStyle w:val="TOC2"/>
        <w:rPr>
          <w:rFonts w:asciiTheme="minorHAnsi" w:eastAsiaTheme="minorEastAsia" w:hAnsiTheme="minorHAnsi" w:cstheme="minorBidi"/>
          <w:noProof/>
        </w:rPr>
      </w:pPr>
      <w:hyperlink w:anchor="_Toc29225425" w:history="1">
        <w:r w:rsidR="006159EA" w:rsidRPr="00BF2A5B">
          <w:rPr>
            <w:rStyle w:val="Hyperlink"/>
            <w:noProof/>
          </w:rPr>
          <w:t>X.3 SVCM Required Actor Groupings</w:t>
        </w:r>
        <w:r w:rsidR="006159EA">
          <w:rPr>
            <w:noProof/>
            <w:webHidden/>
          </w:rPr>
          <w:tab/>
        </w:r>
        <w:r w:rsidR="006159EA">
          <w:rPr>
            <w:noProof/>
            <w:webHidden/>
          </w:rPr>
          <w:fldChar w:fldCharType="begin"/>
        </w:r>
        <w:r w:rsidR="006159EA">
          <w:rPr>
            <w:noProof/>
            <w:webHidden/>
          </w:rPr>
          <w:instrText xml:space="preserve"> PAGEREF _Toc29225425 \h </w:instrText>
        </w:r>
        <w:r w:rsidR="006159EA">
          <w:rPr>
            <w:noProof/>
            <w:webHidden/>
          </w:rPr>
        </w:r>
        <w:r w:rsidR="006159EA">
          <w:rPr>
            <w:noProof/>
            <w:webHidden/>
          </w:rPr>
          <w:fldChar w:fldCharType="separate"/>
        </w:r>
        <w:r w:rsidR="006159EA">
          <w:rPr>
            <w:noProof/>
            <w:webHidden/>
          </w:rPr>
          <w:t>16</w:t>
        </w:r>
        <w:r w:rsidR="006159EA">
          <w:rPr>
            <w:noProof/>
            <w:webHidden/>
          </w:rPr>
          <w:fldChar w:fldCharType="end"/>
        </w:r>
      </w:hyperlink>
    </w:p>
    <w:p w14:paraId="7B2B30A2" w14:textId="606E1459" w:rsidR="006159EA" w:rsidRDefault="0033732D">
      <w:pPr>
        <w:pStyle w:val="TOC2"/>
        <w:rPr>
          <w:rFonts w:asciiTheme="minorHAnsi" w:eastAsiaTheme="minorEastAsia" w:hAnsiTheme="minorHAnsi" w:cstheme="minorBidi"/>
          <w:noProof/>
        </w:rPr>
      </w:pPr>
      <w:hyperlink w:anchor="_Toc29225426" w:history="1">
        <w:r w:rsidR="006159EA" w:rsidRPr="00BF2A5B">
          <w:rPr>
            <w:rStyle w:val="Hyperlink"/>
            <w:noProof/>
          </w:rPr>
          <w:t>X.4 SVCM Overview</w:t>
        </w:r>
        <w:r w:rsidR="006159EA">
          <w:rPr>
            <w:noProof/>
            <w:webHidden/>
          </w:rPr>
          <w:tab/>
        </w:r>
        <w:r w:rsidR="006159EA">
          <w:rPr>
            <w:noProof/>
            <w:webHidden/>
          </w:rPr>
          <w:fldChar w:fldCharType="begin"/>
        </w:r>
        <w:r w:rsidR="006159EA">
          <w:rPr>
            <w:noProof/>
            <w:webHidden/>
          </w:rPr>
          <w:instrText xml:space="preserve"> PAGEREF _Toc29225426 \h </w:instrText>
        </w:r>
        <w:r w:rsidR="006159EA">
          <w:rPr>
            <w:noProof/>
            <w:webHidden/>
          </w:rPr>
        </w:r>
        <w:r w:rsidR="006159EA">
          <w:rPr>
            <w:noProof/>
            <w:webHidden/>
          </w:rPr>
          <w:fldChar w:fldCharType="separate"/>
        </w:r>
        <w:r w:rsidR="006159EA">
          <w:rPr>
            <w:noProof/>
            <w:webHidden/>
          </w:rPr>
          <w:t>16</w:t>
        </w:r>
        <w:r w:rsidR="006159EA">
          <w:rPr>
            <w:noProof/>
            <w:webHidden/>
          </w:rPr>
          <w:fldChar w:fldCharType="end"/>
        </w:r>
      </w:hyperlink>
    </w:p>
    <w:p w14:paraId="42F5A84B" w14:textId="03A2D318" w:rsidR="006159EA" w:rsidRDefault="0033732D">
      <w:pPr>
        <w:pStyle w:val="TOC3"/>
        <w:rPr>
          <w:rFonts w:asciiTheme="minorHAnsi" w:eastAsiaTheme="minorEastAsia" w:hAnsiTheme="minorHAnsi" w:cstheme="minorBidi"/>
          <w:noProof/>
        </w:rPr>
      </w:pPr>
      <w:hyperlink w:anchor="_Toc29225427" w:history="1">
        <w:r w:rsidR="006159EA" w:rsidRPr="00BF2A5B">
          <w:rPr>
            <w:rStyle w:val="Hyperlink"/>
            <w:noProof/>
          </w:rPr>
          <w:t>X.4.1 Concepts</w:t>
        </w:r>
        <w:r w:rsidR="006159EA">
          <w:rPr>
            <w:noProof/>
            <w:webHidden/>
          </w:rPr>
          <w:tab/>
        </w:r>
        <w:r w:rsidR="006159EA">
          <w:rPr>
            <w:noProof/>
            <w:webHidden/>
          </w:rPr>
          <w:fldChar w:fldCharType="begin"/>
        </w:r>
        <w:r w:rsidR="006159EA">
          <w:rPr>
            <w:noProof/>
            <w:webHidden/>
          </w:rPr>
          <w:instrText xml:space="preserve"> PAGEREF _Toc29225427 \h </w:instrText>
        </w:r>
        <w:r w:rsidR="006159EA">
          <w:rPr>
            <w:noProof/>
            <w:webHidden/>
          </w:rPr>
        </w:r>
        <w:r w:rsidR="006159EA">
          <w:rPr>
            <w:noProof/>
            <w:webHidden/>
          </w:rPr>
          <w:fldChar w:fldCharType="separate"/>
        </w:r>
        <w:r w:rsidR="006159EA">
          <w:rPr>
            <w:noProof/>
            <w:webHidden/>
          </w:rPr>
          <w:t>16</w:t>
        </w:r>
        <w:r w:rsidR="006159EA">
          <w:rPr>
            <w:noProof/>
            <w:webHidden/>
          </w:rPr>
          <w:fldChar w:fldCharType="end"/>
        </w:r>
      </w:hyperlink>
    </w:p>
    <w:p w14:paraId="65461F62" w14:textId="69B98A58" w:rsidR="006159EA" w:rsidRDefault="0033732D">
      <w:pPr>
        <w:pStyle w:val="TOC4"/>
        <w:rPr>
          <w:rFonts w:asciiTheme="minorHAnsi" w:eastAsiaTheme="minorEastAsia" w:hAnsiTheme="minorHAnsi" w:cstheme="minorBidi"/>
          <w:noProof/>
        </w:rPr>
      </w:pPr>
      <w:hyperlink w:anchor="_Toc29225428" w:history="1">
        <w:r w:rsidR="006159EA" w:rsidRPr="00BF2A5B">
          <w:rPr>
            <w:rStyle w:val="Hyperlink"/>
            <w:noProof/>
          </w:rPr>
          <w:t>X.4.1.1 Value Set Unique ID and Value Set Version</w:t>
        </w:r>
        <w:r w:rsidR="006159EA">
          <w:rPr>
            <w:noProof/>
            <w:webHidden/>
          </w:rPr>
          <w:tab/>
        </w:r>
        <w:r w:rsidR="006159EA">
          <w:rPr>
            <w:noProof/>
            <w:webHidden/>
          </w:rPr>
          <w:fldChar w:fldCharType="begin"/>
        </w:r>
        <w:r w:rsidR="006159EA">
          <w:rPr>
            <w:noProof/>
            <w:webHidden/>
          </w:rPr>
          <w:instrText xml:space="preserve"> PAGEREF _Toc29225428 \h </w:instrText>
        </w:r>
        <w:r w:rsidR="006159EA">
          <w:rPr>
            <w:noProof/>
            <w:webHidden/>
          </w:rPr>
        </w:r>
        <w:r w:rsidR="006159EA">
          <w:rPr>
            <w:noProof/>
            <w:webHidden/>
          </w:rPr>
          <w:fldChar w:fldCharType="separate"/>
        </w:r>
        <w:r w:rsidR="006159EA">
          <w:rPr>
            <w:noProof/>
            <w:webHidden/>
          </w:rPr>
          <w:t>17</w:t>
        </w:r>
        <w:r w:rsidR="006159EA">
          <w:rPr>
            <w:noProof/>
            <w:webHidden/>
          </w:rPr>
          <w:fldChar w:fldCharType="end"/>
        </w:r>
      </w:hyperlink>
    </w:p>
    <w:p w14:paraId="4E2EE025" w14:textId="1094509F" w:rsidR="006159EA" w:rsidRDefault="0033732D">
      <w:pPr>
        <w:pStyle w:val="TOC4"/>
        <w:rPr>
          <w:rFonts w:asciiTheme="minorHAnsi" w:eastAsiaTheme="minorEastAsia" w:hAnsiTheme="minorHAnsi" w:cstheme="minorBidi"/>
          <w:noProof/>
        </w:rPr>
      </w:pPr>
      <w:hyperlink w:anchor="_Toc29225429" w:history="1">
        <w:r w:rsidR="006159EA" w:rsidRPr="00BF2A5B">
          <w:rPr>
            <w:rStyle w:val="Hyperlink"/>
            <w:noProof/>
          </w:rPr>
          <w:t xml:space="preserve">X.4.1.2 The relationship between ITI SVCM, SVS, and CTS </w:t>
        </w:r>
        <w:r w:rsidR="006159EA">
          <w:rPr>
            <w:noProof/>
            <w:webHidden/>
          </w:rPr>
          <w:tab/>
        </w:r>
        <w:r w:rsidR="006159EA">
          <w:rPr>
            <w:noProof/>
            <w:webHidden/>
          </w:rPr>
          <w:fldChar w:fldCharType="begin"/>
        </w:r>
        <w:r w:rsidR="006159EA">
          <w:rPr>
            <w:noProof/>
            <w:webHidden/>
          </w:rPr>
          <w:instrText xml:space="preserve"> PAGEREF _Toc29225429 \h </w:instrText>
        </w:r>
        <w:r w:rsidR="006159EA">
          <w:rPr>
            <w:noProof/>
            <w:webHidden/>
          </w:rPr>
        </w:r>
        <w:r w:rsidR="006159EA">
          <w:rPr>
            <w:noProof/>
            <w:webHidden/>
          </w:rPr>
          <w:fldChar w:fldCharType="separate"/>
        </w:r>
        <w:r w:rsidR="006159EA">
          <w:rPr>
            <w:noProof/>
            <w:webHidden/>
          </w:rPr>
          <w:t>18</w:t>
        </w:r>
        <w:r w:rsidR="006159EA">
          <w:rPr>
            <w:noProof/>
            <w:webHidden/>
          </w:rPr>
          <w:fldChar w:fldCharType="end"/>
        </w:r>
      </w:hyperlink>
    </w:p>
    <w:p w14:paraId="7759DAB5" w14:textId="2EE7A384" w:rsidR="006159EA" w:rsidRDefault="0033732D">
      <w:pPr>
        <w:pStyle w:val="TOC4"/>
        <w:rPr>
          <w:rFonts w:asciiTheme="minorHAnsi" w:eastAsiaTheme="minorEastAsia" w:hAnsiTheme="minorHAnsi" w:cstheme="minorBidi"/>
          <w:noProof/>
        </w:rPr>
      </w:pPr>
      <w:hyperlink w:anchor="_Toc29225430" w:history="1">
        <w:r w:rsidR="006159EA" w:rsidRPr="00BF2A5B">
          <w:rPr>
            <w:rStyle w:val="Hyperlink"/>
            <w:noProof/>
          </w:rPr>
          <w:t>X.4.1.3 Value Set Distribution Flow</w:t>
        </w:r>
        <w:r w:rsidR="006159EA">
          <w:rPr>
            <w:noProof/>
            <w:webHidden/>
          </w:rPr>
          <w:tab/>
        </w:r>
        <w:r w:rsidR="006159EA">
          <w:rPr>
            <w:noProof/>
            <w:webHidden/>
          </w:rPr>
          <w:fldChar w:fldCharType="begin"/>
        </w:r>
        <w:r w:rsidR="006159EA">
          <w:rPr>
            <w:noProof/>
            <w:webHidden/>
          </w:rPr>
          <w:instrText xml:space="preserve"> PAGEREF _Toc29225430 \h </w:instrText>
        </w:r>
        <w:r w:rsidR="006159EA">
          <w:rPr>
            <w:noProof/>
            <w:webHidden/>
          </w:rPr>
        </w:r>
        <w:r w:rsidR="006159EA">
          <w:rPr>
            <w:noProof/>
            <w:webHidden/>
          </w:rPr>
          <w:fldChar w:fldCharType="separate"/>
        </w:r>
        <w:r w:rsidR="006159EA">
          <w:rPr>
            <w:noProof/>
            <w:webHidden/>
          </w:rPr>
          <w:t>18</w:t>
        </w:r>
        <w:r w:rsidR="006159EA">
          <w:rPr>
            <w:noProof/>
            <w:webHidden/>
          </w:rPr>
          <w:fldChar w:fldCharType="end"/>
        </w:r>
      </w:hyperlink>
    </w:p>
    <w:p w14:paraId="4D2847D7" w14:textId="6B957A8F" w:rsidR="006159EA" w:rsidRDefault="0033732D">
      <w:pPr>
        <w:pStyle w:val="TOC4"/>
        <w:rPr>
          <w:rFonts w:asciiTheme="minorHAnsi" w:eastAsiaTheme="minorEastAsia" w:hAnsiTheme="minorHAnsi" w:cstheme="minorBidi"/>
          <w:noProof/>
        </w:rPr>
      </w:pPr>
      <w:hyperlink w:anchor="_Toc29225431" w:history="1">
        <w:r w:rsidR="006159EA" w:rsidRPr="00BF2A5B">
          <w:rPr>
            <w:rStyle w:val="Hyperlink"/>
            <w:noProof/>
          </w:rPr>
          <w:t>X.4.1.4 Value Set Groups</w:t>
        </w:r>
        <w:r w:rsidR="006159EA">
          <w:rPr>
            <w:noProof/>
            <w:webHidden/>
          </w:rPr>
          <w:tab/>
        </w:r>
        <w:r w:rsidR="006159EA">
          <w:rPr>
            <w:noProof/>
            <w:webHidden/>
          </w:rPr>
          <w:fldChar w:fldCharType="begin"/>
        </w:r>
        <w:r w:rsidR="006159EA">
          <w:rPr>
            <w:noProof/>
            <w:webHidden/>
          </w:rPr>
          <w:instrText xml:space="preserve"> PAGEREF _Toc29225431 \h </w:instrText>
        </w:r>
        <w:r w:rsidR="006159EA">
          <w:rPr>
            <w:noProof/>
            <w:webHidden/>
          </w:rPr>
        </w:r>
        <w:r w:rsidR="006159EA">
          <w:rPr>
            <w:noProof/>
            <w:webHidden/>
          </w:rPr>
          <w:fldChar w:fldCharType="separate"/>
        </w:r>
        <w:r w:rsidR="006159EA">
          <w:rPr>
            <w:noProof/>
            <w:webHidden/>
          </w:rPr>
          <w:t>22</w:t>
        </w:r>
        <w:r w:rsidR="006159EA">
          <w:rPr>
            <w:noProof/>
            <w:webHidden/>
          </w:rPr>
          <w:fldChar w:fldCharType="end"/>
        </w:r>
      </w:hyperlink>
    </w:p>
    <w:p w14:paraId="1D58E723" w14:textId="79580273" w:rsidR="006159EA" w:rsidRDefault="0033732D">
      <w:pPr>
        <w:pStyle w:val="TOC4"/>
        <w:rPr>
          <w:rFonts w:asciiTheme="minorHAnsi" w:eastAsiaTheme="minorEastAsia" w:hAnsiTheme="minorHAnsi" w:cstheme="minorBidi"/>
          <w:noProof/>
        </w:rPr>
      </w:pPr>
      <w:hyperlink w:anchor="_Toc29225432" w:history="1">
        <w:r w:rsidR="006159EA" w:rsidRPr="00BF2A5B">
          <w:rPr>
            <w:rStyle w:val="Hyperlink"/>
            <w:noProof/>
          </w:rPr>
          <w:t>X.4.1.5 Terminology Service Process Flow</w:t>
        </w:r>
        <w:r w:rsidR="006159EA">
          <w:rPr>
            <w:noProof/>
            <w:webHidden/>
          </w:rPr>
          <w:tab/>
        </w:r>
        <w:r w:rsidR="006159EA">
          <w:rPr>
            <w:noProof/>
            <w:webHidden/>
          </w:rPr>
          <w:fldChar w:fldCharType="begin"/>
        </w:r>
        <w:r w:rsidR="006159EA">
          <w:rPr>
            <w:noProof/>
            <w:webHidden/>
          </w:rPr>
          <w:instrText xml:space="preserve"> PAGEREF _Toc29225432 \h </w:instrText>
        </w:r>
        <w:r w:rsidR="006159EA">
          <w:rPr>
            <w:noProof/>
            <w:webHidden/>
          </w:rPr>
        </w:r>
        <w:r w:rsidR="006159EA">
          <w:rPr>
            <w:noProof/>
            <w:webHidden/>
          </w:rPr>
          <w:fldChar w:fldCharType="separate"/>
        </w:r>
        <w:r w:rsidR="006159EA">
          <w:rPr>
            <w:noProof/>
            <w:webHidden/>
          </w:rPr>
          <w:t>23</w:t>
        </w:r>
        <w:r w:rsidR="006159EA">
          <w:rPr>
            <w:noProof/>
            <w:webHidden/>
          </w:rPr>
          <w:fldChar w:fldCharType="end"/>
        </w:r>
      </w:hyperlink>
    </w:p>
    <w:p w14:paraId="76A7EFFF" w14:textId="1D7CC2D3" w:rsidR="006159EA" w:rsidRDefault="0033732D">
      <w:pPr>
        <w:pStyle w:val="TOC4"/>
        <w:rPr>
          <w:rFonts w:asciiTheme="minorHAnsi" w:eastAsiaTheme="minorEastAsia" w:hAnsiTheme="minorHAnsi" w:cstheme="minorBidi"/>
          <w:noProof/>
        </w:rPr>
      </w:pPr>
      <w:hyperlink w:anchor="_Toc29225433" w:history="1">
        <w:r w:rsidR="006159EA" w:rsidRPr="00BF2A5B">
          <w:rPr>
            <w:rStyle w:val="Hyperlink"/>
            <w:noProof/>
          </w:rPr>
          <w:t>X.4.1.5.1 Overview of the entire process flow</w:t>
        </w:r>
        <w:r w:rsidR="006159EA">
          <w:rPr>
            <w:noProof/>
            <w:webHidden/>
          </w:rPr>
          <w:tab/>
        </w:r>
        <w:r w:rsidR="006159EA">
          <w:rPr>
            <w:noProof/>
            <w:webHidden/>
          </w:rPr>
          <w:fldChar w:fldCharType="begin"/>
        </w:r>
        <w:r w:rsidR="006159EA">
          <w:rPr>
            <w:noProof/>
            <w:webHidden/>
          </w:rPr>
          <w:instrText xml:space="preserve"> PAGEREF _Toc29225433 \h </w:instrText>
        </w:r>
        <w:r w:rsidR="006159EA">
          <w:rPr>
            <w:noProof/>
            <w:webHidden/>
          </w:rPr>
        </w:r>
        <w:r w:rsidR="006159EA">
          <w:rPr>
            <w:noProof/>
            <w:webHidden/>
          </w:rPr>
          <w:fldChar w:fldCharType="separate"/>
        </w:r>
        <w:r w:rsidR="006159EA">
          <w:rPr>
            <w:noProof/>
            <w:webHidden/>
          </w:rPr>
          <w:t>24</w:t>
        </w:r>
        <w:r w:rsidR="006159EA">
          <w:rPr>
            <w:noProof/>
            <w:webHidden/>
          </w:rPr>
          <w:fldChar w:fldCharType="end"/>
        </w:r>
      </w:hyperlink>
    </w:p>
    <w:p w14:paraId="23AEF204" w14:textId="25C4461A" w:rsidR="006159EA" w:rsidRDefault="0033732D">
      <w:pPr>
        <w:pStyle w:val="TOC3"/>
        <w:rPr>
          <w:rFonts w:asciiTheme="minorHAnsi" w:eastAsiaTheme="minorEastAsia" w:hAnsiTheme="minorHAnsi" w:cstheme="minorBidi"/>
          <w:noProof/>
        </w:rPr>
      </w:pPr>
      <w:hyperlink w:anchor="_Toc29225434" w:history="1">
        <w:r w:rsidR="006159EA" w:rsidRPr="00BF2A5B">
          <w:rPr>
            <w:rStyle w:val="Hyperlink"/>
            <w:noProof/>
          </w:rPr>
          <w:t>X.4.2 Use Cases</w:t>
        </w:r>
        <w:r w:rsidR="006159EA">
          <w:rPr>
            <w:noProof/>
            <w:webHidden/>
          </w:rPr>
          <w:tab/>
        </w:r>
        <w:r w:rsidR="006159EA">
          <w:rPr>
            <w:noProof/>
            <w:webHidden/>
          </w:rPr>
          <w:fldChar w:fldCharType="begin"/>
        </w:r>
        <w:r w:rsidR="006159EA">
          <w:rPr>
            <w:noProof/>
            <w:webHidden/>
          </w:rPr>
          <w:instrText xml:space="preserve"> PAGEREF _Toc29225434 \h </w:instrText>
        </w:r>
        <w:r w:rsidR="006159EA">
          <w:rPr>
            <w:noProof/>
            <w:webHidden/>
          </w:rPr>
        </w:r>
        <w:r w:rsidR="006159EA">
          <w:rPr>
            <w:noProof/>
            <w:webHidden/>
          </w:rPr>
          <w:fldChar w:fldCharType="separate"/>
        </w:r>
        <w:r w:rsidR="006159EA">
          <w:rPr>
            <w:noProof/>
            <w:webHidden/>
          </w:rPr>
          <w:t>25</w:t>
        </w:r>
        <w:r w:rsidR="006159EA">
          <w:rPr>
            <w:noProof/>
            <w:webHidden/>
          </w:rPr>
          <w:fldChar w:fldCharType="end"/>
        </w:r>
      </w:hyperlink>
    </w:p>
    <w:p w14:paraId="098737FB" w14:textId="7F349451" w:rsidR="006159EA" w:rsidRDefault="0033732D">
      <w:pPr>
        <w:pStyle w:val="TOC4"/>
        <w:rPr>
          <w:rFonts w:asciiTheme="minorHAnsi" w:eastAsiaTheme="minorEastAsia" w:hAnsiTheme="minorHAnsi" w:cstheme="minorBidi"/>
          <w:noProof/>
        </w:rPr>
      </w:pPr>
      <w:hyperlink w:anchor="_Toc29225435" w:history="1">
        <w:r w:rsidR="006159EA" w:rsidRPr="00BF2A5B">
          <w:rPr>
            <w:rStyle w:val="Hyperlink"/>
            <w:noProof/>
          </w:rPr>
          <w:t>X.4.2.1 Use Case #1 Code System, Value Set, and Concept Map Discovery</w:t>
        </w:r>
        <w:r w:rsidR="006159EA">
          <w:rPr>
            <w:noProof/>
            <w:webHidden/>
          </w:rPr>
          <w:tab/>
        </w:r>
        <w:r w:rsidR="006159EA">
          <w:rPr>
            <w:noProof/>
            <w:webHidden/>
          </w:rPr>
          <w:fldChar w:fldCharType="begin"/>
        </w:r>
        <w:r w:rsidR="006159EA">
          <w:rPr>
            <w:noProof/>
            <w:webHidden/>
          </w:rPr>
          <w:instrText xml:space="preserve"> PAGEREF _Toc29225435 \h </w:instrText>
        </w:r>
        <w:r w:rsidR="006159EA">
          <w:rPr>
            <w:noProof/>
            <w:webHidden/>
          </w:rPr>
        </w:r>
        <w:r w:rsidR="006159EA">
          <w:rPr>
            <w:noProof/>
            <w:webHidden/>
          </w:rPr>
          <w:fldChar w:fldCharType="separate"/>
        </w:r>
        <w:r w:rsidR="006159EA">
          <w:rPr>
            <w:noProof/>
            <w:webHidden/>
          </w:rPr>
          <w:t>25</w:t>
        </w:r>
        <w:r w:rsidR="006159EA">
          <w:rPr>
            <w:noProof/>
            <w:webHidden/>
          </w:rPr>
          <w:fldChar w:fldCharType="end"/>
        </w:r>
      </w:hyperlink>
    </w:p>
    <w:p w14:paraId="237B5853" w14:textId="4735EC78" w:rsidR="006159EA" w:rsidRDefault="0033732D">
      <w:pPr>
        <w:pStyle w:val="TOC4"/>
        <w:rPr>
          <w:rFonts w:asciiTheme="minorHAnsi" w:eastAsiaTheme="minorEastAsia" w:hAnsiTheme="minorHAnsi" w:cstheme="minorBidi"/>
          <w:noProof/>
        </w:rPr>
      </w:pPr>
      <w:hyperlink w:anchor="_Toc29225436" w:history="1">
        <w:r w:rsidR="006159EA" w:rsidRPr="00BF2A5B">
          <w:rPr>
            <w:rStyle w:val="Hyperlink"/>
            <w:noProof/>
          </w:rPr>
          <w:t>X.4.2.2 Use Case #2 Expand a Value Set</w:t>
        </w:r>
        <w:r w:rsidR="006159EA">
          <w:rPr>
            <w:noProof/>
            <w:webHidden/>
          </w:rPr>
          <w:tab/>
        </w:r>
        <w:r w:rsidR="006159EA">
          <w:rPr>
            <w:noProof/>
            <w:webHidden/>
          </w:rPr>
          <w:fldChar w:fldCharType="begin"/>
        </w:r>
        <w:r w:rsidR="006159EA">
          <w:rPr>
            <w:noProof/>
            <w:webHidden/>
          </w:rPr>
          <w:instrText xml:space="preserve"> PAGEREF _Toc29225436 \h </w:instrText>
        </w:r>
        <w:r w:rsidR="006159EA">
          <w:rPr>
            <w:noProof/>
            <w:webHidden/>
          </w:rPr>
        </w:r>
        <w:r w:rsidR="006159EA">
          <w:rPr>
            <w:noProof/>
            <w:webHidden/>
          </w:rPr>
          <w:fldChar w:fldCharType="separate"/>
        </w:r>
        <w:r w:rsidR="006159EA">
          <w:rPr>
            <w:noProof/>
            <w:webHidden/>
          </w:rPr>
          <w:t>26</w:t>
        </w:r>
        <w:r w:rsidR="006159EA">
          <w:rPr>
            <w:noProof/>
            <w:webHidden/>
          </w:rPr>
          <w:fldChar w:fldCharType="end"/>
        </w:r>
      </w:hyperlink>
    </w:p>
    <w:p w14:paraId="4DF82E36" w14:textId="51596A70" w:rsidR="006159EA" w:rsidRDefault="0033732D">
      <w:pPr>
        <w:pStyle w:val="TOC5"/>
        <w:rPr>
          <w:rFonts w:asciiTheme="minorHAnsi" w:eastAsiaTheme="minorEastAsia" w:hAnsiTheme="minorHAnsi" w:cstheme="minorBidi"/>
          <w:noProof/>
        </w:rPr>
      </w:pPr>
      <w:hyperlink w:anchor="_Toc29225437" w:history="1">
        <w:r w:rsidR="006159EA" w:rsidRPr="00BF2A5B">
          <w:rPr>
            <w:rStyle w:val="Hyperlink"/>
            <w:noProof/>
          </w:rPr>
          <w:t>X.4.2.2.1 Expand a Value Set Use Case Description</w:t>
        </w:r>
        <w:r w:rsidR="006159EA">
          <w:rPr>
            <w:noProof/>
            <w:webHidden/>
          </w:rPr>
          <w:tab/>
        </w:r>
        <w:r w:rsidR="006159EA">
          <w:rPr>
            <w:noProof/>
            <w:webHidden/>
          </w:rPr>
          <w:fldChar w:fldCharType="begin"/>
        </w:r>
        <w:r w:rsidR="006159EA">
          <w:rPr>
            <w:noProof/>
            <w:webHidden/>
          </w:rPr>
          <w:instrText xml:space="preserve"> PAGEREF _Toc29225437 \h </w:instrText>
        </w:r>
        <w:r w:rsidR="006159EA">
          <w:rPr>
            <w:noProof/>
            <w:webHidden/>
          </w:rPr>
        </w:r>
        <w:r w:rsidR="006159EA">
          <w:rPr>
            <w:noProof/>
            <w:webHidden/>
          </w:rPr>
          <w:fldChar w:fldCharType="separate"/>
        </w:r>
        <w:r w:rsidR="006159EA">
          <w:rPr>
            <w:noProof/>
            <w:webHidden/>
          </w:rPr>
          <w:t>26</w:t>
        </w:r>
        <w:r w:rsidR="006159EA">
          <w:rPr>
            <w:noProof/>
            <w:webHidden/>
          </w:rPr>
          <w:fldChar w:fldCharType="end"/>
        </w:r>
      </w:hyperlink>
    </w:p>
    <w:p w14:paraId="4511A116" w14:textId="615E48FD" w:rsidR="006159EA" w:rsidRDefault="0033732D">
      <w:pPr>
        <w:pStyle w:val="TOC4"/>
        <w:rPr>
          <w:rFonts w:asciiTheme="minorHAnsi" w:eastAsiaTheme="minorEastAsia" w:hAnsiTheme="minorHAnsi" w:cstheme="minorBidi"/>
          <w:noProof/>
        </w:rPr>
      </w:pPr>
      <w:hyperlink w:anchor="_Toc29225438" w:history="1">
        <w:r w:rsidR="006159EA" w:rsidRPr="00BF2A5B">
          <w:rPr>
            <w:rStyle w:val="Hyperlink"/>
            <w:noProof/>
          </w:rPr>
          <w:t>X.4.2.3 Use Case #3 Look up a concept</w:t>
        </w:r>
        <w:r w:rsidR="006159EA">
          <w:rPr>
            <w:noProof/>
            <w:webHidden/>
          </w:rPr>
          <w:tab/>
        </w:r>
        <w:r w:rsidR="006159EA">
          <w:rPr>
            <w:noProof/>
            <w:webHidden/>
          </w:rPr>
          <w:fldChar w:fldCharType="begin"/>
        </w:r>
        <w:r w:rsidR="006159EA">
          <w:rPr>
            <w:noProof/>
            <w:webHidden/>
          </w:rPr>
          <w:instrText xml:space="preserve"> PAGEREF _Toc29225438 \h </w:instrText>
        </w:r>
        <w:r w:rsidR="006159EA">
          <w:rPr>
            <w:noProof/>
            <w:webHidden/>
          </w:rPr>
        </w:r>
        <w:r w:rsidR="006159EA">
          <w:rPr>
            <w:noProof/>
            <w:webHidden/>
          </w:rPr>
          <w:fldChar w:fldCharType="separate"/>
        </w:r>
        <w:r w:rsidR="006159EA">
          <w:rPr>
            <w:noProof/>
            <w:webHidden/>
          </w:rPr>
          <w:t>26</w:t>
        </w:r>
        <w:r w:rsidR="006159EA">
          <w:rPr>
            <w:noProof/>
            <w:webHidden/>
          </w:rPr>
          <w:fldChar w:fldCharType="end"/>
        </w:r>
      </w:hyperlink>
    </w:p>
    <w:p w14:paraId="505DB02B" w14:textId="71DB9539" w:rsidR="006159EA" w:rsidRDefault="0033732D">
      <w:pPr>
        <w:pStyle w:val="TOC4"/>
        <w:rPr>
          <w:rFonts w:asciiTheme="minorHAnsi" w:eastAsiaTheme="minorEastAsia" w:hAnsiTheme="minorHAnsi" w:cstheme="minorBidi"/>
          <w:noProof/>
        </w:rPr>
      </w:pPr>
      <w:hyperlink w:anchor="_Toc29225439" w:history="1">
        <w:r w:rsidR="006159EA" w:rsidRPr="00BF2A5B">
          <w:rPr>
            <w:rStyle w:val="Hyperlink"/>
            <w:noProof/>
          </w:rPr>
          <w:t>X.4.2.5 Use Case #5 Translate a code</w:t>
        </w:r>
        <w:r w:rsidR="006159EA">
          <w:rPr>
            <w:noProof/>
            <w:webHidden/>
          </w:rPr>
          <w:tab/>
        </w:r>
        <w:r w:rsidR="006159EA">
          <w:rPr>
            <w:noProof/>
            <w:webHidden/>
          </w:rPr>
          <w:fldChar w:fldCharType="begin"/>
        </w:r>
        <w:r w:rsidR="006159EA">
          <w:rPr>
            <w:noProof/>
            <w:webHidden/>
          </w:rPr>
          <w:instrText xml:space="preserve"> PAGEREF _Toc29225439 \h </w:instrText>
        </w:r>
        <w:r w:rsidR="006159EA">
          <w:rPr>
            <w:noProof/>
            <w:webHidden/>
          </w:rPr>
        </w:r>
        <w:r w:rsidR="006159EA">
          <w:rPr>
            <w:noProof/>
            <w:webHidden/>
          </w:rPr>
          <w:fldChar w:fldCharType="separate"/>
        </w:r>
        <w:r w:rsidR="006159EA">
          <w:rPr>
            <w:noProof/>
            <w:webHidden/>
          </w:rPr>
          <w:t>27</w:t>
        </w:r>
        <w:r w:rsidR="006159EA">
          <w:rPr>
            <w:noProof/>
            <w:webHidden/>
          </w:rPr>
          <w:fldChar w:fldCharType="end"/>
        </w:r>
      </w:hyperlink>
    </w:p>
    <w:p w14:paraId="353C4008" w14:textId="6500D0DB" w:rsidR="006159EA" w:rsidRDefault="0033732D">
      <w:pPr>
        <w:pStyle w:val="TOC2"/>
        <w:rPr>
          <w:rFonts w:asciiTheme="minorHAnsi" w:eastAsiaTheme="minorEastAsia" w:hAnsiTheme="minorHAnsi" w:cstheme="minorBidi"/>
          <w:noProof/>
        </w:rPr>
      </w:pPr>
      <w:hyperlink w:anchor="_Toc29225440" w:history="1">
        <w:r w:rsidR="006159EA" w:rsidRPr="00BF2A5B">
          <w:rPr>
            <w:rStyle w:val="Hyperlink"/>
            <w:noProof/>
          </w:rPr>
          <w:t>X.5 SVCM Security Considerations</w:t>
        </w:r>
        <w:r w:rsidR="006159EA">
          <w:rPr>
            <w:noProof/>
            <w:webHidden/>
          </w:rPr>
          <w:tab/>
        </w:r>
        <w:r w:rsidR="006159EA">
          <w:rPr>
            <w:noProof/>
            <w:webHidden/>
          </w:rPr>
          <w:fldChar w:fldCharType="begin"/>
        </w:r>
        <w:r w:rsidR="006159EA">
          <w:rPr>
            <w:noProof/>
            <w:webHidden/>
          </w:rPr>
          <w:instrText xml:space="preserve"> PAGEREF _Toc29225440 \h </w:instrText>
        </w:r>
        <w:r w:rsidR="006159EA">
          <w:rPr>
            <w:noProof/>
            <w:webHidden/>
          </w:rPr>
        </w:r>
        <w:r w:rsidR="006159EA">
          <w:rPr>
            <w:noProof/>
            <w:webHidden/>
          </w:rPr>
          <w:fldChar w:fldCharType="separate"/>
        </w:r>
        <w:r w:rsidR="006159EA">
          <w:rPr>
            <w:noProof/>
            <w:webHidden/>
          </w:rPr>
          <w:t>27</w:t>
        </w:r>
        <w:r w:rsidR="006159EA">
          <w:rPr>
            <w:noProof/>
            <w:webHidden/>
          </w:rPr>
          <w:fldChar w:fldCharType="end"/>
        </w:r>
      </w:hyperlink>
    </w:p>
    <w:p w14:paraId="637147A6" w14:textId="6999BFEE" w:rsidR="006159EA" w:rsidRDefault="0033732D">
      <w:pPr>
        <w:pStyle w:val="TOC2"/>
        <w:rPr>
          <w:rFonts w:asciiTheme="minorHAnsi" w:eastAsiaTheme="minorEastAsia" w:hAnsiTheme="minorHAnsi" w:cstheme="minorBidi"/>
          <w:noProof/>
        </w:rPr>
      </w:pPr>
      <w:hyperlink w:anchor="_Toc29225441" w:history="1">
        <w:r w:rsidR="006159EA" w:rsidRPr="00BF2A5B">
          <w:rPr>
            <w:rStyle w:val="Hyperlink"/>
            <w:noProof/>
          </w:rPr>
          <w:t>X.6 SVCM Cross Profile Considerations</w:t>
        </w:r>
        <w:r w:rsidR="006159EA">
          <w:rPr>
            <w:noProof/>
            <w:webHidden/>
          </w:rPr>
          <w:tab/>
        </w:r>
        <w:r w:rsidR="006159EA">
          <w:rPr>
            <w:noProof/>
            <w:webHidden/>
          </w:rPr>
          <w:fldChar w:fldCharType="begin"/>
        </w:r>
        <w:r w:rsidR="006159EA">
          <w:rPr>
            <w:noProof/>
            <w:webHidden/>
          </w:rPr>
          <w:instrText xml:space="preserve"> PAGEREF _Toc29225441 \h </w:instrText>
        </w:r>
        <w:r w:rsidR="006159EA">
          <w:rPr>
            <w:noProof/>
            <w:webHidden/>
          </w:rPr>
        </w:r>
        <w:r w:rsidR="006159EA">
          <w:rPr>
            <w:noProof/>
            <w:webHidden/>
          </w:rPr>
          <w:fldChar w:fldCharType="separate"/>
        </w:r>
        <w:r w:rsidR="006159EA">
          <w:rPr>
            <w:noProof/>
            <w:webHidden/>
          </w:rPr>
          <w:t>28</w:t>
        </w:r>
        <w:r w:rsidR="006159EA">
          <w:rPr>
            <w:noProof/>
            <w:webHidden/>
          </w:rPr>
          <w:fldChar w:fldCharType="end"/>
        </w:r>
      </w:hyperlink>
    </w:p>
    <w:p w14:paraId="0BD695DB" w14:textId="4AD9F7EB" w:rsidR="006159EA" w:rsidRDefault="0033732D">
      <w:pPr>
        <w:pStyle w:val="TOC1"/>
        <w:rPr>
          <w:rFonts w:asciiTheme="minorHAnsi" w:eastAsiaTheme="minorEastAsia" w:hAnsiTheme="minorHAnsi" w:cstheme="minorBidi"/>
          <w:noProof/>
        </w:rPr>
      </w:pPr>
      <w:hyperlink w:anchor="_Toc29225442" w:history="1">
        <w:r w:rsidR="006159EA" w:rsidRPr="00BF2A5B">
          <w:rPr>
            <w:rStyle w:val="Hyperlink"/>
            <w:noProof/>
          </w:rPr>
          <w:t>Appendices</w:t>
        </w:r>
        <w:r w:rsidR="006159EA">
          <w:rPr>
            <w:noProof/>
            <w:webHidden/>
          </w:rPr>
          <w:tab/>
        </w:r>
        <w:r w:rsidR="006159EA">
          <w:rPr>
            <w:noProof/>
            <w:webHidden/>
          </w:rPr>
          <w:fldChar w:fldCharType="begin"/>
        </w:r>
        <w:r w:rsidR="006159EA">
          <w:rPr>
            <w:noProof/>
            <w:webHidden/>
          </w:rPr>
          <w:instrText xml:space="preserve"> PAGEREF _Toc29225442 \h </w:instrText>
        </w:r>
        <w:r w:rsidR="006159EA">
          <w:rPr>
            <w:noProof/>
            <w:webHidden/>
          </w:rPr>
        </w:r>
        <w:r w:rsidR="006159EA">
          <w:rPr>
            <w:noProof/>
            <w:webHidden/>
          </w:rPr>
          <w:fldChar w:fldCharType="separate"/>
        </w:r>
        <w:r w:rsidR="006159EA">
          <w:rPr>
            <w:noProof/>
            <w:webHidden/>
          </w:rPr>
          <w:t>29</w:t>
        </w:r>
        <w:r w:rsidR="006159EA">
          <w:rPr>
            <w:noProof/>
            <w:webHidden/>
          </w:rPr>
          <w:fldChar w:fldCharType="end"/>
        </w:r>
      </w:hyperlink>
    </w:p>
    <w:p w14:paraId="423FB146" w14:textId="6A01118D" w:rsidR="006159EA" w:rsidRDefault="0033732D">
      <w:pPr>
        <w:pStyle w:val="TOC1"/>
        <w:rPr>
          <w:rFonts w:asciiTheme="minorHAnsi" w:eastAsiaTheme="minorEastAsia" w:hAnsiTheme="minorHAnsi" w:cstheme="minorBidi"/>
          <w:noProof/>
        </w:rPr>
      </w:pPr>
      <w:hyperlink w:anchor="_Toc29225443" w:history="1">
        <w:r w:rsidR="006159EA" w:rsidRPr="00BF2A5B">
          <w:rPr>
            <w:rStyle w:val="Hyperlink"/>
            <w:noProof/>
          </w:rPr>
          <w:t>Volume 2 – Transactions</w:t>
        </w:r>
        <w:r w:rsidR="006159EA">
          <w:rPr>
            <w:noProof/>
            <w:webHidden/>
          </w:rPr>
          <w:tab/>
        </w:r>
        <w:r w:rsidR="006159EA">
          <w:rPr>
            <w:noProof/>
            <w:webHidden/>
          </w:rPr>
          <w:fldChar w:fldCharType="begin"/>
        </w:r>
        <w:r w:rsidR="006159EA">
          <w:rPr>
            <w:noProof/>
            <w:webHidden/>
          </w:rPr>
          <w:instrText xml:space="preserve"> PAGEREF _Toc29225443 \h </w:instrText>
        </w:r>
        <w:r w:rsidR="006159EA">
          <w:rPr>
            <w:noProof/>
            <w:webHidden/>
          </w:rPr>
        </w:r>
        <w:r w:rsidR="006159EA">
          <w:rPr>
            <w:noProof/>
            <w:webHidden/>
          </w:rPr>
          <w:fldChar w:fldCharType="separate"/>
        </w:r>
        <w:r w:rsidR="006159EA">
          <w:rPr>
            <w:noProof/>
            <w:webHidden/>
          </w:rPr>
          <w:t>30</w:t>
        </w:r>
        <w:r w:rsidR="006159EA">
          <w:rPr>
            <w:noProof/>
            <w:webHidden/>
          </w:rPr>
          <w:fldChar w:fldCharType="end"/>
        </w:r>
      </w:hyperlink>
    </w:p>
    <w:p w14:paraId="2080A58B" w14:textId="7D95DE43" w:rsidR="006159EA" w:rsidRDefault="0033732D">
      <w:pPr>
        <w:pStyle w:val="TOC2"/>
        <w:rPr>
          <w:rFonts w:asciiTheme="minorHAnsi" w:eastAsiaTheme="minorEastAsia" w:hAnsiTheme="minorHAnsi" w:cstheme="minorBidi"/>
          <w:noProof/>
        </w:rPr>
      </w:pPr>
      <w:hyperlink w:anchor="_Toc29225444" w:history="1">
        <w:r w:rsidR="006159EA" w:rsidRPr="00BF2A5B">
          <w:rPr>
            <w:rStyle w:val="Hyperlink"/>
            <w:noProof/>
          </w:rPr>
          <w:t>3.Y &lt;Transaction Name [Domain Acronym-#]&gt;</w:t>
        </w:r>
        <w:r w:rsidR="006159EA">
          <w:rPr>
            <w:noProof/>
            <w:webHidden/>
          </w:rPr>
          <w:tab/>
        </w:r>
        <w:r w:rsidR="006159EA">
          <w:rPr>
            <w:noProof/>
            <w:webHidden/>
          </w:rPr>
          <w:fldChar w:fldCharType="begin"/>
        </w:r>
        <w:r w:rsidR="006159EA">
          <w:rPr>
            <w:noProof/>
            <w:webHidden/>
          </w:rPr>
          <w:instrText xml:space="preserve"> PAGEREF _Toc29225444 \h </w:instrText>
        </w:r>
        <w:r w:rsidR="006159EA">
          <w:rPr>
            <w:noProof/>
            <w:webHidden/>
          </w:rPr>
        </w:r>
        <w:r w:rsidR="006159EA">
          <w:rPr>
            <w:noProof/>
            <w:webHidden/>
          </w:rPr>
          <w:fldChar w:fldCharType="separate"/>
        </w:r>
        <w:r w:rsidR="006159EA">
          <w:rPr>
            <w:noProof/>
            <w:webHidden/>
          </w:rPr>
          <w:t>30</w:t>
        </w:r>
        <w:r w:rsidR="006159EA">
          <w:rPr>
            <w:noProof/>
            <w:webHidden/>
          </w:rPr>
          <w:fldChar w:fldCharType="end"/>
        </w:r>
      </w:hyperlink>
    </w:p>
    <w:p w14:paraId="025B9A8B" w14:textId="732BA472" w:rsidR="006159EA" w:rsidRDefault="0033732D">
      <w:pPr>
        <w:pStyle w:val="TOC3"/>
        <w:rPr>
          <w:rFonts w:asciiTheme="minorHAnsi" w:eastAsiaTheme="minorEastAsia" w:hAnsiTheme="minorHAnsi" w:cstheme="minorBidi"/>
          <w:noProof/>
        </w:rPr>
      </w:pPr>
      <w:hyperlink w:anchor="_Toc29225445" w:history="1">
        <w:r w:rsidR="006159EA" w:rsidRPr="00BF2A5B">
          <w:rPr>
            <w:rStyle w:val="Hyperlink"/>
            <w:noProof/>
          </w:rPr>
          <w:t>3.Y.1 Scope</w:t>
        </w:r>
        <w:r w:rsidR="006159EA">
          <w:rPr>
            <w:noProof/>
            <w:webHidden/>
          </w:rPr>
          <w:tab/>
        </w:r>
        <w:r w:rsidR="006159EA">
          <w:rPr>
            <w:noProof/>
            <w:webHidden/>
          </w:rPr>
          <w:fldChar w:fldCharType="begin"/>
        </w:r>
        <w:r w:rsidR="006159EA">
          <w:rPr>
            <w:noProof/>
            <w:webHidden/>
          </w:rPr>
          <w:instrText xml:space="preserve"> PAGEREF _Toc29225445 \h </w:instrText>
        </w:r>
        <w:r w:rsidR="006159EA">
          <w:rPr>
            <w:noProof/>
            <w:webHidden/>
          </w:rPr>
        </w:r>
        <w:r w:rsidR="006159EA">
          <w:rPr>
            <w:noProof/>
            <w:webHidden/>
          </w:rPr>
          <w:fldChar w:fldCharType="separate"/>
        </w:r>
        <w:r w:rsidR="006159EA">
          <w:rPr>
            <w:noProof/>
            <w:webHidden/>
          </w:rPr>
          <w:t>30</w:t>
        </w:r>
        <w:r w:rsidR="006159EA">
          <w:rPr>
            <w:noProof/>
            <w:webHidden/>
          </w:rPr>
          <w:fldChar w:fldCharType="end"/>
        </w:r>
      </w:hyperlink>
    </w:p>
    <w:p w14:paraId="0F448032" w14:textId="5C2E9D6E" w:rsidR="006159EA" w:rsidRDefault="0033732D">
      <w:pPr>
        <w:pStyle w:val="TOC3"/>
        <w:rPr>
          <w:rFonts w:asciiTheme="minorHAnsi" w:eastAsiaTheme="minorEastAsia" w:hAnsiTheme="minorHAnsi" w:cstheme="minorBidi"/>
          <w:noProof/>
        </w:rPr>
      </w:pPr>
      <w:hyperlink w:anchor="_Toc29225446" w:history="1">
        <w:r w:rsidR="006159EA" w:rsidRPr="00BF2A5B">
          <w:rPr>
            <w:rStyle w:val="Hyperlink"/>
            <w:noProof/>
          </w:rPr>
          <w:t>3.Y.2 Actor Roles</w:t>
        </w:r>
        <w:r w:rsidR="006159EA">
          <w:rPr>
            <w:noProof/>
            <w:webHidden/>
          </w:rPr>
          <w:tab/>
        </w:r>
        <w:r w:rsidR="006159EA">
          <w:rPr>
            <w:noProof/>
            <w:webHidden/>
          </w:rPr>
          <w:fldChar w:fldCharType="begin"/>
        </w:r>
        <w:r w:rsidR="006159EA">
          <w:rPr>
            <w:noProof/>
            <w:webHidden/>
          </w:rPr>
          <w:instrText xml:space="preserve"> PAGEREF _Toc29225446 \h </w:instrText>
        </w:r>
        <w:r w:rsidR="006159EA">
          <w:rPr>
            <w:noProof/>
            <w:webHidden/>
          </w:rPr>
        </w:r>
        <w:r w:rsidR="006159EA">
          <w:rPr>
            <w:noProof/>
            <w:webHidden/>
          </w:rPr>
          <w:fldChar w:fldCharType="separate"/>
        </w:r>
        <w:r w:rsidR="006159EA">
          <w:rPr>
            <w:noProof/>
            <w:webHidden/>
          </w:rPr>
          <w:t>30</w:t>
        </w:r>
        <w:r w:rsidR="006159EA">
          <w:rPr>
            <w:noProof/>
            <w:webHidden/>
          </w:rPr>
          <w:fldChar w:fldCharType="end"/>
        </w:r>
      </w:hyperlink>
    </w:p>
    <w:p w14:paraId="51F6AC65" w14:textId="50278989" w:rsidR="006159EA" w:rsidRDefault="0033732D">
      <w:pPr>
        <w:pStyle w:val="TOC3"/>
        <w:rPr>
          <w:rFonts w:asciiTheme="minorHAnsi" w:eastAsiaTheme="minorEastAsia" w:hAnsiTheme="minorHAnsi" w:cstheme="minorBidi"/>
          <w:noProof/>
        </w:rPr>
      </w:pPr>
      <w:hyperlink w:anchor="_Toc29225447" w:history="1">
        <w:r w:rsidR="006159EA" w:rsidRPr="00BF2A5B">
          <w:rPr>
            <w:rStyle w:val="Hyperlink"/>
            <w:noProof/>
          </w:rPr>
          <w:t>3.Y.3 Referenced Standards</w:t>
        </w:r>
        <w:r w:rsidR="006159EA">
          <w:rPr>
            <w:noProof/>
            <w:webHidden/>
          </w:rPr>
          <w:tab/>
        </w:r>
        <w:r w:rsidR="006159EA">
          <w:rPr>
            <w:noProof/>
            <w:webHidden/>
          </w:rPr>
          <w:fldChar w:fldCharType="begin"/>
        </w:r>
        <w:r w:rsidR="006159EA">
          <w:rPr>
            <w:noProof/>
            <w:webHidden/>
          </w:rPr>
          <w:instrText xml:space="preserve"> PAGEREF _Toc29225447 \h </w:instrText>
        </w:r>
        <w:r w:rsidR="006159EA">
          <w:rPr>
            <w:noProof/>
            <w:webHidden/>
          </w:rPr>
        </w:r>
        <w:r w:rsidR="006159EA">
          <w:rPr>
            <w:noProof/>
            <w:webHidden/>
          </w:rPr>
          <w:fldChar w:fldCharType="separate"/>
        </w:r>
        <w:r w:rsidR="006159EA">
          <w:rPr>
            <w:noProof/>
            <w:webHidden/>
          </w:rPr>
          <w:t>31</w:t>
        </w:r>
        <w:r w:rsidR="006159EA">
          <w:rPr>
            <w:noProof/>
            <w:webHidden/>
          </w:rPr>
          <w:fldChar w:fldCharType="end"/>
        </w:r>
      </w:hyperlink>
    </w:p>
    <w:p w14:paraId="7F40924D" w14:textId="5033FD83" w:rsidR="006159EA" w:rsidRDefault="0033732D">
      <w:pPr>
        <w:pStyle w:val="TOC3"/>
        <w:rPr>
          <w:rFonts w:asciiTheme="minorHAnsi" w:eastAsiaTheme="minorEastAsia" w:hAnsiTheme="minorHAnsi" w:cstheme="minorBidi"/>
          <w:noProof/>
        </w:rPr>
      </w:pPr>
      <w:hyperlink w:anchor="_Toc29225448" w:history="1">
        <w:r w:rsidR="006159EA" w:rsidRPr="00BF2A5B">
          <w:rPr>
            <w:rStyle w:val="Hyperlink"/>
            <w:noProof/>
          </w:rPr>
          <w:t>3.Y.4 Interaction Diagram</w:t>
        </w:r>
        <w:r w:rsidR="006159EA">
          <w:rPr>
            <w:noProof/>
            <w:webHidden/>
          </w:rPr>
          <w:tab/>
        </w:r>
        <w:r w:rsidR="006159EA">
          <w:rPr>
            <w:noProof/>
            <w:webHidden/>
          </w:rPr>
          <w:fldChar w:fldCharType="begin"/>
        </w:r>
        <w:r w:rsidR="006159EA">
          <w:rPr>
            <w:noProof/>
            <w:webHidden/>
          </w:rPr>
          <w:instrText xml:space="preserve"> PAGEREF _Toc29225448 \h </w:instrText>
        </w:r>
        <w:r w:rsidR="006159EA">
          <w:rPr>
            <w:noProof/>
            <w:webHidden/>
          </w:rPr>
        </w:r>
        <w:r w:rsidR="006159EA">
          <w:rPr>
            <w:noProof/>
            <w:webHidden/>
          </w:rPr>
          <w:fldChar w:fldCharType="separate"/>
        </w:r>
        <w:r w:rsidR="006159EA">
          <w:rPr>
            <w:noProof/>
            <w:webHidden/>
          </w:rPr>
          <w:t>31</w:t>
        </w:r>
        <w:r w:rsidR="006159EA">
          <w:rPr>
            <w:noProof/>
            <w:webHidden/>
          </w:rPr>
          <w:fldChar w:fldCharType="end"/>
        </w:r>
      </w:hyperlink>
    </w:p>
    <w:p w14:paraId="6B399E96" w14:textId="4C6B1093" w:rsidR="006159EA" w:rsidRDefault="0033732D">
      <w:pPr>
        <w:pStyle w:val="TOC4"/>
        <w:rPr>
          <w:rFonts w:asciiTheme="minorHAnsi" w:eastAsiaTheme="minorEastAsia" w:hAnsiTheme="minorHAnsi" w:cstheme="minorBidi"/>
          <w:noProof/>
        </w:rPr>
      </w:pPr>
      <w:hyperlink w:anchor="_Toc29225449" w:history="1">
        <w:r w:rsidR="006159EA" w:rsidRPr="00BF2A5B">
          <w:rPr>
            <w:rStyle w:val="Hyperlink"/>
            <w:noProof/>
          </w:rPr>
          <w:t>3.Y.4.1 &lt;Message 1 Name&gt;</w:t>
        </w:r>
        <w:r w:rsidR="006159EA">
          <w:rPr>
            <w:noProof/>
            <w:webHidden/>
          </w:rPr>
          <w:tab/>
        </w:r>
        <w:r w:rsidR="006159EA">
          <w:rPr>
            <w:noProof/>
            <w:webHidden/>
          </w:rPr>
          <w:fldChar w:fldCharType="begin"/>
        </w:r>
        <w:r w:rsidR="006159EA">
          <w:rPr>
            <w:noProof/>
            <w:webHidden/>
          </w:rPr>
          <w:instrText xml:space="preserve"> PAGEREF _Toc29225449 \h </w:instrText>
        </w:r>
        <w:r w:rsidR="006159EA">
          <w:rPr>
            <w:noProof/>
            <w:webHidden/>
          </w:rPr>
        </w:r>
        <w:r w:rsidR="006159EA">
          <w:rPr>
            <w:noProof/>
            <w:webHidden/>
          </w:rPr>
          <w:fldChar w:fldCharType="separate"/>
        </w:r>
        <w:r w:rsidR="006159EA">
          <w:rPr>
            <w:noProof/>
            <w:webHidden/>
          </w:rPr>
          <w:t>32</w:t>
        </w:r>
        <w:r w:rsidR="006159EA">
          <w:rPr>
            <w:noProof/>
            <w:webHidden/>
          </w:rPr>
          <w:fldChar w:fldCharType="end"/>
        </w:r>
      </w:hyperlink>
    </w:p>
    <w:p w14:paraId="1C85E232" w14:textId="37DE7695" w:rsidR="006159EA" w:rsidRDefault="0033732D">
      <w:pPr>
        <w:pStyle w:val="TOC5"/>
        <w:rPr>
          <w:rFonts w:asciiTheme="minorHAnsi" w:eastAsiaTheme="minorEastAsia" w:hAnsiTheme="minorHAnsi" w:cstheme="minorBidi"/>
          <w:noProof/>
        </w:rPr>
      </w:pPr>
      <w:hyperlink w:anchor="_Toc29225450" w:history="1">
        <w:r w:rsidR="006159EA" w:rsidRPr="00BF2A5B">
          <w:rPr>
            <w:rStyle w:val="Hyperlink"/>
            <w:noProof/>
          </w:rPr>
          <w:t>3.Y.4.1.1 Trigger Events</w:t>
        </w:r>
        <w:r w:rsidR="006159EA">
          <w:rPr>
            <w:noProof/>
            <w:webHidden/>
          </w:rPr>
          <w:tab/>
        </w:r>
        <w:r w:rsidR="006159EA">
          <w:rPr>
            <w:noProof/>
            <w:webHidden/>
          </w:rPr>
          <w:fldChar w:fldCharType="begin"/>
        </w:r>
        <w:r w:rsidR="006159EA">
          <w:rPr>
            <w:noProof/>
            <w:webHidden/>
          </w:rPr>
          <w:instrText xml:space="preserve"> PAGEREF _Toc29225450 \h </w:instrText>
        </w:r>
        <w:r w:rsidR="006159EA">
          <w:rPr>
            <w:noProof/>
            <w:webHidden/>
          </w:rPr>
        </w:r>
        <w:r w:rsidR="006159EA">
          <w:rPr>
            <w:noProof/>
            <w:webHidden/>
          </w:rPr>
          <w:fldChar w:fldCharType="separate"/>
        </w:r>
        <w:r w:rsidR="006159EA">
          <w:rPr>
            <w:noProof/>
            <w:webHidden/>
          </w:rPr>
          <w:t>32</w:t>
        </w:r>
        <w:r w:rsidR="006159EA">
          <w:rPr>
            <w:noProof/>
            <w:webHidden/>
          </w:rPr>
          <w:fldChar w:fldCharType="end"/>
        </w:r>
      </w:hyperlink>
    </w:p>
    <w:p w14:paraId="57435BD3" w14:textId="0F047360" w:rsidR="006159EA" w:rsidRDefault="0033732D">
      <w:pPr>
        <w:pStyle w:val="TOC5"/>
        <w:rPr>
          <w:rFonts w:asciiTheme="minorHAnsi" w:eastAsiaTheme="minorEastAsia" w:hAnsiTheme="minorHAnsi" w:cstheme="minorBidi"/>
          <w:noProof/>
        </w:rPr>
      </w:pPr>
      <w:hyperlink w:anchor="_Toc29225451" w:history="1">
        <w:r w:rsidR="006159EA" w:rsidRPr="00BF2A5B">
          <w:rPr>
            <w:rStyle w:val="Hyperlink"/>
            <w:noProof/>
          </w:rPr>
          <w:t>3.Y.4.1.2 Message Semantics</w:t>
        </w:r>
        <w:r w:rsidR="006159EA">
          <w:rPr>
            <w:noProof/>
            <w:webHidden/>
          </w:rPr>
          <w:tab/>
        </w:r>
        <w:r w:rsidR="006159EA">
          <w:rPr>
            <w:noProof/>
            <w:webHidden/>
          </w:rPr>
          <w:fldChar w:fldCharType="begin"/>
        </w:r>
        <w:r w:rsidR="006159EA">
          <w:rPr>
            <w:noProof/>
            <w:webHidden/>
          </w:rPr>
          <w:instrText xml:space="preserve"> PAGEREF _Toc29225451 \h </w:instrText>
        </w:r>
        <w:r w:rsidR="006159EA">
          <w:rPr>
            <w:noProof/>
            <w:webHidden/>
          </w:rPr>
        </w:r>
        <w:r w:rsidR="006159EA">
          <w:rPr>
            <w:noProof/>
            <w:webHidden/>
          </w:rPr>
          <w:fldChar w:fldCharType="separate"/>
        </w:r>
        <w:r w:rsidR="006159EA">
          <w:rPr>
            <w:noProof/>
            <w:webHidden/>
          </w:rPr>
          <w:t>32</w:t>
        </w:r>
        <w:r w:rsidR="006159EA">
          <w:rPr>
            <w:noProof/>
            <w:webHidden/>
          </w:rPr>
          <w:fldChar w:fldCharType="end"/>
        </w:r>
      </w:hyperlink>
    </w:p>
    <w:p w14:paraId="4E268851" w14:textId="30AC4BA0" w:rsidR="006159EA" w:rsidRDefault="0033732D">
      <w:pPr>
        <w:pStyle w:val="TOC5"/>
        <w:rPr>
          <w:rFonts w:asciiTheme="minorHAnsi" w:eastAsiaTheme="minorEastAsia" w:hAnsiTheme="minorHAnsi" w:cstheme="minorBidi"/>
          <w:noProof/>
        </w:rPr>
      </w:pPr>
      <w:hyperlink w:anchor="_Toc29225452" w:history="1">
        <w:r w:rsidR="006159EA" w:rsidRPr="00BF2A5B">
          <w:rPr>
            <w:rStyle w:val="Hyperlink"/>
            <w:noProof/>
          </w:rPr>
          <w:t>3.Y.4.1.3 Expected Actions</w:t>
        </w:r>
        <w:r w:rsidR="006159EA">
          <w:rPr>
            <w:noProof/>
            <w:webHidden/>
          </w:rPr>
          <w:tab/>
        </w:r>
        <w:r w:rsidR="006159EA">
          <w:rPr>
            <w:noProof/>
            <w:webHidden/>
          </w:rPr>
          <w:fldChar w:fldCharType="begin"/>
        </w:r>
        <w:r w:rsidR="006159EA">
          <w:rPr>
            <w:noProof/>
            <w:webHidden/>
          </w:rPr>
          <w:instrText xml:space="preserve"> PAGEREF _Toc29225452 \h </w:instrText>
        </w:r>
        <w:r w:rsidR="006159EA">
          <w:rPr>
            <w:noProof/>
            <w:webHidden/>
          </w:rPr>
        </w:r>
        <w:r w:rsidR="006159EA">
          <w:rPr>
            <w:noProof/>
            <w:webHidden/>
          </w:rPr>
          <w:fldChar w:fldCharType="separate"/>
        </w:r>
        <w:r w:rsidR="006159EA">
          <w:rPr>
            <w:noProof/>
            <w:webHidden/>
          </w:rPr>
          <w:t>32</w:t>
        </w:r>
        <w:r w:rsidR="006159EA">
          <w:rPr>
            <w:noProof/>
            <w:webHidden/>
          </w:rPr>
          <w:fldChar w:fldCharType="end"/>
        </w:r>
      </w:hyperlink>
    </w:p>
    <w:p w14:paraId="37485D06" w14:textId="6DE5C964" w:rsidR="006159EA" w:rsidRDefault="0033732D">
      <w:pPr>
        <w:pStyle w:val="TOC4"/>
        <w:rPr>
          <w:rFonts w:asciiTheme="minorHAnsi" w:eastAsiaTheme="minorEastAsia" w:hAnsiTheme="minorHAnsi" w:cstheme="minorBidi"/>
          <w:noProof/>
        </w:rPr>
      </w:pPr>
      <w:hyperlink w:anchor="_Toc29225453" w:history="1">
        <w:r w:rsidR="006159EA" w:rsidRPr="00BF2A5B">
          <w:rPr>
            <w:rStyle w:val="Hyperlink"/>
            <w:noProof/>
          </w:rPr>
          <w:t>3.Y.4.2 &lt;Message 2 Name&gt;</w:t>
        </w:r>
        <w:r w:rsidR="006159EA">
          <w:rPr>
            <w:noProof/>
            <w:webHidden/>
          </w:rPr>
          <w:tab/>
        </w:r>
        <w:r w:rsidR="006159EA">
          <w:rPr>
            <w:noProof/>
            <w:webHidden/>
          </w:rPr>
          <w:fldChar w:fldCharType="begin"/>
        </w:r>
        <w:r w:rsidR="006159EA">
          <w:rPr>
            <w:noProof/>
            <w:webHidden/>
          </w:rPr>
          <w:instrText xml:space="preserve"> PAGEREF _Toc29225453 \h </w:instrText>
        </w:r>
        <w:r w:rsidR="006159EA">
          <w:rPr>
            <w:noProof/>
            <w:webHidden/>
          </w:rPr>
        </w:r>
        <w:r w:rsidR="006159EA">
          <w:rPr>
            <w:noProof/>
            <w:webHidden/>
          </w:rPr>
          <w:fldChar w:fldCharType="separate"/>
        </w:r>
        <w:r w:rsidR="006159EA">
          <w:rPr>
            <w:noProof/>
            <w:webHidden/>
          </w:rPr>
          <w:t>32</w:t>
        </w:r>
        <w:r w:rsidR="006159EA">
          <w:rPr>
            <w:noProof/>
            <w:webHidden/>
          </w:rPr>
          <w:fldChar w:fldCharType="end"/>
        </w:r>
      </w:hyperlink>
    </w:p>
    <w:p w14:paraId="6E258199" w14:textId="61B1A687" w:rsidR="006159EA" w:rsidRDefault="0033732D">
      <w:pPr>
        <w:pStyle w:val="TOC5"/>
        <w:rPr>
          <w:rFonts w:asciiTheme="minorHAnsi" w:eastAsiaTheme="minorEastAsia" w:hAnsiTheme="minorHAnsi" w:cstheme="minorBidi"/>
          <w:noProof/>
        </w:rPr>
      </w:pPr>
      <w:hyperlink w:anchor="_Toc29225454" w:history="1">
        <w:r w:rsidR="006159EA" w:rsidRPr="00BF2A5B">
          <w:rPr>
            <w:rStyle w:val="Hyperlink"/>
            <w:noProof/>
          </w:rPr>
          <w:t>3.Y.4.2.1 Trigger Events</w:t>
        </w:r>
        <w:r w:rsidR="006159EA">
          <w:rPr>
            <w:noProof/>
            <w:webHidden/>
          </w:rPr>
          <w:tab/>
        </w:r>
        <w:r w:rsidR="006159EA">
          <w:rPr>
            <w:noProof/>
            <w:webHidden/>
          </w:rPr>
          <w:fldChar w:fldCharType="begin"/>
        </w:r>
        <w:r w:rsidR="006159EA">
          <w:rPr>
            <w:noProof/>
            <w:webHidden/>
          </w:rPr>
          <w:instrText xml:space="preserve"> PAGEREF _Toc29225454 \h </w:instrText>
        </w:r>
        <w:r w:rsidR="006159EA">
          <w:rPr>
            <w:noProof/>
            <w:webHidden/>
          </w:rPr>
        </w:r>
        <w:r w:rsidR="006159EA">
          <w:rPr>
            <w:noProof/>
            <w:webHidden/>
          </w:rPr>
          <w:fldChar w:fldCharType="separate"/>
        </w:r>
        <w:r w:rsidR="006159EA">
          <w:rPr>
            <w:noProof/>
            <w:webHidden/>
          </w:rPr>
          <w:t>33</w:t>
        </w:r>
        <w:r w:rsidR="006159EA">
          <w:rPr>
            <w:noProof/>
            <w:webHidden/>
          </w:rPr>
          <w:fldChar w:fldCharType="end"/>
        </w:r>
      </w:hyperlink>
    </w:p>
    <w:p w14:paraId="2FE9C34B" w14:textId="248B6255" w:rsidR="006159EA" w:rsidRDefault="0033732D">
      <w:pPr>
        <w:pStyle w:val="TOC5"/>
        <w:rPr>
          <w:rFonts w:asciiTheme="minorHAnsi" w:eastAsiaTheme="minorEastAsia" w:hAnsiTheme="minorHAnsi" w:cstheme="minorBidi"/>
          <w:noProof/>
        </w:rPr>
      </w:pPr>
      <w:hyperlink w:anchor="_Toc29225455" w:history="1">
        <w:r w:rsidR="006159EA" w:rsidRPr="00BF2A5B">
          <w:rPr>
            <w:rStyle w:val="Hyperlink"/>
            <w:noProof/>
          </w:rPr>
          <w:t>3.Y.4.2.2 Message Semantics</w:t>
        </w:r>
        <w:r w:rsidR="006159EA">
          <w:rPr>
            <w:noProof/>
            <w:webHidden/>
          </w:rPr>
          <w:tab/>
        </w:r>
        <w:r w:rsidR="006159EA">
          <w:rPr>
            <w:noProof/>
            <w:webHidden/>
          </w:rPr>
          <w:fldChar w:fldCharType="begin"/>
        </w:r>
        <w:r w:rsidR="006159EA">
          <w:rPr>
            <w:noProof/>
            <w:webHidden/>
          </w:rPr>
          <w:instrText xml:space="preserve"> PAGEREF _Toc29225455 \h </w:instrText>
        </w:r>
        <w:r w:rsidR="006159EA">
          <w:rPr>
            <w:noProof/>
            <w:webHidden/>
          </w:rPr>
        </w:r>
        <w:r w:rsidR="006159EA">
          <w:rPr>
            <w:noProof/>
            <w:webHidden/>
          </w:rPr>
          <w:fldChar w:fldCharType="separate"/>
        </w:r>
        <w:r w:rsidR="006159EA">
          <w:rPr>
            <w:noProof/>
            <w:webHidden/>
          </w:rPr>
          <w:t>33</w:t>
        </w:r>
        <w:r w:rsidR="006159EA">
          <w:rPr>
            <w:noProof/>
            <w:webHidden/>
          </w:rPr>
          <w:fldChar w:fldCharType="end"/>
        </w:r>
      </w:hyperlink>
    </w:p>
    <w:p w14:paraId="35F5DFB3" w14:textId="1FD513B5" w:rsidR="006159EA" w:rsidRDefault="0033732D">
      <w:pPr>
        <w:pStyle w:val="TOC5"/>
        <w:rPr>
          <w:rFonts w:asciiTheme="minorHAnsi" w:eastAsiaTheme="minorEastAsia" w:hAnsiTheme="minorHAnsi" w:cstheme="minorBidi"/>
          <w:noProof/>
        </w:rPr>
      </w:pPr>
      <w:hyperlink w:anchor="_Toc29225456" w:history="1">
        <w:r w:rsidR="006159EA" w:rsidRPr="00BF2A5B">
          <w:rPr>
            <w:rStyle w:val="Hyperlink"/>
            <w:noProof/>
          </w:rPr>
          <w:t>3.Y.4.2.3 Expected Actions</w:t>
        </w:r>
        <w:r w:rsidR="006159EA">
          <w:rPr>
            <w:noProof/>
            <w:webHidden/>
          </w:rPr>
          <w:tab/>
        </w:r>
        <w:r w:rsidR="006159EA">
          <w:rPr>
            <w:noProof/>
            <w:webHidden/>
          </w:rPr>
          <w:fldChar w:fldCharType="begin"/>
        </w:r>
        <w:r w:rsidR="006159EA">
          <w:rPr>
            <w:noProof/>
            <w:webHidden/>
          </w:rPr>
          <w:instrText xml:space="preserve"> PAGEREF _Toc29225456 \h </w:instrText>
        </w:r>
        <w:r w:rsidR="006159EA">
          <w:rPr>
            <w:noProof/>
            <w:webHidden/>
          </w:rPr>
        </w:r>
        <w:r w:rsidR="006159EA">
          <w:rPr>
            <w:noProof/>
            <w:webHidden/>
          </w:rPr>
          <w:fldChar w:fldCharType="separate"/>
        </w:r>
        <w:r w:rsidR="006159EA">
          <w:rPr>
            <w:noProof/>
            <w:webHidden/>
          </w:rPr>
          <w:t>33</w:t>
        </w:r>
        <w:r w:rsidR="006159EA">
          <w:rPr>
            <w:noProof/>
            <w:webHidden/>
          </w:rPr>
          <w:fldChar w:fldCharType="end"/>
        </w:r>
      </w:hyperlink>
    </w:p>
    <w:p w14:paraId="3493AC7F" w14:textId="455F1ED5" w:rsidR="006159EA" w:rsidRDefault="0033732D">
      <w:pPr>
        <w:pStyle w:val="TOC3"/>
        <w:rPr>
          <w:rFonts w:asciiTheme="minorHAnsi" w:eastAsiaTheme="minorEastAsia" w:hAnsiTheme="minorHAnsi" w:cstheme="minorBidi"/>
          <w:noProof/>
        </w:rPr>
      </w:pPr>
      <w:hyperlink w:anchor="_Toc29225457" w:history="1">
        <w:r w:rsidR="006159EA" w:rsidRPr="00BF2A5B">
          <w:rPr>
            <w:rStyle w:val="Hyperlink"/>
            <w:noProof/>
          </w:rPr>
          <w:t>3.Y.5 Protocol Requirements</w:t>
        </w:r>
        <w:r w:rsidR="006159EA">
          <w:rPr>
            <w:noProof/>
            <w:webHidden/>
          </w:rPr>
          <w:tab/>
        </w:r>
        <w:r w:rsidR="006159EA">
          <w:rPr>
            <w:noProof/>
            <w:webHidden/>
          </w:rPr>
          <w:fldChar w:fldCharType="begin"/>
        </w:r>
        <w:r w:rsidR="006159EA">
          <w:rPr>
            <w:noProof/>
            <w:webHidden/>
          </w:rPr>
          <w:instrText xml:space="preserve"> PAGEREF _Toc29225457 \h </w:instrText>
        </w:r>
        <w:r w:rsidR="006159EA">
          <w:rPr>
            <w:noProof/>
            <w:webHidden/>
          </w:rPr>
        </w:r>
        <w:r w:rsidR="006159EA">
          <w:rPr>
            <w:noProof/>
            <w:webHidden/>
          </w:rPr>
          <w:fldChar w:fldCharType="separate"/>
        </w:r>
        <w:r w:rsidR="006159EA">
          <w:rPr>
            <w:noProof/>
            <w:webHidden/>
          </w:rPr>
          <w:t>33</w:t>
        </w:r>
        <w:r w:rsidR="006159EA">
          <w:rPr>
            <w:noProof/>
            <w:webHidden/>
          </w:rPr>
          <w:fldChar w:fldCharType="end"/>
        </w:r>
      </w:hyperlink>
    </w:p>
    <w:p w14:paraId="204D4F24" w14:textId="3835A31D" w:rsidR="006159EA" w:rsidRDefault="0033732D">
      <w:pPr>
        <w:pStyle w:val="TOC3"/>
        <w:rPr>
          <w:rFonts w:asciiTheme="minorHAnsi" w:eastAsiaTheme="minorEastAsia" w:hAnsiTheme="minorHAnsi" w:cstheme="minorBidi"/>
          <w:noProof/>
        </w:rPr>
      </w:pPr>
      <w:hyperlink w:anchor="_Toc29225458" w:history="1">
        <w:r w:rsidR="006159EA" w:rsidRPr="00BF2A5B">
          <w:rPr>
            <w:rStyle w:val="Hyperlink"/>
            <w:noProof/>
          </w:rPr>
          <w:t>3.Y.6 Security Considerations</w:t>
        </w:r>
        <w:r w:rsidR="006159EA">
          <w:rPr>
            <w:noProof/>
            <w:webHidden/>
          </w:rPr>
          <w:tab/>
        </w:r>
        <w:r w:rsidR="006159EA">
          <w:rPr>
            <w:noProof/>
            <w:webHidden/>
          </w:rPr>
          <w:fldChar w:fldCharType="begin"/>
        </w:r>
        <w:r w:rsidR="006159EA">
          <w:rPr>
            <w:noProof/>
            <w:webHidden/>
          </w:rPr>
          <w:instrText xml:space="preserve"> PAGEREF _Toc29225458 \h </w:instrText>
        </w:r>
        <w:r w:rsidR="006159EA">
          <w:rPr>
            <w:noProof/>
            <w:webHidden/>
          </w:rPr>
        </w:r>
        <w:r w:rsidR="006159EA">
          <w:rPr>
            <w:noProof/>
            <w:webHidden/>
          </w:rPr>
          <w:fldChar w:fldCharType="separate"/>
        </w:r>
        <w:r w:rsidR="006159EA">
          <w:rPr>
            <w:noProof/>
            <w:webHidden/>
          </w:rPr>
          <w:t>33</w:t>
        </w:r>
        <w:r w:rsidR="006159EA">
          <w:rPr>
            <w:noProof/>
            <w:webHidden/>
          </w:rPr>
          <w:fldChar w:fldCharType="end"/>
        </w:r>
      </w:hyperlink>
    </w:p>
    <w:p w14:paraId="50E1EB19" w14:textId="743A7824" w:rsidR="006159EA" w:rsidRDefault="0033732D">
      <w:pPr>
        <w:pStyle w:val="TOC4"/>
        <w:rPr>
          <w:rFonts w:asciiTheme="minorHAnsi" w:eastAsiaTheme="minorEastAsia" w:hAnsiTheme="minorHAnsi" w:cstheme="minorBidi"/>
          <w:noProof/>
        </w:rPr>
      </w:pPr>
      <w:hyperlink w:anchor="_Toc29225459" w:history="1">
        <w:r w:rsidR="006159EA" w:rsidRPr="00BF2A5B">
          <w:rPr>
            <w:rStyle w:val="Hyperlink"/>
            <w:noProof/>
          </w:rPr>
          <w:t>3.Y.6.1 Security Audit Considerations</w:t>
        </w:r>
        <w:r w:rsidR="006159EA">
          <w:rPr>
            <w:noProof/>
            <w:webHidden/>
          </w:rPr>
          <w:tab/>
        </w:r>
        <w:r w:rsidR="006159EA">
          <w:rPr>
            <w:noProof/>
            <w:webHidden/>
          </w:rPr>
          <w:fldChar w:fldCharType="begin"/>
        </w:r>
        <w:r w:rsidR="006159EA">
          <w:rPr>
            <w:noProof/>
            <w:webHidden/>
          </w:rPr>
          <w:instrText xml:space="preserve"> PAGEREF _Toc29225459 \h </w:instrText>
        </w:r>
        <w:r w:rsidR="006159EA">
          <w:rPr>
            <w:noProof/>
            <w:webHidden/>
          </w:rPr>
        </w:r>
        <w:r w:rsidR="006159EA">
          <w:rPr>
            <w:noProof/>
            <w:webHidden/>
          </w:rPr>
          <w:fldChar w:fldCharType="separate"/>
        </w:r>
        <w:r w:rsidR="006159EA">
          <w:rPr>
            <w:noProof/>
            <w:webHidden/>
          </w:rPr>
          <w:t>33</w:t>
        </w:r>
        <w:r w:rsidR="006159EA">
          <w:rPr>
            <w:noProof/>
            <w:webHidden/>
          </w:rPr>
          <w:fldChar w:fldCharType="end"/>
        </w:r>
      </w:hyperlink>
    </w:p>
    <w:p w14:paraId="060501D1" w14:textId="4ECEAFFA" w:rsidR="006159EA" w:rsidRDefault="0033732D">
      <w:pPr>
        <w:pStyle w:val="TOC5"/>
        <w:rPr>
          <w:rFonts w:asciiTheme="minorHAnsi" w:eastAsiaTheme="minorEastAsia" w:hAnsiTheme="minorHAnsi" w:cstheme="minorBidi"/>
          <w:noProof/>
        </w:rPr>
      </w:pPr>
      <w:hyperlink w:anchor="_Toc29225460" w:history="1">
        <w:r w:rsidR="006159EA" w:rsidRPr="00BF2A5B">
          <w:rPr>
            <w:rStyle w:val="Hyperlink"/>
            <w:noProof/>
          </w:rPr>
          <w:t>3.Y.6.(z) &lt;Actor&gt; Specific Security Considerations</w:t>
        </w:r>
        <w:r w:rsidR="006159EA">
          <w:rPr>
            <w:noProof/>
            <w:webHidden/>
          </w:rPr>
          <w:tab/>
        </w:r>
        <w:r w:rsidR="006159EA">
          <w:rPr>
            <w:noProof/>
            <w:webHidden/>
          </w:rPr>
          <w:fldChar w:fldCharType="begin"/>
        </w:r>
        <w:r w:rsidR="006159EA">
          <w:rPr>
            <w:noProof/>
            <w:webHidden/>
          </w:rPr>
          <w:instrText xml:space="preserve"> PAGEREF _Toc29225460 \h </w:instrText>
        </w:r>
        <w:r w:rsidR="006159EA">
          <w:rPr>
            <w:noProof/>
            <w:webHidden/>
          </w:rPr>
        </w:r>
        <w:r w:rsidR="006159EA">
          <w:rPr>
            <w:noProof/>
            <w:webHidden/>
          </w:rPr>
          <w:fldChar w:fldCharType="separate"/>
        </w:r>
        <w:r w:rsidR="006159EA">
          <w:rPr>
            <w:noProof/>
            <w:webHidden/>
          </w:rPr>
          <w:t>34</w:t>
        </w:r>
        <w:r w:rsidR="006159EA">
          <w:rPr>
            <w:noProof/>
            <w:webHidden/>
          </w:rPr>
          <w:fldChar w:fldCharType="end"/>
        </w:r>
      </w:hyperlink>
    </w:p>
    <w:p w14:paraId="09235957" w14:textId="778A2734" w:rsidR="006159EA" w:rsidRDefault="0033732D">
      <w:pPr>
        <w:pStyle w:val="TOC1"/>
        <w:rPr>
          <w:rFonts w:asciiTheme="minorHAnsi" w:eastAsiaTheme="minorEastAsia" w:hAnsiTheme="minorHAnsi" w:cstheme="minorBidi"/>
          <w:noProof/>
        </w:rPr>
      </w:pPr>
      <w:hyperlink w:anchor="_Toc29225461" w:history="1">
        <w:r w:rsidR="006159EA" w:rsidRPr="00BF2A5B">
          <w:rPr>
            <w:rStyle w:val="Hyperlink"/>
            <w:noProof/>
          </w:rPr>
          <w:t>Appendices</w:t>
        </w:r>
        <w:r w:rsidR="006159EA">
          <w:rPr>
            <w:noProof/>
            <w:webHidden/>
          </w:rPr>
          <w:tab/>
        </w:r>
        <w:r w:rsidR="006159EA">
          <w:rPr>
            <w:noProof/>
            <w:webHidden/>
          </w:rPr>
          <w:fldChar w:fldCharType="begin"/>
        </w:r>
        <w:r w:rsidR="006159EA">
          <w:rPr>
            <w:noProof/>
            <w:webHidden/>
          </w:rPr>
          <w:instrText xml:space="preserve"> PAGEREF _Toc29225461 \h </w:instrText>
        </w:r>
        <w:r w:rsidR="006159EA">
          <w:rPr>
            <w:noProof/>
            <w:webHidden/>
          </w:rPr>
        </w:r>
        <w:r w:rsidR="006159EA">
          <w:rPr>
            <w:noProof/>
            <w:webHidden/>
          </w:rPr>
          <w:fldChar w:fldCharType="separate"/>
        </w:r>
        <w:r w:rsidR="006159EA">
          <w:rPr>
            <w:noProof/>
            <w:webHidden/>
          </w:rPr>
          <w:t>35</w:t>
        </w:r>
        <w:r w:rsidR="006159EA">
          <w:rPr>
            <w:noProof/>
            <w:webHidden/>
          </w:rPr>
          <w:fldChar w:fldCharType="end"/>
        </w:r>
      </w:hyperlink>
    </w:p>
    <w:p w14:paraId="2C270ABD" w14:textId="2DF560EB" w:rsidR="006159EA" w:rsidRDefault="0033732D">
      <w:pPr>
        <w:pStyle w:val="TOC1"/>
        <w:rPr>
          <w:rFonts w:asciiTheme="minorHAnsi" w:eastAsiaTheme="minorEastAsia" w:hAnsiTheme="minorHAnsi" w:cstheme="minorBidi"/>
          <w:noProof/>
        </w:rPr>
      </w:pPr>
      <w:hyperlink w:anchor="_Toc29225462" w:history="1">
        <w:r w:rsidR="006159EA" w:rsidRPr="00BF2A5B">
          <w:rPr>
            <w:rStyle w:val="Hyperlink"/>
            <w:noProof/>
          </w:rPr>
          <w:t>Appendix A – &lt;Appendix Title&gt;</w:t>
        </w:r>
        <w:r w:rsidR="006159EA">
          <w:rPr>
            <w:noProof/>
            <w:webHidden/>
          </w:rPr>
          <w:tab/>
        </w:r>
        <w:r w:rsidR="006159EA">
          <w:rPr>
            <w:noProof/>
            <w:webHidden/>
          </w:rPr>
          <w:fldChar w:fldCharType="begin"/>
        </w:r>
        <w:r w:rsidR="006159EA">
          <w:rPr>
            <w:noProof/>
            <w:webHidden/>
          </w:rPr>
          <w:instrText xml:space="preserve"> PAGEREF _Toc29225462 \h </w:instrText>
        </w:r>
        <w:r w:rsidR="006159EA">
          <w:rPr>
            <w:noProof/>
            <w:webHidden/>
          </w:rPr>
        </w:r>
        <w:r w:rsidR="006159EA">
          <w:rPr>
            <w:noProof/>
            <w:webHidden/>
          </w:rPr>
          <w:fldChar w:fldCharType="separate"/>
        </w:r>
        <w:r w:rsidR="006159EA">
          <w:rPr>
            <w:noProof/>
            <w:webHidden/>
          </w:rPr>
          <w:t>36</w:t>
        </w:r>
        <w:r w:rsidR="006159EA">
          <w:rPr>
            <w:noProof/>
            <w:webHidden/>
          </w:rPr>
          <w:fldChar w:fldCharType="end"/>
        </w:r>
      </w:hyperlink>
    </w:p>
    <w:p w14:paraId="70D3CDF9" w14:textId="4FD6214E" w:rsidR="006159EA" w:rsidRDefault="0033732D">
      <w:pPr>
        <w:pStyle w:val="TOC2"/>
        <w:rPr>
          <w:rFonts w:asciiTheme="minorHAnsi" w:eastAsiaTheme="minorEastAsia" w:hAnsiTheme="minorHAnsi" w:cstheme="minorBidi"/>
          <w:noProof/>
        </w:rPr>
      </w:pPr>
      <w:hyperlink w:anchor="_Toc29225463" w:history="1">
        <w:r w:rsidR="006159EA" w:rsidRPr="00BF2A5B">
          <w:rPr>
            <w:rStyle w:val="Hyperlink"/>
            <w:noProof/>
          </w:rPr>
          <w:t>A.1 &lt;Title&gt;</w:t>
        </w:r>
        <w:r w:rsidR="006159EA">
          <w:rPr>
            <w:noProof/>
            <w:webHidden/>
          </w:rPr>
          <w:tab/>
        </w:r>
        <w:r w:rsidR="006159EA">
          <w:rPr>
            <w:noProof/>
            <w:webHidden/>
          </w:rPr>
          <w:fldChar w:fldCharType="begin"/>
        </w:r>
        <w:r w:rsidR="006159EA">
          <w:rPr>
            <w:noProof/>
            <w:webHidden/>
          </w:rPr>
          <w:instrText xml:space="preserve"> PAGEREF _Toc29225463 \h </w:instrText>
        </w:r>
        <w:r w:rsidR="006159EA">
          <w:rPr>
            <w:noProof/>
            <w:webHidden/>
          </w:rPr>
        </w:r>
        <w:r w:rsidR="006159EA">
          <w:rPr>
            <w:noProof/>
            <w:webHidden/>
          </w:rPr>
          <w:fldChar w:fldCharType="separate"/>
        </w:r>
        <w:r w:rsidR="006159EA">
          <w:rPr>
            <w:noProof/>
            <w:webHidden/>
          </w:rPr>
          <w:t>36</w:t>
        </w:r>
        <w:r w:rsidR="006159EA">
          <w:rPr>
            <w:noProof/>
            <w:webHidden/>
          </w:rPr>
          <w:fldChar w:fldCharType="end"/>
        </w:r>
      </w:hyperlink>
    </w:p>
    <w:p w14:paraId="0891B715" w14:textId="36D21438" w:rsidR="006159EA" w:rsidRDefault="0033732D">
      <w:pPr>
        <w:pStyle w:val="TOC3"/>
        <w:rPr>
          <w:rFonts w:asciiTheme="minorHAnsi" w:eastAsiaTheme="minorEastAsia" w:hAnsiTheme="minorHAnsi" w:cstheme="minorBidi"/>
          <w:noProof/>
        </w:rPr>
      </w:pPr>
      <w:hyperlink w:anchor="_Toc29225464" w:history="1">
        <w:r w:rsidR="006159EA" w:rsidRPr="00BF2A5B">
          <w:rPr>
            <w:rStyle w:val="Hyperlink"/>
            <w:noProof/>
          </w:rPr>
          <w:t>A.1.1 &lt;Title&gt;</w:t>
        </w:r>
        <w:r w:rsidR="006159EA">
          <w:rPr>
            <w:noProof/>
            <w:webHidden/>
          </w:rPr>
          <w:tab/>
        </w:r>
        <w:r w:rsidR="006159EA">
          <w:rPr>
            <w:noProof/>
            <w:webHidden/>
          </w:rPr>
          <w:fldChar w:fldCharType="begin"/>
        </w:r>
        <w:r w:rsidR="006159EA">
          <w:rPr>
            <w:noProof/>
            <w:webHidden/>
          </w:rPr>
          <w:instrText xml:space="preserve"> PAGEREF _Toc29225464 \h </w:instrText>
        </w:r>
        <w:r w:rsidR="006159EA">
          <w:rPr>
            <w:noProof/>
            <w:webHidden/>
          </w:rPr>
        </w:r>
        <w:r w:rsidR="006159EA">
          <w:rPr>
            <w:noProof/>
            <w:webHidden/>
          </w:rPr>
          <w:fldChar w:fldCharType="separate"/>
        </w:r>
        <w:r w:rsidR="006159EA">
          <w:rPr>
            <w:noProof/>
            <w:webHidden/>
          </w:rPr>
          <w:t>36</w:t>
        </w:r>
        <w:r w:rsidR="006159EA">
          <w:rPr>
            <w:noProof/>
            <w:webHidden/>
          </w:rPr>
          <w:fldChar w:fldCharType="end"/>
        </w:r>
      </w:hyperlink>
    </w:p>
    <w:p w14:paraId="59294A37" w14:textId="0F0AE605" w:rsidR="006159EA" w:rsidRDefault="0033732D">
      <w:pPr>
        <w:pStyle w:val="TOC1"/>
        <w:rPr>
          <w:rFonts w:asciiTheme="minorHAnsi" w:eastAsiaTheme="minorEastAsia" w:hAnsiTheme="minorHAnsi" w:cstheme="minorBidi"/>
          <w:noProof/>
        </w:rPr>
      </w:pPr>
      <w:hyperlink w:anchor="_Toc29225465" w:history="1">
        <w:r w:rsidR="006159EA" w:rsidRPr="00BF2A5B">
          <w:rPr>
            <w:rStyle w:val="Hyperlink"/>
            <w:noProof/>
          </w:rPr>
          <w:t>Appendix B – &lt;Appendix Title&gt;</w:t>
        </w:r>
        <w:r w:rsidR="006159EA">
          <w:rPr>
            <w:noProof/>
            <w:webHidden/>
          </w:rPr>
          <w:tab/>
        </w:r>
        <w:r w:rsidR="006159EA">
          <w:rPr>
            <w:noProof/>
            <w:webHidden/>
          </w:rPr>
          <w:fldChar w:fldCharType="begin"/>
        </w:r>
        <w:r w:rsidR="006159EA">
          <w:rPr>
            <w:noProof/>
            <w:webHidden/>
          </w:rPr>
          <w:instrText xml:space="preserve"> PAGEREF _Toc29225465 \h </w:instrText>
        </w:r>
        <w:r w:rsidR="006159EA">
          <w:rPr>
            <w:noProof/>
            <w:webHidden/>
          </w:rPr>
        </w:r>
        <w:r w:rsidR="006159EA">
          <w:rPr>
            <w:noProof/>
            <w:webHidden/>
          </w:rPr>
          <w:fldChar w:fldCharType="separate"/>
        </w:r>
        <w:r w:rsidR="006159EA">
          <w:rPr>
            <w:noProof/>
            <w:webHidden/>
          </w:rPr>
          <w:t>37</w:t>
        </w:r>
        <w:r w:rsidR="006159EA">
          <w:rPr>
            <w:noProof/>
            <w:webHidden/>
          </w:rPr>
          <w:fldChar w:fldCharType="end"/>
        </w:r>
      </w:hyperlink>
    </w:p>
    <w:p w14:paraId="2010F28E" w14:textId="72D2495C" w:rsidR="006159EA" w:rsidRDefault="0033732D">
      <w:pPr>
        <w:pStyle w:val="TOC2"/>
        <w:rPr>
          <w:rFonts w:asciiTheme="minorHAnsi" w:eastAsiaTheme="minorEastAsia" w:hAnsiTheme="minorHAnsi" w:cstheme="minorBidi"/>
          <w:noProof/>
        </w:rPr>
      </w:pPr>
      <w:hyperlink w:anchor="_Toc29225466" w:history="1">
        <w:r w:rsidR="006159EA" w:rsidRPr="00BF2A5B">
          <w:rPr>
            <w:rStyle w:val="Hyperlink"/>
            <w:noProof/>
          </w:rPr>
          <w:t>B.1 &lt;Title&gt;</w:t>
        </w:r>
        <w:r w:rsidR="006159EA">
          <w:rPr>
            <w:noProof/>
            <w:webHidden/>
          </w:rPr>
          <w:tab/>
        </w:r>
        <w:r w:rsidR="006159EA">
          <w:rPr>
            <w:noProof/>
            <w:webHidden/>
          </w:rPr>
          <w:fldChar w:fldCharType="begin"/>
        </w:r>
        <w:r w:rsidR="006159EA">
          <w:rPr>
            <w:noProof/>
            <w:webHidden/>
          </w:rPr>
          <w:instrText xml:space="preserve"> PAGEREF _Toc29225466 \h </w:instrText>
        </w:r>
        <w:r w:rsidR="006159EA">
          <w:rPr>
            <w:noProof/>
            <w:webHidden/>
          </w:rPr>
        </w:r>
        <w:r w:rsidR="006159EA">
          <w:rPr>
            <w:noProof/>
            <w:webHidden/>
          </w:rPr>
          <w:fldChar w:fldCharType="separate"/>
        </w:r>
        <w:r w:rsidR="006159EA">
          <w:rPr>
            <w:noProof/>
            <w:webHidden/>
          </w:rPr>
          <w:t>37</w:t>
        </w:r>
        <w:r w:rsidR="006159EA">
          <w:rPr>
            <w:noProof/>
            <w:webHidden/>
          </w:rPr>
          <w:fldChar w:fldCharType="end"/>
        </w:r>
      </w:hyperlink>
    </w:p>
    <w:p w14:paraId="4535EB81" w14:textId="3270A92C" w:rsidR="006159EA" w:rsidRDefault="0033732D">
      <w:pPr>
        <w:pStyle w:val="TOC3"/>
        <w:rPr>
          <w:rFonts w:asciiTheme="minorHAnsi" w:eastAsiaTheme="minorEastAsia" w:hAnsiTheme="minorHAnsi" w:cstheme="minorBidi"/>
          <w:noProof/>
        </w:rPr>
      </w:pPr>
      <w:hyperlink w:anchor="_Toc29225467" w:history="1">
        <w:r w:rsidR="006159EA" w:rsidRPr="00BF2A5B">
          <w:rPr>
            <w:rStyle w:val="Hyperlink"/>
            <w:noProof/>
          </w:rPr>
          <w:t>B.1.1 &lt;Title&gt;</w:t>
        </w:r>
        <w:r w:rsidR="006159EA">
          <w:rPr>
            <w:noProof/>
            <w:webHidden/>
          </w:rPr>
          <w:tab/>
        </w:r>
        <w:r w:rsidR="006159EA">
          <w:rPr>
            <w:noProof/>
            <w:webHidden/>
          </w:rPr>
          <w:fldChar w:fldCharType="begin"/>
        </w:r>
        <w:r w:rsidR="006159EA">
          <w:rPr>
            <w:noProof/>
            <w:webHidden/>
          </w:rPr>
          <w:instrText xml:space="preserve"> PAGEREF _Toc29225467 \h </w:instrText>
        </w:r>
        <w:r w:rsidR="006159EA">
          <w:rPr>
            <w:noProof/>
            <w:webHidden/>
          </w:rPr>
        </w:r>
        <w:r w:rsidR="006159EA">
          <w:rPr>
            <w:noProof/>
            <w:webHidden/>
          </w:rPr>
          <w:fldChar w:fldCharType="separate"/>
        </w:r>
        <w:r w:rsidR="006159EA">
          <w:rPr>
            <w:noProof/>
            <w:webHidden/>
          </w:rPr>
          <w:t>37</w:t>
        </w:r>
        <w:r w:rsidR="006159EA">
          <w:rPr>
            <w:noProof/>
            <w:webHidden/>
          </w:rPr>
          <w:fldChar w:fldCharType="end"/>
        </w:r>
      </w:hyperlink>
    </w:p>
    <w:p w14:paraId="40989D5D" w14:textId="3906E75F" w:rsidR="006159EA" w:rsidRDefault="0033732D">
      <w:pPr>
        <w:pStyle w:val="TOC1"/>
        <w:rPr>
          <w:rFonts w:asciiTheme="minorHAnsi" w:eastAsiaTheme="minorEastAsia" w:hAnsiTheme="minorHAnsi" w:cstheme="minorBidi"/>
          <w:noProof/>
        </w:rPr>
      </w:pPr>
      <w:hyperlink w:anchor="_Toc29225468" w:history="1">
        <w:r w:rsidR="006159EA" w:rsidRPr="00BF2A5B">
          <w:rPr>
            <w:rStyle w:val="Hyperlink"/>
            <w:noProof/>
          </w:rPr>
          <w:t>Volume 2 Namespace Additions</w:t>
        </w:r>
        <w:r w:rsidR="006159EA">
          <w:rPr>
            <w:noProof/>
            <w:webHidden/>
          </w:rPr>
          <w:tab/>
        </w:r>
        <w:r w:rsidR="006159EA">
          <w:rPr>
            <w:noProof/>
            <w:webHidden/>
          </w:rPr>
          <w:fldChar w:fldCharType="begin"/>
        </w:r>
        <w:r w:rsidR="006159EA">
          <w:rPr>
            <w:noProof/>
            <w:webHidden/>
          </w:rPr>
          <w:instrText xml:space="preserve"> PAGEREF _Toc29225468 \h </w:instrText>
        </w:r>
        <w:r w:rsidR="006159EA">
          <w:rPr>
            <w:noProof/>
            <w:webHidden/>
          </w:rPr>
        </w:r>
        <w:r w:rsidR="006159EA">
          <w:rPr>
            <w:noProof/>
            <w:webHidden/>
          </w:rPr>
          <w:fldChar w:fldCharType="separate"/>
        </w:r>
        <w:r w:rsidR="006159EA">
          <w:rPr>
            <w:noProof/>
            <w:webHidden/>
          </w:rPr>
          <w:t>38</w:t>
        </w:r>
        <w:r w:rsidR="006159EA">
          <w:rPr>
            <w:noProof/>
            <w:webHidden/>
          </w:rPr>
          <w:fldChar w:fldCharType="end"/>
        </w:r>
      </w:hyperlink>
    </w:p>
    <w:p w14:paraId="39D9C909" w14:textId="71386E90" w:rsidR="006159EA" w:rsidRDefault="0033732D">
      <w:pPr>
        <w:pStyle w:val="TOC1"/>
        <w:rPr>
          <w:rFonts w:asciiTheme="minorHAnsi" w:eastAsiaTheme="minorEastAsia" w:hAnsiTheme="minorHAnsi" w:cstheme="minorBidi"/>
          <w:noProof/>
        </w:rPr>
      </w:pPr>
      <w:hyperlink w:anchor="_Toc29225469" w:history="1">
        <w:r w:rsidR="006159EA" w:rsidRPr="00BF2A5B">
          <w:rPr>
            <w:rStyle w:val="Hyperlink"/>
            <w:noProof/>
          </w:rPr>
          <w:t>Volume 3 – Content Modules</w:t>
        </w:r>
        <w:r w:rsidR="006159EA">
          <w:rPr>
            <w:noProof/>
            <w:webHidden/>
          </w:rPr>
          <w:tab/>
        </w:r>
        <w:r w:rsidR="006159EA">
          <w:rPr>
            <w:noProof/>
            <w:webHidden/>
          </w:rPr>
          <w:fldChar w:fldCharType="begin"/>
        </w:r>
        <w:r w:rsidR="006159EA">
          <w:rPr>
            <w:noProof/>
            <w:webHidden/>
          </w:rPr>
          <w:instrText xml:space="preserve"> PAGEREF _Toc29225469 \h </w:instrText>
        </w:r>
        <w:r w:rsidR="006159EA">
          <w:rPr>
            <w:noProof/>
            <w:webHidden/>
          </w:rPr>
        </w:r>
        <w:r w:rsidR="006159EA">
          <w:rPr>
            <w:noProof/>
            <w:webHidden/>
          </w:rPr>
          <w:fldChar w:fldCharType="separate"/>
        </w:r>
        <w:r w:rsidR="006159EA">
          <w:rPr>
            <w:noProof/>
            <w:webHidden/>
          </w:rPr>
          <w:t>39</w:t>
        </w:r>
        <w:r w:rsidR="006159EA">
          <w:rPr>
            <w:noProof/>
            <w:webHidden/>
          </w:rPr>
          <w:fldChar w:fldCharType="end"/>
        </w:r>
      </w:hyperlink>
    </w:p>
    <w:p w14:paraId="73022659" w14:textId="55DDE470" w:rsidR="006159EA" w:rsidRDefault="0033732D">
      <w:pPr>
        <w:pStyle w:val="TOC1"/>
        <w:rPr>
          <w:rFonts w:asciiTheme="minorHAnsi" w:eastAsiaTheme="minorEastAsia" w:hAnsiTheme="minorHAnsi" w:cstheme="minorBidi"/>
          <w:noProof/>
        </w:rPr>
      </w:pPr>
      <w:hyperlink w:anchor="_Toc29225470" w:history="1">
        <w:r w:rsidR="006159EA" w:rsidRPr="00BF2A5B">
          <w:rPr>
            <w:rStyle w:val="Hyperlink"/>
            <w:bCs/>
            <w:noProof/>
          </w:rPr>
          <w:t>5 IHE Namespaces, Concept Domains and Vocabularies</w:t>
        </w:r>
        <w:r w:rsidR="006159EA">
          <w:rPr>
            <w:noProof/>
            <w:webHidden/>
          </w:rPr>
          <w:tab/>
        </w:r>
        <w:r w:rsidR="006159EA">
          <w:rPr>
            <w:noProof/>
            <w:webHidden/>
          </w:rPr>
          <w:fldChar w:fldCharType="begin"/>
        </w:r>
        <w:r w:rsidR="006159EA">
          <w:rPr>
            <w:noProof/>
            <w:webHidden/>
          </w:rPr>
          <w:instrText xml:space="preserve"> PAGEREF _Toc29225470 \h </w:instrText>
        </w:r>
        <w:r w:rsidR="006159EA">
          <w:rPr>
            <w:noProof/>
            <w:webHidden/>
          </w:rPr>
        </w:r>
        <w:r w:rsidR="006159EA">
          <w:rPr>
            <w:noProof/>
            <w:webHidden/>
          </w:rPr>
          <w:fldChar w:fldCharType="separate"/>
        </w:r>
        <w:r w:rsidR="006159EA">
          <w:rPr>
            <w:noProof/>
            <w:webHidden/>
          </w:rPr>
          <w:t>40</w:t>
        </w:r>
        <w:r w:rsidR="006159EA">
          <w:rPr>
            <w:noProof/>
            <w:webHidden/>
          </w:rPr>
          <w:fldChar w:fldCharType="end"/>
        </w:r>
      </w:hyperlink>
    </w:p>
    <w:p w14:paraId="34861A7F" w14:textId="2E854CB8" w:rsidR="006159EA" w:rsidRDefault="0033732D">
      <w:pPr>
        <w:pStyle w:val="TOC2"/>
        <w:rPr>
          <w:rFonts w:asciiTheme="minorHAnsi" w:eastAsiaTheme="minorEastAsia" w:hAnsiTheme="minorHAnsi" w:cstheme="minorBidi"/>
          <w:noProof/>
        </w:rPr>
      </w:pPr>
      <w:hyperlink w:anchor="_Toc29225471" w:history="1">
        <w:r w:rsidR="006159EA" w:rsidRPr="00BF2A5B">
          <w:rPr>
            <w:rStyle w:val="Hyperlink"/>
            <w:noProof/>
          </w:rPr>
          <w:t>5.1 IHE Namespaces</w:t>
        </w:r>
        <w:r w:rsidR="006159EA">
          <w:rPr>
            <w:noProof/>
            <w:webHidden/>
          </w:rPr>
          <w:tab/>
        </w:r>
        <w:r w:rsidR="006159EA">
          <w:rPr>
            <w:noProof/>
            <w:webHidden/>
          </w:rPr>
          <w:fldChar w:fldCharType="begin"/>
        </w:r>
        <w:r w:rsidR="006159EA">
          <w:rPr>
            <w:noProof/>
            <w:webHidden/>
          </w:rPr>
          <w:instrText xml:space="preserve"> PAGEREF _Toc29225471 \h </w:instrText>
        </w:r>
        <w:r w:rsidR="006159EA">
          <w:rPr>
            <w:noProof/>
            <w:webHidden/>
          </w:rPr>
        </w:r>
        <w:r w:rsidR="006159EA">
          <w:rPr>
            <w:noProof/>
            <w:webHidden/>
          </w:rPr>
          <w:fldChar w:fldCharType="separate"/>
        </w:r>
        <w:r w:rsidR="006159EA">
          <w:rPr>
            <w:noProof/>
            <w:webHidden/>
          </w:rPr>
          <w:t>40</w:t>
        </w:r>
        <w:r w:rsidR="006159EA">
          <w:rPr>
            <w:noProof/>
            <w:webHidden/>
          </w:rPr>
          <w:fldChar w:fldCharType="end"/>
        </w:r>
      </w:hyperlink>
    </w:p>
    <w:p w14:paraId="17B33ED9" w14:textId="1CB960CC" w:rsidR="006159EA" w:rsidRDefault="0033732D">
      <w:pPr>
        <w:pStyle w:val="TOC2"/>
        <w:rPr>
          <w:rFonts w:asciiTheme="minorHAnsi" w:eastAsiaTheme="minorEastAsia" w:hAnsiTheme="minorHAnsi" w:cstheme="minorBidi"/>
          <w:noProof/>
        </w:rPr>
      </w:pPr>
      <w:hyperlink w:anchor="_Toc29225472" w:history="1">
        <w:r w:rsidR="006159EA" w:rsidRPr="00BF2A5B">
          <w:rPr>
            <w:rStyle w:val="Hyperlink"/>
            <w:noProof/>
          </w:rPr>
          <w:t>5.2 IHE Concept Domains</w:t>
        </w:r>
        <w:r w:rsidR="006159EA">
          <w:rPr>
            <w:noProof/>
            <w:webHidden/>
          </w:rPr>
          <w:tab/>
        </w:r>
        <w:r w:rsidR="006159EA">
          <w:rPr>
            <w:noProof/>
            <w:webHidden/>
          </w:rPr>
          <w:fldChar w:fldCharType="begin"/>
        </w:r>
        <w:r w:rsidR="006159EA">
          <w:rPr>
            <w:noProof/>
            <w:webHidden/>
          </w:rPr>
          <w:instrText xml:space="preserve"> PAGEREF _Toc29225472 \h </w:instrText>
        </w:r>
        <w:r w:rsidR="006159EA">
          <w:rPr>
            <w:noProof/>
            <w:webHidden/>
          </w:rPr>
        </w:r>
        <w:r w:rsidR="006159EA">
          <w:rPr>
            <w:noProof/>
            <w:webHidden/>
          </w:rPr>
          <w:fldChar w:fldCharType="separate"/>
        </w:r>
        <w:r w:rsidR="006159EA">
          <w:rPr>
            <w:noProof/>
            <w:webHidden/>
          </w:rPr>
          <w:t>40</w:t>
        </w:r>
        <w:r w:rsidR="006159EA">
          <w:rPr>
            <w:noProof/>
            <w:webHidden/>
          </w:rPr>
          <w:fldChar w:fldCharType="end"/>
        </w:r>
      </w:hyperlink>
    </w:p>
    <w:p w14:paraId="527ED3F6" w14:textId="5367DE44" w:rsidR="006159EA" w:rsidRDefault="0033732D">
      <w:pPr>
        <w:pStyle w:val="TOC2"/>
        <w:rPr>
          <w:rFonts w:asciiTheme="minorHAnsi" w:eastAsiaTheme="minorEastAsia" w:hAnsiTheme="minorHAnsi" w:cstheme="minorBidi"/>
          <w:noProof/>
        </w:rPr>
      </w:pPr>
      <w:hyperlink w:anchor="_Toc29225473" w:history="1">
        <w:r w:rsidR="006159EA" w:rsidRPr="00BF2A5B">
          <w:rPr>
            <w:rStyle w:val="Hyperlink"/>
            <w:noProof/>
          </w:rPr>
          <w:t>5.3 IHE Format Codes and Vocabularies</w:t>
        </w:r>
        <w:r w:rsidR="006159EA">
          <w:rPr>
            <w:noProof/>
            <w:webHidden/>
          </w:rPr>
          <w:tab/>
        </w:r>
        <w:r w:rsidR="006159EA">
          <w:rPr>
            <w:noProof/>
            <w:webHidden/>
          </w:rPr>
          <w:fldChar w:fldCharType="begin"/>
        </w:r>
        <w:r w:rsidR="006159EA">
          <w:rPr>
            <w:noProof/>
            <w:webHidden/>
          </w:rPr>
          <w:instrText xml:space="preserve"> PAGEREF _Toc29225473 \h </w:instrText>
        </w:r>
        <w:r w:rsidR="006159EA">
          <w:rPr>
            <w:noProof/>
            <w:webHidden/>
          </w:rPr>
        </w:r>
        <w:r w:rsidR="006159EA">
          <w:rPr>
            <w:noProof/>
            <w:webHidden/>
          </w:rPr>
          <w:fldChar w:fldCharType="separate"/>
        </w:r>
        <w:r w:rsidR="006159EA">
          <w:rPr>
            <w:noProof/>
            <w:webHidden/>
          </w:rPr>
          <w:t>41</w:t>
        </w:r>
        <w:r w:rsidR="006159EA">
          <w:rPr>
            <w:noProof/>
            <w:webHidden/>
          </w:rPr>
          <w:fldChar w:fldCharType="end"/>
        </w:r>
      </w:hyperlink>
    </w:p>
    <w:p w14:paraId="669668FE" w14:textId="613E247E" w:rsidR="006159EA" w:rsidRDefault="0033732D">
      <w:pPr>
        <w:pStyle w:val="TOC3"/>
        <w:rPr>
          <w:rFonts w:asciiTheme="minorHAnsi" w:eastAsiaTheme="minorEastAsia" w:hAnsiTheme="minorHAnsi" w:cstheme="minorBidi"/>
          <w:noProof/>
        </w:rPr>
      </w:pPr>
      <w:hyperlink w:anchor="_Toc29225474" w:history="1">
        <w:r w:rsidR="006159EA" w:rsidRPr="00BF2A5B">
          <w:rPr>
            <w:rStyle w:val="Hyperlink"/>
            <w:noProof/>
          </w:rPr>
          <w:t>5.3.1 IHE Format Codes</w:t>
        </w:r>
        <w:r w:rsidR="006159EA">
          <w:rPr>
            <w:noProof/>
            <w:webHidden/>
          </w:rPr>
          <w:tab/>
        </w:r>
        <w:r w:rsidR="006159EA">
          <w:rPr>
            <w:noProof/>
            <w:webHidden/>
          </w:rPr>
          <w:fldChar w:fldCharType="begin"/>
        </w:r>
        <w:r w:rsidR="006159EA">
          <w:rPr>
            <w:noProof/>
            <w:webHidden/>
          </w:rPr>
          <w:instrText xml:space="preserve"> PAGEREF _Toc29225474 \h </w:instrText>
        </w:r>
        <w:r w:rsidR="006159EA">
          <w:rPr>
            <w:noProof/>
            <w:webHidden/>
          </w:rPr>
        </w:r>
        <w:r w:rsidR="006159EA">
          <w:rPr>
            <w:noProof/>
            <w:webHidden/>
          </w:rPr>
          <w:fldChar w:fldCharType="separate"/>
        </w:r>
        <w:r w:rsidR="006159EA">
          <w:rPr>
            <w:noProof/>
            <w:webHidden/>
          </w:rPr>
          <w:t>41</w:t>
        </w:r>
        <w:r w:rsidR="006159EA">
          <w:rPr>
            <w:noProof/>
            <w:webHidden/>
          </w:rPr>
          <w:fldChar w:fldCharType="end"/>
        </w:r>
      </w:hyperlink>
    </w:p>
    <w:p w14:paraId="3346D64E" w14:textId="09FFC505" w:rsidR="006159EA" w:rsidRDefault="0033732D">
      <w:pPr>
        <w:pStyle w:val="TOC3"/>
        <w:rPr>
          <w:rFonts w:asciiTheme="minorHAnsi" w:eastAsiaTheme="minorEastAsia" w:hAnsiTheme="minorHAnsi" w:cstheme="minorBidi"/>
          <w:noProof/>
        </w:rPr>
      </w:pPr>
      <w:hyperlink w:anchor="_Toc29225475" w:history="1">
        <w:r w:rsidR="006159EA" w:rsidRPr="00BF2A5B">
          <w:rPr>
            <w:rStyle w:val="Hyperlink"/>
            <w:noProof/>
          </w:rPr>
          <w:t>5.3.2 IHEActCode Vocabulary</w:t>
        </w:r>
        <w:r w:rsidR="006159EA">
          <w:rPr>
            <w:noProof/>
            <w:webHidden/>
          </w:rPr>
          <w:tab/>
        </w:r>
        <w:r w:rsidR="006159EA">
          <w:rPr>
            <w:noProof/>
            <w:webHidden/>
          </w:rPr>
          <w:fldChar w:fldCharType="begin"/>
        </w:r>
        <w:r w:rsidR="006159EA">
          <w:rPr>
            <w:noProof/>
            <w:webHidden/>
          </w:rPr>
          <w:instrText xml:space="preserve"> PAGEREF _Toc29225475 \h </w:instrText>
        </w:r>
        <w:r w:rsidR="006159EA">
          <w:rPr>
            <w:noProof/>
            <w:webHidden/>
          </w:rPr>
        </w:r>
        <w:r w:rsidR="006159EA">
          <w:rPr>
            <w:noProof/>
            <w:webHidden/>
          </w:rPr>
          <w:fldChar w:fldCharType="separate"/>
        </w:r>
        <w:r w:rsidR="006159EA">
          <w:rPr>
            <w:noProof/>
            <w:webHidden/>
          </w:rPr>
          <w:t>41</w:t>
        </w:r>
        <w:r w:rsidR="006159EA">
          <w:rPr>
            <w:noProof/>
            <w:webHidden/>
          </w:rPr>
          <w:fldChar w:fldCharType="end"/>
        </w:r>
      </w:hyperlink>
    </w:p>
    <w:p w14:paraId="3F9835BE" w14:textId="563C35C3" w:rsidR="006159EA" w:rsidRDefault="0033732D">
      <w:pPr>
        <w:pStyle w:val="TOC3"/>
        <w:rPr>
          <w:rFonts w:asciiTheme="minorHAnsi" w:eastAsiaTheme="minorEastAsia" w:hAnsiTheme="minorHAnsi" w:cstheme="minorBidi"/>
          <w:noProof/>
        </w:rPr>
      </w:pPr>
      <w:hyperlink w:anchor="_Toc29225476" w:history="1">
        <w:r w:rsidR="006159EA" w:rsidRPr="00BF2A5B">
          <w:rPr>
            <w:rStyle w:val="Hyperlink"/>
            <w:noProof/>
          </w:rPr>
          <w:t>5.3.3 IHERoleCode Vocabulary</w:t>
        </w:r>
        <w:r w:rsidR="006159EA">
          <w:rPr>
            <w:noProof/>
            <w:webHidden/>
          </w:rPr>
          <w:tab/>
        </w:r>
        <w:r w:rsidR="006159EA">
          <w:rPr>
            <w:noProof/>
            <w:webHidden/>
          </w:rPr>
          <w:fldChar w:fldCharType="begin"/>
        </w:r>
        <w:r w:rsidR="006159EA">
          <w:rPr>
            <w:noProof/>
            <w:webHidden/>
          </w:rPr>
          <w:instrText xml:space="preserve"> PAGEREF _Toc29225476 \h </w:instrText>
        </w:r>
        <w:r w:rsidR="006159EA">
          <w:rPr>
            <w:noProof/>
            <w:webHidden/>
          </w:rPr>
        </w:r>
        <w:r w:rsidR="006159EA">
          <w:rPr>
            <w:noProof/>
            <w:webHidden/>
          </w:rPr>
          <w:fldChar w:fldCharType="separate"/>
        </w:r>
        <w:r w:rsidR="006159EA">
          <w:rPr>
            <w:noProof/>
            <w:webHidden/>
          </w:rPr>
          <w:t>42</w:t>
        </w:r>
        <w:r w:rsidR="006159EA">
          <w:rPr>
            <w:noProof/>
            <w:webHidden/>
          </w:rPr>
          <w:fldChar w:fldCharType="end"/>
        </w:r>
      </w:hyperlink>
    </w:p>
    <w:p w14:paraId="4D5297D5" w14:textId="6A227DE1" w:rsidR="006159EA" w:rsidRDefault="0033732D">
      <w:pPr>
        <w:pStyle w:val="TOC1"/>
        <w:rPr>
          <w:rFonts w:asciiTheme="minorHAnsi" w:eastAsiaTheme="minorEastAsia" w:hAnsiTheme="minorHAnsi" w:cstheme="minorBidi"/>
          <w:noProof/>
        </w:rPr>
      </w:pPr>
      <w:hyperlink w:anchor="_Toc29225477" w:history="1">
        <w:r w:rsidR="006159EA" w:rsidRPr="00BF2A5B">
          <w:rPr>
            <w:rStyle w:val="Hyperlink"/>
            <w:bCs/>
            <w:noProof/>
          </w:rPr>
          <w:t>6 Content Modules</w:t>
        </w:r>
        <w:r w:rsidR="006159EA">
          <w:rPr>
            <w:noProof/>
            <w:webHidden/>
          </w:rPr>
          <w:tab/>
        </w:r>
        <w:r w:rsidR="006159EA">
          <w:rPr>
            <w:noProof/>
            <w:webHidden/>
          </w:rPr>
          <w:fldChar w:fldCharType="begin"/>
        </w:r>
        <w:r w:rsidR="006159EA">
          <w:rPr>
            <w:noProof/>
            <w:webHidden/>
          </w:rPr>
          <w:instrText xml:space="preserve"> PAGEREF _Toc29225477 \h </w:instrText>
        </w:r>
        <w:r w:rsidR="006159EA">
          <w:rPr>
            <w:noProof/>
            <w:webHidden/>
          </w:rPr>
        </w:r>
        <w:r w:rsidR="006159EA">
          <w:rPr>
            <w:noProof/>
            <w:webHidden/>
          </w:rPr>
          <w:fldChar w:fldCharType="separate"/>
        </w:r>
        <w:r w:rsidR="006159EA">
          <w:rPr>
            <w:noProof/>
            <w:webHidden/>
          </w:rPr>
          <w:t>43</w:t>
        </w:r>
        <w:r w:rsidR="006159EA">
          <w:rPr>
            <w:noProof/>
            <w:webHidden/>
          </w:rPr>
          <w:fldChar w:fldCharType="end"/>
        </w:r>
      </w:hyperlink>
    </w:p>
    <w:p w14:paraId="7497B01A" w14:textId="6F3A9FA5" w:rsidR="006159EA" w:rsidRDefault="0033732D">
      <w:pPr>
        <w:pStyle w:val="TOC3"/>
        <w:rPr>
          <w:rFonts w:asciiTheme="minorHAnsi" w:eastAsiaTheme="minorEastAsia" w:hAnsiTheme="minorHAnsi" w:cstheme="minorBidi"/>
          <w:noProof/>
        </w:rPr>
      </w:pPr>
      <w:hyperlink w:anchor="_Toc29225478" w:history="1">
        <w:r w:rsidR="006159EA" w:rsidRPr="00BF2A5B">
          <w:rPr>
            <w:rStyle w:val="Hyperlink"/>
            <w:bCs/>
            <w:noProof/>
          </w:rPr>
          <w:t>6.3.1 CDA Document Content Modules</w:t>
        </w:r>
        <w:r w:rsidR="006159EA">
          <w:rPr>
            <w:noProof/>
            <w:webHidden/>
          </w:rPr>
          <w:tab/>
        </w:r>
        <w:r w:rsidR="006159EA">
          <w:rPr>
            <w:noProof/>
            <w:webHidden/>
          </w:rPr>
          <w:fldChar w:fldCharType="begin"/>
        </w:r>
        <w:r w:rsidR="006159EA">
          <w:rPr>
            <w:noProof/>
            <w:webHidden/>
          </w:rPr>
          <w:instrText xml:space="preserve"> PAGEREF _Toc29225478 \h </w:instrText>
        </w:r>
        <w:r w:rsidR="006159EA">
          <w:rPr>
            <w:noProof/>
            <w:webHidden/>
          </w:rPr>
        </w:r>
        <w:r w:rsidR="006159EA">
          <w:rPr>
            <w:noProof/>
            <w:webHidden/>
          </w:rPr>
          <w:fldChar w:fldCharType="separate"/>
        </w:r>
        <w:r w:rsidR="006159EA">
          <w:rPr>
            <w:noProof/>
            <w:webHidden/>
          </w:rPr>
          <w:t>43</w:t>
        </w:r>
        <w:r w:rsidR="006159EA">
          <w:rPr>
            <w:noProof/>
            <w:webHidden/>
          </w:rPr>
          <w:fldChar w:fldCharType="end"/>
        </w:r>
      </w:hyperlink>
    </w:p>
    <w:p w14:paraId="7A4BBA98" w14:textId="7E7A4E26" w:rsidR="006159EA" w:rsidRDefault="0033732D">
      <w:pPr>
        <w:pStyle w:val="TOC4"/>
        <w:rPr>
          <w:rFonts w:asciiTheme="minorHAnsi" w:eastAsiaTheme="minorEastAsia" w:hAnsiTheme="minorHAnsi" w:cstheme="minorBidi"/>
          <w:noProof/>
        </w:rPr>
      </w:pPr>
      <w:hyperlink w:anchor="_Toc29225479" w:history="1">
        <w:r w:rsidR="006159EA" w:rsidRPr="00BF2A5B">
          <w:rPr>
            <w:rStyle w:val="Hyperlink"/>
            <w:noProof/>
          </w:rPr>
          <w:t>6.3.1.D &lt;Content Module Name (Acronym)&gt; Document Content Module</w:t>
        </w:r>
        <w:r w:rsidR="006159EA">
          <w:rPr>
            <w:noProof/>
            <w:webHidden/>
          </w:rPr>
          <w:tab/>
        </w:r>
        <w:r w:rsidR="006159EA">
          <w:rPr>
            <w:noProof/>
            <w:webHidden/>
          </w:rPr>
          <w:fldChar w:fldCharType="begin"/>
        </w:r>
        <w:r w:rsidR="006159EA">
          <w:rPr>
            <w:noProof/>
            <w:webHidden/>
          </w:rPr>
          <w:instrText xml:space="preserve"> PAGEREF _Toc29225479 \h </w:instrText>
        </w:r>
        <w:r w:rsidR="006159EA">
          <w:rPr>
            <w:noProof/>
            <w:webHidden/>
          </w:rPr>
        </w:r>
        <w:r w:rsidR="006159EA">
          <w:rPr>
            <w:noProof/>
            <w:webHidden/>
          </w:rPr>
          <w:fldChar w:fldCharType="separate"/>
        </w:r>
        <w:r w:rsidR="006159EA">
          <w:rPr>
            <w:noProof/>
            <w:webHidden/>
          </w:rPr>
          <w:t>44</w:t>
        </w:r>
        <w:r w:rsidR="006159EA">
          <w:rPr>
            <w:noProof/>
            <w:webHidden/>
          </w:rPr>
          <w:fldChar w:fldCharType="end"/>
        </w:r>
      </w:hyperlink>
    </w:p>
    <w:p w14:paraId="464261D0" w14:textId="740D8B99" w:rsidR="006159EA" w:rsidRDefault="0033732D">
      <w:pPr>
        <w:pStyle w:val="TOC5"/>
        <w:rPr>
          <w:rFonts w:asciiTheme="minorHAnsi" w:eastAsiaTheme="minorEastAsia" w:hAnsiTheme="minorHAnsi" w:cstheme="minorBidi"/>
          <w:noProof/>
        </w:rPr>
      </w:pPr>
      <w:hyperlink w:anchor="_Toc29225480" w:history="1">
        <w:r w:rsidR="006159EA" w:rsidRPr="00BF2A5B">
          <w:rPr>
            <w:rStyle w:val="Hyperlink"/>
            <w:noProof/>
          </w:rPr>
          <w:t>6.3.1.D.1 Format Code</w:t>
        </w:r>
        <w:r w:rsidR="006159EA">
          <w:rPr>
            <w:noProof/>
            <w:webHidden/>
          </w:rPr>
          <w:tab/>
        </w:r>
        <w:r w:rsidR="006159EA">
          <w:rPr>
            <w:noProof/>
            <w:webHidden/>
          </w:rPr>
          <w:fldChar w:fldCharType="begin"/>
        </w:r>
        <w:r w:rsidR="006159EA">
          <w:rPr>
            <w:noProof/>
            <w:webHidden/>
          </w:rPr>
          <w:instrText xml:space="preserve"> PAGEREF _Toc29225480 \h </w:instrText>
        </w:r>
        <w:r w:rsidR="006159EA">
          <w:rPr>
            <w:noProof/>
            <w:webHidden/>
          </w:rPr>
        </w:r>
        <w:r w:rsidR="006159EA">
          <w:rPr>
            <w:noProof/>
            <w:webHidden/>
          </w:rPr>
          <w:fldChar w:fldCharType="separate"/>
        </w:r>
        <w:r w:rsidR="006159EA">
          <w:rPr>
            <w:noProof/>
            <w:webHidden/>
          </w:rPr>
          <w:t>44</w:t>
        </w:r>
        <w:r w:rsidR="006159EA">
          <w:rPr>
            <w:noProof/>
            <w:webHidden/>
          </w:rPr>
          <w:fldChar w:fldCharType="end"/>
        </w:r>
      </w:hyperlink>
    </w:p>
    <w:p w14:paraId="7BAF477E" w14:textId="61E28508" w:rsidR="006159EA" w:rsidRDefault="0033732D">
      <w:pPr>
        <w:pStyle w:val="TOC5"/>
        <w:rPr>
          <w:rFonts w:asciiTheme="minorHAnsi" w:eastAsiaTheme="minorEastAsia" w:hAnsiTheme="minorHAnsi" w:cstheme="minorBidi"/>
          <w:noProof/>
        </w:rPr>
      </w:pPr>
      <w:hyperlink w:anchor="_Toc29225481" w:history="1">
        <w:r w:rsidR="006159EA" w:rsidRPr="00BF2A5B">
          <w:rPr>
            <w:rStyle w:val="Hyperlink"/>
            <w:noProof/>
          </w:rPr>
          <w:t>6.3.1.D.2 Parent Template</w:t>
        </w:r>
        <w:r w:rsidR="006159EA">
          <w:rPr>
            <w:noProof/>
            <w:webHidden/>
          </w:rPr>
          <w:tab/>
        </w:r>
        <w:r w:rsidR="006159EA">
          <w:rPr>
            <w:noProof/>
            <w:webHidden/>
          </w:rPr>
          <w:fldChar w:fldCharType="begin"/>
        </w:r>
        <w:r w:rsidR="006159EA">
          <w:rPr>
            <w:noProof/>
            <w:webHidden/>
          </w:rPr>
          <w:instrText xml:space="preserve"> PAGEREF _Toc29225481 \h </w:instrText>
        </w:r>
        <w:r w:rsidR="006159EA">
          <w:rPr>
            <w:noProof/>
            <w:webHidden/>
          </w:rPr>
        </w:r>
        <w:r w:rsidR="006159EA">
          <w:rPr>
            <w:noProof/>
            <w:webHidden/>
          </w:rPr>
          <w:fldChar w:fldCharType="separate"/>
        </w:r>
        <w:r w:rsidR="006159EA">
          <w:rPr>
            <w:noProof/>
            <w:webHidden/>
          </w:rPr>
          <w:t>44</w:t>
        </w:r>
        <w:r w:rsidR="006159EA">
          <w:rPr>
            <w:noProof/>
            <w:webHidden/>
          </w:rPr>
          <w:fldChar w:fldCharType="end"/>
        </w:r>
      </w:hyperlink>
    </w:p>
    <w:p w14:paraId="0E56B24D" w14:textId="18E10ADC" w:rsidR="006159EA" w:rsidRDefault="0033732D">
      <w:pPr>
        <w:pStyle w:val="TOC5"/>
        <w:rPr>
          <w:rFonts w:asciiTheme="minorHAnsi" w:eastAsiaTheme="minorEastAsia" w:hAnsiTheme="minorHAnsi" w:cstheme="minorBidi"/>
          <w:noProof/>
        </w:rPr>
      </w:pPr>
      <w:hyperlink w:anchor="_Toc29225482" w:history="1">
        <w:r w:rsidR="006159EA" w:rsidRPr="00BF2A5B">
          <w:rPr>
            <w:rStyle w:val="Hyperlink"/>
            <w:noProof/>
          </w:rPr>
          <w:t>6.3.1.D.3 Referenced Standards</w:t>
        </w:r>
        <w:r w:rsidR="006159EA">
          <w:rPr>
            <w:noProof/>
            <w:webHidden/>
          </w:rPr>
          <w:tab/>
        </w:r>
        <w:r w:rsidR="006159EA">
          <w:rPr>
            <w:noProof/>
            <w:webHidden/>
          </w:rPr>
          <w:fldChar w:fldCharType="begin"/>
        </w:r>
        <w:r w:rsidR="006159EA">
          <w:rPr>
            <w:noProof/>
            <w:webHidden/>
          </w:rPr>
          <w:instrText xml:space="preserve"> PAGEREF _Toc29225482 \h </w:instrText>
        </w:r>
        <w:r w:rsidR="006159EA">
          <w:rPr>
            <w:noProof/>
            <w:webHidden/>
          </w:rPr>
        </w:r>
        <w:r w:rsidR="006159EA">
          <w:rPr>
            <w:noProof/>
            <w:webHidden/>
          </w:rPr>
          <w:fldChar w:fldCharType="separate"/>
        </w:r>
        <w:r w:rsidR="006159EA">
          <w:rPr>
            <w:noProof/>
            <w:webHidden/>
          </w:rPr>
          <w:t>44</w:t>
        </w:r>
        <w:r w:rsidR="006159EA">
          <w:rPr>
            <w:noProof/>
            <w:webHidden/>
          </w:rPr>
          <w:fldChar w:fldCharType="end"/>
        </w:r>
      </w:hyperlink>
    </w:p>
    <w:p w14:paraId="2F02DB76" w14:textId="322DD7CD" w:rsidR="006159EA" w:rsidRDefault="0033732D">
      <w:pPr>
        <w:pStyle w:val="TOC5"/>
        <w:rPr>
          <w:rFonts w:asciiTheme="minorHAnsi" w:eastAsiaTheme="minorEastAsia" w:hAnsiTheme="minorHAnsi" w:cstheme="minorBidi"/>
          <w:noProof/>
        </w:rPr>
      </w:pPr>
      <w:hyperlink w:anchor="_Toc29225483" w:history="1">
        <w:r w:rsidR="006159EA" w:rsidRPr="00BF2A5B">
          <w:rPr>
            <w:rStyle w:val="Hyperlink"/>
            <w:noProof/>
          </w:rPr>
          <w:t>6.3.1.D.4 Data Element Requirement Mappings to CDA</w:t>
        </w:r>
        <w:r w:rsidR="006159EA">
          <w:rPr>
            <w:noProof/>
            <w:webHidden/>
          </w:rPr>
          <w:tab/>
        </w:r>
        <w:r w:rsidR="006159EA">
          <w:rPr>
            <w:noProof/>
            <w:webHidden/>
          </w:rPr>
          <w:fldChar w:fldCharType="begin"/>
        </w:r>
        <w:r w:rsidR="006159EA">
          <w:rPr>
            <w:noProof/>
            <w:webHidden/>
          </w:rPr>
          <w:instrText xml:space="preserve"> PAGEREF _Toc29225483 \h </w:instrText>
        </w:r>
        <w:r w:rsidR="006159EA">
          <w:rPr>
            <w:noProof/>
            <w:webHidden/>
          </w:rPr>
        </w:r>
        <w:r w:rsidR="006159EA">
          <w:rPr>
            <w:noProof/>
            <w:webHidden/>
          </w:rPr>
          <w:fldChar w:fldCharType="separate"/>
        </w:r>
        <w:r w:rsidR="006159EA">
          <w:rPr>
            <w:noProof/>
            <w:webHidden/>
          </w:rPr>
          <w:t>45</w:t>
        </w:r>
        <w:r w:rsidR="006159EA">
          <w:rPr>
            <w:noProof/>
            <w:webHidden/>
          </w:rPr>
          <w:fldChar w:fldCharType="end"/>
        </w:r>
      </w:hyperlink>
    </w:p>
    <w:p w14:paraId="1BAA0D25" w14:textId="0E67722D" w:rsidR="006159EA" w:rsidRDefault="0033732D">
      <w:pPr>
        <w:pStyle w:val="TOC5"/>
        <w:rPr>
          <w:rFonts w:asciiTheme="minorHAnsi" w:eastAsiaTheme="minorEastAsia" w:hAnsiTheme="minorHAnsi" w:cstheme="minorBidi"/>
          <w:noProof/>
        </w:rPr>
      </w:pPr>
      <w:hyperlink w:anchor="_Toc29225484" w:history="1">
        <w:r w:rsidR="006159EA" w:rsidRPr="00BF2A5B">
          <w:rPr>
            <w:rStyle w:val="Hyperlink"/>
            <w:noProof/>
          </w:rPr>
          <w:t>6.3.1.D.5 &lt;Content Module Name (Acronym, if applicable)&gt; Document Content Module Specification</w:t>
        </w:r>
        <w:r w:rsidR="006159EA">
          <w:rPr>
            <w:noProof/>
            <w:webHidden/>
          </w:rPr>
          <w:tab/>
        </w:r>
        <w:r w:rsidR="006159EA">
          <w:rPr>
            <w:noProof/>
            <w:webHidden/>
          </w:rPr>
          <w:fldChar w:fldCharType="begin"/>
        </w:r>
        <w:r w:rsidR="006159EA">
          <w:rPr>
            <w:noProof/>
            <w:webHidden/>
          </w:rPr>
          <w:instrText xml:space="preserve"> PAGEREF _Toc29225484 \h </w:instrText>
        </w:r>
        <w:r w:rsidR="006159EA">
          <w:rPr>
            <w:noProof/>
            <w:webHidden/>
          </w:rPr>
        </w:r>
        <w:r w:rsidR="006159EA">
          <w:rPr>
            <w:noProof/>
            <w:webHidden/>
          </w:rPr>
          <w:fldChar w:fldCharType="separate"/>
        </w:r>
        <w:r w:rsidR="006159EA">
          <w:rPr>
            <w:noProof/>
            <w:webHidden/>
          </w:rPr>
          <w:t>46</w:t>
        </w:r>
        <w:r w:rsidR="006159EA">
          <w:rPr>
            <w:noProof/>
            <w:webHidden/>
          </w:rPr>
          <w:fldChar w:fldCharType="end"/>
        </w:r>
      </w:hyperlink>
    </w:p>
    <w:p w14:paraId="65C6FEA9" w14:textId="2B0D467E" w:rsidR="006159EA" w:rsidRDefault="0033732D">
      <w:pPr>
        <w:pStyle w:val="TOC6"/>
        <w:rPr>
          <w:rFonts w:asciiTheme="minorHAnsi" w:eastAsiaTheme="minorEastAsia" w:hAnsiTheme="minorHAnsi" w:cstheme="minorBidi"/>
          <w:noProof/>
        </w:rPr>
      </w:pPr>
      <w:hyperlink w:anchor="_Toc29225485" w:history="1">
        <w:r w:rsidR="006159EA" w:rsidRPr="00BF2A5B">
          <w:rPr>
            <w:rStyle w:val="Hyperlink"/>
            <w:noProof/>
          </w:rPr>
          <w:t>6.3.1.D.5.1 &lt;Header Element or Section Name&gt; &lt;Vocabulary Constraint or Condition&gt;</w:t>
        </w:r>
        <w:r w:rsidR="006159EA">
          <w:rPr>
            <w:noProof/>
            <w:webHidden/>
          </w:rPr>
          <w:tab/>
        </w:r>
        <w:r w:rsidR="006159EA">
          <w:rPr>
            <w:noProof/>
            <w:webHidden/>
          </w:rPr>
          <w:fldChar w:fldCharType="begin"/>
        </w:r>
        <w:r w:rsidR="006159EA">
          <w:rPr>
            <w:noProof/>
            <w:webHidden/>
          </w:rPr>
          <w:instrText xml:space="preserve"> PAGEREF _Toc29225485 \h </w:instrText>
        </w:r>
        <w:r w:rsidR="006159EA">
          <w:rPr>
            <w:noProof/>
            <w:webHidden/>
          </w:rPr>
        </w:r>
        <w:r w:rsidR="006159EA">
          <w:rPr>
            <w:noProof/>
            <w:webHidden/>
          </w:rPr>
          <w:fldChar w:fldCharType="separate"/>
        </w:r>
        <w:r w:rsidR="006159EA">
          <w:rPr>
            <w:noProof/>
            <w:webHidden/>
          </w:rPr>
          <w:t>48</w:t>
        </w:r>
        <w:r w:rsidR="006159EA">
          <w:rPr>
            <w:noProof/>
            <w:webHidden/>
          </w:rPr>
          <w:fldChar w:fldCharType="end"/>
        </w:r>
      </w:hyperlink>
    </w:p>
    <w:p w14:paraId="1E247868" w14:textId="08BB226A" w:rsidR="006159EA" w:rsidRDefault="0033732D">
      <w:pPr>
        <w:pStyle w:val="TOC6"/>
        <w:rPr>
          <w:rFonts w:asciiTheme="minorHAnsi" w:eastAsiaTheme="minorEastAsia" w:hAnsiTheme="minorHAnsi" w:cstheme="minorBidi"/>
          <w:noProof/>
        </w:rPr>
      </w:pPr>
      <w:hyperlink w:anchor="_Toc29225486" w:history="1">
        <w:r w:rsidR="006159EA" w:rsidRPr="00BF2A5B">
          <w:rPr>
            <w:rStyle w:val="Hyperlink"/>
            <w:noProof/>
          </w:rPr>
          <w:t>6.3.1.D.5.2 &lt;Header Element or Section Name&gt; &lt;Vocabulary Constraint or Condition&gt;</w:t>
        </w:r>
        <w:r w:rsidR="006159EA">
          <w:rPr>
            <w:noProof/>
            <w:webHidden/>
          </w:rPr>
          <w:tab/>
        </w:r>
        <w:r w:rsidR="006159EA">
          <w:rPr>
            <w:noProof/>
            <w:webHidden/>
          </w:rPr>
          <w:fldChar w:fldCharType="begin"/>
        </w:r>
        <w:r w:rsidR="006159EA">
          <w:rPr>
            <w:noProof/>
            <w:webHidden/>
          </w:rPr>
          <w:instrText xml:space="preserve"> PAGEREF _Toc29225486 \h </w:instrText>
        </w:r>
        <w:r w:rsidR="006159EA">
          <w:rPr>
            <w:noProof/>
            <w:webHidden/>
          </w:rPr>
        </w:r>
        <w:r w:rsidR="006159EA">
          <w:rPr>
            <w:noProof/>
            <w:webHidden/>
          </w:rPr>
          <w:fldChar w:fldCharType="separate"/>
        </w:r>
        <w:r w:rsidR="006159EA">
          <w:rPr>
            <w:noProof/>
            <w:webHidden/>
          </w:rPr>
          <w:t>48</w:t>
        </w:r>
        <w:r w:rsidR="006159EA">
          <w:rPr>
            <w:noProof/>
            <w:webHidden/>
          </w:rPr>
          <w:fldChar w:fldCharType="end"/>
        </w:r>
      </w:hyperlink>
    </w:p>
    <w:p w14:paraId="782BED8B" w14:textId="18B7C0D4" w:rsidR="006159EA" w:rsidRDefault="0033732D">
      <w:pPr>
        <w:pStyle w:val="TOC6"/>
        <w:rPr>
          <w:rFonts w:asciiTheme="minorHAnsi" w:eastAsiaTheme="minorEastAsia" w:hAnsiTheme="minorHAnsi" w:cstheme="minorBidi"/>
          <w:noProof/>
        </w:rPr>
      </w:pPr>
      <w:hyperlink w:anchor="_Toc29225487" w:history="1">
        <w:r w:rsidR="006159EA" w:rsidRPr="00BF2A5B">
          <w:rPr>
            <w:rStyle w:val="Hyperlink"/>
            <w:noProof/>
          </w:rPr>
          <w:t>6.3.1.D.5.3 &lt;Header Element or Section Name&gt; &lt;Vocabulary Constraint or Condition&gt;</w:t>
        </w:r>
        <w:r w:rsidR="006159EA">
          <w:rPr>
            <w:noProof/>
            <w:webHidden/>
          </w:rPr>
          <w:tab/>
        </w:r>
        <w:r w:rsidR="006159EA">
          <w:rPr>
            <w:noProof/>
            <w:webHidden/>
          </w:rPr>
          <w:fldChar w:fldCharType="begin"/>
        </w:r>
        <w:r w:rsidR="006159EA">
          <w:rPr>
            <w:noProof/>
            <w:webHidden/>
          </w:rPr>
          <w:instrText xml:space="preserve"> PAGEREF _Toc29225487 \h </w:instrText>
        </w:r>
        <w:r w:rsidR="006159EA">
          <w:rPr>
            <w:noProof/>
            <w:webHidden/>
          </w:rPr>
        </w:r>
        <w:r w:rsidR="006159EA">
          <w:rPr>
            <w:noProof/>
            <w:webHidden/>
          </w:rPr>
          <w:fldChar w:fldCharType="separate"/>
        </w:r>
        <w:r w:rsidR="006159EA">
          <w:rPr>
            <w:noProof/>
            <w:webHidden/>
          </w:rPr>
          <w:t>48</w:t>
        </w:r>
        <w:r w:rsidR="006159EA">
          <w:rPr>
            <w:noProof/>
            <w:webHidden/>
          </w:rPr>
          <w:fldChar w:fldCharType="end"/>
        </w:r>
      </w:hyperlink>
    </w:p>
    <w:p w14:paraId="4844DD70" w14:textId="7D06A629" w:rsidR="006159EA" w:rsidRDefault="0033732D">
      <w:pPr>
        <w:pStyle w:val="TOC6"/>
        <w:rPr>
          <w:rFonts w:asciiTheme="minorHAnsi" w:eastAsiaTheme="minorEastAsia" w:hAnsiTheme="minorHAnsi" w:cstheme="minorBidi"/>
          <w:noProof/>
        </w:rPr>
      </w:pPr>
      <w:hyperlink w:anchor="_Toc29225488" w:history="1">
        <w:r w:rsidR="006159EA" w:rsidRPr="00BF2A5B">
          <w:rPr>
            <w:rStyle w:val="Hyperlink"/>
            <w:noProof/>
          </w:rPr>
          <w:t>6.3.1.D.5.4 &lt;Header Element or Section Name&gt; &lt;Vocabulary Constraint or Condition&gt;</w:t>
        </w:r>
        <w:r w:rsidR="006159EA">
          <w:rPr>
            <w:noProof/>
            <w:webHidden/>
          </w:rPr>
          <w:tab/>
        </w:r>
        <w:r w:rsidR="006159EA">
          <w:rPr>
            <w:noProof/>
            <w:webHidden/>
          </w:rPr>
          <w:fldChar w:fldCharType="begin"/>
        </w:r>
        <w:r w:rsidR="006159EA">
          <w:rPr>
            <w:noProof/>
            <w:webHidden/>
          </w:rPr>
          <w:instrText xml:space="preserve"> PAGEREF _Toc29225488 \h </w:instrText>
        </w:r>
        <w:r w:rsidR="006159EA">
          <w:rPr>
            <w:noProof/>
            <w:webHidden/>
          </w:rPr>
        </w:r>
        <w:r w:rsidR="006159EA">
          <w:rPr>
            <w:noProof/>
            <w:webHidden/>
          </w:rPr>
          <w:fldChar w:fldCharType="separate"/>
        </w:r>
        <w:r w:rsidR="006159EA">
          <w:rPr>
            <w:noProof/>
            <w:webHidden/>
          </w:rPr>
          <w:t>49</w:t>
        </w:r>
        <w:r w:rsidR="006159EA">
          <w:rPr>
            <w:noProof/>
            <w:webHidden/>
          </w:rPr>
          <w:fldChar w:fldCharType="end"/>
        </w:r>
      </w:hyperlink>
    </w:p>
    <w:p w14:paraId="14EFF9EA" w14:textId="1B688C08" w:rsidR="006159EA" w:rsidRDefault="0033732D">
      <w:pPr>
        <w:pStyle w:val="TOC6"/>
        <w:rPr>
          <w:rFonts w:asciiTheme="minorHAnsi" w:eastAsiaTheme="minorEastAsia" w:hAnsiTheme="minorHAnsi" w:cstheme="minorBidi"/>
          <w:noProof/>
        </w:rPr>
      </w:pPr>
      <w:hyperlink w:anchor="_Toc29225489" w:history="1">
        <w:r w:rsidR="006159EA" w:rsidRPr="00BF2A5B">
          <w:rPr>
            <w:rStyle w:val="Hyperlink"/>
            <w:noProof/>
          </w:rPr>
          <w:t>6.3.1.D.5.5 &lt;Template Title name&gt; &lt;Vocabulary Constraint or Condition&gt;</w:t>
        </w:r>
        <w:r w:rsidR="006159EA">
          <w:rPr>
            <w:noProof/>
            <w:webHidden/>
          </w:rPr>
          <w:tab/>
        </w:r>
        <w:r w:rsidR="006159EA">
          <w:rPr>
            <w:noProof/>
            <w:webHidden/>
          </w:rPr>
          <w:fldChar w:fldCharType="begin"/>
        </w:r>
        <w:r w:rsidR="006159EA">
          <w:rPr>
            <w:noProof/>
            <w:webHidden/>
          </w:rPr>
          <w:instrText xml:space="preserve"> PAGEREF _Toc29225489 \h </w:instrText>
        </w:r>
        <w:r w:rsidR="006159EA">
          <w:rPr>
            <w:noProof/>
            <w:webHidden/>
          </w:rPr>
        </w:r>
        <w:r w:rsidR="006159EA">
          <w:rPr>
            <w:noProof/>
            <w:webHidden/>
          </w:rPr>
          <w:fldChar w:fldCharType="separate"/>
        </w:r>
        <w:r w:rsidR="006159EA">
          <w:rPr>
            <w:noProof/>
            <w:webHidden/>
          </w:rPr>
          <w:t>51</w:t>
        </w:r>
        <w:r w:rsidR="006159EA">
          <w:rPr>
            <w:noProof/>
            <w:webHidden/>
          </w:rPr>
          <w:fldChar w:fldCharType="end"/>
        </w:r>
      </w:hyperlink>
    </w:p>
    <w:p w14:paraId="555352E2" w14:textId="50687AAC" w:rsidR="006159EA" w:rsidRDefault="0033732D">
      <w:pPr>
        <w:pStyle w:val="TOC6"/>
        <w:rPr>
          <w:rFonts w:asciiTheme="minorHAnsi" w:eastAsiaTheme="minorEastAsia" w:hAnsiTheme="minorHAnsi" w:cstheme="minorBidi"/>
          <w:noProof/>
        </w:rPr>
      </w:pPr>
      <w:hyperlink w:anchor="_Toc29225490" w:history="1">
        <w:r w:rsidR="006159EA" w:rsidRPr="00BF2A5B">
          <w:rPr>
            <w:rStyle w:val="Hyperlink"/>
            <w:noProof/>
          </w:rPr>
          <w:t>6.3.1.D.5.6 &lt;Template Title name&gt; &lt;Vocabulary Constraint or Condition&gt;</w:t>
        </w:r>
        <w:r w:rsidR="006159EA">
          <w:rPr>
            <w:noProof/>
            <w:webHidden/>
          </w:rPr>
          <w:tab/>
        </w:r>
        <w:r w:rsidR="006159EA">
          <w:rPr>
            <w:noProof/>
            <w:webHidden/>
          </w:rPr>
          <w:fldChar w:fldCharType="begin"/>
        </w:r>
        <w:r w:rsidR="006159EA">
          <w:rPr>
            <w:noProof/>
            <w:webHidden/>
          </w:rPr>
          <w:instrText xml:space="preserve"> PAGEREF _Toc29225490 \h </w:instrText>
        </w:r>
        <w:r w:rsidR="006159EA">
          <w:rPr>
            <w:noProof/>
            <w:webHidden/>
          </w:rPr>
        </w:r>
        <w:r w:rsidR="006159EA">
          <w:rPr>
            <w:noProof/>
            <w:webHidden/>
          </w:rPr>
          <w:fldChar w:fldCharType="separate"/>
        </w:r>
        <w:r w:rsidR="006159EA">
          <w:rPr>
            <w:noProof/>
            <w:webHidden/>
          </w:rPr>
          <w:t>51</w:t>
        </w:r>
        <w:r w:rsidR="006159EA">
          <w:rPr>
            <w:noProof/>
            <w:webHidden/>
          </w:rPr>
          <w:fldChar w:fldCharType="end"/>
        </w:r>
      </w:hyperlink>
    </w:p>
    <w:p w14:paraId="789F8FE0" w14:textId="453FC74D" w:rsidR="006159EA" w:rsidRDefault="0033732D">
      <w:pPr>
        <w:pStyle w:val="TOC5"/>
        <w:rPr>
          <w:rFonts w:asciiTheme="minorHAnsi" w:eastAsiaTheme="minorEastAsia" w:hAnsiTheme="minorHAnsi" w:cstheme="minorBidi"/>
          <w:noProof/>
        </w:rPr>
      </w:pPr>
      <w:hyperlink w:anchor="_Toc29225491" w:history="1">
        <w:r w:rsidR="006159EA" w:rsidRPr="00BF2A5B">
          <w:rPr>
            <w:rStyle w:val="Hyperlink"/>
            <w:noProof/>
          </w:rPr>
          <w:t>6.3.1.D.6 &lt;Document and Acronym Name&gt; Conformance and Example</w:t>
        </w:r>
        <w:r w:rsidR="006159EA">
          <w:rPr>
            <w:noProof/>
            <w:webHidden/>
          </w:rPr>
          <w:tab/>
        </w:r>
        <w:r w:rsidR="006159EA">
          <w:rPr>
            <w:noProof/>
            <w:webHidden/>
          </w:rPr>
          <w:fldChar w:fldCharType="begin"/>
        </w:r>
        <w:r w:rsidR="006159EA">
          <w:rPr>
            <w:noProof/>
            <w:webHidden/>
          </w:rPr>
          <w:instrText xml:space="preserve"> PAGEREF _Toc29225491 \h </w:instrText>
        </w:r>
        <w:r w:rsidR="006159EA">
          <w:rPr>
            <w:noProof/>
            <w:webHidden/>
          </w:rPr>
        </w:r>
        <w:r w:rsidR="006159EA">
          <w:rPr>
            <w:noProof/>
            <w:webHidden/>
          </w:rPr>
          <w:fldChar w:fldCharType="separate"/>
        </w:r>
        <w:r w:rsidR="006159EA">
          <w:rPr>
            <w:noProof/>
            <w:webHidden/>
          </w:rPr>
          <w:t>52</w:t>
        </w:r>
        <w:r w:rsidR="006159EA">
          <w:rPr>
            <w:noProof/>
            <w:webHidden/>
          </w:rPr>
          <w:fldChar w:fldCharType="end"/>
        </w:r>
      </w:hyperlink>
    </w:p>
    <w:p w14:paraId="1C5F742C" w14:textId="435A6508" w:rsidR="006159EA" w:rsidRDefault="0033732D">
      <w:pPr>
        <w:pStyle w:val="TOC3"/>
        <w:rPr>
          <w:rFonts w:asciiTheme="minorHAnsi" w:eastAsiaTheme="minorEastAsia" w:hAnsiTheme="minorHAnsi" w:cstheme="minorBidi"/>
          <w:noProof/>
        </w:rPr>
      </w:pPr>
      <w:hyperlink w:anchor="_Toc29225492" w:history="1">
        <w:r w:rsidR="006159EA" w:rsidRPr="00BF2A5B">
          <w:rPr>
            <w:rStyle w:val="Hyperlink"/>
            <w:bCs/>
            <w:noProof/>
          </w:rPr>
          <w:t>6.3.2 CDA Header Content Modules</w:t>
        </w:r>
        <w:r w:rsidR="006159EA">
          <w:rPr>
            <w:noProof/>
            <w:webHidden/>
          </w:rPr>
          <w:tab/>
        </w:r>
        <w:r w:rsidR="006159EA">
          <w:rPr>
            <w:noProof/>
            <w:webHidden/>
          </w:rPr>
          <w:fldChar w:fldCharType="begin"/>
        </w:r>
        <w:r w:rsidR="006159EA">
          <w:rPr>
            <w:noProof/>
            <w:webHidden/>
          </w:rPr>
          <w:instrText xml:space="preserve"> PAGEREF _Toc29225492 \h </w:instrText>
        </w:r>
        <w:r w:rsidR="006159EA">
          <w:rPr>
            <w:noProof/>
            <w:webHidden/>
          </w:rPr>
        </w:r>
        <w:r w:rsidR="006159EA">
          <w:rPr>
            <w:noProof/>
            <w:webHidden/>
          </w:rPr>
          <w:fldChar w:fldCharType="separate"/>
        </w:r>
        <w:r w:rsidR="006159EA">
          <w:rPr>
            <w:noProof/>
            <w:webHidden/>
          </w:rPr>
          <w:t>53</w:t>
        </w:r>
        <w:r w:rsidR="006159EA">
          <w:rPr>
            <w:noProof/>
            <w:webHidden/>
          </w:rPr>
          <w:fldChar w:fldCharType="end"/>
        </w:r>
      </w:hyperlink>
    </w:p>
    <w:p w14:paraId="14F86FC3" w14:textId="6B9600F3" w:rsidR="006159EA" w:rsidRDefault="0033732D">
      <w:pPr>
        <w:pStyle w:val="TOC4"/>
        <w:rPr>
          <w:rFonts w:asciiTheme="minorHAnsi" w:eastAsiaTheme="minorEastAsia" w:hAnsiTheme="minorHAnsi" w:cstheme="minorBidi"/>
          <w:noProof/>
        </w:rPr>
      </w:pPr>
      <w:hyperlink w:anchor="_Toc29225493" w:history="1">
        <w:r w:rsidR="006159EA" w:rsidRPr="00BF2A5B">
          <w:rPr>
            <w:rStyle w:val="Hyperlink"/>
            <w:noProof/>
          </w:rPr>
          <w:t>6.3.2.H &lt;Header Element Module Name&gt; Header Content Module</w:t>
        </w:r>
        <w:r w:rsidR="006159EA">
          <w:rPr>
            <w:noProof/>
            <w:webHidden/>
          </w:rPr>
          <w:tab/>
        </w:r>
        <w:r w:rsidR="006159EA">
          <w:rPr>
            <w:noProof/>
            <w:webHidden/>
          </w:rPr>
          <w:fldChar w:fldCharType="begin"/>
        </w:r>
        <w:r w:rsidR="006159EA">
          <w:rPr>
            <w:noProof/>
            <w:webHidden/>
          </w:rPr>
          <w:instrText xml:space="preserve"> PAGEREF _Toc29225493 \h </w:instrText>
        </w:r>
        <w:r w:rsidR="006159EA">
          <w:rPr>
            <w:noProof/>
            <w:webHidden/>
          </w:rPr>
        </w:r>
        <w:r w:rsidR="006159EA">
          <w:rPr>
            <w:noProof/>
            <w:webHidden/>
          </w:rPr>
          <w:fldChar w:fldCharType="separate"/>
        </w:r>
        <w:r w:rsidR="006159EA">
          <w:rPr>
            <w:noProof/>
            <w:webHidden/>
          </w:rPr>
          <w:t>53</w:t>
        </w:r>
        <w:r w:rsidR="006159EA">
          <w:rPr>
            <w:noProof/>
            <w:webHidden/>
          </w:rPr>
          <w:fldChar w:fldCharType="end"/>
        </w:r>
      </w:hyperlink>
    </w:p>
    <w:p w14:paraId="19E45306" w14:textId="3ECA7BB2" w:rsidR="006159EA" w:rsidRDefault="0033732D">
      <w:pPr>
        <w:pStyle w:val="TOC5"/>
        <w:rPr>
          <w:rFonts w:asciiTheme="minorHAnsi" w:eastAsiaTheme="minorEastAsia" w:hAnsiTheme="minorHAnsi" w:cstheme="minorBidi"/>
          <w:noProof/>
        </w:rPr>
      </w:pPr>
      <w:hyperlink w:anchor="_Toc29225494" w:history="1">
        <w:r w:rsidR="006159EA" w:rsidRPr="00BF2A5B">
          <w:rPr>
            <w:rStyle w:val="Hyperlink"/>
            <w:noProof/>
          </w:rPr>
          <w:t xml:space="preserve">6.3.2.H.1 &lt;Description Name&gt; &lt;e.g., </w:t>
        </w:r>
        <w:r w:rsidR="006159EA" w:rsidRPr="00BF2A5B">
          <w:rPr>
            <w:rStyle w:val="Hyperlink"/>
            <w:rFonts w:eastAsia="Calibri"/>
            <w:noProof/>
          </w:rPr>
          <w:t xml:space="preserve">Responsible Party&gt; &lt;Specification Document </w:t>
        </w:r>
        <w:r w:rsidR="006159EA" w:rsidRPr="00BF2A5B">
          <w:rPr>
            <w:rStyle w:val="Hyperlink"/>
            <w:rFonts w:eastAsia="Calibri"/>
            <w:i/>
            <w:noProof/>
          </w:rPr>
          <w:t>or</w:t>
        </w:r>
        <w:r w:rsidR="006159EA" w:rsidRPr="00BF2A5B">
          <w:rPr>
            <w:rStyle w:val="Hyperlink"/>
            <w:rFonts w:eastAsia="Calibri"/>
            <w:noProof/>
          </w:rPr>
          <w:t xml:space="preserve"> Vocabulary Constraint&gt;</w:t>
        </w:r>
        <w:r w:rsidR="006159EA">
          <w:rPr>
            <w:noProof/>
            <w:webHidden/>
          </w:rPr>
          <w:tab/>
        </w:r>
        <w:r w:rsidR="006159EA">
          <w:rPr>
            <w:noProof/>
            <w:webHidden/>
          </w:rPr>
          <w:fldChar w:fldCharType="begin"/>
        </w:r>
        <w:r w:rsidR="006159EA">
          <w:rPr>
            <w:noProof/>
            <w:webHidden/>
          </w:rPr>
          <w:instrText xml:space="preserve"> PAGEREF _Toc29225494 \h </w:instrText>
        </w:r>
        <w:r w:rsidR="006159EA">
          <w:rPr>
            <w:noProof/>
            <w:webHidden/>
          </w:rPr>
        </w:r>
        <w:r w:rsidR="006159EA">
          <w:rPr>
            <w:noProof/>
            <w:webHidden/>
          </w:rPr>
          <w:fldChar w:fldCharType="separate"/>
        </w:r>
        <w:r w:rsidR="006159EA">
          <w:rPr>
            <w:noProof/>
            <w:webHidden/>
          </w:rPr>
          <w:t>54</w:t>
        </w:r>
        <w:r w:rsidR="006159EA">
          <w:rPr>
            <w:noProof/>
            <w:webHidden/>
          </w:rPr>
          <w:fldChar w:fldCharType="end"/>
        </w:r>
      </w:hyperlink>
    </w:p>
    <w:p w14:paraId="6751D615" w14:textId="04C0DE84" w:rsidR="006159EA" w:rsidRDefault="0033732D">
      <w:pPr>
        <w:pStyle w:val="TOC5"/>
        <w:rPr>
          <w:rFonts w:asciiTheme="minorHAnsi" w:eastAsiaTheme="minorEastAsia" w:hAnsiTheme="minorHAnsi" w:cstheme="minorBidi"/>
          <w:noProof/>
        </w:rPr>
      </w:pPr>
      <w:hyperlink w:anchor="_Toc29225495" w:history="1">
        <w:r w:rsidR="006159EA" w:rsidRPr="00BF2A5B">
          <w:rPr>
            <w:rStyle w:val="Hyperlink"/>
            <w:noProof/>
          </w:rPr>
          <w:t>6.3.2.H.2 &lt;Description Name&gt; &lt;</w:t>
        </w:r>
        <w:r w:rsidR="006159EA" w:rsidRPr="00BF2A5B">
          <w:rPr>
            <w:rStyle w:val="Hyperlink"/>
            <w:rFonts w:eastAsia="Calibri"/>
            <w:noProof/>
          </w:rPr>
          <w:t>Specification Document OR Vocabulary Constraint&gt;</w:t>
        </w:r>
        <w:r w:rsidR="006159EA">
          <w:rPr>
            <w:noProof/>
            <w:webHidden/>
          </w:rPr>
          <w:tab/>
        </w:r>
        <w:r w:rsidR="006159EA">
          <w:rPr>
            <w:noProof/>
            <w:webHidden/>
          </w:rPr>
          <w:fldChar w:fldCharType="begin"/>
        </w:r>
        <w:r w:rsidR="006159EA">
          <w:rPr>
            <w:noProof/>
            <w:webHidden/>
          </w:rPr>
          <w:instrText xml:space="preserve"> PAGEREF _Toc29225495 \h </w:instrText>
        </w:r>
        <w:r w:rsidR="006159EA">
          <w:rPr>
            <w:noProof/>
            <w:webHidden/>
          </w:rPr>
        </w:r>
        <w:r w:rsidR="006159EA">
          <w:rPr>
            <w:noProof/>
            <w:webHidden/>
          </w:rPr>
          <w:fldChar w:fldCharType="separate"/>
        </w:r>
        <w:r w:rsidR="006159EA">
          <w:rPr>
            <w:noProof/>
            <w:webHidden/>
          </w:rPr>
          <w:t>54</w:t>
        </w:r>
        <w:r w:rsidR="006159EA">
          <w:rPr>
            <w:noProof/>
            <w:webHidden/>
          </w:rPr>
          <w:fldChar w:fldCharType="end"/>
        </w:r>
      </w:hyperlink>
    </w:p>
    <w:p w14:paraId="498ED9B7" w14:textId="210CA2A0" w:rsidR="006159EA" w:rsidRDefault="0033732D">
      <w:pPr>
        <w:pStyle w:val="TOC5"/>
        <w:rPr>
          <w:rFonts w:asciiTheme="minorHAnsi" w:eastAsiaTheme="minorEastAsia" w:hAnsiTheme="minorHAnsi" w:cstheme="minorBidi"/>
          <w:noProof/>
        </w:rPr>
      </w:pPr>
      <w:hyperlink w:anchor="_Toc29225496" w:history="1">
        <w:r w:rsidR="006159EA" w:rsidRPr="00BF2A5B">
          <w:rPr>
            <w:rStyle w:val="Hyperlink"/>
            <w:noProof/>
          </w:rPr>
          <w:t>6.3.2.H.3 &lt;Description Name&gt; &lt;</w:t>
        </w:r>
        <w:r w:rsidR="006159EA" w:rsidRPr="00BF2A5B">
          <w:rPr>
            <w:rStyle w:val="Hyperlink"/>
            <w:rFonts w:eastAsia="Calibri"/>
            <w:noProof/>
          </w:rPr>
          <w:t>Specification Document OR Vocabulary Constraint&gt;</w:t>
        </w:r>
        <w:r w:rsidR="006159EA">
          <w:rPr>
            <w:noProof/>
            <w:webHidden/>
          </w:rPr>
          <w:tab/>
        </w:r>
        <w:r w:rsidR="006159EA">
          <w:rPr>
            <w:noProof/>
            <w:webHidden/>
          </w:rPr>
          <w:fldChar w:fldCharType="begin"/>
        </w:r>
        <w:r w:rsidR="006159EA">
          <w:rPr>
            <w:noProof/>
            <w:webHidden/>
          </w:rPr>
          <w:instrText xml:space="preserve"> PAGEREF _Toc29225496 \h </w:instrText>
        </w:r>
        <w:r w:rsidR="006159EA">
          <w:rPr>
            <w:noProof/>
            <w:webHidden/>
          </w:rPr>
        </w:r>
        <w:r w:rsidR="006159EA">
          <w:rPr>
            <w:noProof/>
            <w:webHidden/>
          </w:rPr>
          <w:fldChar w:fldCharType="separate"/>
        </w:r>
        <w:r w:rsidR="006159EA">
          <w:rPr>
            <w:noProof/>
            <w:webHidden/>
          </w:rPr>
          <w:t>54</w:t>
        </w:r>
        <w:r w:rsidR="006159EA">
          <w:rPr>
            <w:noProof/>
            <w:webHidden/>
          </w:rPr>
          <w:fldChar w:fldCharType="end"/>
        </w:r>
      </w:hyperlink>
    </w:p>
    <w:p w14:paraId="08432583" w14:textId="6000EE26" w:rsidR="006159EA" w:rsidRDefault="0033732D">
      <w:pPr>
        <w:pStyle w:val="TOC3"/>
        <w:rPr>
          <w:rFonts w:asciiTheme="minorHAnsi" w:eastAsiaTheme="minorEastAsia" w:hAnsiTheme="minorHAnsi" w:cstheme="minorBidi"/>
          <w:noProof/>
        </w:rPr>
      </w:pPr>
      <w:hyperlink w:anchor="_Toc29225497" w:history="1">
        <w:r w:rsidR="006159EA" w:rsidRPr="00BF2A5B">
          <w:rPr>
            <w:rStyle w:val="Hyperlink"/>
            <w:bCs/>
            <w:noProof/>
          </w:rPr>
          <w:t>6.3.3 CDA Section Content Modules</w:t>
        </w:r>
        <w:r w:rsidR="006159EA">
          <w:rPr>
            <w:noProof/>
            <w:webHidden/>
          </w:rPr>
          <w:tab/>
        </w:r>
        <w:r w:rsidR="006159EA">
          <w:rPr>
            <w:noProof/>
            <w:webHidden/>
          </w:rPr>
          <w:fldChar w:fldCharType="begin"/>
        </w:r>
        <w:r w:rsidR="006159EA">
          <w:rPr>
            <w:noProof/>
            <w:webHidden/>
          </w:rPr>
          <w:instrText xml:space="preserve"> PAGEREF _Toc29225497 \h </w:instrText>
        </w:r>
        <w:r w:rsidR="006159EA">
          <w:rPr>
            <w:noProof/>
            <w:webHidden/>
          </w:rPr>
        </w:r>
        <w:r w:rsidR="006159EA">
          <w:rPr>
            <w:noProof/>
            <w:webHidden/>
          </w:rPr>
          <w:fldChar w:fldCharType="separate"/>
        </w:r>
        <w:r w:rsidR="006159EA">
          <w:rPr>
            <w:noProof/>
            <w:webHidden/>
          </w:rPr>
          <w:t>56</w:t>
        </w:r>
        <w:r w:rsidR="006159EA">
          <w:rPr>
            <w:noProof/>
            <w:webHidden/>
          </w:rPr>
          <w:fldChar w:fldCharType="end"/>
        </w:r>
      </w:hyperlink>
    </w:p>
    <w:p w14:paraId="1302D8E0" w14:textId="6BC5D60A" w:rsidR="006159EA" w:rsidRDefault="0033732D">
      <w:pPr>
        <w:pStyle w:val="TOC4"/>
        <w:rPr>
          <w:rFonts w:asciiTheme="minorHAnsi" w:eastAsiaTheme="minorEastAsia" w:hAnsiTheme="minorHAnsi" w:cstheme="minorBidi"/>
          <w:noProof/>
        </w:rPr>
      </w:pPr>
      <w:hyperlink w:anchor="_Toc29225498" w:history="1">
        <w:r w:rsidR="006159EA" w:rsidRPr="00BF2A5B">
          <w:rPr>
            <w:rStyle w:val="Hyperlink"/>
            <w:noProof/>
          </w:rPr>
          <w:t>6.3.3.10.S &lt;Section Module Name&gt; - Section Content Module</w:t>
        </w:r>
        <w:r w:rsidR="006159EA">
          <w:rPr>
            <w:noProof/>
            <w:webHidden/>
          </w:rPr>
          <w:tab/>
        </w:r>
        <w:r w:rsidR="006159EA">
          <w:rPr>
            <w:noProof/>
            <w:webHidden/>
          </w:rPr>
          <w:fldChar w:fldCharType="begin"/>
        </w:r>
        <w:r w:rsidR="006159EA">
          <w:rPr>
            <w:noProof/>
            <w:webHidden/>
          </w:rPr>
          <w:instrText xml:space="preserve"> PAGEREF _Toc29225498 \h </w:instrText>
        </w:r>
        <w:r w:rsidR="006159EA">
          <w:rPr>
            <w:noProof/>
            <w:webHidden/>
          </w:rPr>
        </w:r>
        <w:r w:rsidR="006159EA">
          <w:rPr>
            <w:noProof/>
            <w:webHidden/>
          </w:rPr>
          <w:fldChar w:fldCharType="separate"/>
        </w:r>
        <w:r w:rsidR="006159EA">
          <w:rPr>
            <w:noProof/>
            <w:webHidden/>
          </w:rPr>
          <w:t>56</w:t>
        </w:r>
        <w:r w:rsidR="006159EA">
          <w:rPr>
            <w:noProof/>
            <w:webHidden/>
          </w:rPr>
          <w:fldChar w:fldCharType="end"/>
        </w:r>
      </w:hyperlink>
    </w:p>
    <w:p w14:paraId="6F46CB62" w14:textId="36C657C6" w:rsidR="006159EA" w:rsidRDefault="0033732D">
      <w:pPr>
        <w:pStyle w:val="TOC5"/>
        <w:rPr>
          <w:rFonts w:asciiTheme="minorHAnsi" w:eastAsiaTheme="minorEastAsia" w:hAnsiTheme="minorHAnsi" w:cstheme="minorBidi"/>
          <w:noProof/>
        </w:rPr>
      </w:pPr>
      <w:hyperlink w:anchor="_Toc29225499" w:history="1">
        <w:r w:rsidR="006159EA" w:rsidRPr="00BF2A5B">
          <w:rPr>
            <w:rStyle w:val="Hyperlink"/>
            <w:noProof/>
          </w:rPr>
          <w:t>6.3.3.10.S.1 &lt;Data Element or Section Name&gt; &lt;Condition, Specification Document, or Vocabulary Constraint&gt;</w:t>
        </w:r>
        <w:r w:rsidR="006159EA">
          <w:rPr>
            <w:noProof/>
            <w:webHidden/>
          </w:rPr>
          <w:tab/>
        </w:r>
        <w:r w:rsidR="006159EA">
          <w:rPr>
            <w:noProof/>
            <w:webHidden/>
          </w:rPr>
          <w:fldChar w:fldCharType="begin"/>
        </w:r>
        <w:r w:rsidR="006159EA">
          <w:rPr>
            <w:noProof/>
            <w:webHidden/>
          </w:rPr>
          <w:instrText xml:space="preserve"> PAGEREF _Toc29225499 \h </w:instrText>
        </w:r>
        <w:r w:rsidR="006159EA">
          <w:rPr>
            <w:noProof/>
            <w:webHidden/>
          </w:rPr>
        </w:r>
        <w:r w:rsidR="006159EA">
          <w:rPr>
            <w:noProof/>
            <w:webHidden/>
          </w:rPr>
          <w:fldChar w:fldCharType="separate"/>
        </w:r>
        <w:r w:rsidR="006159EA">
          <w:rPr>
            <w:noProof/>
            <w:webHidden/>
          </w:rPr>
          <w:t>57</w:t>
        </w:r>
        <w:r w:rsidR="006159EA">
          <w:rPr>
            <w:noProof/>
            <w:webHidden/>
          </w:rPr>
          <w:fldChar w:fldCharType="end"/>
        </w:r>
      </w:hyperlink>
    </w:p>
    <w:p w14:paraId="09F56FC8" w14:textId="1AE4C49A" w:rsidR="006159EA" w:rsidRDefault="0033732D">
      <w:pPr>
        <w:pStyle w:val="TOC5"/>
        <w:rPr>
          <w:rFonts w:asciiTheme="minorHAnsi" w:eastAsiaTheme="minorEastAsia" w:hAnsiTheme="minorHAnsi" w:cstheme="minorBidi"/>
          <w:noProof/>
        </w:rPr>
      </w:pPr>
      <w:hyperlink w:anchor="_Toc29225500" w:history="1">
        <w:r w:rsidR="006159EA" w:rsidRPr="00BF2A5B">
          <w:rPr>
            <w:rStyle w:val="Hyperlink"/>
            <w:noProof/>
          </w:rPr>
          <w:t>6.3.3.10.S.2 &lt;Data Element or Section Name&gt; &lt;Condition, Specification Document, or Vocabulary Constraint&gt;</w:t>
        </w:r>
        <w:r w:rsidR="006159EA">
          <w:rPr>
            <w:noProof/>
            <w:webHidden/>
          </w:rPr>
          <w:tab/>
        </w:r>
        <w:r w:rsidR="006159EA">
          <w:rPr>
            <w:noProof/>
            <w:webHidden/>
          </w:rPr>
          <w:fldChar w:fldCharType="begin"/>
        </w:r>
        <w:r w:rsidR="006159EA">
          <w:rPr>
            <w:noProof/>
            <w:webHidden/>
          </w:rPr>
          <w:instrText xml:space="preserve"> PAGEREF _Toc29225500 \h </w:instrText>
        </w:r>
        <w:r w:rsidR="006159EA">
          <w:rPr>
            <w:noProof/>
            <w:webHidden/>
          </w:rPr>
        </w:r>
        <w:r w:rsidR="006159EA">
          <w:rPr>
            <w:noProof/>
            <w:webHidden/>
          </w:rPr>
          <w:fldChar w:fldCharType="separate"/>
        </w:r>
        <w:r w:rsidR="006159EA">
          <w:rPr>
            <w:noProof/>
            <w:webHidden/>
          </w:rPr>
          <w:t>57</w:t>
        </w:r>
        <w:r w:rsidR="006159EA">
          <w:rPr>
            <w:noProof/>
            <w:webHidden/>
          </w:rPr>
          <w:fldChar w:fldCharType="end"/>
        </w:r>
      </w:hyperlink>
    </w:p>
    <w:p w14:paraId="27CE04D4" w14:textId="625D4FE4" w:rsidR="006159EA" w:rsidRDefault="0033732D">
      <w:pPr>
        <w:pStyle w:val="TOC5"/>
        <w:rPr>
          <w:rFonts w:asciiTheme="minorHAnsi" w:eastAsiaTheme="minorEastAsia" w:hAnsiTheme="minorHAnsi" w:cstheme="minorBidi"/>
          <w:noProof/>
        </w:rPr>
      </w:pPr>
      <w:hyperlink w:anchor="_Toc29225501" w:history="1">
        <w:r w:rsidR="006159EA" w:rsidRPr="00BF2A5B">
          <w:rPr>
            <w:rStyle w:val="Hyperlink"/>
            <w:noProof/>
          </w:rPr>
          <w:t>6.3.3.10.S.3 &lt;Data Element or Section Name&gt; &lt;Condition, Specification Document, or Vocabulary Constraint&gt;</w:t>
        </w:r>
        <w:r w:rsidR="006159EA">
          <w:rPr>
            <w:noProof/>
            <w:webHidden/>
          </w:rPr>
          <w:tab/>
        </w:r>
        <w:r w:rsidR="006159EA">
          <w:rPr>
            <w:noProof/>
            <w:webHidden/>
          </w:rPr>
          <w:fldChar w:fldCharType="begin"/>
        </w:r>
        <w:r w:rsidR="006159EA">
          <w:rPr>
            <w:noProof/>
            <w:webHidden/>
          </w:rPr>
          <w:instrText xml:space="preserve"> PAGEREF _Toc29225501 \h </w:instrText>
        </w:r>
        <w:r w:rsidR="006159EA">
          <w:rPr>
            <w:noProof/>
            <w:webHidden/>
          </w:rPr>
        </w:r>
        <w:r w:rsidR="006159EA">
          <w:rPr>
            <w:noProof/>
            <w:webHidden/>
          </w:rPr>
          <w:fldChar w:fldCharType="separate"/>
        </w:r>
        <w:r w:rsidR="006159EA">
          <w:rPr>
            <w:noProof/>
            <w:webHidden/>
          </w:rPr>
          <w:t>58</w:t>
        </w:r>
        <w:r w:rsidR="006159EA">
          <w:rPr>
            <w:noProof/>
            <w:webHidden/>
          </w:rPr>
          <w:fldChar w:fldCharType="end"/>
        </w:r>
      </w:hyperlink>
    </w:p>
    <w:p w14:paraId="259C0332" w14:textId="6DB1EF60" w:rsidR="006159EA" w:rsidRDefault="0033732D">
      <w:pPr>
        <w:pStyle w:val="TOC4"/>
        <w:rPr>
          <w:rFonts w:asciiTheme="minorHAnsi" w:eastAsiaTheme="minorEastAsia" w:hAnsiTheme="minorHAnsi" w:cstheme="minorBidi"/>
          <w:noProof/>
        </w:rPr>
      </w:pPr>
      <w:hyperlink w:anchor="_Toc29225502" w:history="1">
        <w:r w:rsidR="006159EA" w:rsidRPr="00BF2A5B">
          <w:rPr>
            <w:rStyle w:val="Hyperlink"/>
            <w:noProof/>
          </w:rPr>
          <w:t>6.3.3.10.S Medical History - Cardiac Section 11329-0</w:t>
        </w:r>
        <w:r w:rsidR="006159EA">
          <w:rPr>
            <w:noProof/>
            <w:webHidden/>
          </w:rPr>
          <w:tab/>
        </w:r>
        <w:r w:rsidR="006159EA">
          <w:rPr>
            <w:noProof/>
            <w:webHidden/>
          </w:rPr>
          <w:fldChar w:fldCharType="begin"/>
        </w:r>
        <w:r w:rsidR="006159EA">
          <w:rPr>
            <w:noProof/>
            <w:webHidden/>
          </w:rPr>
          <w:instrText xml:space="preserve"> PAGEREF _Toc29225502 \h </w:instrText>
        </w:r>
        <w:r w:rsidR="006159EA">
          <w:rPr>
            <w:noProof/>
            <w:webHidden/>
          </w:rPr>
        </w:r>
        <w:r w:rsidR="006159EA">
          <w:rPr>
            <w:noProof/>
            <w:webHidden/>
          </w:rPr>
          <w:fldChar w:fldCharType="separate"/>
        </w:r>
        <w:r w:rsidR="006159EA">
          <w:rPr>
            <w:noProof/>
            <w:webHidden/>
          </w:rPr>
          <w:t>58</w:t>
        </w:r>
        <w:r w:rsidR="006159EA">
          <w:rPr>
            <w:noProof/>
            <w:webHidden/>
          </w:rPr>
          <w:fldChar w:fldCharType="end"/>
        </w:r>
      </w:hyperlink>
    </w:p>
    <w:p w14:paraId="6D336842" w14:textId="152BDBA5" w:rsidR="006159EA" w:rsidRDefault="0033732D">
      <w:pPr>
        <w:pStyle w:val="TOC3"/>
        <w:rPr>
          <w:rFonts w:asciiTheme="minorHAnsi" w:eastAsiaTheme="minorEastAsia" w:hAnsiTheme="minorHAnsi" w:cstheme="minorBidi"/>
          <w:noProof/>
        </w:rPr>
      </w:pPr>
      <w:hyperlink w:anchor="_Toc29225503" w:history="1">
        <w:r w:rsidR="006159EA" w:rsidRPr="00BF2A5B">
          <w:rPr>
            <w:rStyle w:val="Hyperlink"/>
            <w:bCs/>
            <w:noProof/>
          </w:rPr>
          <w:t>6.3.4 CDA Entry Content Modules</w:t>
        </w:r>
        <w:r w:rsidR="006159EA">
          <w:rPr>
            <w:noProof/>
            <w:webHidden/>
          </w:rPr>
          <w:tab/>
        </w:r>
        <w:r w:rsidR="006159EA">
          <w:rPr>
            <w:noProof/>
            <w:webHidden/>
          </w:rPr>
          <w:fldChar w:fldCharType="begin"/>
        </w:r>
        <w:r w:rsidR="006159EA">
          <w:rPr>
            <w:noProof/>
            <w:webHidden/>
          </w:rPr>
          <w:instrText xml:space="preserve"> PAGEREF _Toc29225503 \h </w:instrText>
        </w:r>
        <w:r w:rsidR="006159EA">
          <w:rPr>
            <w:noProof/>
            <w:webHidden/>
          </w:rPr>
        </w:r>
        <w:r w:rsidR="006159EA">
          <w:rPr>
            <w:noProof/>
            <w:webHidden/>
          </w:rPr>
          <w:fldChar w:fldCharType="separate"/>
        </w:r>
        <w:r w:rsidR="006159EA">
          <w:rPr>
            <w:noProof/>
            <w:webHidden/>
          </w:rPr>
          <w:t>60</w:t>
        </w:r>
        <w:r w:rsidR="006159EA">
          <w:rPr>
            <w:noProof/>
            <w:webHidden/>
          </w:rPr>
          <w:fldChar w:fldCharType="end"/>
        </w:r>
      </w:hyperlink>
    </w:p>
    <w:p w14:paraId="683396AC" w14:textId="545AB5DC" w:rsidR="006159EA" w:rsidRDefault="0033732D">
      <w:pPr>
        <w:pStyle w:val="TOC4"/>
        <w:rPr>
          <w:rFonts w:asciiTheme="minorHAnsi" w:eastAsiaTheme="minorEastAsia" w:hAnsiTheme="minorHAnsi" w:cstheme="minorBidi"/>
          <w:noProof/>
        </w:rPr>
      </w:pPr>
      <w:hyperlink w:anchor="_Toc29225504" w:history="1">
        <w:r w:rsidR="006159EA" w:rsidRPr="00BF2A5B">
          <w:rPr>
            <w:rStyle w:val="Hyperlink"/>
            <w:noProof/>
          </w:rPr>
          <w:t>6.3.4.E &lt;Entry Content Module Name&gt; Entry Content Module</w:t>
        </w:r>
        <w:r w:rsidR="006159EA">
          <w:rPr>
            <w:noProof/>
            <w:webHidden/>
          </w:rPr>
          <w:tab/>
        </w:r>
        <w:r w:rsidR="006159EA">
          <w:rPr>
            <w:noProof/>
            <w:webHidden/>
          </w:rPr>
          <w:fldChar w:fldCharType="begin"/>
        </w:r>
        <w:r w:rsidR="006159EA">
          <w:rPr>
            <w:noProof/>
            <w:webHidden/>
          </w:rPr>
          <w:instrText xml:space="preserve"> PAGEREF _Toc29225504 \h </w:instrText>
        </w:r>
        <w:r w:rsidR="006159EA">
          <w:rPr>
            <w:noProof/>
            <w:webHidden/>
          </w:rPr>
        </w:r>
        <w:r w:rsidR="006159EA">
          <w:rPr>
            <w:noProof/>
            <w:webHidden/>
          </w:rPr>
          <w:fldChar w:fldCharType="separate"/>
        </w:r>
        <w:r w:rsidR="006159EA">
          <w:rPr>
            <w:noProof/>
            <w:webHidden/>
          </w:rPr>
          <w:t>61</w:t>
        </w:r>
        <w:r w:rsidR="006159EA">
          <w:rPr>
            <w:noProof/>
            <w:webHidden/>
          </w:rPr>
          <w:fldChar w:fldCharType="end"/>
        </w:r>
      </w:hyperlink>
    </w:p>
    <w:p w14:paraId="1E283780" w14:textId="4182A09E" w:rsidR="006159EA" w:rsidRDefault="0033732D">
      <w:pPr>
        <w:pStyle w:val="TOC5"/>
        <w:rPr>
          <w:rFonts w:asciiTheme="minorHAnsi" w:eastAsiaTheme="minorEastAsia" w:hAnsiTheme="minorHAnsi" w:cstheme="minorBidi"/>
          <w:noProof/>
        </w:rPr>
      </w:pPr>
      <w:hyperlink w:anchor="_Toc29225505" w:history="1">
        <w:r w:rsidR="006159EA" w:rsidRPr="00BF2A5B">
          <w:rPr>
            <w:rStyle w:val="Hyperlink"/>
            <w:noProof/>
          </w:rPr>
          <w:t>6.3.4.E.1 Simple Observation (wall motion) Vocabulary Constraints</w:t>
        </w:r>
        <w:r w:rsidR="006159EA">
          <w:rPr>
            <w:noProof/>
            <w:webHidden/>
          </w:rPr>
          <w:tab/>
        </w:r>
        <w:r w:rsidR="006159EA">
          <w:rPr>
            <w:noProof/>
            <w:webHidden/>
          </w:rPr>
          <w:fldChar w:fldCharType="begin"/>
        </w:r>
        <w:r w:rsidR="006159EA">
          <w:rPr>
            <w:noProof/>
            <w:webHidden/>
          </w:rPr>
          <w:instrText xml:space="preserve"> PAGEREF _Toc29225505 \h </w:instrText>
        </w:r>
        <w:r w:rsidR="006159EA">
          <w:rPr>
            <w:noProof/>
            <w:webHidden/>
          </w:rPr>
        </w:r>
        <w:r w:rsidR="006159EA">
          <w:rPr>
            <w:noProof/>
            <w:webHidden/>
          </w:rPr>
          <w:fldChar w:fldCharType="separate"/>
        </w:r>
        <w:r w:rsidR="006159EA">
          <w:rPr>
            <w:noProof/>
            <w:webHidden/>
          </w:rPr>
          <w:t>62</w:t>
        </w:r>
        <w:r w:rsidR="006159EA">
          <w:rPr>
            <w:noProof/>
            <w:webHidden/>
          </w:rPr>
          <w:fldChar w:fldCharType="end"/>
        </w:r>
      </w:hyperlink>
    </w:p>
    <w:p w14:paraId="07E5FC60" w14:textId="44A5ECD7" w:rsidR="006159EA" w:rsidRDefault="0033732D">
      <w:pPr>
        <w:pStyle w:val="TOC5"/>
        <w:rPr>
          <w:rFonts w:asciiTheme="minorHAnsi" w:eastAsiaTheme="minorEastAsia" w:hAnsiTheme="minorHAnsi" w:cstheme="minorBidi"/>
          <w:noProof/>
        </w:rPr>
      </w:pPr>
      <w:hyperlink w:anchor="_Toc29225506" w:history="1">
        <w:r w:rsidR="006159EA" w:rsidRPr="00BF2A5B">
          <w:rPr>
            <w:rStyle w:val="Hyperlink"/>
            <w:noProof/>
          </w:rPr>
          <w:t>6.3.4.E.2 Simple Observation (wall morphology) Constraints</w:t>
        </w:r>
        <w:r w:rsidR="006159EA">
          <w:rPr>
            <w:noProof/>
            <w:webHidden/>
          </w:rPr>
          <w:tab/>
        </w:r>
        <w:r w:rsidR="006159EA">
          <w:rPr>
            <w:noProof/>
            <w:webHidden/>
          </w:rPr>
          <w:fldChar w:fldCharType="begin"/>
        </w:r>
        <w:r w:rsidR="006159EA">
          <w:rPr>
            <w:noProof/>
            <w:webHidden/>
          </w:rPr>
          <w:instrText xml:space="preserve"> PAGEREF _Toc29225506 \h </w:instrText>
        </w:r>
        <w:r w:rsidR="006159EA">
          <w:rPr>
            <w:noProof/>
            <w:webHidden/>
          </w:rPr>
        </w:r>
        <w:r w:rsidR="006159EA">
          <w:rPr>
            <w:noProof/>
            <w:webHidden/>
          </w:rPr>
          <w:fldChar w:fldCharType="separate"/>
        </w:r>
        <w:r w:rsidR="006159EA">
          <w:rPr>
            <w:noProof/>
            <w:webHidden/>
          </w:rPr>
          <w:t>62</w:t>
        </w:r>
        <w:r w:rsidR="006159EA">
          <w:rPr>
            <w:noProof/>
            <w:webHidden/>
          </w:rPr>
          <w:fldChar w:fldCharType="end"/>
        </w:r>
      </w:hyperlink>
    </w:p>
    <w:p w14:paraId="1D0F9E4F" w14:textId="636DBFCE" w:rsidR="006159EA" w:rsidRDefault="0033732D">
      <w:pPr>
        <w:pStyle w:val="TOC5"/>
        <w:rPr>
          <w:rFonts w:asciiTheme="minorHAnsi" w:eastAsiaTheme="minorEastAsia" w:hAnsiTheme="minorHAnsi" w:cstheme="minorBidi"/>
          <w:noProof/>
        </w:rPr>
      </w:pPr>
      <w:hyperlink w:anchor="_Toc29225507" w:history="1">
        <w:r w:rsidR="006159EA" w:rsidRPr="00BF2A5B">
          <w:rPr>
            <w:rStyle w:val="Hyperlink"/>
            <w:noProof/>
          </w:rPr>
          <w:t>&lt;e.g.,6.3.4.E Result Observation - Cardiac</w:t>
        </w:r>
        <w:r w:rsidR="006159EA">
          <w:rPr>
            <w:noProof/>
            <w:webHidden/>
          </w:rPr>
          <w:tab/>
        </w:r>
        <w:r w:rsidR="006159EA">
          <w:rPr>
            <w:noProof/>
            <w:webHidden/>
          </w:rPr>
          <w:fldChar w:fldCharType="begin"/>
        </w:r>
        <w:r w:rsidR="006159EA">
          <w:rPr>
            <w:noProof/>
            <w:webHidden/>
          </w:rPr>
          <w:instrText xml:space="preserve"> PAGEREF _Toc29225507 \h </w:instrText>
        </w:r>
        <w:r w:rsidR="006159EA">
          <w:rPr>
            <w:noProof/>
            <w:webHidden/>
          </w:rPr>
        </w:r>
        <w:r w:rsidR="006159EA">
          <w:rPr>
            <w:noProof/>
            <w:webHidden/>
          </w:rPr>
          <w:fldChar w:fldCharType="separate"/>
        </w:r>
        <w:r w:rsidR="006159EA">
          <w:rPr>
            <w:noProof/>
            <w:webHidden/>
          </w:rPr>
          <w:t>63</w:t>
        </w:r>
        <w:r w:rsidR="006159EA">
          <w:rPr>
            <w:noProof/>
            <w:webHidden/>
          </w:rPr>
          <w:fldChar w:fldCharType="end"/>
        </w:r>
      </w:hyperlink>
    </w:p>
    <w:p w14:paraId="7B38EF59" w14:textId="652EEBDF" w:rsidR="006159EA" w:rsidRDefault="0033732D">
      <w:pPr>
        <w:pStyle w:val="TOC2"/>
        <w:rPr>
          <w:rFonts w:asciiTheme="minorHAnsi" w:eastAsiaTheme="minorEastAsia" w:hAnsiTheme="minorHAnsi" w:cstheme="minorBidi"/>
          <w:noProof/>
        </w:rPr>
      </w:pPr>
      <w:hyperlink w:anchor="_Toc29225508" w:history="1">
        <w:r w:rsidR="006159EA" w:rsidRPr="00BF2A5B">
          <w:rPr>
            <w:rStyle w:val="Hyperlink"/>
            <w:noProof/>
          </w:rPr>
          <w:t>6.4 Section not applicable</w:t>
        </w:r>
        <w:r w:rsidR="006159EA">
          <w:rPr>
            <w:noProof/>
            <w:webHidden/>
          </w:rPr>
          <w:tab/>
        </w:r>
        <w:r w:rsidR="006159EA">
          <w:rPr>
            <w:noProof/>
            <w:webHidden/>
          </w:rPr>
          <w:fldChar w:fldCharType="begin"/>
        </w:r>
        <w:r w:rsidR="006159EA">
          <w:rPr>
            <w:noProof/>
            <w:webHidden/>
          </w:rPr>
          <w:instrText xml:space="preserve"> PAGEREF _Toc29225508 \h </w:instrText>
        </w:r>
        <w:r w:rsidR="006159EA">
          <w:rPr>
            <w:noProof/>
            <w:webHidden/>
          </w:rPr>
        </w:r>
        <w:r w:rsidR="006159EA">
          <w:rPr>
            <w:noProof/>
            <w:webHidden/>
          </w:rPr>
          <w:fldChar w:fldCharType="separate"/>
        </w:r>
        <w:r w:rsidR="006159EA">
          <w:rPr>
            <w:noProof/>
            <w:webHidden/>
          </w:rPr>
          <w:t>65</w:t>
        </w:r>
        <w:r w:rsidR="006159EA">
          <w:rPr>
            <w:noProof/>
            <w:webHidden/>
          </w:rPr>
          <w:fldChar w:fldCharType="end"/>
        </w:r>
      </w:hyperlink>
    </w:p>
    <w:p w14:paraId="52432171" w14:textId="744ADEDA" w:rsidR="006159EA" w:rsidRDefault="0033732D">
      <w:pPr>
        <w:pStyle w:val="TOC2"/>
        <w:rPr>
          <w:rFonts w:asciiTheme="minorHAnsi" w:eastAsiaTheme="minorEastAsia" w:hAnsiTheme="minorHAnsi" w:cstheme="minorBidi"/>
          <w:noProof/>
        </w:rPr>
      </w:pPr>
      <w:hyperlink w:anchor="_Toc29225509" w:history="1">
        <w:r w:rsidR="006159EA" w:rsidRPr="00BF2A5B">
          <w:rPr>
            <w:rStyle w:val="Hyperlink"/>
            <w:noProof/>
          </w:rPr>
          <w:t>6.5 ITI Value Sets and Concept Domains</w:t>
        </w:r>
        <w:r w:rsidR="006159EA">
          <w:rPr>
            <w:noProof/>
            <w:webHidden/>
          </w:rPr>
          <w:tab/>
        </w:r>
        <w:r w:rsidR="006159EA">
          <w:rPr>
            <w:noProof/>
            <w:webHidden/>
          </w:rPr>
          <w:fldChar w:fldCharType="begin"/>
        </w:r>
        <w:r w:rsidR="006159EA">
          <w:rPr>
            <w:noProof/>
            <w:webHidden/>
          </w:rPr>
          <w:instrText xml:space="preserve"> PAGEREF _Toc29225509 \h </w:instrText>
        </w:r>
        <w:r w:rsidR="006159EA">
          <w:rPr>
            <w:noProof/>
            <w:webHidden/>
          </w:rPr>
        </w:r>
        <w:r w:rsidR="006159EA">
          <w:rPr>
            <w:noProof/>
            <w:webHidden/>
          </w:rPr>
          <w:fldChar w:fldCharType="separate"/>
        </w:r>
        <w:r w:rsidR="006159EA">
          <w:rPr>
            <w:noProof/>
            <w:webHidden/>
          </w:rPr>
          <w:t>66</w:t>
        </w:r>
        <w:r w:rsidR="006159EA">
          <w:rPr>
            <w:noProof/>
            <w:webHidden/>
          </w:rPr>
          <w:fldChar w:fldCharType="end"/>
        </w:r>
      </w:hyperlink>
    </w:p>
    <w:p w14:paraId="7466CC7B" w14:textId="668A68E0" w:rsidR="006159EA" w:rsidRDefault="0033732D">
      <w:pPr>
        <w:pStyle w:val="TOC3"/>
        <w:rPr>
          <w:rFonts w:asciiTheme="minorHAnsi" w:eastAsiaTheme="minorEastAsia" w:hAnsiTheme="minorHAnsi" w:cstheme="minorBidi"/>
          <w:noProof/>
        </w:rPr>
      </w:pPr>
      <w:hyperlink w:anchor="_Toc29225510" w:history="1">
        <w:r w:rsidR="006159EA" w:rsidRPr="00BF2A5B">
          <w:rPr>
            <w:rStyle w:val="Hyperlink"/>
            <w:rFonts w:eastAsia="Calibri"/>
            <w:noProof/>
          </w:rPr>
          <w:t>6.5.x &lt;Value Set Name/Concept Domain Name&gt; &lt;oid&gt;</w:t>
        </w:r>
        <w:r w:rsidR="006159EA">
          <w:rPr>
            <w:noProof/>
            <w:webHidden/>
          </w:rPr>
          <w:tab/>
        </w:r>
        <w:r w:rsidR="006159EA">
          <w:rPr>
            <w:noProof/>
            <w:webHidden/>
          </w:rPr>
          <w:fldChar w:fldCharType="begin"/>
        </w:r>
        <w:r w:rsidR="006159EA">
          <w:rPr>
            <w:noProof/>
            <w:webHidden/>
          </w:rPr>
          <w:instrText xml:space="preserve"> PAGEREF _Toc29225510 \h </w:instrText>
        </w:r>
        <w:r w:rsidR="006159EA">
          <w:rPr>
            <w:noProof/>
            <w:webHidden/>
          </w:rPr>
        </w:r>
        <w:r w:rsidR="006159EA">
          <w:rPr>
            <w:noProof/>
            <w:webHidden/>
          </w:rPr>
          <w:fldChar w:fldCharType="separate"/>
        </w:r>
        <w:r w:rsidR="006159EA">
          <w:rPr>
            <w:noProof/>
            <w:webHidden/>
          </w:rPr>
          <w:t>66</w:t>
        </w:r>
        <w:r w:rsidR="006159EA">
          <w:rPr>
            <w:noProof/>
            <w:webHidden/>
          </w:rPr>
          <w:fldChar w:fldCharType="end"/>
        </w:r>
      </w:hyperlink>
    </w:p>
    <w:p w14:paraId="26BF821F" w14:textId="0D690046" w:rsidR="006159EA" w:rsidRDefault="0033732D">
      <w:pPr>
        <w:pStyle w:val="TOC3"/>
        <w:rPr>
          <w:rFonts w:asciiTheme="minorHAnsi" w:eastAsiaTheme="minorEastAsia" w:hAnsiTheme="minorHAnsi" w:cstheme="minorBidi"/>
          <w:noProof/>
        </w:rPr>
      </w:pPr>
      <w:hyperlink w:anchor="_Toc29225511" w:history="1">
        <w:r w:rsidR="006159EA" w:rsidRPr="00BF2A5B">
          <w:rPr>
            <w:rStyle w:val="Hyperlink"/>
            <w:rFonts w:eastAsia="Calibri"/>
            <w:noProof/>
          </w:rPr>
          <w:t>&lt;e.g.,6.5.1 Drug Classes Used in Cardiac Procedure 1.3.6.1.4.1.19376.1.4.1.5.15</w:t>
        </w:r>
        <w:r w:rsidR="006159EA">
          <w:rPr>
            <w:noProof/>
            <w:webHidden/>
          </w:rPr>
          <w:tab/>
        </w:r>
        <w:r w:rsidR="006159EA">
          <w:rPr>
            <w:noProof/>
            <w:webHidden/>
          </w:rPr>
          <w:fldChar w:fldCharType="begin"/>
        </w:r>
        <w:r w:rsidR="006159EA">
          <w:rPr>
            <w:noProof/>
            <w:webHidden/>
          </w:rPr>
          <w:instrText xml:space="preserve"> PAGEREF _Toc29225511 \h </w:instrText>
        </w:r>
        <w:r w:rsidR="006159EA">
          <w:rPr>
            <w:noProof/>
            <w:webHidden/>
          </w:rPr>
        </w:r>
        <w:r w:rsidR="006159EA">
          <w:rPr>
            <w:noProof/>
            <w:webHidden/>
          </w:rPr>
          <w:fldChar w:fldCharType="separate"/>
        </w:r>
        <w:r w:rsidR="006159EA">
          <w:rPr>
            <w:noProof/>
            <w:webHidden/>
          </w:rPr>
          <w:t>66</w:t>
        </w:r>
        <w:r w:rsidR="006159EA">
          <w:rPr>
            <w:noProof/>
            <w:webHidden/>
          </w:rPr>
          <w:fldChar w:fldCharType="end"/>
        </w:r>
      </w:hyperlink>
    </w:p>
    <w:p w14:paraId="1BEFA76C" w14:textId="31C232B3" w:rsidR="006159EA" w:rsidRDefault="0033732D">
      <w:pPr>
        <w:pStyle w:val="TOC3"/>
        <w:rPr>
          <w:rFonts w:asciiTheme="minorHAnsi" w:eastAsiaTheme="minorEastAsia" w:hAnsiTheme="minorHAnsi" w:cstheme="minorBidi"/>
          <w:noProof/>
        </w:rPr>
      </w:pPr>
      <w:hyperlink w:anchor="_Toc29225512" w:history="1">
        <w:r w:rsidR="006159EA" w:rsidRPr="00BF2A5B">
          <w:rPr>
            <w:rStyle w:val="Hyperlink"/>
            <w:rFonts w:eastAsia="Calibri"/>
            <w:noProof/>
          </w:rPr>
          <w:t>6.5.1 UV_CardiacProcedureDrugClasses</w:t>
        </w:r>
        <w:r w:rsidR="006159EA">
          <w:rPr>
            <w:noProof/>
            <w:webHidden/>
          </w:rPr>
          <w:tab/>
        </w:r>
        <w:r w:rsidR="006159EA">
          <w:rPr>
            <w:noProof/>
            <w:webHidden/>
          </w:rPr>
          <w:fldChar w:fldCharType="begin"/>
        </w:r>
        <w:r w:rsidR="006159EA">
          <w:rPr>
            <w:noProof/>
            <w:webHidden/>
          </w:rPr>
          <w:instrText xml:space="preserve"> PAGEREF _Toc29225512 \h </w:instrText>
        </w:r>
        <w:r w:rsidR="006159EA">
          <w:rPr>
            <w:noProof/>
            <w:webHidden/>
          </w:rPr>
        </w:r>
        <w:r w:rsidR="006159EA">
          <w:rPr>
            <w:noProof/>
            <w:webHidden/>
          </w:rPr>
          <w:fldChar w:fldCharType="separate"/>
        </w:r>
        <w:r w:rsidR="006159EA">
          <w:rPr>
            <w:noProof/>
            <w:webHidden/>
          </w:rPr>
          <w:t>67</w:t>
        </w:r>
        <w:r w:rsidR="006159EA">
          <w:rPr>
            <w:noProof/>
            <w:webHidden/>
          </w:rPr>
          <w:fldChar w:fldCharType="end"/>
        </w:r>
      </w:hyperlink>
    </w:p>
    <w:p w14:paraId="53F68AA3" w14:textId="6D2CBD12" w:rsidR="006159EA" w:rsidRDefault="0033732D">
      <w:pPr>
        <w:pStyle w:val="TOC1"/>
        <w:rPr>
          <w:rFonts w:asciiTheme="minorHAnsi" w:eastAsiaTheme="minorEastAsia" w:hAnsiTheme="minorHAnsi" w:cstheme="minorBidi"/>
          <w:noProof/>
        </w:rPr>
      </w:pPr>
      <w:hyperlink w:anchor="_Toc29225513" w:history="1">
        <w:r w:rsidR="006159EA" w:rsidRPr="00BF2A5B">
          <w:rPr>
            <w:rStyle w:val="Hyperlink"/>
            <w:noProof/>
          </w:rPr>
          <w:t>Appendices</w:t>
        </w:r>
        <w:r w:rsidR="006159EA">
          <w:rPr>
            <w:noProof/>
            <w:webHidden/>
          </w:rPr>
          <w:tab/>
        </w:r>
        <w:r w:rsidR="006159EA">
          <w:rPr>
            <w:noProof/>
            <w:webHidden/>
          </w:rPr>
          <w:fldChar w:fldCharType="begin"/>
        </w:r>
        <w:r w:rsidR="006159EA">
          <w:rPr>
            <w:noProof/>
            <w:webHidden/>
          </w:rPr>
          <w:instrText xml:space="preserve"> PAGEREF _Toc29225513 \h </w:instrText>
        </w:r>
        <w:r w:rsidR="006159EA">
          <w:rPr>
            <w:noProof/>
            <w:webHidden/>
          </w:rPr>
        </w:r>
        <w:r w:rsidR="006159EA">
          <w:rPr>
            <w:noProof/>
            <w:webHidden/>
          </w:rPr>
          <w:fldChar w:fldCharType="separate"/>
        </w:r>
        <w:r w:rsidR="006159EA">
          <w:rPr>
            <w:noProof/>
            <w:webHidden/>
          </w:rPr>
          <w:t>68</w:t>
        </w:r>
        <w:r w:rsidR="006159EA">
          <w:rPr>
            <w:noProof/>
            <w:webHidden/>
          </w:rPr>
          <w:fldChar w:fldCharType="end"/>
        </w:r>
      </w:hyperlink>
    </w:p>
    <w:p w14:paraId="34317618" w14:textId="1671B70C" w:rsidR="006159EA" w:rsidRDefault="0033732D">
      <w:pPr>
        <w:pStyle w:val="TOC1"/>
        <w:rPr>
          <w:rFonts w:asciiTheme="minorHAnsi" w:eastAsiaTheme="minorEastAsia" w:hAnsiTheme="minorHAnsi" w:cstheme="minorBidi"/>
          <w:noProof/>
        </w:rPr>
      </w:pPr>
      <w:hyperlink w:anchor="_Toc29225514" w:history="1">
        <w:r w:rsidR="006159EA" w:rsidRPr="00BF2A5B">
          <w:rPr>
            <w:rStyle w:val="Hyperlink"/>
            <w:noProof/>
          </w:rPr>
          <w:t>Appendix A – &lt;Appendix Title&gt;</w:t>
        </w:r>
        <w:r w:rsidR="006159EA">
          <w:rPr>
            <w:noProof/>
            <w:webHidden/>
          </w:rPr>
          <w:tab/>
        </w:r>
        <w:r w:rsidR="006159EA">
          <w:rPr>
            <w:noProof/>
            <w:webHidden/>
          </w:rPr>
          <w:fldChar w:fldCharType="begin"/>
        </w:r>
        <w:r w:rsidR="006159EA">
          <w:rPr>
            <w:noProof/>
            <w:webHidden/>
          </w:rPr>
          <w:instrText xml:space="preserve"> PAGEREF _Toc29225514 \h </w:instrText>
        </w:r>
        <w:r w:rsidR="006159EA">
          <w:rPr>
            <w:noProof/>
            <w:webHidden/>
          </w:rPr>
        </w:r>
        <w:r w:rsidR="006159EA">
          <w:rPr>
            <w:noProof/>
            <w:webHidden/>
          </w:rPr>
          <w:fldChar w:fldCharType="separate"/>
        </w:r>
        <w:r w:rsidR="006159EA">
          <w:rPr>
            <w:noProof/>
            <w:webHidden/>
          </w:rPr>
          <w:t>69</w:t>
        </w:r>
        <w:r w:rsidR="006159EA">
          <w:rPr>
            <w:noProof/>
            <w:webHidden/>
          </w:rPr>
          <w:fldChar w:fldCharType="end"/>
        </w:r>
      </w:hyperlink>
    </w:p>
    <w:p w14:paraId="688C3941" w14:textId="4EB79ADA" w:rsidR="006159EA" w:rsidRDefault="0033732D">
      <w:pPr>
        <w:pStyle w:val="TOC2"/>
        <w:rPr>
          <w:rFonts w:asciiTheme="minorHAnsi" w:eastAsiaTheme="minorEastAsia" w:hAnsiTheme="minorHAnsi" w:cstheme="minorBidi"/>
          <w:noProof/>
        </w:rPr>
      </w:pPr>
      <w:hyperlink w:anchor="_Toc29225515" w:history="1">
        <w:r w:rsidR="006159EA" w:rsidRPr="00BF2A5B">
          <w:rPr>
            <w:rStyle w:val="Hyperlink"/>
            <w:noProof/>
          </w:rPr>
          <w:t>A.1 &lt;Title&gt;</w:t>
        </w:r>
        <w:r w:rsidR="006159EA">
          <w:rPr>
            <w:noProof/>
            <w:webHidden/>
          </w:rPr>
          <w:tab/>
        </w:r>
        <w:r w:rsidR="006159EA">
          <w:rPr>
            <w:noProof/>
            <w:webHidden/>
          </w:rPr>
          <w:fldChar w:fldCharType="begin"/>
        </w:r>
        <w:r w:rsidR="006159EA">
          <w:rPr>
            <w:noProof/>
            <w:webHidden/>
          </w:rPr>
          <w:instrText xml:space="preserve"> PAGEREF _Toc29225515 \h </w:instrText>
        </w:r>
        <w:r w:rsidR="006159EA">
          <w:rPr>
            <w:noProof/>
            <w:webHidden/>
          </w:rPr>
        </w:r>
        <w:r w:rsidR="006159EA">
          <w:rPr>
            <w:noProof/>
            <w:webHidden/>
          </w:rPr>
          <w:fldChar w:fldCharType="separate"/>
        </w:r>
        <w:r w:rsidR="006159EA">
          <w:rPr>
            <w:noProof/>
            <w:webHidden/>
          </w:rPr>
          <w:t>69</w:t>
        </w:r>
        <w:r w:rsidR="006159EA">
          <w:rPr>
            <w:noProof/>
            <w:webHidden/>
          </w:rPr>
          <w:fldChar w:fldCharType="end"/>
        </w:r>
      </w:hyperlink>
    </w:p>
    <w:p w14:paraId="667D57D7" w14:textId="65A669D7" w:rsidR="006159EA" w:rsidRDefault="0033732D">
      <w:pPr>
        <w:pStyle w:val="TOC3"/>
        <w:rPr>
          <w:rFonts w:asciiTheme="minorHAnsi" w:eastAsiaTheme="minorEastAsia" w:hAnsiTheme="minorHAnsi" w:cstheme="minorBidi"/>
          <w:noProof/>
        </w:rPr>
      </w:pPr>
      <w:hyperlink w:anchor="_Toc29225516" w:history="1">
        <w:r w:rsidR="006159EA" w:rsidRPr="00BF2A5B">
          <w:rPr>
            <w:rStyle w:val="Hyperlink"/>
            <w:noProof/>
          </w:rPr>
          <w:t>A.1.1 &lt;Title&gt;</w:t>
        </w:r>
        <w:r w:rsidR="006159EA">
          <w:rPr>
            <w:noProof/>
            <w:webHidden/>
          </w:rPr>
          <w:tab/>
        </w:r>
        <w:r w:rsidR="006159EA">
          <w:rPr>
            <w:noProof/>
            <w:webHidden/>
          </w:rPr>
          <w:fldChar w:fldCharType="begin"/>
        </w:r>
        <w:r w:rsidR="006159EA">
          <w:rPr>
            <w:noProof/>
            <w:webHidden/>
          </w:rPr>
          <w:instrText xml:space="preserve"> PAGEREF _Toc29225516 \h </w:instrText>
        </w:r>
        <w:r w:rsidR="006159EA">
          <w:rPr>
            <w:noProof/>
            <w:webHidden/>
          </w:rPr>
        </w:r>
        <w:r w:rsidR="006159EA">
          <w:rPr>
            <w:noProof/>
            <w:webHidden/>
          </w:rPr>
          <w:fldChar w:fldCharType="separate"/>
        </w:r>
        <w:r w:rsidR="006159EA">
          <w:rPr>
            <w:noProof/>
            <w:webHidden/>
          </w:rPr>
          <w:t>69</w:t>
        </w:r>
        <w:r w:rsidR="006159EA">
          <w:rPr>
            <w:noProof/>
            <w:webHidden/>
          </w:rPr>
          <w:fldChar w:fldCharType="end"/>
        </w:r>
      </w:hyperlink>
    </w:p>
    <w:p w14:paraId="719FBC27" w14:textId="0566ADE7" w:rsidR="006159EA" w:rsidRDefault="0033732D">
      <w:pPr>
        <w:pStyle w:val="TOC1"/>
        <w:rPr>
          <w:rFonts w:asciiTheme="minorHAnsi" w:eastAsiaTheme="minorEastAsia" w:hAnsiTheme="minorHAnsi" w:cstheme="minorBidi"/>
          <w:noProof/>
        </w:rPr>
      </w:pPr>
      <w:hyperlink w:anchor="_Toc29225517" w:history="1">
        <w:r w:rsidR="006159EA" w:rsidRPr="00BF2A5B">
          <w:rPr>
            <w:rStyle w:val="Hyperlink"/>
            <w:bCs/>
            <w:noProof/>
          </w:rPr>
          <w:t>Appendix B – &lt;Appendix Title&gt;</w:t>
        </w:r>
        <w:r w:rsidR="006159EA">
          <w:rPr>
            <w:noProof/>
            <w:webHidden/>
          </w:rPr>
          <w:tab/>
        </w:r>
        <w:r w:rsidR="006159EA">
          <w:rPr>
            <w:noProof/>
            <w:webHidden/>
          </w:rPr>
          <w:fldChar w:fldCharType="begin"/>
        </w:r>
        <w:r w:rsidR="006159EA">
          <w:rPr>
            <w:noProof/>
            <w:webHidden/>
          </w:rPr>
          <w:instrText xml:space="preserve"> PAGEREF _Toc29225517 \h </w:instrText>
        </w:r>
        <w:r w:rsidR="006159EA">
          <w:rPr>
            <w:noProof/>
            <w:webHidden/>
          </w:rPr>
        </w:r>
        <w:r w:rsidR="006159EA">
          <w:rPr>
            <w:noProof/>
            <w:webHidden/>
          </w:rPr>
          <w:fldChar w:fldCharType="separate"/>
        </w:r>
        <w:r w:rsidR="006159EA">
          <w:rPr>
            <w:noProof/>
            <w:webHidden/>
          </w:rPr>
          <w:t>70</w:t>
        </w:r>
        <w:r w:rsidR="006159EA">
          <w:rPr>
            <w:noProof/>
            <w:webHidden/>
          </w:rPr>
          <w:fldChar w:fldCharType="end"/>
        </w:r>
      </w:hyperlink>
    </w:p>
    <w:p w14:paraId="18021756" w14:textId="236B8134" w:rsidR="006159EA" w:rsidRDefault="0033732D">
      <w:pPr>
        <w:pStyle w:val="TOC2"/>
        <w:rPr>
          <w:rFonts w:asciiTheme="minorHAnsi" w:eastAsiaTheme="minorEastAsia" w:hAnsiTheme="minorHAnsi" w:cstheme="minorBidi"/>
          <w:noProof/>
        </w:rPr>
      </w:pPr>
      <w:hyperlink w:anchor="_Toc29225518" w:history="1">
        <w:r w:rsidR="006159EA" w:rsidRPr="00BF2A5B">
          <w:rPr>
            <w:rStyle w:val="Hyperlink"/>
            <w:noProof/>
          </w:rPr>
          <w:t>B.1 &lt;Title&gt;</w:t>
        </w:r>
        <w:r w:rsidR="006159EA">
          <w:rPr>
            <w:noProof/>
            <w:webHidden/>
          </w:rPr>
          <w:tab/>
        </w:r>
        <w:r w:rsidR="006159EA">
          <w:rPr>
            <w:noProof/>
            <w:webHidden/>
          </w:rPr>
          <w:fldChar w:fldCharType="begin"/>
        </w:r>
        <w:r w:rsidR="006159EA">
          <w:rPr>
            <w:noProof/>
            <w:webHidden/>
          </w:rPr>
          <w:instrText xml:space="preserve"> PAGEREF _Toc29225518 \h </w:instrText>
        </w:r>
        <w:r w:rsidR="006159EA">
          <w:rPr>
            <w:noProof/>
            <w:webHidden/>
          </w:rPr>
        </w:r>
        <w:r w:rsidR="006159EA">
          <w:rPr>
            <w:noProof/>
            <w:webHidden/>
          </w:rPr>
          <w:fldChar w:fldCharType="separate"/>
        </w:r>
        <w:r w:rsidR="006159EA">
          <w:rPr>
            <w:noProof/>
            <w:webHidden/>
          </w:rPr>
          <w:t>70</w:t>
        </w:r>
        <w:r w:rsidR="006159EA">
          <w:rPr>
            <w:noProof/>
            <w:webHidden/>
          </w:rPr>
          <w:fldChar w:fldCharType="end"/>
        </w:r>
      </w:hyperlink>
    </w:p>
    <w:p w14:paraId="2345F8C3" w14:textId="061AF2F1" w:rsidR="006159EA" w:rsidRDefault="0033732D">
      <w:pPr>
        <w:pStyle w:val="TOC3"/>
        <w:rPr>
          <w:rFonts w:asciiTheme="minorHAnsi" w:eastAsiaTheme="minorEastAsia" w:hAnsiTheme="minorHAnsi" w:cstheme="minorBidi"/>
          <w:noProof/>
        </w:rPr>
      </w:pPr>
      <w:hyperlink w:anchor="_Toc29225519" w:history="1">
        <w:r w:rsidR="006159EA" w:rsidRPr="00BF2A5B">
          <w:rPr>
            <w:rStyle w:val="Hyperlink"/>
            <w:noProof/>
          </w:rPr>
          <w:t>B.1.1 &lt;Title&gt;</w:t>
        </w:r>
        <w:r w:rsidR="006159EA">
          <w:rPr>
            <w:noProof/>
            <w:webHidden/>
          </w:rPr>
          <w:tab/>
        </w:r>
        <w:r w:rsidR="006159EA">
          <w:rPr>
            <w:noProof/>
            <w:webHidden/>
          </w:rPr>
          <w:fldChar w:fldCharType="begin"/>
        </w:r>
        <w:r w:rsidR="006159EA">
          <w:rPr>
            <w:noProof/>
            <w:webHidden/>
          </w:rPr>
          <w:instrText xml:space="preserve"> PAGEREF _Toc29225519 \h </w:instrText>
        </w:r>
        <w:r w:rsidR="006159EA">
          <w:rPr>
            <w:noProof/>
            <w:webHidden/>
          </w:rPr>
        </w:r>
        <w:r w:rsidR="006159EA">
          <w:rPr>
            <w:noProof/>
            <w:webHidden/>
          </w:rPr>
          <w:fldChar w:fldCharType="separate"/>
        </w:r>
        <w:r w:rsidR="006159EA">
          <w:rPr>
            <w:noProof/>
            <w:webHidden/>
          </w:rPr>
          <w:t>70</w:t>
        </w:r>
        <w:r w:rsidR="006159EA">
          <w:rPr>
            <w:noProof/>
            <w:webHidden/>
          </w:rPr>
          <w:fldChar w:fldCharType="end"/>
        </w:r>
      </w:hyperlink>
    </w:p>
    <w:p w14:paraId="4E65255C" w14:textId="554D16B9" w:rsidR="006159EA" w:rsidRDefault="0033732D">
      <w:pPr>
        <w:pStyle w:val="TOC1"/>
        <w:rPr>
          <w:rFonts w:asciiTheme="minorHAnsi" w:eastAsiaTheme="minorEastAsia" w:hAnsiTheme="minorHAnsi" w:cstheme="minorBidi"/>
          <w:noProof/>
        </w:rPr>
      </w:pPr>
      <w:hyperlink w:anchor="_Toc29225520" w:history="1">
        <w:r w:rsidR="006159EA" w:rsidRPr="00BF2A5B">
          <w:rPr>
            <w:rStyle w:val="Hyperlink"/>
            <w:noProof/>
          </w:rPr>
          <w:t>Volume 4 – National Extensions</w:t>
        </w:r>
        <w:r w:rsidR="006159EA">
          <w:rPr>
            <w:noProof/>
            <w:webHidden/>
          </w:rPr>
          <w:tab/>
        </w:r>
        <w:r w:rsidR="006159EA">
          <w:rPr>
            <w:noProof/>
            <w:webHidden/>
          </w:rPr>
          <w:fldChar w:fldCharType="begin"/>
        </w:r>
        <w:r w:rsidR="006159EA">
          <w:rPr>
            <w:noProof/>
            <w:webHidden/>
          </w:rPr>
          <w:instrText xml:space="preserve"> PAGEREF _Toc29225520 \h </w:instrText>
        </w:r>
        <w:r w:rsidR="006159EA">
          <w:rPr>
            <w:noProof/>
            <w:webHidden/>
          </w:rPr>
        </w:r>
        <w:r w:rsidR="006159EA">
          <w:rPr>
            <w:noProof/>
            <w:webHidden/>
          </w:rPr>
          <w:fldChar w:fldCharType="separate"/>
        </w:r>
        <w:r w:rsidR="006159EA">
          <w:rPr>
            <w:noProof/>
            <w:webHidden/>
          </w:rPr>
          <w:t>71</w:t>
        </w:r>
        <w:r w:rsidR="006159EA">
          <w:rPr>
            <w:noProof/>
            <w:webHidden/>
          </w:rPr>
          <w:fldChar w:fldCharType="end"/>
        </w:r>
      </w:hyperlink>
    </w:p>
    <w:p w14:paraId="19571011" w14:textId="023D9DFD" w:rsidR="006159EA" w:rsidRDefault="0033732D">
      <w:pPr>
        <w:pStyle w:val="TOC1"/>
        <w:rPr>
          <w:rFonts w:asciiTheme="minorHAnsi" w:eastAsiaTheme="minorEastAsia" w:hAnsiTheme="minorHAnsi" w:cstheme="minorBidi"/>
          <w:noProof/>
        </w:rPr>
      </w:pPr>
      <w:hyperlink w:anchor="_Toc29225521" w:history="1">
        <w:r w:rsidR="006159EA" w:rsidRPr="00BF2A5B">
          <w:rPr>
            <w:rStyle w:val="Hyperlink"/>
            <w:bCs/>
            <w:noProof/>
          </w:rPr>
          <w:t>4 National Extensions</w:t>
        </w:r>
        <w:r w:rsidR="006159EA">
          <w:rPr>
            <w:noProof/>
            <w:webHidden/>
          </w:rPr>
          <w:tab/>
        </w:r>
        <w:r w:rsidR="006159EA">
          <w:rPr>
            <w:noProof/>
            <w:webHidden/>
          </w:rPr>
          <w:fldChar w:fldCharType="begin"/>
        </w:r>
        <w:r w:rsidR="006159EA">
          <w:rPr>
            <w:noProof/>
            <w:webHidden/>
          </w:rPr>
          <w:instrText xml:space="preserve"> PAGEREF _Toc29225521 \h </w:instrText>
        </w:r>
        <w:r w:rsidR="006159EA">
          <w:rPr>
            <w:noProof/>
            <w:webHidden/>
          </w:rPr>
        </w:r>
        <w:r w:rsidR="006159EA">
          <w:rPr>
            <w:noProof/>
            <w:webHidden/>
          </w:rPr>
          <w:fldChar w:fldCharType="separate"/>
        </w:r>
        <w:r w:rsidR="006159EA">
          <w:rPr>
            <w:noProof/>
            <w:webHidden/>
          </w:rPr>
          <w:t>71</w:t>
        </w:r>
        <w:r w:rsidR="006159EA">
          <w:rPr>
            <w:noProof/>
            <w:webHidden/>
          </w:rPr>
          <w:fldChar w:fldCharType="end"/>
        </w:r>
      </w:hyperlink>
    </w:p>
    <w:p w14:paraId="3C102741" w14:textId="45A86163" w:rsidR="006159EA" w:rsidRDefault="0033732D">
      <w:pPr>
        <w:pStyle w:val="TOC2"/>
        <w:rPr>
          <w:rFonts w:asciiTheme="minorHAnsi" w:eastAsiaTheme="minorEastAsia" w:hAnsiTheme="minorHAnsi" w:cstheme="minorBidi"/>
          <w:noProof/>
        </w:rPr>
      </w:pPr>
      <w:hyperlink w:anchor="_Toc29225522" w:history="1">
        <w:r w:rsidR="006159EA" w:rsidRPr="00BF2A5B">
          <w:rPr>
            <w:rStyle w:val="Hyperlink"/>
            <w:noProof/>
          </w:rPr>
          <w:t>4.I National Extensions for &lt;Country Name or IHE Organization&gt;</w:t>
        </w:r>
        <w:r w:rsidR="006159EA">
          <w:rPr>
            <w:noProof/>
            <w:webHidden/>
          </w:rPr>
          <w:tab/>
        </w:r>
        <w:r w:rsidR="006159EA">
          <w:rPr>
            <w:noProof/>
            <w:webHidden/>
          </w:rPr>
          <w:fldChar w:fldCharType="begin"/>
        </w:r>
        <w:r w:rsidR="006159EA">
          <w:rPr>
            <w:noProof/>
            <w:webHidden/>
          </w:rPr>
          <w:instrText xml:space="preserve"> PAGEREF _Toc29225522 \h </w:instrText>
        </w:r>
        <w:r w:rsidR="006159EA">
          <w:rPr>
            <w:noProof/>
            <w:webHidden/>
          </w:rPr>
        </w:r>
        <w:r w:rsidR="006159EA">
          <w:rPr>
            <w:noProof/>
            <w:webHidden/>
          </w:rPr>
          <w:fldChar w:fldCharType="separate"/>
        </w:r>
        <w:r w:rsidR="006159EA">
          <w:rPr>
            <w:noProof/>
            <w:webHidden/>
          </w:rPr>
          <w:t>71</w:t>
        </w:r>
        <w:r w:rsidR="006159EA">
          <w:rPr>
            <w:noProof/>
            <w:webHidden/>
          </w:rPr>
          <w:fldChar w:fldCharType="end"/>
        </w:r>
      </w:hyperlink>
    </w:p>
    <w:p w14:paraId="52BEC29A" w14:textId="5EC36CC1" w:rsidR="006159EA" w:rsidRDefault="0033732D">
      <w:pPr>
        <w:pStyle w:val="TOC3"/>
        <w:rPr>
          <w:rFonts w:asciiTheme="minorHAnsi" w:eastAsiaTheme="minorEastAsia" w:hAnsiTheme="minorHAnsi" w:cstheme="minorBidi"/>
          <w:noProof/>
        </w:rPr>
      </w:pPr>
      <w:hyperlink w:anchor="_Toc29225523" w:history="1">
        <w:r w:rsidR="006159EA" w:rsidRPr="00BF2A5B">
          <w:rPr>
            <w:rStyle w:val="Hyperlink"/>
            <w:noProof/>
          </w:rPr>
          <w:t>4.I.1 Comment Submission</w:t>
        </w:r>
        <w:r w:rsidR="006159EA">
          <w:rPr>
            <w:noProof/>
            <w:webHidden/>
          </w:rPr>
          <w:tab/>
        </w:r>
        <w:r w:rsidR="006159EA">
          <w:rPr>
            <w:noProof/>
            <w:webHidden/>
          </w:rPr>
          <w:fldChar w:fldCharType="begin"/>
        </w:r>
        <w:r w:rsidR="006159EA">
          <w:rPr>
            <w:noProof/>
            <w:webHidden/>
          </w:rPr>
          <w:instrText xml:space="preserve"> PAGEREF _Toc29225523 \h </w:instrText>
        </w:r>
        <w:r w:rsidR="006159EA">
          <w:rPr>
            <w:noProof/>
            <w:webHidden/>
          </w:rPr>
        </w:r>
        <w:r w:rsidR="006159EA">
          <w:rPr>
            <w:noProof/>
            <w:webHidden/>
          </w:rPr>
          <w:fldChar w:fldCharType="separate"/>
        </w:r>
        <w:r w:rsidR="006159EA">
          <w:rPr>
            <w:noProof/>
            <w:webHidden/>
          </w:rPr>
          <w:t>71</w:t>
        </w:r>
        <w:r w:rsidR="006159EA">
          <w:rPr>
            <w:noProof/>
            <w:webHidden/>
          </w:rPr>
          <w:fldChar w:fldCharType="end"/>
        </w:r>
      </w:hyperlink>
    </w:p>
    <w:p w14:paraId="7B3C6D8D" w14:textId="4BA43524" w:rsidR="006159EA" w:rsidRDefault="0033732D">
      <w:pPr>
        <w:pStyle w:val="TOC3"/>
        <w:rPr>
          <w:rFonts w:asciiTheme="minorHAnsi" w:eastAsiaTheme="minorEastAsia" w:hAnsiTheme="minorHAnsi" w:cstheme="minorBidi"/>
          <w:noProof/>
        </w:rPr>
      </w:pPr>
      <w:hyperlink w:anchor="_Toc29225524" w:history="1">
        <w:r w:rsidR="006159EA" w:rsidRPr="00BF2A5B">
          <w:rPr>
            <w:rStyle w:val="Hyperlink"/>
            <w:noProof/>
          </w:rPr>
          <w:t>4.I.2 Mobile Sharing Value Sets SVCM</w:t>
        </w:r>
        <w:r w:rsidR="006159EA">
          <w:rPr>
            <w:noProof/>
            <w:webHidden/>
          </w:rPr>
          <w:tab/>
        </w:r>
        <w:r w:rsidR="006159EA">
          <w:rPr>
            <w:noProof/>
            <w:webHidden/>
          </w:rPr>
          <w:fldChar w:fldCharType="begin"/>
        </w:r>
        <w:r w:rsidR="006159EA">
          <w:rPr>
            <w:noProof/>
            <w:webHidden/>
          </w:rPr>
          <w:instrText xml:space="preserve"> PAGEREF _Toc29225524 \h </w:instrText>
        </w:r>
        <w:r w:rsidR="006159EA">
          <w:rPr>
            <w:noProof/>
            <w:webHidden/>
          </w:rPr>
        </w:r>
        <w:r w:rsidR="006159EA">
          <w:rPr>
            <w:noProof/>
            <w:webHidden/>
          </w:rPr>
          <w:fldChar w:fldCharType="separate"/>
        </w:r>
        <w:r w:rsidR="006159EA">
          <w:rPr>
            <w:noProof/>
            <w:webHidden/>
          </w:rPr>
          <w:t>71</w:t>
        </w:r>
        <w:r w:rsidR="006159EA">
          <w:rPr>
            <w:noProof/>
            <w:webHidden/>
          </w:rPr>
          <w:fldChar w:fldCharType="end"/>
        </w:r>
      </w:hyperlink>
    </w:p>
    <w:p w14:paraId="5843B1BB" w14:textId="64DBF8C0" w:rsidR="006159EA" w:rsidRDefault="0033732D">
      <w:pPr>
        <w:pStyle w:val="TOC4"/>
        <w:rPr>
          <w:rFonts w:asciiTheme="minorHAnsi" w:eastAsiaTheme="minorEastAsia" w:hAnsiTheme="minorHAnsi" w:cstheme="minorBidi"/>
          <w:noProof/>
        </w:rPr>
      </w:pPr>
      <w:hyperlink w:anchor="_Toc29225525" w:history="1">
        <w:r w:rsidR="006159EA" w:rsidRPr="00BF2A5B">
          <w:rPr>
            <w:rStyle w:val="Hyperlink"/>
            <w:noProof/>
          </w:rPr>
          <w:t>4.I.2.1 SVCM Value Set Binding for &lt;Country Name or IHE Organization&gt; Realm Concept Domains</w:t>
        </w:r>
        <w:r w:rsidR="006159EA">
          <w:rPr>
            <w:noProof/>
            <w:webHidden/>
          </w:rPr>
          <w:tab/>
        </w:r>
        <w:r w:rsidR="006159EA">
          <w:rPr>
            <w:noProof/>
            <w:webHidden/>
          </w:rPr>
          <w:fldChar w:fldCharType="begin"/>
        </w:r>
        <w:r w:rsidR="006159EA">
          <w:rPr>
            <w:noProof/>
            <w:webHidden/>
          </w:rPr>
          <w:instrText xml:space="preserve"> PAGEREF _Toc29225525 \h </w:instrText>
        </w:r>
        <w:r w:rsidR="006159EA">
          <w:rPr>
            <w:noProof/>
            <w:webHidden/>
          </w:rPr>
        </w:r>
        <w:r w:rsidR="006159EA">
          <w:rPr>
            <w:noProof/>
            <w:webHidden/>
          </w:rPr>
          <w:fldChar w:fldCharType="separate"/>
        </w:r>
        <w:r w:rsidR="006159EA">
          <w:rPr>
            <w:noProof/>
            <w:webHidden/>
          </w:rPr>
          <w:t>71</w:t>
        </w:r>
        <w:r w:rsidR="006159EA">
          <w:rPr>
            <w:noProof/>
            <w:webHidden/>
          </w:rPr>
          <w:fldChar w:fldCharType="end"/>
        </w:r>
      </w:hyperlink>
    </w:p>
    <w:p w14:paraId="38064859" w14:textId="024FA5B1" w:rsidR="006159EA" w:rsidRDefault="0033732D">
      <w:pPr>
        <w:pStyle w:val="TOC3"/>
        <w:rPr>
          <w:rFonts w:asciiTheme="minorHAnsi" w:eastAsiaTheme="minorEastAsia" w:hAnsiTheme="minorHAnsi" w:cstheme="minorBidi"/>
          <w:noProof/>
        </w:rPr>
      </w:pPr>
      <w:hyperlink w:anchor="_Toc29225526" w:history="1">
        <w:r w:rsidR="006159EA" w:rsidRPr="00BF2A5B">
          <w:rPr>
            <w:rStyle w:val="Hyperlink"/>
            <w:noProof/>
          </w:rPr>
          <w:t>4.I.2.1 SVCM Value Set Binding for US Realm Concept Domains</w:t>
        </w:r>
        <w:r w:rsidR="006159EA">
          <w:rPr>
            <w:noProof/>
            <w:webHidden/>
          </w:rPr>
          <w:tab/>
        </w:r>
        <w:r w:rsidR="006159EA">
          <w:rPr>
            <w:noProof/>
            <w:webHidden/>
          </w:rPr>
          <w:fldChar w:fldCharType="begin"/>
        </w:r>
        <w:r w:rsidR="006159EA">
          <w:rPr>
            <w:noProof/>
            <w:webHidden/>
          </w:rPr>
          <w:instrText xml:space="preserve"> PAGEREF _Toc29225526 \h </w:instrText>
        </w:r>
        <w:r w:rsidR="006159EA">
          <w:rPr>
            <w:noProof/>
            <w:webHidden/>
          </w:rPr>
        </w:r>
        <w:r w:rsidR="006159EA">
          <w:rPr>
            <w:noProof/>
            <w:webHidden/>
          </w:rPr>
          <w:fldChar w:fldCharType="separate"/>
        </w:r>
        <w:r w:rsidR="006159EA">
          <w:rPr>
            <w:noProof/>
            <w:webHidden/>
          </w:rPr>
          <w:t>72</w:t>
        </w:r>
        <w:r w:rsidR="006159EA">
          <w:rPr>
            <w:noProof/>
            <w:webHidden/>
          </w:rPr>
          <w:fldChar w:fldCharType="end"/>
        </w:r>
      </w:hyperlink>
    </w:p>
    <w:p w14:paraId="64124A02" w14:textId="67C6518F" w:rsidR="006159EA" w:rsidRDefault="0033732D">
      <w:pPr>
        <w:pStyle w:val="TOC4"/>
        <w:rPr>
          <w:rFonts w:asciiTheme="minorHAnsi" w:eastAsiaTheme="minorEastAsia" w:hAnsiTheme="minorHAnsi" w:cstheme="minorBidi"/>
          <w:noProof/>
        </w:rPr>
      </w:pPr>
      <w:hyperlink w:anchor="_Toc29225527" w:history="1">
        <w:r w:rsidR="006159EA" w:rsidRPr="00BF2A5B">
          <w:rPr>
            <w:rStyle w:val="Hyperlink"/>
            <w:bCs/>
            <w:noProof/>
          </w:rPr>
          <w:t>4.I.2.1.1 US_CardiacProcedureDrugClasses (</w:t>
        </w:r>
        <w:r w:rsidR="006159EA" w:rsidRPr="00BF2A5B">
          <w:rPr>
            <w:rStyle w:val="Hyperlink"/>
            <w:rFonts w:eastAsia="Calibri"/>
            <w:noProof/>
          </w:rPr>
          <w:t>1.3.6.1.4.1.19376.1.4.1.5.15</w:t>
        </w:r>
        <w:r w:rsidR="006159EA" w:rsidRPr="00BF2A5B">
          <w:rPr>
            <w:rStyle w:val="Hyperlink"/>
            <w:bCs/>
            <w:noProof/>
          </w:rPr>
          <w:t>)</w:t>
        </w:r>
        <w:r w:rsidR="006159EA">
          <w:rPr>
            <w:noProof/>
            <w:webHidden/>
          </w:rPr>
          <w:tab/>
        </w:r>
        <w:r w:rsidR="006159EA">
          <w:rPr>
            <w:noProof/>
            <w:webHidden/>
          </w:rPr>
          <w:fldChar w:fldCharType="begin"/>
        </w:r>
        <w:r w:rsidR="006159EA">
          <w:rPr>
            <w:noProof/>
            <w:webHidden/>
          </w:rPr>
          <w:instrText xml:space="preserve"> PAGEREF _Toc29225527 \h </w:instrText>
        </w:r>
        <w:r w:rsidR="006159EA">
          <w:rPr>
            <w:noProof/>
            <w:webHidden/>
          </w:rPr>
        </w:r>
        <w:r w:rsidR="006159EA">
          <w:rPr>
            <w:noProof/>
            <w:webHidden/>
          </w:rPr>
          <w:fldChar w:fldCharType="separate"/>
        </w:r>
        <w:r w:rsidR="006159EA">
          <w:rPr>
            <w:noProof/>
            <w:webHidden/>
          </w:rPr>
          <w:t>72</w:t>
        </w:r>
        <w:r w:rsidR="006159EA">
          <w:rPr>
            <w:noProof/>
            <w:webHidden/>
          </w:rPr>
          <w:fldChar w:fldCharType="end"/>
        </w:r>
      </w:hyperlink>
    </w:p>
    <w:p w14:paraId="2CAE1A1A" w14:textId="5C33ACF9" w:rsidR="006159EA" w:rsidRDefault="0033732D">
      <w:pPr>
        <w:pStyle w:val="TOC4"/>
        <w:rPr>
          <w:rFonts w:asciiTheme="minorHAnsi" w:eastAsiaTheme="minorEastAsia" w:hAnsiTheme="minorHAnsi" w:cstheme="minorBidi"/>
          <w:noProof/>
        </w:rPr>
      </w:pPr>
      <w:hyperlink w:anchor="_Toc29225528" w:history="1">
        <w:r w:rsidR="006159EA" w:rsidRPr="00BF2A5B">
          <w:rPr>
            <w:rStyle w:val="Hyperlink"/>
            <w:noProof/>
          </w:rPr>
          <w:t>4.I.2.2 SVCM &lt;Type of Change&gt;</w:t>
        </w:r>
        <w:r w:rsidR="006159EA">
          <w:rPr>
            <w:noProof/>
            <w:webHidden/>
          </w:rPr>
          <w:tab/>
        </w:r>
        <w:r w:rsidR="006159EA">
          <w:rPr>
            <w:noProof/>
            <w:webHidden/>
          </w:rPr>
          <w:fldChar w:fldCharType="begin"/>
        </w:r>
        <w:r w:rsidR="006159EA">
          <w:rPr>
            <w:noProof/>
            <w:webHidden/>
          </w:rPr>
          <w:instrText xml:space="preserve"> PAGEREF _Toc29225528 \h </w:instrText>
        </w:r>
        <w:r w:rsidR="006159EA">
          <w:rPr>
            <w:noProof/>
            <w:webHidden/>
          </w:rPr>
        </w:r>
        <w:r w:rsidR="006159EA">
          <w:rPr>
            <w:noProof/>
            <w:webHidden/>
          </w:rPr>
          <w:fldChar w:fldCharType="separate"/>
        </w:r>
        <w:r w:rsidR="006159EA">
          <w:rPr>
            <w:noProof/>
            <w:webHidden/>
          </w:rPr>
          <w:t>72</w:t>
        </w:r>
        <w:r w:rsidR="006159EA">
          <w:rPr>
            <w:noProof/>
            <w:webHidden/>
          </w:rPr>
          <w:fldChar w:fldCharType="end"/>
        </w:r>
      </w:hyperlink>
    </w:p>
    <w:p w14:paraId="2E2C1616" w14:textId="691012CD" w:rsidR="006159EA" w:rsidRDefault="0033732D">
      <w:pPr>
        <w:pStyle w:val="TOC2"/>
        <w:rPr>
          <w:rFonts w:asciiTheme="minorHAnsi" w:eastAsiaTheme="minorEastAsia" w:hAnsiTheme="minorHAnsi" w:cstheme="minorBidi"/>
          <w:noProof/>
        </w:rPr>
      </w:pPr>
      <w:hyperlink w:anchor="_Toc29225529" w:history="1">
        <w:r w:rsidR="006159EA" w:rsidRPr="00BF2A5B">
          <w:rPr>
            <w:rStyle w:val="Hyperlink"/>
            <w:noProof/>
          </w:rPr>
          <w:t>4.I+1 National Extensions for &lt;Country Name or IHE Organization&gt;</w:t>
        </w:r>
        <w:r w:rsidR="006159EA">
          <w:rPr>
            <w:noProof/>
            <w:webHidden/>
          </w:rPr>
          <w:tab/>
        </w:r>
        <w:r w:rsidR="006159EA">
          <w:rPr>
            <w:noProof/>
            <w:webHidden/>
          </w:rPr>
          <w:fldChar w:fldCharType="begin"/>
        </w:r>
        <w:r w:rsidR="006159EA">
          <w:rPr>
            <w:noProof/>
            <w:webHidden/>
          </w:rPr>
          <w:instrText xml:space="preserve"> PAGEREF _Toc29225529 \h </w:instrText>
        </w:r>
        <w:r w:rsidR="006159EA">
          <w:rPr>
            <w:noProof/>
            <w:webHidden/>
          </w:rPr>
        </w:r>
        <w:r w:rsidR="006159EA">
          <w:rPr>
            <w:noProof/>
            <w:webHidden/>
          </w:rPr>
          <w:fldChar w:fldCharType="separate"/>
        </w:r>
        <w:r w:rsidR="006159EA">
          <w:rPr>
            <w:noProof/>
            <w:webHidden/>
          </w:rPr>
          <w:t>72</w:t>
        </w:r>
        <w:r w:rsidR="006159EA">
          <w:rPr>
            <w:noProof/>
            <w:webHidden/>
          </w:rPr>
          <w:fldChar w:fldCharType="end"/>
        </w:r>
      </w:hyperlink>
    </w:p>
    <w:p w14:paraId="6C581E22" w14:textId="16E327D6" w:rsidR="006159EA" w:rsidRDefault="0033732D">
      <w:pPr>
        <w:pStyle w:val="TOC1"/>
        <w:rPr>
          <w:rFonts w:asciiTheme="minorHAnsi" w:eastAsiaTheme="minorEastAsia" w:hAnsiTheme="minorHAnsi" w:cstheme="minorBidi"/>
          <w:noProof/>
        </w:rPr>
      </w:pPr>
      <w:hyperlink w:anchor="_Toc29225530" w:history="1">
        <w:r w:rsidR="006159EA" w:rsidRPr="00BF2A5B">
          <w:rPr>
            <w:rStyle w:val="Hyperlink"/>
            <w:noProof/>
          </w:rPr>
          <w:t>Appendices</w:t>
        </w:r>
        <w:r w:rsidR="006159EA">
          <w:rPr>
            <w:noProof/>
            <w:webHidden/>
          </w:rPr>
          <w:tab/>
        </w:r>
        <w:r w:rsidR="006159EA">
          <w:rPr>
            <w:noProof/>
            <w:webHidden/>
          </w:rPr>
          <w:fldChar w:fldCharType="begin"/>
        </w:r>
        <w:r w:rsidR="006159EA">
          <w:rPr>
            <w:noProof/>
            <w:webHidden/>
          </w:rPr>
          <w:instrText xml:space="preserve"> PAGEREF _Toc29225530 \h </w:instrText>
        </w:r>
        <w:r w:rsidR="006159EA">
          <w:rPr>
            <w:noProof/>
            <w:webHidden/>
          </w:rPr>
        </w:r>
        <w:r w:rsidR="006159EA">
          <w:rPr>
            <w:noProof/>
            <w:webHidden/>
          </w:rPr>
          <w:fldChar w:fldCharType="separate"/>
        </w:r>
        <w:r w:rsidR="006159EA">
          <w:rPr>
            <w:noProof/>
            <w:webHidden/>
          </w:rPr>
          <w:t>73</w:t>
        </w:r>
        <w:r w:rsidR="006159EA">
          <w:rPr>
            <w:noProof/>
            <w:webHidden/>
          </w:rPr>
          <w:fldChar w:fldCharType="end"/>
        </w:r>
      </w:hyperlink>
    </w:p>
    <w:p w14:paraId="0B88FDE2" w14:textId="37481DCA" w:rsidR="006159EA" w:rsidRDefault="0033732D">
      <w:pPr>
        <w:pStyle w:val="TOC1"/>
        <w:rPr>
          <w:rFonts w:asciiTheme="minorHAnsi" w:eastAsiaTheme="minorEastAsia" w:hAnsiTheme="minorHAnsi" w:cstheme="minorBidi"/>
          <w:noProof/>
        </w:rPr>
      </w:pPr>
      <w:hyperlink w:anchor="_Toc29225531" w:history="1">
        <w:r w:rsidR="006159EA" w:rsidRPr="00BF2A5B">
          <w:rPr>
            <w:rStyle w:val="Hyperlink"/>
            <w:noProof/>
          </w:rPr>
          <w:t>Appendix A – &lt;Appendix Title&gt;</w:t>
        </w:r>
        <w:r w:rsidR="006159EA">
          <w:rPr>
            <w:noProof/>
            <w:webHidden/>
          </w:rPr>
          <w:tab/>
        </w:r>
        <w:r w:rsidR="006159EA">
          <w:rPr>
            <w:noProof/>
            <w:webHidden/>
          </w:rPr>
          <w:fldChar w:fldCharType="begin"/>
        </w:r>
        <w:r w:rsidR="006159EA">
          <w:rPr>
            <w:noProof/>
            <w:webHidden/>
          </w:rPr>
          <w:instrText xml:space="preserve"> PAGEREF _Toc29225531 \h </w:instrText>
        </w:r>
        <w:r w:rsidR="006159EA">
          <w:rPr>
            <w:noProof/>
            <w:webHidden/>
          </w:rPr>
        </w:r>
        <w:r w:rsidR="006159EA">
          <w:rPr>
            <w:noProof/>
            <w:webHidden/>
          </w:rPr>
          <w:fldChar w:fldCharType="separate"/>
        </w:r>
        <w:r w:rsidR="006159EA">
          <w:rPr>
            <w:noProof/>
            <w:webHidden/>
          </w:rPr>
          <w:t>74</w:t>
        </w:r>
        <w:r w:rsidR="006159EA">
          <w:rPr>
            <w:noProof/>
            <w:webHidden/>
          </w:rPr>
          <w:fldChar w:fldCharType="end"/>
        </w:r>
      </w:hyperlink>
    </w:p>
    <w:p w14:paraId="21808093" w14:textId="62160965" w:rsidR="006159EA" w:rsidRDefault="0033732D">
      <w:pPr>
        <w:pStyle w:val="TOC2"/>
        <w:rPr>
          <w:rFonts w:asciiTheme="minorHAnsi" w:eastAsiaTheme="minorEastAsia" w:hAnsiTheme="minorHAnsi" w:cstheme="minorBidi"/>
          <w:noProof/>
        </w:rPr>
      </w:pPr>
      <w:hyperlink w:anchor="_Toc29225532" w:history="1">
        <w:r w:rsidR="006159EA" w:rsidRPr="00BF2A5B">
          <w:rPr>
            <w:rStyle w:val="Hyperlink"/>
            <w:noProof/>
          </w:rPr>
          <w:t>A.1 &lt;Title&gt;</w:t>
        </w:r>
        <w:r w:rsidR="006159EA">
          <w:rPr>
            <w:noProof/>
            <w:webHidden/>
          </w:rPr>
          <w:tab/>
        </w:r>
        <w:r w:rsidR="006159EA">
          <w:rPr>
            <w:noProof/>
            <w:webHidden/>
          </w:rPr>
          <w:fldChar w:fldCharType="begin"/>
        </w:r>
        <w:r w:rsidR="006159EA">
          <w:rPr>
            <w:noProof/>
            <w:webHidden/>
          </w:rPr>
          <w:instrText xml:space="preserve"> PAGEREF _Toc29225532 \h </w:instrText>
        </w:r>
        <w:r w:rsidR="006159EA">
          <w:rPr>
            <w:noProof/>
            <w:webHidden/>
          </w:rPr>
        </w:r>
        <w:r w:rsidR="006159EA">
          <w:rPr>
            <w:noProof/>
            <w:webHidden/>
          </w:rPr>
          <w:fldChar w:fldCharType="separate"/>
        </w:r>
        <w:r w:rsidR="006159EA">
          <w:rPr>
            <w:noProof/>
            <w:webHidden/>
          </w:rPr>
          <w:t>74</w:t>
        </w:r>
        <w:r w:rsidR="006159EA">
          <w:rPr>
            <w:noProof/>
            <w:webHidden/>
          </w:rPr>
          <w:fldChar w:fldCharType="end"/>
        </w:r>
      </w:hyperlink>
    </w:p>
    <w:p w14:paraId="59D14717" w14:textId="18898996" w:rsidR="006159EA" w:rsidRDefault="0033732D">
      <w:pPr>
        <w:pStyle w:val="TOC3"/>
        <w:rPr>
          <w:rFonts w:asciiTheme="minorHAnsi" w:eastAsiaTheme="minorEastAsia" w:hAnsiTheme="minorHAnsi" w:cstheme="minorBidi"/>
          <w:noProof/>
        </w:rPr>
      </w:pPr>
      <w:hyperlink w:anchor="_Toc29225533" w:history="1">
        <w:r w:rsidR="006159EA" w:rsidRPr="00BF2A5B">
          <w:rPr>
            <w:rStyle w:val="Hyperlink"/>
            <w:noProof/>
          </w:rPr>
          <w:t>A.1.1 &lt;Title&gt;</w:t>
        </w:r>
        <w:r w:rsidR="006159EA">
          <w:rPr>
            <w:noProof/>
            <w:webHidden/>
          </w:rPr>
          <w:tab/>
        </w:r>
        <w:r w:rsidR="006159EA">
          <w:rPr>
            <w:noProof/>
            <w:webHidden/>
          </w:rPr>
          <w:fldChar w:fldCharType="begin"/>
        </w:r>
        <w:r w:rsidR="006159EA">
          <w:rPr>
            <w:noProof/>
            <w:webHidden/>
          </w:rPr>
          <w:instrText xml:space="preserve"> PAGEREF _Toc29225533 \h </w:instrText>
        </w:r>
        <w:r w:rsidR="006159EA">
          <w:rPr>
            <w:noProof/>
            <w:webHidden/>
          </w:rPr>
        </w:r>
        <w:r w:rsidR="006159EA">
          <w:rPr>
            <w:noProof/>
            <w:webHidden/>
          </w:rPr>
          <w:fldChar w:fldCharType="separate"/>
        </w:r>
        <w:r w:rsidR="006159EA">
          <w:rPr>
            <w:noProof/>
            <w:webHidden/>
          </w:rPr>
          <w:t>74</w:t>
        </w:r>
        <w:r w:rsidR="006159EA">
          <w:rPr>
            <w:noProof/>
            <w:webHidden/>
          </w:rPr>
          <w:fldChar w:fldCharType="end"/>
        </w:r>
      </w:hyperlink>
    </w:p>
    <w:p w14:paraId="4CA12654" w14:textId="3562B46D" w:rsidR="006159EA" w:rsidRDefault="0033732D">
      <w:pPr>
        <w:pStyle w:val="TOC1"/>
        <w:rPr>
          <w:rFonts w:asciiTheme="minorHAnsi" w:eastAsiaTheme="minorEastAsia" w:hAnsiTheme="minorHAnsi" w:cstheme="minorBidi"/>
          <w:noProof/>
        </w:rPr>
      </w:pPr>
      <w:hyperlink w:anchor="_Toc29225534" w:history="1">
        <w:r w:rsidR="006159EA" w:rsidRPr="00BF2A5B">
          <w:rPr>
            <w:rStyle w:val="Hyperlink"/>
            <w:noProof/>
          </w:rPr>
          <w:t>Appendix B – &lt;Appendix Title&gt;</w:t>
        </w:r>
        <w:r w:rsidR="006159EA">
          <w:rPr>
            <w:noProof/>
            <w:webHidden/>
          </w:rPr>
          <w:tab/>
        </w:r>
        <w:r w:rsidR="006159EA">
          <w:rPr>
            <w:noProof/>
            <w:webHidden/>
          </w:rPr>
          <w:fldChar w:fldCharType="begin"/>
        </w:r>
        <w:r w:rsidR="006159EA">
          <w:rPr>
            <w:noProof/>
            <w:webHidden/>
          </w:rPr>
          <w:instrText xml:space="preserve"> PAGEREF _Toc29225534 \h </w:instrText>
        </w:r>
        <w:r w:rsidR="006159EA">
          <w:rPr>
            <w:noProof/>
            <w:webHidden/>
          </w:rPr>
        </w:r>
        <w:r w:rsidR="006159EA">
          <w:rPr>
            <w:noProof/>
            <w:webHidden/>
          </w:rPr>
          <w:fldChar w:fldCharType="separate"/>
        </w:r>
        <w:r w:rsidR="006159EA">
          <w:rPr>
            <w:noProof/>
            <w:webHidden/>
          </w:rPr>
          <w:t>75</w:t>
        </w:r>
        <w:r w:rsidR="006159EA">
          <w:rPr>
            <w:noProof/>
            <w:webHidden/>
          </w:rPr>
          <w:fldChar w:fldCharType="end"/>
        </w:r>
      </w:hyperlink>
    </w:p>
    <w:p w14:paraId="5D4850B6" w14:textId="619EB12B" w:rsidR="006159EA" w:rsidRDefault="0033732D">
      <w:pPr>
        <w:pStyle w:val="TOC2"/>
        <w:rPr>
          <w:rFonts w:asciiTheme="minorHAnsi" w:eastAsiaTheme="minorEastAsia" w:hAnsiTheme="minorHAnsi" w:cstheme="minorBidi"/>
          <w:noProof/>
        </w:rPr>
      </w:pPr>
      <w:hyperlink w:anchor="_Toc29225535" w:history="1">
        <w:r w:rsidR="006159EA" w:rsidRPr="00BF2A5B">
          <w:rPr>
            <w:rStyle w:val="Hyperlink"/>
            <w:noProof/>
          </w:rPr>
          <w:t>B.1 &lt;Title&gt;</w:t>
        </w:r>
        <w:r w:rsidR="006159EA">
          <w:rPr>
            <w:noProof/>
            <w:webHidden/>
          </w:rPr>
          <w:tab/>
        </w:r>
        <w:r w:rsidR="006159EA">
          <w:rPr>
            <w:noProof/>
            <w:webHidden/>
          </w:rPr>
          <w:fldChar w:fldCharType="begin"/>
        </w:r>
        <w:r w:rsidR="006159EA">
          <w:rPr>
            <w:noProof/>
            <w:webHidden/>
          </w:rPr>
          <w:instrText xml:space="preserve"> PAGEREF _Toc29225535 \h </w:instrText>
        </w:r>
        <w:r w:rsidR="006159EA">
          <w:rPr>
            <w:noProof/>
            <w:webHidden/>
          </w:rPr>
        </w:r>
        <w:r w:rsidR="006159EA">
          <w:rPr>
            <w:noProof/>
            <w:webHidden/>
          </w:rPr>
          <w:fldChar w:fldCharType="separate"/>
        </w:r>
        <w:r w:rsidR="006159EA">
          <w:rPr>
            <w:noProof/>
            <w:webHidden/>
          </w:rPr>
          <w:t>75</w:t>
        </w:r>
        <w:r w:rsidR="006159EA">
          <w:rPr>
            <w:noProof/>
            <w:webHidden/>
          </w:rPr>
          <w:fldChar w:fldCharType="end"/>
        </w:r>
      </w:hyperlink>
    </w:p>
    <w:p w14:paraId="3A4D3B0C" w14:textId="3FA15976" w:rsidR="006159EA" w:rsidRDefault="0033732D">
      <w:pPr>
        <w:pStyle w:val="TOC3"/>
        <w:rPr>
          <w:rFonts w:asciiTheme="minorHAnsi" w:eastAsiaTheme="minorEastAsia" w:hAnsiTheme="minorHAnsi" w:cstheme="minorBidi"/>
          <w:noProof/>
        </w:rPr>
      </w:pPr>
      <w:hyperlink w:anchor="_Toc29225536" w:history="1">
        <w:r w:rsidR="006159EA" w:rsidRPr="00BF2A5B">
          <w:rPr>
            <w:rStyle w:val="Hyperlink"/>
            <w:noProof/>
          </w:rPr>
          <w:t>B.1.1 &lt;Title&gt;</w:t>
        </w:r>
        <w:r w:rsidR="006159EA">
          <w:rPr>
            <w:noProof/>
            <w:webHidden/>
          </w:rPr>
          <w:tab/>
        </w:r>
        <w:r w:rsidR="006159EA">
          <w:rPr>
            <w:noProof/>
            <w:webHidden/>
          </w:rPr>
          <w:fldChar w:fldCharType="begin"/>
        </w:r>
        <w:r w:rsidR="006159EA">
          <w:rPr>
            <w:noProof/>
            <w:webHidden/>
          </w:rPr>
          <w:instrText xml:space="preserve"> PAGEREF _Toc29225536 \h </w:instrText>
        </w:r>
        <w:r w:rsidR="006159EA">
          <w:rPr>
            <w:noProof/>
            <w:webHidden/>
          </w:rPr>
        </w:r>
        <w:r w:rsidR="006159EA">
          <w:rPr>
            <w:noProof/>
            <w:webHidden/>
          </w:rPr>
          <w:fldChar w:fldCharType="separate"/>
        </w:r>
        <w:r w:rsidR="006159EA">
          <w:rPr>
            <w:noProof/>
            <w:webHidden/>
          </w:rPr>
          <w:t>75</w:t>
        </w:r>
        <w:r w:rsidR="006159EA">
          <w:rPr>
            <w:noProof/>
            <w:webHidden/>
          </w:rPr>
          <w:fldChar w:fldCharType="end"/>
        </w:r>
      </w:hyperlink>
    </w:p>
    <w:p w14:paraId="0724783C" w14:textId="3FDF0889"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D26514">
        <w:rPr>
          <w:noProof w:val="0"/>
        </w:rPr>
        <w:br w:type="page"/>
      </w:r>
      <w:bookmarkStart w:id="9" w:name="_Toc345074640"/>
      <w:bookmarkStart w:id="10" w:name="_Toc29225410"/>
      <w:r w:rsidR="00CF283F" w:rsidRPr="00D26514">
        <w:rPr>
          <w:noProof w:val="0"/>
        </w:rPr>
        <w:lastRenderedPageBreak/>
        <w:t>Introduction</w:t>
      </w:r>
      <w:bookmarkEnd w:id="2"/>
      <w:bookmarkEnd w:id="3"/>
      <w:bookmarkEnd w:id="4"/>
      <w:bookmarkEnd w:id="5"/>
      <w:bookmarkEnd w:id="6"/>
      <w:bookmarkEnd w:id="7"/>
      <w:bookmarkEnd w:id="8"/>
      <w:r w:rsidR="00167DB7" w:rsidRPr="00D26514">
        <w:rPr>
          <w:noProof w:val="0"/>
        </w:rPr>
        <w:t xml:space="preserve"> to this Supplement</w:t>
      </w:r>
      <w:bookmarkEnd w:id="9"/>
      <w:bookmarkEnd w:id="10"/>
    </w:p>
    <w:p w14:paraId="6823F9A9" w14:textId="703CE7F8" w:rsidR="00E52CE1" w:rsidRPr="00D26514" w:rsidRDefault="00E52CE1" w:rsidP="00EA3BCB">
      <w:pPr>
        <w:pStyle w:val="BodyText"/>
      </w:pPr>
      <w:r w:rsidRPr="00D26514">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33732D" w:rsidRPr="003871B3" w:rsidRDefault="0033732D" w:rsidP="00FC7C29">
                            <w:pPr>
                              <w:pStyle w:val="BodyText"/>
                            </w:pPr>
                            <w:bookmarkStart w:id="11" w:name="OLE_LINK15"/>
                            <w:bookmarkStart w:id="12" w:name="OLE_LINK16"/>
                            <w:bookmarkStart w:id="13" w:name="OLE_LINK69"/>
                            <w:bookmarkStart w:id="14"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33732D" w:rsidRPr="003871B3" w:rsidRDefault="0033732D"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306B1A62" w:rsidR="0033732D" w:rsidRDefault="0033732D"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4</w:t>
                            </w:r>
                            <w:r w:rsidRPr="000B294B">
                              <w:t xml:space="preserve">. </w:t>
                            </w:r>
                            <w:r w:rsidRPr="003871B3">
                              <w:t xml:space="preserve">HL7 describes the STU (Standard for Trial Use) standardization state at </w:t>
                            </w:r>
                            <w:hyperlink r:id="rId17" w:history="1">
                              <w:r w:rsidRPr="00D70242">
                                <w:rPr>
                                  <w:rStyle w:val="Hyperlink"/>
                                </w:rPr>
                                <w:t>https://www.hl7.org/fhir/versions.html</w:t>
                              </w:r>
                            </w:hyperlink>
                            <w:r w:rsidRPr="003871B3">
                              <w:t xml:space="preserve">. </w:t>
                            </w:r>
                          </w:p>
                          <w:p w14:paraId="0378FCF7" w14:textId="77777777" w:rsidR="0033732D" w:rsidRDefault="0033732D"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18" w:anchor="maturity" w:history="1">
                              <w:r w:rsidRPr="00D70242">
                                <w:rPr>
                                  <w:rStyle w:val="Hyperlink"/>
                                </w:rPr>
                                <w:t>http://hl7.org/fhir/versions.html#maturity</w:t>
                              </w:r>
                            </w:hyperlink>
                            <w:r w:rsidRPr="003871B3">
                              <w:t>.</w:t>
                            </w:r>
                          </w:p>
                          <w:p w14:paraId="538D533D" w14:textId="698D1764" w:rsidR="0033732D" w:rsidRPr="003871B3" w:rsidRDefault="0033732D" w:rsidP="00FC7C29">
                            <w:pPr>
                              <w:pStyle w:val="BodyText"/>
                            </w:pPr>
                            <w:r w:rsidRPr="003871B3">
                              <w:t>Key FH</w:t>
                            </w:r>
                            <w:r w:rsidRPr="00720FA6">
                              <w:t xml:space="preserve">IR STU </w:t>
                            </w:r>
                            <w:r>
                              <w:t>4</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1"/>
                          <w:bookmarkEnd w:id="12"/>
                          <w:p w14:paraId="054D5192" w14:textId="77777777" w:rsidR="0033732D" w:rsidRPr="007117B8" w:rsidRDefault="0033732D" w:rsidP="00EA3BCB">
                            <w:pPr>
                              <w:pStyle w:val="BodyText"/>
                            </w:pPr>
                          </w:p>
                          <w:tbl>
                            <w:tblPr>
                              <w:tblStyle w:val="TableGrid"/>
                              <w:tblW w:w="0" w:type="auto"/>
                              <w:jc w:val="center"/>
                              <w:tblLook w:val="04A0" w:firstRow="1" w:lastRow="0" w:firstColumn="1" w:lastColumn="0" w:noHBand="0" w:noVBand="1"/>
                            </w:tblPr>
                            <w:tblGrid>
                              <w:gridCol w:w="3170"/>
                              <w:gridCol w:w="1870"/>
                            </w:tblGrid>
                            <w:tr w:rsidR="0033732D" w14:paraId="25B356C4" w14:textId="77777777" w:rsidTr="00EA3BCB">
                              <w:trPr>
                                <w:jc w:val="center"/>
                              </w:trPr>
                              <w:tc>
                                <w:tcPr>
                                  <w:tcW w:w="3170" w:type="dxa"/>
                                  <w:shd w:val="clear" w:color="auto" w:fill="D9D9D9" w:themeFill="background1" w:themeFillShade="D9"/>
                                </w:tcPr>
                                <w:p w14:paraId="03000BD5" w14:textId="77777777" w:rsidR="0033732D" w:rsidRDefault="0033732D" w:rsidP="00EA3BCB">
                                  <w:pPr>
                                    <w:pStyle w:val="TableEntryHeader"/>
                                  </w:pPr>
                                  <w:r>
                                    <w:t>FHIR Content</w:t>
                                  </w:r>
                                </w:p>
                                <w:p w14:paraId="023EFDEC" w14:textId="06094FCE" w:rsidR="0033732D" w:rsidRPr="00FC2641" w:rsidRDefault="0033732D"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33732D" w:rsidRPr="00FC2641" w:rsidRDefault="0033732D" w:rsidP="00EA3BCB">
                                  <w:pPr>
                                    <w:pStyle w:val="TableEntryHeader"/>
                                  </w:pPr>
                                  <w:r>
                                    <w:t>FMM Level</w:t>
                                  </w:r>
                                </w:p>
                              </w:tc>
                            </w:tr>
                            <w:tr w:rsidR="0033732D" w14:paraId="6DC9BD48" w14:textId="77777777" w:rsidTr="00EA3BCB">
                              <w:trPr>
                                <w:jc w:val="center"/>
                              </w:trPr>
                              <w:tc>
                                <w:tcPr>
                                  <w:tcW w:w="3170" w:type="dxa"/>
                                </w:tcPr>
                                <w:p w14:paraId="6C147072" w14:textId="2F99A720" w:rsidR="0033732D" w:rsidRPr="005D01C5" w:rsidRDefault="0033732D" w:rsidP="00EA3BCB">
                                  <w:pPr>
                                    <w:pStyle w:val="TableEntry"/>
                                  </w:pPr>
                                </w:p>
                              </w:tc>
                              <w:tc>
                                <w:tcPr>
                                  <w:tcW w:w="1870" w:type="dxa"/>
                                </w:tcPr>
                                <w:p w14:paraId="672ABE0C" w14:textId="34AD4C45" w:rsidR="0033732D" w:rsidRPr="005D01C5" w:rsidRDefault="0033732D" w:rsidP="0040520B">
                                  <w:pPr>
                                    <w:pStyle w:val="TableEntry"/>
                                    <w:jc w:val="center"/>
                                  </w:pPr>
                                </w:p>
                              </w:tc>
                            </w:tr>
                            <w:tr w:rsidR="0033732D" w14:paraId="4BAB9EA5" w14:textId="77777777" w:rsidTr="00EA3BCB">
                              <w:trPr>
                                <w:jc w:val="center"/>
                              </w:trPr>
                              <w:tc>
                                <w:tcPr>
                                  <w:tcW w:w="3170" w:type="dxa"/>
                                </w:tcPr>
                                <w:p w14:paraId="6F6F54B6" w14:textId="6D09FFD7" w:rsidR="0033732D" w:rsidRPr="005D01C5" w:rsidRDefault="0033732D" w:rsidP="00EA3BCB">
                                  <w:pPr>
                                    <w:pStyle w:val="TableEntry"/>
                                  </w:pPr>
                                  <w:proofErr w:type="spellStart"/>
                                  <w:r>
                                    <w:t>ValueSet</w:t>
                                  </w:r>
                                  <w:proofErr w:type="spellEnd"/>
                                </w:p>
                              </w:tc>
                              <w:tc>
                                <w:tcPr>
                                  <w:tcW w:w="1870" w:type="dxa"/>
                                </w:tcPr>
                                <w:p w14:paraId="1D11B724" w14:textId="79FC204F" w:rsidR="0033732D" w:rsidRPr="005D01C5" w:rsidRDefault="0033732D" w:rsidP="0040520B">
                                  <w:pPr>
                                    <w:pStyle w:val="TableEntry"/>
                                    <w:jc w:val="center"/>
                                  </w:pPr>
                                  <w:r>
                                    <w:t>N</w:t>
                                  </w:r>
                                </w:p>
                              </w:tc>
                            </w:tr>
                            <w:tr w:rsidR="0033732D" w14:paraId="3E419BE5" w14:textId="77777777" w:rsidTr="00EA3BCB">
                              <w:trPr>
                                <w:jc w:val="center"/>
                              </w:trPr>
                              <w:tc>
                                <w:tcPr>
                                  <w:tcW w:w="3170" w:type="dxa"/>
                                </w:tcPr>
                                <w:p w14:paraId="7D9F54B0" w14:textId="456F6DB9" w:rsidR="0033732D" w:rsidRDefault="0033732D" w:rsidP="00EA3BCB">
                                  <w:pPr>
                                    <w:pStyle w:val="TableEntry"/>
                                  </w:pPr>
                                  <w:proofErr w:type="spellStart"/>
                                  <w:r>
                                    <w:t>CodeSystem</w:t>
                                  </w:r>
                                  <w:proofErr w:type="spellEnd"/>
                                </w:p>
                              </w:tc>
                              <w:tc>
                                <w:tcPr>
                                  <w:tcW w:w="1870" w:type="dxa"/>
                                </w:tcPr>
                                <w:p w14:paraId="6480DA3F" w14:textId="18462909" w:rsidR="0033732D" w:rsidRDefault="0033732D" w:rsidP="0040520B">
                                  <w:pPr>
                                    <w:pStyle w:val="TableEntry"/>
                                    <w:jc w:val="center"/>
                                  </w:pPr>
                                  <w:r>
                                    <w:t>N</w:t>
                                  </w:r>
                                </w:p>
                              </w:tc>
                            </w:tr>
                            <w:tr w:rsidR="0033732D" w14:paraId="09F66B63" w14:textId="77777777" w:rsidTr="00EA3BCB">
                              <w:trPr>
                                <w:jc w:val="center"/>
                              </w:trPr>
                              <w:tc>
                                <w:tcPr>
                                  <w:tcW w:w="3170" w:type="dxa"/>
                                </w:tcPr>
                                <w:p w14:paraId="11F1ED1F" w14:textId="1CB767AD" w:rsidR="0033732D" w:rsidRPr="00AF7952" w:rsidRDefault="0033732D" w:rsidP="00EA3BCB">
                                  <w:pPr>
                                    <w:pStyle w:val="TableEntry"/>
                                  </w:pPr>
                                  <w:proofErr w:type="spellStart"/>
                                  <w:r>
                                    <w:t>ConceptMap</w:t>
                                  </w:r>
                                  <w:proofErr w:type="spellEnd"/>
                                </w:p>
                              </w:tc>
                              <w:tc>
                                <w:tcPr>
                                  <w:tcW w:w="1870" w:type="dxa"/>
                                </w:tcPr>
                                <w:p w14:paraId="09227530" w14:textId="216C9690" w:rsidR="0033732D" w:rsidRPr="00AF7952" w:rsidRDefault="0033732D" w:rsidP="0040520B">
                                  <w:pPr>
                                    <w:pStyle w:val="TableEntry"/>
                                    <w:jc w:val="center"/>
                                  </w:pPr>
                                  <w:r>
                                    <w:t>3</w:t>
                                  </w:r>
                                </w:p>
                              </w:tc>
                            </w:tr>
                            <w:bookmarkEnd w:id="13"/>
                            <w:bookmarkEnd w:id="14"/>
                          </w:tbl>
                          <w:p w14:paraId="4D826A3D" w14:textId="77777777" w:rsidR="0033732D" w:rsidRPr="007117B8" w:rsidRDefault="0033732D"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" strokeweight="6pt">
                <v:textbox>
                  <w:txbxContent>
                    <w:p w14:paraId="3011C94F" w14:textId="77777777" w:rsidR="0033732D" w:rsidRPr="003871B3" w:rsidRDefault="0033732D" w:rsidP="00FC7C29">
                      <w:pPr>
                        <w:pStyle w:val="BodyText"/>
                      </w:pPr>
                      <w:bookmarkStart w:id="15" w:name="OLE_LINK15"/>
                      <w:bookmarkStart w:id="16" w:name="OLE_LINK16"/>
                      <w:bookmarkStart w:id="17" w:name="OLE_LINK69"/>
                      <w:bookmarkStart w:id="18"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33732D" w:rsidRPr="003871B3" w:rsidRDefault="0033732D"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306B1A62" w:rsidR="0033732D" w:rsidRDefault="0033732D"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4</w:t>
                      </w:r>
                      <w:r w:rsidRPr="000B294B">
                        <w:t xml:space="preserve">. </w:t>
                      </w:r>
                      <w:r w:rsidRPr="003871B3">
                        <w:t xml:space="preserve">HL7 describes the STU (Standard for Trial Use) standardization state at </w:t>
                      </w:r>
                      <w:hyperlink r:id="rId19" w:history="1">
                        <w:r w:rsidRPr="00D70242">
                          <w:rPr>
                            <w:rStyle w:val="Hyperlink"/>
                          </w:rPr>
                          <w:t>https://www.hl7.org/fhir/versions.html</w:t>
                        </w:r>
                      </w:hyperlink>
                      <w:r w:rsidRPr="003871B3">
                        <w:t xml:space="preserve">. </w:t>
                      </w:r>
                    </w:p>
                    <w:p w14:paraId="0378FCF7" w14:textId="77777777" w:rsidR="0033732D" w:rsidRDefault="0033732D"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0" w:anchor="maturity" w:history="1">
                        <w:r w:rsidRPr="00D70242">
                          <w:rPr>
                            <w:rStyle w:val="Hyperlink"/>
                          </w:rPr>
                          <w:t>http://hl7.org/fhir/versions.html#maturity</w:t>
                        </w:r>
                      </w:hyperlink>
                      <w:r w:rsidRPr="003871B3">
                        <w:t>.</w:t>
                      </w:r>
                    </w:p>
                    <w:p w14:paraId="538D533D" w14:textId="698D1764" w:rsidR="0033732D" w:rsidRPr="003871B3" w:rsidRDefault="0033732D" w:rsidP="00FC7C29">
                      <w:pPr>
                        <w:pStyle w:val="BodyText"/>
                      </w:pPr>
                      <w:r w:rsidRPr="003871B3">
                        <w:t>Key FH</w:t>
                      </w:r>
                      <w:r w:rsidRPr="00720FA6">
                        <w:t xml:space="preserve">IR STU </w:t>
                      </w:r>
                      <w:r>
                        <w:t>4</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5"/>
                    <w:bookmarkEnd w:id="16"/>
                    <w:p w14:paraId="054D5192" w14:textId="77777777" w:rsidR="0033732D" w:rsidRPr="007117B8" w:rsidRDefault="0033732D" w:rsidP="00EA3BCB">
                      <w:pPr>
                        <w:pStyle w:val="BodyText"/>
                      </w:pPr>
                    </w:p>
                    <w:tbl>
                      <w:tblPr>
                        <w:tblStyle w:val="TableGrid"/>
                        <w:tblW w:w="0" w:type="auto"/>
                        <w:jc w:val="center"/>
                        <w:tblLook w:val="04A0" w:firstRow="1" w:lastRow="0" w:firstColumn="1" w:lastColumn="0" w:noHBand="0" w:noVBand="1"/>
                      </w:tblPr>
                      <w:tblGrid>
                        <w:gridCol w:w="3170"/>
                        <w:gridCol w:w="1870"/>
                      </w:tblGrid>
                      <w:tr w:rsidR="0033732D" w14:paraId="25B356C4" w14:textId="77777777" w:rsidTr="00EA3BCB">
                        <w:trPr>
                          <w:jc w:val="center"/>
                        </w:trPr>
                        <w:tc>
                          <w:tcPr>
                            <w:tcW w:w="3170" w:type="dxa"/>
                            <w:shd w:val="clear" w:color="auto" w:fill="D9D9D9" w:themeFill="background1" w:themeFillShade="D9"/>
                          </w:tcPr>
                          <w:p w14:paraId="03000BD5" w14:textId="77777777" w:rsidR="0033732D" w:rsidRDefault="0033732D" w:rsidP="00EA3BCB">
                            <w:pPr>
                              <w:pStyle w:val="TableEntryHeader"/>
                            </w:pPr>
                            <w:r>
                              <w:t>FHIR Content</w:t>
                            </w:r>
                          </w:p>
                          <w:p w14:paraId="023EFDEC" w14:textId="06094FCE" w:rsidR="0033732D" w:rsidRPr="00FC2641" w:rsidRDefault="0033732D"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33732D" w:rsidRPr="00FC2641" w:rsidRDefault="0033732D" w:rsidP="00EA3BCB">
                            <w:pPr>
                              <w:pStyle w:val="TableEntryHeader"/>
                            </w:pPr>
                            <w:r>
                              <w:t>FMM Level</w:t>
                            </w:r>
                          </w:p>
                        </w:tc>
                      </w:tr>
                      <w:tr w:rsidR="0033732D" w14:paraId="6DC9BD48" w14:textId="77777777" w:rsidTr="00EA3BCB">
                        <w:trPr>
                          <w:jc w:val="center"/>
                        </w:trPr>
                        <w:tc>
                          <w:tcPr>
                            <w:tcW w:w="3170" w:type="dxa"/>
                          </w:tcPr>
                          <w:p w14:paraId="6C147072" w14:textId="2F99A720" w:rsidR="0033732D" w:rsidRPr="005D01C5" w:rsidRDefault="0033732D" w:rsidP="00EA3BCB">
                            <w:pPr>
                              <w:pStyle w:val="TableEntry"/>
                            </w:pPr>
                          </w:p>
                        </w:tc>
                        <w:tc>
                          <w:tcPr>
                            <w:tcW w:w="1870" w:type="dxa"/>
                          </w:tcPr>
                          <w:p w14:paraId="672ABE0C" w14:textId="34AD4C45" w:rsidR="0033732D" w:rsidRPr="005D01C5" w:rsidRDefault="0033732D" w:rsidP="0040520B">
                            <w:pPr>
                              <w:pStyle w:val="TableEntry"/>
                              <w:jc w:val="center"/>
                            </w:pPr>
                          </w:p>
                        </w:tc>
                      </w:tr>
                      <w:tr w:rsidR="0033732D" w14:paraId="4BAB9EA5" w14:textId="77777777" w:rsidTr="00EA3BCB">
                        <w:trPr>
                          <w:jc w:val="center"/>
                        </w:trPr>
                        <w:tc>
                          <w:tcPr>
                            <w:tcW w:w="3170" w:type="dxa"/>
                          </w:tcPr>
                          <w:p w14:paraId="6F6F54B6" w14:textId="6D09FFD7" w:rsidR="0033732D" w:rsidRPr="005D01C5" w:rsidRDefault="0033732D" w:rsidP="00EA3BCB">
                            <w:pPr>
                              <w:pStyle w:val="TableEntry"/>
                            </w:pPr>
                            <w:proofErr w:type="spellStart"/>
                            <w:r>
                              <w:t>ValueSet</w:t>
                            </w:r>
                            <w:proofErr w:type="spellEnd"/>
                          </w:p>
                        </w:tc>
                        <w:tc>
                          <w:tcPr>
                            <w:tcW w:w="1870" w:type="dxa"/>
                          </w:tcPr>
                          <w:p w14:paraId="1D11B724" w14:textId="79FC204F" w:rsidR="0033732D" w:rsidRPr="005D01C5" w:rsidRDefault="0033732D" w:rsidP="0040520B">
                            <w:pPr>
                              <w:pStyle w:val="TableEntry"/>
                              <w:jc w:val="center"/>
                            </w:pPr>
                            <w:r>
                              <w:t>N</w:t>
                            </w:r>
                          </w:p>
                        </w:tc>
                      </w:tr>
                      <w:tr w:rsidR="0033732D" w14:paraId="3E419BE5" w14:textId="77777777" w:rsidTr="00EA3BCB">
                        <w:trPr>
                          <w:jc w:val="center"/>
                        </w:trPr>
                        <w:tc>
                          <w:tcPr>
                            <w:tcW w:w="3170" w:type="dxa"/>
                          </w:tcPr>
                          <w:p w14:paraId="7D9F54B0" w14:textId="456F6DB9" w:rsidR="0033732D" w:rsidRDefault="0033732D" w:rsidP="00EA3BCB">
                            <w:pPr>
                              <w:pStyle w:val="TableEntry"/>
                            </w:pPr>
                            <w:proofErr w:type="spellStart"/>
                            <w:r>
                              <w:t>CodeSystem</w:t>
                            </w:r>
                            <w:proofErr w:type="spellEnd"/>
                          </w:p>
                        </w:tc>
                        <w:tc>
                          <w:tcPr>
                            <w:tcW w:w="1870" w:type="dxa"/>
                          </w:tcPr>
                          <w:p w14:paraId="6480DA3F" w14:textId="18462909" w:rsidR="0033732D" w:rsidRDefault="0033732D" w:rsidP="0040520B">
                            <w:pPr>
                              <w:pStyle w:val="TableEntry"/>
                              <w:jc w:val="center"/>
                            </w:pPr>
                            <w:r>
                              <w:t>N</w:t>
                            </w:r>
                          </w:p>
                        </w:tc>
                      </w:tr>
                      <w:tr w:rsidR="0033732D" w14:paraId="09F66B63" w14:textId="77777777" w:rsidTr="00EA3BCB">
                        <w:trPr>
                          <w:jc w:val="center"/>
                        </w:trPr>
                        <w:tc>
                          <w:tcPr>
                            <w:tcW w:w="3170" w:type="dxa"/>
                          </w:tcPr>
                          <w:p w14:paraId="11F1ED1F" w14:textId="1CB767AD" w:rsidR="0033732D" w:rsidRPr="00AF7952" w:rsidRDefault="0033732D" w:rsidP="00EA3BCB">
                            <w:pPr>
                              <w:pStyle w:val="TableEntry"/>
                            </w:pPr>
                            <w:proofErr w:type="spellStart"/>
                            <w:r>
                              <w:t>ConceptMap</w:t>
                            </w:r>
                            <w:proofErr w:type="spellEnd"/>
                          </w:p>
                        </w:tc>
                        <w:tc>
                          <w:tcPr>
                            <w:tcW w:w="1870" w:type="dxa"/>
                          </w:tcPr>
                          <w:p w14:paraId="09227530" w14:textId="216C9690" w:rsidR="0033732D" w:rsidRPr="00AF7952" w:rsidRDefault="0033732D" w:rsidP="0040520B">
                            <w:pPr>
                              <w:pStyle w:val="TableEntry"/>
                              <w:jc w:val="center"/>
                            </w:pPr>
                            <w:r>
                              <w:t>3</w:t>
                            </w:r>
                          </w:p>
                        </w:tc>
                      </w:tr>
                      <w:bookmarkEnd w:id="17"/>
                      <w:bookmarkEnd w:id="18"/>
                    </w:tbl>
                    <w:p w14:paraId="4D826A3D" w14:textId="77777777" w:rsidR="0033732D" w:rsidRPr="007117B8" w:rsidRDefault="0033732D" w:rsidP="00EA3BCB">
                      <w:pPr>
                        <w:pStyle w:val="BodyText"/>
                      </w:pPr>
                    </w:p>
                  </w:txbxContent>
                </v:textbox>
                <w10:anchorlock/>
              </v:shape>
            </w:pict>
          </mc:Fallback>
        </mc:AlternateContent>
      </w:r>
    </w:p>
    <w:p w14:paraId="1CF35C43" w14:textId="77777777" w:rsidR="0038470A" w:rsidRPr="00D26514" w:rsidRDefault="0038470A" w:rsidP="00EA3BCB">
      <w:pPr>
        <w:pStyle w:val="BodyText"/>
      </w:pPr>
    </w:p>
    <w:p w14:paraId="45DA992C" w14:textId="44C8A067" w:rsidR="00D721F2" w:rsidRDefault="00EB7BC8" w:rsidP="00EB7BC8">
      <w:pPr>
        <w:pStyle w:val="BodyText"/>
      </w:pPr>
      <w:r>
        <w:rPr>
          <w:iCs/>
        </w:rPr>
        <w:t xml:space="preserve">The Sharing </w:t>
      </w:r>
      <w:proofErr w:type="spellStart"/>
      <w:r>
        <w:rPr>
          <w:iCs/>
        </w:rPr>
        <w:t>Value</w:t>
      </w:r>
      <w:r w:rsidR="009136C6">
        <w:rPr>
          <w:iCs/>
        </w:rPr>
        <w:t>s</w:t>
      </w:r>
      <w:r>
        <w:rPr>
          <w:iCs/>
        </w:rPr>
        <w:t>ets</w:t>
      </w:r>
      <w:proofErr w:type="spellEnd"/>
      <w:r w:rsidR="00D721F2">
        <w:rPr>
          <w:iCs/>
        </w:rPr>
        <w:t>, Codes and Maps</w:t>
      </w:r>
      <w:r>
        <w:rPr>
          <w:iCs/>
        </w:rPr>
        <w:t xml:space="preserve"> (SV</w:t>
      </w:r>
      <w:r w:rsidR="00D721F2">
        <w:rPr>
          <w:iCs/>
        </w:rPr>
        <w:t>CM</w:t>
      </w:r>
      <w:r>
        <w:rPr>
          <w:iCs/>
        </w:rPr>
        <w:t xml:space="preserve">) Profile </w:t>
      </w:r>
      <w:r w:rsidR="00D721F2">
        <w:rPr>
          <w:iCs/>
        </w:rPr>
        <w:t>defines</w:t>
      </w:r>
      <w:r>
        <w:rPr>
          <w:iCs/>
        </w:rPr>
        <w:t xml:space="preserve"> a </w:t>
      </w:r>
      <w:r w:rsidR="00D721F2">
        <w:rPr>
          <w:iCs/>
        </w:rPr>
        <w:t xml:space="preserve">lightweight RESTful interface </w:t>
      </w:r>
      <w:r w:rsidR="00384E94">
        <w:rPr>
          <w:iCs/>
        </w:rPr>
        <w:t>through which healthcare systems may</w:t>
      </w:r>
      <w:r w:rsidR="00D721F2">
        <w:rPr>
          <w:iCs/>
        </w:rPr>
        <w:t xml:space="preserve"> retriev</w:t>
      </w:r>
      <w:r w:rsidR="00384E94">
        <w:rPr>
          <w:iCs/>
        </w:rPr>
        <w:t>e</w:t>
      </w:r>
      <w:r w:rsidR="00D721F2">
        <w:rPr>
          <w:iCs/>
        </w:rPr>
        <w:t xml:space="preserve"> centrally managed uniform nomenclature and mappings </w:t>
      </w:r>
      <w:r w:rsidR="00384E94">
        <w:rPr>
          <w:iCs/>
        </w:rPr>
        <w:t xml:space="preserve">between code systems </w:t>
      </w:r>
      <w:r w:rsidR="00D721F2">
        <w:rPr>
          <w:iCs/>
        </w:rPr>
        <w:t xml:space="preserve">based on the HL7 </w:t>
      </w:r>
      <w:r w:rsidR="00D721F2">
        <w:t>healthcare interoperability resources (</w:t>
      </w:r>
      <w:r w:rsidR="00D721F2" w:rsidRPr="005E7AA0">
        <w:t>FHIR</w:t>
      </w:r>
      <w:r w:rsidR="00D721F2">
        <w:t>) specification.</w:t>
      </w:r>
    </w:p>
    <w:p w14:paraId="1D1D6577" w14:textId="72FBDBB7" w:rsidR="00D721F2" w:rsidRDefault="00D721F2" w:rsidP="00EB7BC8">
      <w:pPr>
        <w:pStyle w:val="BodyText"/>
        <w:rPr>
          <w:iCs/>
        </w:rPr>
      </w:pPr>
      <w:r>
        <w:t>The SVCM Profile is an update to the</w:t>
      </w:r>
      <w:r w:rsidR="009632A5">
        <w:t xml:space="preserve"> IHE</w:t>
      </w:r>
      <w:r>
        <w:t xml:space="preserve"> </w:t>
      </w:r>
      <w:r w:rsidR="009632A5">
        <w:t>ITI</w:t>
      </w:r>
      <w:r w:rsidR="009969FE">
        <w:t xml:space="preserve"> Sharing Value Sets</w:t>
      </w:r>
      <w:r w:rsidR="009632A5">
        <w:t xml:space="preserve"> </w:t>
      </w:r>
      <w:r w:rsidR="009969FE">
        <w:t>(</w:t>
      </w:r>
      <w:r>
        <w:t>SVS</w:t>
      </w:r>
      <w:r w:rsidR="009969FE">
        <w:t>)</w:t>
      </w:r>
      <w:r>
        <w:t xml:space="preserve"> and </w:t>
      </w:r>
      <w:r w:rsidR="009632A5" w:rsidRPr="009632A5">
        <w:t>IHE Patient Care Coordination</w:t>
      </w:r>
      <w:r w:rsidR="009632A5">
        <w:t xml:space="preserve"> Concept Mapping (</w:t>
      </w:r>
      <w:r>
        <w:t>CMAP</w:t>
      </w:r>
      <w:r w:rsidR="009632A5">
        <w:t>)</w:t>
      </w:r>
      <w:r>
        <w:t xml:space="preserve"> </w:t>
      </w:r>
      <w:r w:rsidR="009632A5">
        <w:t>P</w:t>
      </w:r>
      <w:r>
        <w:t>rofiles</w:t>
      </w:r>
      <w:r w:rsidR="009632A5">
        <w:rPr>
          <w:rStyle w:val="FootnoteReference"/>
        </w:rPr>
        <w:footnoteReference w:id="2"/>
      </w:r>
      <w:r>
        <w:t xml:space="preserve">, combining the functionalities of each and simplifying for a lighter weight, mobile-compatible </w:t>
      </w:r>
      <w:r w:rsidR="00384E94">
        <w:t>transport and messaging format.</w:t>
      </w:r>
      <w:r w:rsidR="00384E94">
        <w:rPr>
          <w:iCs/>
        </w:rPr>
        <w:t xml:space="preserve"> This profile leverages HTTP transport, the JavaScript Object Notation (JSON), Simple-XML, and </w:t>
      </w:r>
      <w:r w:rsidR="00384E94">
        <w:rPr>
          <w:iCs/>
        </w:rPr>
        <w:lastRenderedPageBreak/>
        <w:t>Representational State Transfer (REST). The payload format is defined by the HL7 FHIR draft standard.</w:t>
      </w:r>
    </w:p>
    <w:p w14:paraId="158FEF6D" w14:textId="7EEE769C" w:rsidR="00384E94" w:rsidRDefault="00384E94" w:rsidP="00EB7BC8">
      <w:pPr>
        <w:pStyle w:val="BodyText"/>
        <w:rPr>
          <w:iCs/>
        </w:rPr>
      </w:pPr>
      <w:r>
        <w:rPr>
          <w:iCs/>
        </w:rPr>
        <w:t>Using these patterns, the SVCM Profile provides a FHIR-based approach to sharing value sets, code systems, and concept maps</w:t>
      </w:r>
      <w:r w:rsidR="009969FE">
        <w:rPr>
          <w:iCs/>
        </w:rPr>
        <w:t>, which is</w:t>
      </w:r>
      <w:r>
        <w:rPr>
          <w:iCs/>
        </w:rPr>
        <w:t xml:space="preserve"> suitable for mobile and lightweight browser applications.</w:t>
      </w:r>
    </w:p>
    <w:p w14:paraId="7346E4D9" w14:textId="4253FEC5" w:rsidR="000634E8" w:rsidRDefault="000634E8" w:rsidP="00EB7BC8">
      <w:pPr>
        <w:pStyle w:val="BodyText"/>
        <w:rPr>
          <w:iCs/>
        </w:rPr>
      </w:pPr>
      <w:r>
        <w:rPr>
          <w:iCs/>
        </w:rPr>
        <w:t xml:space="preserve">This supplement is intended to be fully compliant with the HL7 FHIR specification, providing only use-case driven constraints to aid with interoperability and making it easier for implementers to benefit from the robust ecosystem of tools </w:t>
      </w:r>
      <w:r w:rsidR="0038508C">
        <w:rPr>
          <w:iCs/>
        </w:rPr>
        <w:t>available</w:t>
      </w:r>
      <w:r>
        <w:rPr>
          <w:iCs/>
        </w:rPr>
        <w:t xml:space="preserve"> for HL7 FHIR.</w:t>
      </w:r>
    </w:p>
    <w:p w14:paraId="73628766" w14:textId="0EE5FF4C" w:rsidR="000634E8" w:rsidRDefault="000634E8" w:rsidP="00EB7BC8">
      <w:pPr>
        <w:pStyle w:val="BodyText"/>
        <w:rPr>
          <w:iCs/>
        </w:rPr>
      </w:pPr>
      <w:r>
        <w:rPr>
          <w:iCs/>
        </w:rPr>
        <w:t xml:space="preserve">Currently, the HL7 FHIR standard components used in this profile </w:t>
      </w:r>
      <w:r w:rsidR="0038508C">
        <w:rPr>
          <w:iCs/>
        </w:rPr>
        <w:t>(</w:t>
      </w:r>
      <w:proofErr w:type="spellStart"/>
      <w:r w:rsidR="0038508C">
        <w:rPr>
          <w:iCs/>
        </w:rPr>
        <w:t>CodeSystem</w:t>
      </w:r>
      <w:proofErr w:type="spellEnd"/>
      <w:r w:rsidR="0038508C">
        <w:rPr>
          <w:iCs/>
        </w:rPr>
        <w:t xml:space="preserve"> and </w:t>
      </w:r>
      <w:proofErr w:type="spellStart"/>
      <w:r w:rsidR="0038508C">
        <w:rPr>
          <w:iCs/>
        </w:rPr>
        <w:t>ValueSet</w:t>
      </w:r>
      <w:proofErr w:type="spellEnd"/>
      <w:r w:rsidR="0038508C">
        <w:rPr>
          <w:iCs/>
        </w:rPr>
        <w:t xml:space="preserve">) </w:t>
      </w:r>
      <w:r>
        <w:rPr>
          <w:iCs/>
        </w:rPr>
        <w:t xml:space="preserve">are at Normative state, with the exception of the FHIR </w:t>
      </w:r>
      <w:proofErr w:type="spellStart"/>
      <w:r>
        <w:rPr>
          <w:iCs/>
        </w:rPr>
        <w:t>ConceptMap</w:t>
      </w:r>
      <w:proofErr w:type="spellEnd"/>
      <w:r>
        <w:rPr>
          <w:iCs/>
        </w:rPr>
        <w:t xml:space="preserve"> resource, which is not expected to be revised in a manner that would substantively impact this profile.</w:t>
      </w:r>
    </w:p>
    <w:p w14:paraId="2203D581" w14:textId="77777777" w:rsidR="00D027C3" w:rsidRPr="005E7AA0" w:rsidRDefault="00D027C3" w:rsidP="00D027C3">
      <w:pPr>
        <w:pStyle w:val="BodyText"/>
        <w:keepNext/>
        <w:rPr>
          <w:b/>
        </w:rPr>
      </w:pPr>
      <w:r w:rsidRPr="005E7AA0">
        <w:rPr>
          <w:b/>
        </w:rPr>
        <w:t>Difference</w:t>
      </w:r>
      <w:r>
        <w:rPr>
          <w:b/>
        </w:rPr>
        <w:t>s</w:t>
      </w:r>
      <w:r w:rsidRPr="005E7AA0">
        <w:rPr>
          <w:b/>
        </w:rPr>
        <w:t xml:space="preserve"> from existing </w:t>
      </w:r>
      <w:r>
        <w:rPr>
          <w:b/>
        </w:rPr>
        <w:t>SVS and CMAP Profiles</w:t>
      </w:r>
    </w:p>
    <w:p w14:paraId="082268F8" w14:textId="77777777" w:rsidR="00D027C3" w:rsidRDefault="00D027C3" w:rsidP="00D027C3">
      <w:pPr>
        <w:pStyle w:val="NormalWeb"/>
      </w:pPr>
      <w:r w:rsidRPr="005E7AA0">
        <w:t xml:space="preserve">The </w:t>
      </w:r>
      <w:r>
        <w:t>SVCM Profile</w:t>
      </w:r>
      <w:r w:rsidRPr="005E7AA0">
        <w:t xml:space="preserve"> provide</w:t>
      </w:r>
      <w:r>
        <w:t>s</w:t>
      </w:r>
      <w:r w:rsidRPr="005E7AA0">
        <w:t xml:space="preserve"> an alternative for the exchange and management of the metadata required for</w:t>
      </w:r>
      <w:r>
        <w:t xml:space="preserve"> sharing data</w:t>
      </w:r>
      <w:r w:rsidRPr="005E7AA0">
        <w:t xml:space="preserve"> </w:t>
      </w:r>
      <w:r>
        <w:t xml:space="preserve">and replaces the use of HL7 </w:t>
      </w:r>
      <w:r w:rsidRPr="00B247AB">
        <w:t>Common Terminology Services</w:t>
      </w:r>
      <w:r>
        <w:t xml:space="preserve"> (CTS) and </w:t>
      </w:r>
      <w:r w:rsidRPr="00B247AB">
        <w:t>Common Terminology Services 2 (CTS 2)</w:t>
      </w:r>
      <w:r>
        <w:t xml:space="preserve"> </w:t>
      </w:r>
      <w:r w:rsidRPr="005E7AA0">
        <w:t xml:space="preserve">with HL7 </w:t>
      </w:r>
      <w:r>
        <w:t xml:space="preserve">FHIR. </w:t>
      </w:r>
    </w:p>
    <w:p w14:paraId="2B21A0ED" w14:textId="77777777" w:rsidR="00D027C3" w:rsidRDefault="00D027C3" w:rsidP="00D027C3">
      <w:pPr>
        <w:pStyle w:val="BodyText"/>
      </w:pPr>
      <w:r>
        <w:t xml:space="preserve">SVCM will </w:t>
      </w:r>
      <w:r w:rsidRPr="00AE63DC">
        <w:t xml:space="preserve">create an easily referenceable resource for profiles to use the </w:t>
      </w:r>
      <w:r>
        <w:t xml:space="preserve">Terminology </w:t>
      </w:r>
      <w:r w:rsidRPr="00AE63DC">
        <w:t>Service in their workflows. It would lead to better overall standardization of those profiles and save future profile authors and editors from redefining how to interact with the Terminology Service across various use cases.</w:t>
      </w:r>
    </w:p>
    <w:p w14:paraId="44276BBB" w14:textId="77777777" w:rsidR="00D027C3" w:rsidRDefault="00D027C3" w:rsidP="00D027C3">
      <w:pPr>
        <w:pStyle w:val="BodyText"/>
      </w:pPr>
      <w:r>
        <w:t>A single Terminology Repository can be accessed by many Terminology Consumers, establishing a domain of consistent and uniform set of nomenclatures. It supports automated loading of Value Sets by Terminology Consumers, reducing the burden of manual configuration. This profile describes three transactions for retrieving Value Sets from a Terminology Repository by a Terminology Consumer.</w:t>
      </w:r>
    </w:p>
    <w:p w14:paraId="287FBB5C" w14:textId="5EA296A6" w:rsidR="00D027C3" w:rsidRPr="00D027C3" w:rsidRDefault="00D027C3" w:rsidP="006159EA">
      <w:pPr>
        <w:pStyle w:val="ListBullet2"/>
        <w:numPr>
          <w:ilvl w:val="0"/>
          <w:numId w:val="0"/>
        </w:numPr>
      </w:pPr>
      <w:r>
        <w:t xml:space="preserve">A single value set can be retrieved based on a </w:t>
      </w:r>
      <w:r w:rsidRPr="00D952AE">
        <w:t>Value Set Un</w:t>
      </w:r>
      <w:r>
        <w:t>iq</w:t>
      </w:r>
      <w:r w:rsidRPr="00D952AE">
        <w:t>ue ID</w:t>
      </w:r>
      <w:r>
        <w:t>. This is aimed at meeting the needs of systems that are pre-configured to use specific value sets. These systems may be medical devices with strictly controlled functions that should not be modified without careful review. This transaction does not include metadata content and provides just the value set concept list as uniquely identified in the request.</w:t>
      </w:r>
    </w:p>
    <w:p w14:paraId="28F8139D" w14:textId="7779C61C" w:rsidR="00D721F2" w:rsidRPr="00ED7CDA" w:rsidRDefault="00D721F2" w:rsidP="00D721F2">
      <w:pPr>
        <w:pStyle w:val="Heading2"/>
        <w:numPr>
          <w:ilvl w:val="0"/>
          <w:numId w:val="0"/>
        </w:numPr>
        <w:ind w:left="576" w:hanging="576"/>
      </w:pPr>
      <w:bookmarkStart w:id="19" w:name="_Toc29225411"/>
      <w:r>
        <w:t>Open Issues and Questions</w:t>
      </w:r>
      <w:bookmarkEnd w:id="19"/>
    </w:p>
    <w:p w14:paraId="38266FFB" w14:textId="4380096D" w:rsidR="00310D96" w:rsidRPr="00D105A4" w:rsidRDefault="006911B4" w:rsidP="00D105A4">
      <w:pPr>
        <w:pStyle w:val="AuthorInstructions"/>
        <w:numPr>
          <w:ilvl w:val="0"/>
          <w:numId w:val="33"/>
        </w:numPr>
        <w:rPr>
          <w:i w:val="0"/>
          <w:iCs/>
        </w:rPr>
      </w:pPr>
      <w:r>
        <w:rPr>
          <w:i w:val="0"/>
          <w:iCs/>
        </w:rPr>
        <w:t xml:space="preserve">Combine discovery use case for </w:t>
      </w:r>
      <w:proofErr w:type="spellStart"/>
      <w:r>
        <w:rPr>
          <w:i w:val="0"/>
          <w:iCs/>
        </w:rPr>
        <w:t>CodeSystem</w:t>
      </w:r>
      <w:proofErr w:type="spellEnd"/>
      <w:r>
        <w:rPr>
          <w:i w:val="0"/>
          <w:iCs/>
        </w:rPr>
        <w:t xml:space="preserve">, </w:t>
      </w:r>
      <w:proofErr w:type="spellStart"/>
      <w:r>
        <w:rPr>
          <w:i w:val="0"/>
          <w:iCs/>
        </w:rPr>
        <w:t>ValueSet</w:t>
      </w:r>
      <w:proofErr w:type="spellEnd"/>
      <w:r>
        <w:rPr>
          <w:i w:val="0"/>
          <w:iCs/>
        </w:rPr>
        <w:t xml:space="preserve"> and </w:t>
      </w:r>
      <w:proofErr w:type="spellStart"/>
      <w:r>
        <w:rPr>
          <w:i w:val="0"/>
          <w:iCs/>
        </w:rPr>
        <w:t>ConceptMap</w:t>
      </w:r>
      <w:proofErr w:type="spellEnd"/>
      <w:r>
        <w:rPr>
          <w:i w:val="0"/>
          <w:iCs/>
        </w:rPr>
        <w:t xml:space="preserve"> into one or separate out </w:t>
      </w:r>
      <w:proofErr w:type="spellStart"/>
      <w:r>
        <w:rPr>
          <w:i w:val="0"/>
          <w:iCs/>
        </w:rPr>
        <w:t>ConceptMap</w:t>
      </w:r>
      <w:proofErr w:type="spellEnd"/>
      <w:r>
        <w:rPr>
          <w:i w:val="0"/>
          <w:iCs/>
        </w:rPr>
        <w:t xml:space="preserve"> discovery as its own use case</w:t>
      </w:r>
      <w:r w:rsidR="001C2FA8" w:rsidRPr="00D105A4">
        <w:rPr>
          <w:i w:val="0"/>
          <w:iCs/>
        </w:rPr>
        <w:t>?</w:t>
      </w:r>
    </w:p>
    <w:p w14:paraId="7404F73C" w14:textId="43AF114F" w:rsidR="00D105A4" w:rsidRDefault="00E900BC" w:rsidP="0040520B">
      <w:pPr>
        <w:pStyle w:val="AuthorInstructions"/>
        <w:numPr>
          <w:ilvl w:val="0"/>
          <w:numId w:val="33"/>
        </w:numPr>
        <w:rPr>
          <w:i w:val="0"/>
          <w:iCs/>
        </w:rPr>
      </w:pPr>
      <w:r>
        <w:rPr>
          <w:i w:val="0"/>
          <w:iCs/>
        </w:rPr>
        <w:t xml:space="preserve">Confirm </w:t>
      </w:r>
      <w:r w:rsidR="00AF7952">
        <w:rPr>
          <w:i w:val="0"/>
          <w:iCs/>
        </w:rPr>
        <w:t xml:space="preserve">title </w:t>
      </w:r>
      <w:r w:rsidR="00D721F2">
        <w:rPr>
          <w:i w:val="0"/>
          <w:iCs/>
        </w:rPr>
        <w:t>for</w:t>
      </w:r>
      <w:r w:rsidR="00AF7952">
        <w:rPr>
          <w:i w:val="0"/>
          <w:iCs/>
        </w:rPr>
        <w:t xml:space="preserve"> the </w:t>
      </w:r>
      <w:r w:rsidR="00D105A4">
        <w:rPr>
          <w:i w:val="0"/>
          <w:iCs/>
        </w:rPr>
        <w:t xml:space="preserve">merged </w:t>
      </w:r>
      <w:r>
        <w:rPr>
          <w:i w:val="0"/>
          <w:iCs/>
        </w:rPr>
        <w:t>SVS</w:t>
      </w:r>
      <w:r w:rsidR="00D105A4">
        <w:rPr>
          <w:i w:val="0"/>
          <w:iCs/>
        </w:rPr>
        <w:t xml:space="preserve"> and </w:t>
      </w:r>
      <w:r w:rsidR="00AF7952">
        <w:rPr>
          <w:i w:val="0"/>
          <w:iCs/>
        </w:rPr>
        <w:t xml:space="preserve">updated </w:t>
      </w:r>
      <w:r w:rsidR="00D105A4">
        <w:rPr>
          <w:i w:val="0"/>
          <w:iCs/>
        </w:rPr>
        <w:t>CMAP profiles</w:t>
      </w:r>
      <w:r w:rsidR="006911B4">
        <w:rPr>
          <w:i w:val="0"/>
          <w:iCs/>
        </w:rPr>
        <w:t xml:space="preserve"> – SVCM?</w:t>
      </w:r>
    </w:p>
    <w:p w14:paraId="2FC5F5C8" w14:textId="26DB5CCA" w:rsidR="00AD1E6A" w:rsidRDefault="00E25F15">
      <w:pPr>
        <w:pStyle w:val="AuthorInstructions"/>
        <w:numPr>
          <w:ilvl w:val="0"/>
          <w:numId w:val="33"/>
        </w:numPr>
        <w:rPr>
          <w:i w:val="0"/>
        </w:rPr>
      </w:pPr>
      <w:r>
        <w:rPr>
          <w:i w:val="0"/>
        </w:rPr>
        <w:t xml:space="preserve">Need decision on how/whether to incorporate </w:t>
      </w:r>
      <w:r w:rsidRPr="00AF7952">
        <w:rPr>
          <w:i w:val="0"/>
        </w:rPr>
        <w:t>Clinical Mapping (CMAP) Actor Options</w:t>
      </w:r>
    </w:p>
    <w:p w14:paraId="48837E2F" w14:textId="6BECCEC7" w:rsidR="00E900BC" w:rsidRDefault="00E900BC">
      <w:pPr>
        <w:pStyle w:val="AuthorInstructions"/>
        <w:numPr>
          <w:ilvl w:val="0"/>
          <w:numId w:val="33"/>
        </w:numPr>
        <w:rPr>
          <w:ins w:id="20" w:author="Thompson, Jenny" w:date="2020-02-06T07:21:00Z"/>
          <w:i w:val="0"/>
        </w:rPr>
      </w:pPr>
      <w:r>
        <w:rPr>
          <w:i w:val="0"/>
        </w:rPr>
        <w:t xml:space="preserve">Resolve older SVS language on “Retrieve multiple value sets” transaction related to </w:t>
      </w:r>
      <w:proofErr w:type="spellStart"/>
      <w:r>
        <w:rPr>
          <w:i w:val="0"/>
        </w:rPr>
        <w:t>intensional</w:t>
      </w:r>
      <w:proofErr w:type="spellEnd"/>
      <w:r>
        <w:rPr>
          <w:i w:val="0"/>
        </w:rPr>
        <w:t xml:space="preserve"> and extensional value set definitions (see lines 480-495)</w:t>
      </w:r>
    </w:p>
    <w:p w14:paraId="76C586B3" w14:textId="77777777" w:rsidR="00791FBE" w:rsidRPr="00847EBC" w:rsidRDefault="00791FBE">
      <w:pPr>
        <w:pStyle w:val="AuthorInstructions"/>
        <w:numPr>
          <w:ilvl w:val="0"/>
          <w:numId w:val="33"/>
        </w:numPr>
        <w:rPr>
          <w:i w:val="0"/>
        </w:rPr>
      </w:pPr>
    </w:p>
    <w:p w14:paraId="294D049B" w14:textId="77777777" w:rsidR="00CF283F" w:rsidRPr="00D26514" w:rsidRDefault="00CF283F" w:rsidP="008616CB">
      <w:pPr>
        <w:pStyle w:val="Heading2"/>
        <w:numPr>
          <w:ilvl w:val="0"/>
          <w:numId w:val="0"/>
        </w:numPr>
        <w:rPr>
          <w:noProof w:val="0"/>
        </w:rPr>
      </w:pPr>
      <w:bookmarkStart w:id="21" w:name="_Toc345074642"/>
      <w:bookmarkStart w:id="22" w:name="_Toc29225412"/>
      <w:bookmarkStart w:id="23" w:name="_Toc473170357"/>
      <w:bookmarkStart w:id="24" w:name="_Toc504625754"/>
      <w:r w:rsidRPr="00D26514">
        <w:rPr>
          <w:noProof w:val="0"/>
        </w:rPr>
        <w:lastRenderedPageBreak/>
        <w:t>Closed Issues</w:t>
      </w:r>
      <w:bookmarkEnd w:id="21"/>
      <w:bookmarkEnd w:id="22"/>
    </w:p>
    <w:p w14:paraId="15C3204D" w14:textId="4A05D274" w:rsidR="00CF283F" w:rsidRPr="00AF7952" w:rsidRDefault="00D105A4" w:rsidP="0040520B">
      <w:pPr>
        <w:pStyle w:val="BodyText"/>
        <w:numPr>
          <w:ilvl w:val="0"/>
          <w:numId w:val="34"/>
        </w:numPr>
      </w:pPr>
      <w:r w:rsidRPr="00AF7952">
        <w:t>For the validate and translate concept map, is an additional actor needed? (that can be drawn from existing actors in other profiles) Simplified actors to “</w:t>
      </w:r>
      <w:r w:rsidR="006911B4">
        <w:t xml:space="preserve">Terminology </w:t>
      </w:r>
      <w:r w:rsidRPr="00AF7952">
        <w:t>Repository” and “</w:t>
      </w:r>
      <w:r w:rsidR="006911B4">
        <w:t xml:space="preserve">Terminology </w:t>
      </w:r>
      <w:r w:rsidRPr="00AF7952">
        <w:t>Consumer</w:t>
      </w:r>
      <w:r w:rsidR="009969FE">
        <w:t>.</w:t>
      </w:r>
      <w:r w:rsidRPr="00AF7952">
        <w:t>”</w:t>
      </w:r>
    </w:p>
    <w:p w14:paraId="2AA46EF7" w14:textId="4BDB834C" w:rsidR="00D105A4" w:rsidRDefault="00D105A4" w:rsidP="00D105A4">
      <w:pPr>
        <w:pStyle w:val="AuthorInstructions"/>
        <w:numPr>
          <w:ilvl w:val="0"/>
          <w:numId w:val="34"/>
        </w:numPr>
        <w:rPr>
          <w:i w:val="0"/>
          <w:iCs/>
        </w:rPr>
      </w:pPr>
      <w:r>
        <w:rPr>
          <w:i w:val="0"/>
          <w:iCs/>
        </w:rPr>
        <w:t>Use of the Clinical Mapping Profile (CMAP). Decision made to merge the updated FHIR-enabled SVS and CMAP profiles into one here.</w:t>
      </w:r>
    </w:p>
    <w:p w14:paraId="53777193" w14:textId="77777777" w:rsidR="00D105A4" w:rsidRPr="00D26514" w:rsidRDefault="00D105A4" w:rsidP="00AF7952">
      <w:pPr>
        <w:pStyle w:val="BodyText"/>
      </w:pPr>
    </w:p>
    <w:p w14:paraId="126F23B3" w14:textId="09EC9996" w:rsidR="009F5CF4" w:rsidRPr="00D26514" w:rsidRDefault="00747676" w:rsidP="00BB76BC">
      <w:pPr>
        <w:pStyle w:val="Heading1"/>
        <w:numPr>
          <w:ilvl w:val="0"/>
          <w:numId w:val="0"/>
        </w:numPr>
        <w:rPr>
          <w:noProof w:val="0"/>
        </w:rPr>
      </w:pPr>
      <w:bookmarkStart w:id="25" w:name="_Toc345074643"/>
      <w:bookmarkStart w:id="26" w:name="_Toc29225413"/>
      <w:r w:rsidRPr="00D26514">
        <w:rPr>
          <w:noProof w:val="0"/>
        </w:rPr>
        <w:lastRenderedPageBreak/>
        <w:t>General Introduction</w:t>
      </w:r>
      <w:bookmarkEnd w:id="25"/>
      <w:r w:rsidR="00623829" w:rsidRPr="00D26514">
        <w:rPr>
          <w:noProof w:val="0"/>
        </w:rPr>
        <w:t xml:space="preserve"> and Shared Appendices</w:t>
      </w:r>
      <w:bookmarkEnd w:id="26"/>
    </w:p>
    <w:p w14:paraId="0208C910" w14:textId="724B478A" w:rsidR="00623829" w:rsidRPr="00D26514" w:rsidRDefault="003B7860" w:rsidP="00EA3BCB">
      <w:pPr>
        <w:pStyle w:val="BodyText"/>
      </w:pPr>
      <w:r w:rsidRPr="00D26514">
        <w:t xml:space="preserve">The </w:t>
      </w:r>
      <w:hyperlink r:id="rId21"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27" w:name="_Toc345074644"/>
    </w:p>
    <w:p w14:paraId="7BDAB41D" w14:textId="2533999A" w:rsidR="00747676" w:rsidRPr="00D26514" w:rsidRDefault="00747676" w:rsidP="00EA3BCB">
      <w:pPr>
        <w:pStyle w:val="Heading1"/>
        <w:pageBreakBefore w:val="0"/>
        <w:numPr>
          <w:ilvl w:val="0"/>
          <w:numId w:val="0"/>
        </w:numPr>
        <w:rPr>
          <w:noProof w:val="0"/>
        </w:rPr>
      </w:pPr>
      <w:bookmarkStart w:id="28" w:name="_Toc29225414"/>
      <w:r w:rsidRPr="00D26514">
        <w:rPr>
          <w:noProof w:val="0"/>
        </w:rPr>
        <w:t xml:space="preserve">Appendix A </w:t>
      </w:r>
      <w:bookmarkStart w:id="29" w:name="OLE_LINK1"/>
      <w:bookmarkStart w:id="30" w:name="OLE_LINK2"/>
      <w:r w:rsidR="00883B13" w:rsidRPr="00D26514">
        <w:rPr>
          <w:noProof w:val="0"/>
        </w:rPr>
        <w:t>–</w:t>
      </w:r>
      <w:bookmarkEnd w:id="29"/>
      <w:bookmarkEnd w:id="30"/>
      <w:r w:rsidRPr="00D26514">
        <w:rPr>
          <w:noProof w:val="0"/>
        </w:rPr>
        <w:t xml:space="preserve"> Actor Summary Definitions</w:t>
      </w:r>
      <w:bookmarkEnd w:id="27"/>
      <w:bookmarkEnd w:id="28"/>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114BF219" w:rsidR="00747676" w:rsidRPr="00D26514" w:rsidRDefault="00747676" w:rsidP="00747676">
      <w:pPr>
        <w:pStyle w:val="AuthorInstructions"/>
      </w:pPr>
      <w:bookmarkStart w:id="31" w:name="OLE_LINK14"/>
      <w:bookmarkStart w:id="32" w:name="OLE_LINK17"/>
      <w:commentRangeStart w:id="33"/>
      <w:r w:rsidRPr="00D26514">
        <w:t xml:space="preserve">&lt;Add any </w:t>
      </w:r>
      <w:bookmarkEnd w:id="31"/>
      <w:bookmarkEnd w:id="32"/>
      <w:r w:rsidRPr="00D26514">
        <w:t xml:space="preserve">actor definitions for </w:t>
      </w:r>
      <w:r w:rsidRPr="00EA3BCB">
        <w:rPr>
          <w:b/>
          <w:highlight w:val="yellow"/>
        </w:rPr>
        <w:t>new actors</w:t>
      </w:r>
      <w:r w:rsidRPr="00D26514">
        <w:t xml:space="preserve"> defined specifically for this profile. These will be added to the IHE TF General Introdu</w:t>
      </w:r>
      <w:r w:rsidR="003B70A2" w:rsidRPr="00D26514">
        <w:t>ction</w:t>
      </w:r>
      <w:r w:rsidR="00814F76" w:rsidRPr="00D26514">
        <w:t xml:space="preserve"> Appendix A</w:t>
      </w:r>
      <w:r w:rsidR="002C5D62" w:rsidRPr="00D26514">
        <w:t xml:space="preserve"> after publication for trial implementation.</w:t>
      </w:r>
      <w:r w:rsidR="00814F76" w:rsidRPr="00D26514">
        <w:t>.</w:t>
      </w:r>
      <w:r w:rsidR="00F3372D" w:rsidRPr="00D26514">
        <w:t xml:space="preserve"> Verify that any actors added here are not already contained in the </w:t>
      </w:r>
      <w:hyperlink r:id="rId22" w:anchor="GenIntro" w:history="1">
        <w:r w:rsidR="00F3372D" w:rsidRPr="00D26514">
          <w:rPr>
            <w:rStyle w:val="Hyperlink"/>
          </w:rPr>
          <w:t>IHE General Introduction Appendix A</w:t>
        </w:r>
      </w:hyperlink>
      <w:r w:rsidR="00F3372D" w:rsidRPr="00D26514">
        <w:t>.</w:t>
      </w:r>
      <w:r w:rsidRPr="00D26514">
        <w:t>&gt;</w:t>
      </w:r>
      <w:commentRangeEnd w:id="33"/>
      <w:r w:rsidR="00DB75F0">
        <w:rPr>
          <w:rStyle w:val="CommentReference"/>
          <w:i w:val="0"/>
        </w:rPr>
        <w:commentReference w:id="33"/>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456069A6" w:rsidR="00747676" w:rsidRPr="00D26514" w:rsidRDefault="003442FF">
            <w:pPr>
              <w:pStyle w:val="TableEntry"/>
            </w:pPr>
            <w:r w:rsidRPr="006159EA">
              <w:rPr>
                <w:iCs/>
              </w:rPr>
              <w:t>Terminology Repository</w:t>
            </w:r>
          </w:p>
        </w:tc>
        <w:tc>
          <w:tcPr>
            <w:tcW w:w="6498" w:type="dxa"/>
            <w:shd w:val="clear" w:color="auto" w:fill="auto"/>
          </w:tcPr>
          <w:p w14:paraId="4C7B099B" w14:textId="4489979D" w:rsidR="00747676" w:rsidRPr="00D26514" w:rsidRDefault="003442FF" w:rsidP="00EB71A2">
            <w:pPr>
              <w:pStyle w:val="TableEntry"/>
            </w:pPr>
            <w:r>
              <w:t xml:space="preserve">Provides </w:t>
            </w:r>
            <w:proofErr w:type="spellStart"/>
            <w:r>
              <w:t>valuesets</w:t>
            </w:r>
            <w:proofErr w:type="spellEnd"/>
            <w:r>
              <w:t xml:space="preserve">, codes, and maps to consumers as well as expanding </w:t>
            </w:r>
            <w:proofErr w:type="spellStart"/>
            <w:r>
              <w:t>valuesets</w:t>
            </w:r>
            <w:proofErr w:type="spellEnd"/>
            <w:r>
              <w:t>, validating codes, and translating codes.</w:t>
            </w:r>
          </w:p>
        </w:tc>
      </w:tr>
      <w:tr w:rsidR="00747676" w:rsidRPr="00D26514" w14:paraId="29966BDA" w14:textId="77777777" w:rsidTr="00EA3BCB">
        <w:trPr>
          <w:cantSplit/>
          <w:jc w:val="center"/>
        </w:trPr>
        <w:tc>
          <w:tcPr>
            <w:tcW w:w="3078" w:type="dxa"/>
            <w:shd w:val="clear" w:color="auto" w:fill="auto"/>
          </w:tcPr>
          <w:p w14:paraId="6B8756EC" w14:textId="64D8B78B" w:rsidR="00747676" w:rsidRPr="00D26514" w:rsidRDefault="003442FF" w:rsidP="00EB71A2">
            <w:pPr>
              <w:pStyle w:val="TableEntry"/>
            </w:pPr>
            <w:r>
              <w:t>Terminology Consumer</w:t>
            </w:r>
          </w:p>
        </w:tc>
        <w:tc>
          <w:tcPr>
            <w:tcW w:w="6498" w:type="dxa"/>
            <w:shd w:val="clear" w:color="auto" w:fill="auto"/>
          </w:tcPr>
          <w:p w14:paraId="421E9066" w14:textId="3CC12555" w:rsidR="00747676" w:rsidRPr="00D26514" w:rsidRDefault="003442FF" w:rsidP="00EB71A2">
            <w:pPr>
              <w:pStyle w:val="TableEntry"/>
            </w:pPr>
            <w:r>
              <w:t xml:space="preserve">Retrieves expanded </w:t>
            </w:r>
            <w:proofErr w:type="spellStart"/>
            <w:r>
              <w:t>valuesets</w:t>
            </w:r>
            <w:proofErr w:type="spellEnd"/>
            <w:r>
              <w:t xml:space="preserve"> from repositories as well as validating and translating codes.  In addition can retrieve </w:t>
            </w:r>
            <w:proofErr w:type="spellStart"/>
            <w:r>
              <w:t>valuesets</w:t>
            </w:r>
            <w:proofErr w:type="spellEnd"/>
            <w:r>
              <w:t>, codes, and maps from the repository.</w:t>
            </w:r>
          </w:p>
        </w:tc>
      </w:tr>
    </w:tbl>
    <w:p w14:paraId="0AB45906" w14:textId="77777777" w:rsidR="008A63C9" w:rsidRPr="00D26514" w:rsidRDefault="008A63C9" w:rsidP="00EA3BCB">
      <w:pPr>
        <w:pStyle w:val="BodyText"/>
      </w:pPr>
      <w:bookmarkStart w:id="34" w:name="_Toc345074645"/>
    </w:p>
    <w:p w14:paraId="43C7F1F4" w14:textId="2993640D" w:rsidR="00747676" w:rsidRPr="00D26514" w:rsidRDefault="00747676" w:rsidP="00EA3BCB">
      <w:pPr>
        <w:pStyle w:val="Heading1"/>
        <w:pageBreakBefore w:val="0"/>
        <w:numPr>
          <w:ilvl w:val="0"/>
          <w:numId w:val="0"/>
        </w:numPr>
        <w:rPr>
          <w:noProof w:val="0"/>
        </w:rPr>
      </w:pPr>
      <w:bookmarkStart w:id="35" w:name="_Toc29225415"/>
      <w:r w:rsidRPr="00D26514">
        <w:rPr>
          <w:noProof w:val="0"/>
        </w:rPr>
        <w:t xml:space="preserve">Appendix B </w:t>
      </w:r>
      <w:r w:rsidR="00883B13" w:rsidRPr="00D26514">
        <w:rPr>
          <w:noProof w:val="0"/>
        </w:rPr>
        <w:t>–</w:t>
      </w:r>
      <w:r w:rsidRPr="00D26514">
        <w:rPr>
          <w:noProof w:val="0"/>
        </w:rPr>
        <w:t xml:space="preserve"> Transaction Summary Definitions</w:t>
      </w:r>
      <w:bookmarkEnd w:id="34"/>
      <w:bookmarkEnd w:id="35"/>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747329F7" w14:textId="33102938" w:rsidR="00747676" w:rsidRPr="00D26514" w:rsidRDefault="00747676" w:rsidP="00747676">
      <w:pPr>
        <w:pStyle w:val="AuthorInstructions"/>
      </w:pPr>
      <w:r w:rsidRPr="00D26514">
        <w:t xml:space="preserve">&lt;Add any transaction definitions for </w:t>
      </w:r>
      <w:r w:rsidRPr="00EA3BCB">
        <w:rPr>
          <w:b/>
          <w:highlight w:val="yellow"/>
        </w:rPr>
        <w:t>new 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26" w:anchor="GenIntro" w:history="1">
        <w:r w:rsidR="00F3372D" w:rsidRPr="00D26514">
          <w:rPr>
            <w:rStyle w:val="Hyperlink"/>
          </w:rPr>
          <w:t>IHE General Introduction Appendix B</w:t>
        </w:r>
      </w:hyperlink>
      <w:r w:rsidR="00F3372D" w:rsidRPr="00D26514">
        <w:t>.</w:t>
      </w:r>
      <w:r w:rsidRPr="00D26514">
        <w:t>&gt;</w:t>
      </w:r>
    </w:p>
    <w:p w14:paraId="011DEDCF" w14:textId="77777777" w:rsidR="00747676" w:rsidRPr="00D26514" w:rsidRDefault="00747676" w:rsidP="00747676">
      <w:pPr>
        <w:pStyle w:val="AuthorInstructions"/>
      </w:pPr>
    </w:p>
    <w:p w14:paraId="106D459C" w14:textId="77777777" w:rsidR="002C5D62" w:rsidRPr="00D26514" w:rsidRDefault="002C5D62" w:rsidP="002C5D62">
      <w:pPr>
        <w:pStyle w:val="AuthorInstructions"/>
      </w:pPr>
      <w:r w:rsidRPr="00D26514">
        <w:t xml:space="preserve">&lt;After determining that a suitable transaction does not already exist, please note that the “verb-noun” construction for transaction names is preferred were possible. For additional guidance, see the IHE wiki at </w:t>
      </w:r>
      <w:hyperlink r:id="rId27" w:anchor="Transactions" w:history="1">
        <w:r w:rsidRPr="00D26514">
          <w:rPr>
            <w:rStyle w:val="Hyperlink"/>
          </w:rPr>
          <w:t>http://wiki.ihe.net/index.php/IHE_Profile_Design_Principles_and_Conventions#Transactions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EA3BCB">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EA3BCB">
        <w:trPr>
          <w:cantSplit/>
          <w:jc w:val="center"/>
        </w:trPr>
        <w:tc>
          <w:tcPr>
            <w:tcW w:w="4428" w:type="dxa"/>
            <w:shd w:val="clear" w:color="auto" w:fill="auto"/>
          </w:tcPr>
          <w:p w14:paraId="16E0CE5A" w14:textId="10AD9F3A" w:rsidR="00747676" w:rsidRPr="00EA3BCB" w:rsidRDefault="00F723D3">
            <w:pPr>
              <w:pStyle w:val="TableEntry"/>
              <w:rPr>
                <w:i/>
              </w:rPr>
            </w:pPr>
            <w:proofErr w:type="spellStart"/>
            <w:r>
              <w:rPr>
                <w:iCs/>
              </w:rPr>
              <w:t>Retreive</w:t>
            </w:r>
            <w:proofErr w:type="spellEnd"/>
            <w:r>
              <w:rPr>
                <w:iCs/>
              </w:rPr>
              <w:t xml:space="preserve"> </w:t>
            </w:r>
            <w:proofErr w:type="spellStart"/>
            <w:r>
              <w:rPr>
                <w:iCs/>
              </w:rPr>
              <w:t>Valueset</w:t>
            </w:r>
            <w:proofErr w:type="spellEnd"/>
            <w:r>
              <w:rPr>
                <w:iCs/>
              </w:rPr>
              <w:t xml:space="preserve"> [ITI-Y1]</w:t>
            </w:r>
          </w:p>
        </w:tc>
        <w:tc>
          <w:tcPr>
            <w:tcW w:w="5148" w:type="dxa"/>
            <w:shd w:val="clear" w:color="auto" w:fill="auto"/>
          </w:tcPr>
          <w:p w14:paraId="495900DA" w14:textId="63415D1D" w:rsidR="00747676" w:rsidRPr="00D26514" w:rsidRDefault="00F723D3" w:rsidP="00EB71A2">
            <w:pPr>
              <w:pStyle w:val="TableEntry"/>
            </w:pPr>
            <w:proofErr w:type="spellStart"/>
            <w:r>
              <w:t>Retreive</w:t>
            </w:r>
            <w:proofErr w:type="spellEnd"/>
            <w:r>
              <w:t xml:space="preserve"> a </w:t>
            </w:r>
            <w:proofErr w:type="spellStart"/>
            <w:r>
              <w:t>Valueset</w:t>
            </w:r>
            <w:proofErr w:type="spellEnd"/>
            <w:r>
              <w:t xml:space="preserve"> definition from the Terminology Repository.</w:t>
            </w:r>
          </w:p>
        </w:tc>
      </w:tr>
      <w:tr w:rsidR="00747676" w:rsidRPr="00D26514" w14:paraId="78681129" w14:textId="77777777" w:rsidTr="00EA3BCB">
        <w:trPr>
          <w:cantSplit/>
          <w:jc w:val="center"/>
        </w:trPr>
        <w:tc>
          <w:tcPr>
            <w:tcW w:w="4428" w:type="dxa"/>
            <w:shd w:val="clear" w:color="auto" w:fill="auto"/>
          </w:tcPr>
          <w:p w14:paraId="07958330" w14:textId="4D564E2F" w:rsidR="00747676" w:rsidRPr="00D26514" w:rsidRDefault="00F723D3" w:rsidP="00EB71A2">
            <w:pPr>
              <w:pStyle w:val="TableEntry"/>
            </w:pPr>
            <w:r>
              <w:lastRenderedPageBreak/>
              <w:t>Retrieve Code System [ITI-Y2]</w:t>
            </w:r>
          </w:p>
        </w:tc>
        <w:tc>
          <w:tcPr>
            <w:tcW w:w="5148" w:type="dxa"/>
            <w:shd w:val="clear" w:color="auto" w:fill="auto"/>
          </w:tcPr>
          <w:p w14:paraId="0DD67C37" w14:textId="04BDB054" w:rsidR="00747676" w:rsidRPr="00D26514" w:rsidRDefault="00F723D3" w:rsidP="00EB71A2">
            <w:pPr>
              <w:pStyle w:val="TableEntry"/>
            </w:pPr>
            <w:r>
              <w:t>Retrieve a Code System definition from the Terminology Repository</w:t>
            </w:r>
          </w:p>
        </w:tc>
      </w:tr>
      <w:tr w:rsidR="00F723D3" w:rsidRPr="00D26514" w14:paraId="38FB28B0" w14:textId="77777777" w:rsidTr="00EA3BCB">
        <w:trPr>
          <w:cantSplit/>
          <w:jc w:val="center"/>
        </w:trPr>
        <w:tc>
          <w:tcPr>
            <w:tcW w:w="4428" w:type="dxa"/>
            <w:shd w:val="clear" w:color="auto" w:fill="auto"/>
          </w:tcPr>
          <w:p w14:paraId="7944CE07" w14:textId="2D235334" w:rsidR="00F723D3" w:rsidRDefault="00F723D3" w:rsidP="00EB71A2">
            <w:pPr>
              <w:pStyle w:val="TableEntry"/>
            </w:pPr>
            <w:r>
              <w:t>Retrieve Concept Map [ITI-Y3]</w:t>
            </w:r>
          </w:p>
        </w:tc>
        <w:tc>
          <w:tcPr>
            <w:tcW w:w="5148" w:type="dxa"/>
            <w:shd w:val="clear" w:color="auto" w:fill="auto"/>
          </w:tcPr>
          <w:p w14:paraId="5FA0DAEA" w14:textId="7D040CCE" w:rsidR="00F723D3" w:rsidRPr="00D26514" w:rsidRDefault="00F723D3" w:rsidP="00EB71A2">
            <w:pPr>
              <w:pStyle w:val="TableEntry"/>
            </w:pPr>
            <w:r>
              <w:t>Retrieve a Concept Map definition from the Terminology Repository</w:t>
            </w:r>
          </w:p>
        </w:tc>
      </w:tr>
      <w:tr w:rsidR="00F723D3" w:rsidRPr="00D26514" w14:paraId="0BA18047" w14:textId="77777777" w:rsidTr="00EA3BCB">
        <w:trPr>
          <w:cantSplit/>
          <w:jc w:val="center"/>
        </w:trPr>
        <w:tc>
          <w:tcPr>
            <w:tcW w:w="4428" w:type="dxa"/>
            <w:shd w:val="clear" w:color="auto" w:fill="auto"/>
          </w:tcPr>
          <w:p w14:paraId="44D4F43E" w14:textId="689DF473" w:rsidR="00F723D3" w:rsidRDefault="00F723D3" w:rsidP="00EB71A2">
            <w:pPr>
              <w:pStyle w:val="TableEntry"/>
            </w:pPr>
            <w:r>
              <w:t xml:space="preserve">Expand </w:t>
            </w:r>
            <w:proofErr w:type="spellStart"/>
            <w:r>
              <w:t>Valueset</w:t>
            </w:r>
            <w:proofErr w:type="spellEnd"/>
            <w:r>
              <w:t xml:space="preserve"> [ITI-Y4]</w:t>
            </w:r>
          </w:p>
        </w:tc>
        <w:tc>
          <w:tcPr>
            <w:tcW w:w="5148" w:type="dxa"/>
            <w:shd w:val="clear" w:color="auto" w:fill="auto"/>
          </w:tcPr>
          <w:p w14:paraId="38AACDAF" w14:textId="3C638D9F" w:rsidR="00F723D3" w:rsidRPr="00D26514" w:rsidRDefault="00F723D3" w:rsidP="00EB71A2">
            <w:pPr>
              <w:pStyle w:val="TableEntry"/>
            </w:pPr>
            <w:r>
              <w:t xml:space="preserve">Expand the given </w:t>
            </w:r>
            <w:proofErr w:type="spellStart"/>
            <w:r>
              <w:t>Valuset</w:t>
            </w:r>
            <w:proofErr w:type="spellEnd"/>
            <w:r>
              <w:t xml:space="preserve"> to retrieve the list of available concepts in the </w:t>
            </w:r>
            <w:proofErr w:type="spellStart"/>
            <w:r>
              <w:t>Valueset</w:t>
            </w:r>
            <w:proofErr w:type="spellEnd"/>
            <w:r>
              <w:t>.</w:t>
            </w:r>
          </w:p>
        </w:tc>
      </w:tr>
      <w:tr w:rsidR="00F723D3" w:rsidRPr="00D26514" w14:paraId="1A1A375E" w14:textId="77777777" w:rsidTr="00EA3BCB">
        <w:trPr>
          <w:cantSplit/>
          <w:jc w:val="center"/>
        </w:trPr>
        <w:tc>
          <w:tcPr>
            <w:tcW w:w="4428" w:type="dxa"/>
            <w:shd w:val="clear" w:color="auto" w:fill="auto"/>
          </w:tcPr>
          <w:p w14:paraId="69C9F618" w14:textId="0A619450" w:rsidR="00F723D3" w:rsidRDefault="00F723D3" w:rsidP="00EB71A2">
            <w:pPr>
              <w:pStyle w:val="TableEntry"/>
            </w:pPr>
            <w:r>
              <w:t>Lookup Concept [ITI-Y5]</w:t>
            </w:r>
          </w:p>
        </w:tc>
        <w:tc>
          <w:tcPr>
            <w:tcW w:w="5148" w:type="dxa"/>
            <w:shd w:val="clear" w:color="auto" w:fill="auto"/>
          </w:tcPr>
          <w:p w14:paraId="03F2F128" w14:textId="5F004EA2" w:rsidR="00F723D3" w:rsidRPr="00D26514" w:rsidRDefault="00F723D3" w:rsidP="00EB71A2">
            <w:pPr>
              <w:pStyle w:val="TableEntry"/>
            </w:pPr>
            <w:r>
              <w:t>Retrieve the concept details from a Code System.</w:t>
            </w:r>
          </w:p>
        </w:tc>
      </w:tr>
      <w:tr w:rsidR="00F723D3" w:rsidRPr="00D26514" w14:paraId="6860D0A3" w14:textId="77777777" w:rsidTr="00EA3BCB">
        <w:trPr>
          <w:cantSplit/>
          <w:jc w:val="center"/>
        </w:trPr>
        <w:tc>
          <w:tcPr>
            <w:tcW w:w="4428" w:type="dxa"/>
            <w:shd w:val="clear" w:color="auto" w:fill="auto"/>
          </w:tcPr>
          <w:p w14:paraId="66BBCF50" w14:textId="09399A19" w:rsidR="00F723D3" w:rsidRDefault="00F723D3" w:rsidP="00EB71A2">
            <w:pPr>
              <w:pStyle w:val="TableEntry"/>
            </w:pPr>
            <w:r>
              <w:t>Validate Code [ITI-Y6]</w:t>
            </w:r>
          </w:p>
        </w:tc>
        <w:tc>
          <w:tcPr>
            <w:tcW w:w="5148" w:type="dxa"/>
            <w:shd w:val="clear" w:color="auto" w:fill="auto"/>
          </w:tcPr>
          <w:p w14:paraId="4E0D1EBB" w14:textId="0C675365" w:rsidR="00F723D3" w:rsidRPr="00D26514" w:rsidRDefault="00F723D3" w:rsidP="00EB71A2">
            <w:pPr>
              <w:pStyle w:val="TableEntry"/>
            </w:pPr>
            <w:r>
              <w:t>Validate a code in a Code System to make sure it exists.</w:t>
            </w:r>
          </w:p>
        </w:tc>
      </w:tr>
      <w:tr w:rsidR="00F723D3" w:rsidRPr="00D26514" w14:paraId="5A43BF37" w14:textId="77777777" w:rsidTr="00EA3BCB">
        <w:trPr>
          <w:cantSplit/>
          <w:jc w:val="center"/>
        </w:trPr>
        <w:tc>
          <w:tcPr>
            <w:tcW w:w="4428" w:type="dxa"/>
            <w:shd w:val="clear" w:color="auto" w:fill="auto"/>
          </w:tcPr>
          <w:p w14:paraId="15A855AB" w14:textId="25F5815B" w:rsidR="00F723D3" w:rsidRDefault="00F723D3" w:rsidP="00EB71A2">
            <w:pPr>
              <w:pStyle w:val="TableEntry"/>
            </w:pPr>
            <w:r>
              <w:t>Translate Code [ITI-Y7]</w:t>
            </w:r>
          </w:p>
        </w:tc>
        <w:tc>
          <w:tcPr>
            <w:tcW w:w="5148" w:type="dxa"/>
            <w:shd w:val="clear" w:color="auto" w:fill="auto"/>
          </w:tcPr>
          <w:p w14:paraId="75EB2DAA" w14:textId="2FE60714" w:rsidR="00F723D3" w:rsidRPr="00D26514" w:rsidRDefault="00F723D3" w:rsidP="00EB71A2">
            <w:pPr>
              <w:pStyle w:val="TableEntry"/>
            </w:pPr>
            <w:r>
              <w:t>Translate a code from a source system into a target system and return the result.</w:t>
            </w:r>
          </w:p>
        </w:tc>
      </w:tr>
    </w:tbl>
    <w:p w14:paraId="4B67412A" w14:textId="77777777" w:rsidR="008A63C9" w:rsidRPr="00D26514" w:rsidRDefault="008A63C9" w:rsidP="00EA3BCB">
      <w:pPr>
        <w:pStyle w:val="BodyText"/>
      </w:pPr>
      <w:bookmarkStart w:id="36" w:name="_Toc345074646"/>
    </w:p>
    <w:p w14:paraId="533BB80E" w14:textId="73DA8611" w:rsidR="00747676" w:rsidRPr="00D26514" w:rsidRDefault="00747676" w:rsidP="00EA3BCB">
      <w:pPr>
        <w:pStyle w:val="Heading1"/>
        <w:pageBreakBefore w:val="0"/>
        <w:numPr>
          <w:ilvl w:val="0"/>
          <w:numId w:val="0"/>
        </w:numPr>
        <w:rPr>
          <w:noProof w:val="0"/>
        </w:rPr>
      </w:pPr>
      <w:bookmarkStart w:id="37" w:name="_Toc29225416"/>
      <w:r w:rsidRPr="00D26514">
        <w:rPr>
          <w:noProof w:val="0"/>
        </w:rPr>
        <w:t>Glossary</w:t>
      </w:r>
      <w:bookmarkEnd w:id="36"/>
      <w:bookmarkEnd w:id="37"/>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62D7FA27" w14:textId="57DD647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Pr="00EA3BCB">
        <w:rPr>
          <w:b/>
          <w:highlight w:val="yellow"/>
        </w:rPr>
        <w:t>glossary additions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38" w:name="OLE_LINK75"/>
      <w:bookmarkStart w:id="39" w:name="OLE_LINK79"/>
      <w:r w:rsidR="00FD49A2" w:rsidRPr="00D26514">
        <w:t xml:space="preserve">Verify that </w:t>
      </w:r>
      <w:r w:rsidR="00DD20D7" w:rsidRPr="00D26514">
        <w:t xml:space="preserve">any glossary terms added here are not already contained in the </w:t>
      </w:r>
      <w:hyperlink r:id="rId28" w:anchor="GenIntro" w:history="1">
        <w:r w:rsidR="00DD20D7" w:rsidRPr="00D26514">
          <w:rPr>
            <w:rStyle w:val="Hyperlink"/>
          </w:rPr>
          <w:t>IHE Glossary</w:t>
        </w:r>
      </w:hyperlink>
      <w:r w:rsidR="00DD20D7" w:rsidRPr="00D26514">
        <w:t>.</w:t>
      </w:r>
      <w:bookmarkEnd w:id="38"/>
      <w:bookmarkEnd w:id="39"/>
      <w:r w:rsidR="00F3372D" w:rsidRPr="00D26514">
        <w:t xml:space="preserve"> Also, please review the </w:t>
      </w:r>
      <w:hyperlink r:id="rId29" w:anchor="Glossary_Rules" w:history="1">
        <w:r w:rsidR="00F3372D" w:rsidRPr="00D26514">
          <w:rPr>
            <w:rStyle w:val="Hyperlink"/>
          </w:rPr>
          <w:t>Glossary Rules</w:t>
        </w:r>
      </w:hyperlink>
      <w:r w:rsidR="00F3372D" w:rsidRPr="00D26514">
        <w:t xml:space="preserve"> for terms that should/should not be added to the </w:t>
      </w:r>
      <w:r w:rsidR="00BF4143" w:rsidRPr="00D26514">
        <w:t xml:space="preserve">IHE </w:t>
      </w:r>
      <w:r w:rsidR="00F3372D" w:rsidRPr="00D26514">
        <w:t>Glossary</w:t>
      </w:r>
      <w:r w:rsidRPr="00D26514">
        <w:t>&gt;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40" w:name="_Toc345074647"/>
    </w:p>
    <w:p w14:paraId="1699BDC7" w14:textId="77777777" w:rsidR="003C3FFB" w:rsidRPr="00D26514" w:rsidRDefault="003C3FFB" w:rsidP="00EA3BCB">
      <w:pPr>
        <w:pStyle w:val="BodyText"/>
      </w:pPr>
    </w:p>
    <w:p w14:paraId="76F7FE2C" w14:textId="77777777" w:rsidR="00CF283F" w:rsidRPr="00D26514" w:rsidRDefault="00CF283F" w:rsidP="008616CB">
      <w:pPr>
        <w:pStyle w:val="PartTitle"/>
      </w:pPr>
      <w:bookmarkStart w:id="41" w:name="_Toc29225417"/>
      <w:r w:rsidRPr="00D26514">
        <w:lastRenderedPageBreak/>
        <w:t xml:space="preserve">Volume </w:t>
      </w:r>
      <w:r w:rsidR="00B43198" w:rsidRPr="00D26514">
        <w:t>1</w:t>
      </w:r>
      <w:r w:rsidRPr="00D26514">
        <w:t xml:space="preserve"> –</w:t>
      </w:r>
      <w:r w:rsidR="003A09FE" w:rsidRPr="00D26514">
        <w:t xml:space="preserve"> </w:t>
      </w:r>
      <w:r w:rsidRPr="00D26514">
        <w:t>Profiles</w:t>
      </w:r>
      <w:bookmarkEnd w:id="40"/>
      <w:bookmarkEnd w:id="41"/>
    </w:p>
    <w:p w14:paraId="22DEE049" w14:textId="08CB960C" w:rsidR="00B55350" w:rsidRPr="0040520B" w:rsidRDefault="00B55350" w:rsidP="00C62E65">
      <w:pPr>
        <w:pStyle w:val="Heading2"/>
        <w:numPr>
          <w:ilvl w:val="0"/>
          <w:numId w:val="0"/>
        </w:numPr>
        <w:rPr>
          <w:iCs/>
          <w:noProof w:val="0"/>
        </w:rPr>
      </w:pPr>
      <w:bookmarkStart w:id="42" w:name="_Toc345074648"/>
      <w:bookmarkStart w:id="43" w:name="_Toc29225418"/>
      <w:bookmarkStart w:id="44" w:name="_Toc530206507"/>
      <w:bookmarkStart w:id="45" w:name="_Toc1388427"/>
      <w:bookmarkStart w:id="46" w:name="_Toc1388581"/>
      <w:bookmarkStart w:id="47" w:name="_Toc1456608"/>
      <w:bookmarkStart w:id="48" w:name="_Toc37034633"/>
      <w:bookmarkStart w:id="49" w:name="_Toc38846111"/>
      <w:r w:rsidRPr="0040520B">
        <w:rPr>
          <w:iCs/>
          <w:noProof w:val="0"/>
        </w:rPr>
        <w:t xml:space="preserve">Copyright </w:t>
      </w:r>
      <w:r w:rsidR="00D22DE2" w:rsidRPr="0040520B">
        <w:rPr>
          <w:iCs/>
          <w:noProof w:val="0"/>
        </w:rPr>
        <w:t>Licenses</w:t>
      </w:r>
      <w:bookmarkEnd w:id="42"/>
      <w:bookmarkEnd w:id="43"/>
    </w:p>
    <w:p w14:paraId="5B4F2590" w14:textId="234D8570" w:rsidR="00B55350" w:rsidRPr="0040520B" w:rsidRDefault="0040520B" w:rsidP="00B92EA1">
      <w:pPr>
        <w:pStyle w:val="AuthorInstructions"/>
        <w:rPr>
          <w:i w:val="0"/>
          <w:iCs/>
        </w:rPr>
      </w:pPr>
      <w:r w:rsidRPr="0040520B">
        <w:rPr>
          <w:i w:val="0"/>
          <w:iCs/>
        </w:rPr>
        <w:t>NA</w:t>
      </w:r>
    </w:p>
    <w:p w14:paraId="4E4C421B" w14:textId="77777777" w:rsidR="00F455EA" w:rsidRPr="0040520B" w:rsidRDefault="00F455EA" w:rsidP="007922ED">
      <w:pPr>
        <w:rPr>
          <w:iCs/>
        </w:rPr>
      </w:pPr>
    </w:p>
    <w:p w14:paraId="5E90E26B" w14:textId="776B4C45" w:rsidR="00F455EA" w:rsidRPr="0040520B" w:rsidRDefault="00F455EA" w:rsidP="00F455EA">
      <w:pPr>
        <w:pStyle w:val="Heading2"/>
        <w:numPr>
          <w:ilvl w:val="0"/>
          <w:numId w:val="0"/>
        </w:numPr>
        <w:rPr>
          <w:iCs/>
          <w:noProof w:val="0"/>
        </w:rPr>
      </w:pPr>
      <w:bookmarkStart w:id="50" w:name="_Toc345074649"/>
      <w:bookmarkStart w:id="51" w:name="_Toc29225419"/>
      <w:r w:rsidRPr="0040520B">
        <w:rPr>
          <w:iCs/>
          <w:noProof w:val="0"/>
        </w:rPr>
        <w:t>Domain-specific additions</w:t>
      </w:r>
      <w:bookmarkEnd w:id="50"/>
      <w:bookmarkEnd w:id="51"/>
    </w:p>
    <w:p w14:paraId="774B1030" w14:textId="494FBA7B" w:rsidR="00F455EA" w:rsidRPr="0040520B" w:rsidRDefault="0040520B" w:rsidP="00B92EA1">
      <w:pPr>
        <w:pStyle w:val="AuthorInstructions"/>
        <w:rPr>
          <w:i w:val="0"/>
          <w:iCs/>
        </w:rPr>
      </w:pPr>
      <w:r w:rsidRPr="0040520B">
        <w:rPr>
          <w:i w:val="0"/>
          <w:iCs/>
        </w:rPr>
        <w:t>NA</w:t>
      </w:r>
    </w:p>
    <w:p w14:paraId="18086760" w14:textId="27F1E30B" w:rsidR="00C52492" w:rsidRPr="0040520B" w:rsidRDefault="00C52492" w:rsidP="00EA3BCB">
      <w:pPr>
        <w:pStyle w:val="BodyText"/>
        <w:rPr>
          <w:iCs/>
        </w:rPr>
      </w:pPr>
      <w:bookmarkStart w:id="52" w:name="_Toc473170358"/>
      <w:bookmarkStart w:id="53" w:name="_Toc504625755"/>
      <w:bookmarkStart w:id="54" w:name="_Toc530206508"/>
      <w:bookmarkStart w:id="55" w:name="_Toc1388428"/>
      <w:bookmarkStart w:id="56" w:name="_Toc1388582"/>
      <w:bookmarkStart w:id="57" w:name="_Toc1456609"/>
      <w:bookmarkStart w:id="58" w:name="_Toc37034634"/>
      <w:bookmarkStart w:id="59" w:name="_Toc38846112"/>
      <w:bookmarkEnd w:id="23"/>
      <w:bookmarkEnd w:id="24"/>
      <w:bookmarkEnd w:id="44"/>
      <w:bookmarkEnd w:id="45"/>
      <w:bookmarkEnd w:id="46"/>
      <w:bookmarkEnd w:id="47"/>
      <w:bookmarkEnd w:id="48"/>
      <w:bookmarkEnd w:id="49"/>
    </w:p>
    <w:p w14:paraId="68649138" w14:textId="6FC230E9" w:rsidR="00264E1C" w:rsidRDefault="00264E1C" w:rsidP="00264E1C">
      <w:pPr>
        <w:pStyle w:val="Heading1"/>
        <w:numPr>
          <w:ilvl w:val="0"/>
          <w:numId w:val="0"/>
        </w:numPr>
        <w:rPr>
          <w:noProof w:val="0"/>
        </w:rPr>
      </w:pPr>
      <w:bookmarkStart w:id="60" w:name="_Toc13752461"/>
      <w:bookmarkStart w:id="61" w:name="_Toc488075088"/>
      <w:bookmarkStart w:id="62" w:name="_Toc488068761"/>
      <w:bookmarkStart w:id="63" w:name="_Toc488068328"/>
      <w:bookmarkStart w:id="64" w:name="_Toc487039227"/>
      <w:bookmarkStart w:id="65" w:name="_Toc269214486"/>
      <w:bookmarkStart w:id="66" w:name="_Toc237305547"/>
      <w:bookmarkStart w:id="67" w:name="_Toc237305082"/>
      <w:bookmarkStart w:id="68" w:name="_Toc206311471"/>
      <w:bookmarkStart w:id="69" w:name="_Toc199868230"/>
      <w:bookmarkStart w:id="70" w:name="_Toc29225420"/>
      <w:r>
        <w:rPr>
          <w:noProof w:val="0"/>
        </w:rPr>
        <w:lastRenderedPageBreak/>
        <w:t xml:space="preserve">X </w:t>
      </w:r>
      <w:bookmarkEnd w:id="60"/>
      <w:bookmarkEnd w:id="61"/>
      <w:bookmarkEnd w:id="62"/>
      <w:bookmarkEnd w:id="63"/>
      <w:bookmarkEnd w:id="64"/>
      <w:bookmarkEnd w:id="65"/>
      <w:bookmarkEnd w:id="66"/>
      <w:bookmarkEnd w:id="67"/>
      <w:bookmarkEnd w:id="68"/>
      <w:bookmarkEnd w:id="69"/>
      <w:r w:rsidR="006E5941">
        <w:rPr>
          <w:iCs/>
        </w:rPr>
        <w:t>Sharing Value</w:t>
      </w:r>
      <w:r w:rsidR="009136C6">
        <w:rPr>
          <w:iCs/>
        </w:rPr>
        <w:t>s</w:t>
      </w:r>
      <w:r w:rsidR="006E5941">
        <w:rPr>
          <w:iCs/>
        </w:rPr>
        <w:t>ets, Codes, and Maps (SVCM)</w:t>
      </w:r>
      <w:bookmarkEnd w:id="70"/>
    </w:p>
    <w:p w14:paraId="1AC9E9CC" w14:textId="1C3B74AB" w:rsidR="00BB0A33" w:rsidRDefault="00264E1C" w:rsidP="00264E1C">
      <w:pPr>
        <w:pStyle w:val="BodyText"/>
        <w:rPr>
          <w:iCs/>
        </w:rPr>
      </w:pPr>
      <w:r>
        <w:rPr>
          <w:iCs/>
        </w:rPr>
        <w:t xml:space="preserve">The Sharing </w:t>
      </w:r>
      <w:proofErr w:type="spellStart"/>
      <w:r>
        <w:rPr>
          <w:iCs/>
        </w:rPr>
        <w:t>Value</w:t>
      </w:r>
      <w:r w:rsidR="009136C6">
        <w:rPr>
          <w:iCs/>
        </w:rPr>
        <w:t>s</w:t>
      </w:r>
      <w:r>
        <w:rPr>
          <w:iCs/>
        </w:rPr>
        <w:t>ets</w:t>
      </w:r>
      <w:proofErr w:type="spellEnd"/>
      <w:r w:rsidR="00BB0A33">
        <w:rPr>
          <w:iCs/>
        </w:rPr>
        <w:t>, Codes, and Maps</w:t>
      </w:r>
      <w:r>
        <w:rPr>
          <w:iCs/>
        </w:rPr>
        <w:t xml:space="preserve"> (SV</w:t>
      </w:r>
      <w:r w:rsidR="00BB0A33">
        <w:rPr>
          <w:iCs/>
        </w:rPr>
        <w:t>CM</w:t>
      </w:r>
      <w:r>
        <w:rPr>
          <w:iCs/>
        </w:rPr>
        <w:t xml:space="preserve">) Profile </w:t>
      </w:r>
      <w:r w:rsidR="00A858F8">
        <w:rPr>
          <w:iCs/>
        </w:rPr>
        <w:t>defines a lightweight RESTful interface through which healthcare systems may retrieve centrally managed uniform nomenclature and mappings between code systems</w:t>
      </w:r>
      <w:r w:rsidR="00E1132E">
        <w:rPr>
          <w:iCs/>
        </w:rPr>
        <w:t>,</w:t>
      </w:r>
      <w:r w:rsidR="00A858F8">
        <w:rPr>
          <w:iCs/>
        </w:rPr>
        <w:t xml:space="preserve"> based on the HL7</w:t>
      </w:r>
      <w:r w:rsidR="00F817B6">
        <w:rPr>
          <w:iCs/>
        </w:rPr>
        <w:t xml:space="preserve"> Fast</w:t>
      </w:r>
      <w:r w:rsidR="00A858F8">
        <w:rPr>
          <w:iCs/>
        </w:rPr>
        <w:t xml:space="preserve"> </w:t>
      </w:r>
      <w:r w:rsidR="00F817B6">
        <w:t>H</w:t>
      </w:r>
      <w:r w:rsidR="00A858F8">
        <w:t xml:space="preserve">ealthcare </w:t>
      </w:r>
      <w:r w:rsidR="00F817B6">
        <w:t>I</w:t>
      </w:r>
      <w:r w:rsidR="00A858F8">
        <w:t xml:space="preserve">nteroperability </w:t>
      </w:r>
      <w:r w:rsidR="00F817B6">
        <w:t>R</w:t>
      </w:r>
      <w:r w:rsidR="00A858F8">
        <w:t>esources (</w:t>
      </w:r>
      <w:r w:rsidR="00A858F8" w:rsidRPr="005E7AA0">
        <w:t>FHIR</w:t>
      </w:r>
      <w:r w:rsidR="00A858F8">
        <w:t>) specification.</w:t>
      </w:r>
    </w:p>
    <w:p w14:paraId="5242FE5F" w14:textId="33887420" w:rsidR="0038508C" w:rsidRDefault="00061D68" w:rsidP="00B247AB">
      <w:pPr>
        <w:pStyle w:val="BodyText"/>
        <w:rPr>
          <w:iCs/>
        </w:rPr>
      </w:pPr>
      <w:r w:rsidRPr="0092207E">
        <w:rPr>
          <w:iCs/>
        </w:rPr>
        <w:t xml:space="preserve">Terminologies stored in value sets are most useful when they are widely shared and standardized across geography and disciplines to add clarity and specificity. The IHE ITI Sharing Value Sets (SVS) profile </w:t>
      </w:r>
      <w:r w:rsidR="00A858F8">
        <w:rPr>
          <w:iCs/>
        </w:rPr>
        <w:t>addresses</w:t>
      </w:r>
      <w:r w:rsidRPr="0092207E">
        <w:rPr>
          <w:iCs/>
        </w:rPr>
        <w:t xml:space="preserve"> th</w:t>
      </w:r>
      <w:r w:rsidR="00A858F8">
        <w:rPr>
          <w:iCs/>
        </w:rPr>
        <w:t>e</w:t>
      </w:r>
      <w:r w:rsidRPr="0092207E">
        <w:rPr>
          <w:iCs/>
        </w:rPr>
        <w:t xml:space="preserve"> </w:t>
      </w:r>
      <w:r w:rsidR="00A858F8">
        <w:rPr>
          <w:iCs/>
        </w:rPr>
        <w:t>challenge of standardized distribution of Value Sets. Furthermore, the IHE PCC Clinical Mapping (CMAP) profile addresses the need to translate codes between different value sets, as is often needed when converting a device-generated observation to a reference term for use in clinical decision making or record keeping.</w:t>
      </w:r>
    </w:p>
    <w:p w14:paraId="7EAE11AF" w14:textId="7440D30A" w:rsidR="0038508C" w:rsidRDefault="00A8233D" w:rsidP="00B247AB">
      <w:pPr>
        <w:pStyle w:val="BodyText"/>
        <w:rPr>
          <w:iCs/>
        </w:rPr>
      </w:pPr>
      <w:r>
        <w:rPr>
          <w:iCs/>
        </w:rPr>
        <w:t>A</w:t>
      </w:r>
      <w:r w:rsidR="00061D68" w:rsidRPr="0092207E">
        <w:rPr>
          <w:iCs/>
        </w:rPr>
        <w:t xml:space="preserve"> FHIR-based approach to </w:t>
      </w:r>
      <w:r w:rsidR="00BF08DA">
        <w:rPr>
          <w:iCs/>
        </w:rPr>
        <w:t>s</w:t>
      </w:r>
      <w:r w:rsidR="00061D68" w:rsidRPr="0092207E">
        <w:rPr>
          <w:iCs/>
        </w:rPr>
        <w:t xml:space="preserve">haring </w:t>
      </w:r>
      <w:r w:rsidR="00BF08DA">
        <w:rPr>
          <w:iCs/>
        </w:rPr>
        <w:t>v</w:t>
      </w:r>
      <w:r w:rsidR="00061D68" w:rsidRPr="0092207E">
        <w:rPr>
          <w:iCs/>
        </w:rPr>
        <w:t xml:space="preserve">alue </w:t>
      </w:r>
      <w:r w:rsidR="00BF08DA">
        <w:rPr>
          <w:iCs/>
        </w:rPr>
        <w:t>s</w:t>
      </w:r>
      <w:r w:rsidR="00061D68" w:rsidRPr="0092207E">
        <w:rPr>
          <w:iCs/>
        </w:rPr>
        <w:t>ets</w:t>
      </w:r>
      <w:r w:rsidR="0038508C">
        <w:rPr>
          <w:iCs/>
        </w:rPr>
        <w:t xml:space="preserve"> and their underlying code systems,</w:t>
      </w:r>
      <w:r w:rsidR="00061D68" w:rsidRPr="0092207E">
        <w:rPr>
          <w:iCs/>
        </w:rPr>
        <w:t xml:space="preserve"> </w:t>
      </w:r>
      <w:r w:rsidR="00576CC5">
        <w:rPr>
          <w:iCs/>
        </w:rPr>
        <w:t xml:space="preserve">as well as </w:t>
      </w:r>
      <w:r w:rsidR="0038508C">
        <w:rPr>
          <w:iCs/>
        </w:rPr>
        <w:t xml:space="preserve">to </w:t>
      </w:r>
      <w:r w:rsidR="00A858F8">
        <w:rPr>
          <w:iCs/>
        </w:rPr>
        <w:t>using concept maps to translate codes</w:t>
      </w:r>
      <w:r>
        <w:rPr>
          <w:iCs/>
        </w:rPr>
        <w:t>,</w:t>
      </w:r>
      <w:r w:rsidR="00A858F8">
        <w:rPr>
          <w:iCs/>
        </w:rPr>
        <w:t xml:space="preserve"> </w:t>
      </w:r>
      <w:r w:rsidR="0038508C">
        <w:rPr>
          <w:iCs/>
        </w:rPr>
        <w:t>makes these functionalities more suitable for mobile and lightweight web applications</w:t>
      </w:r>
      <w:r w:rsidR="00576CC5">
        <w:rPr>
          <w:iCs/>
        </w:rPr>
        <w:t xml:space="preserve">. It also allows </w:t>
      </w:r>
      <w:r w:rsidR="0038508C">
        <w:rPr>
          <w:iCs/>
        </w:rPr>
        <w:t>implementers to benefit from the robust ecosystem of tools available for HL7 FHIR.</w:t>
      </w:r>
    </w:p>
    <w:p w14:paraId="3DAA6ACB" w14:textId="77777777" w:rsidR="0038508C" w:rsidRDefault="0038508C" w:rsidP="00B247AB">
      <w:pPr>
        <w:pStyle w:val="BodyText"/>
        <w:rPr>
          <w:iCs/>
        </w:rPr>
      </w:pPr>
    </w:p>
    <w:p w14:paraId="2C5656A4" w14:textId="59EE9D13" w:rsidR="00B247AB" w:rsidRPr="005E7AA0" w:rsidRDefault="00B247AB" w:rsidP="00B247AB">
      <w:pPr>
        <w:pStyle w:val="BodyText"/>
        <w:keepNext/>
        <w:rPr>
          <w:b/>
        </w:rPr>
      </w:pPr>
      <w:r w:rsidRPr="005E7AA0">
        <w:rPr>
          <w:b/>
        </w:rPr>
        <w:t>Difference</w:t>
      </w:r>
      <w:r>
        <w:rPr>
          <w:b/>
        </w:rPr>
        <w:t>s</w:t>
      </w:r>
      <w:r w:rsidRPr="005E7AA0">
        <w:rPr>
          <w:b/>
        </w:rPr>
        <w:t xml:space="preserve"> from existing </w:t>
      </w:r>
      <w:r>
        <w:rPr>
          <w:b/>
        </w:rPr>
        <w:t xml:space="preserve">SVS </w:t>
      </w:r>
      <w:r w:rsidR="0038508C">
        <w:rPr>
          <w:b/>
        </w:rPr>
        <w:t xml:space="preserve">and CMAP </w:t>
      </w:r>
      <w:r>
        <w:rPr>
          <w:b/>
        </w:rPr>
        <w:t>Profile</w:t>
      </w:r>
      <w:r w:rsidR="0038508C">
        <w:rPr>
          <w:b/>
        </w:rPr>
        <w:t>s</w:t>
      </w:r>
    </w:p>
    <w:p w14:paraId="0746AC78" w14:textId="07C32DCF" w:rsidR="00B247AB" w:rsidRDefault="00B247AB" w:rsidP="00B247AB">
      <w:pPr>
        <w:pStyle w:val="NormalWeb"/>
      </w:pPr>
      <w:r w:rsidRPr="005E7AA0">
        <w:t xml:space="preserve">The </w:t>
      </w:r>
      <w:r w:rsidR="00BC2480">
        <w:t>SV</w:t>
      </w:r>
      <w:r w:rsidR="00700952">
        <w:t>CM</w:t>
      </w:r>
      <w:r w:rsidR="00A2599A">
        <w:t xml:space="preserve"> Profile</w:t>
      </w:r>
      <w:r w:rsidRPr="005E7AA0">
        <w:t xml:space="preserve"> provide</w:t>
      </w:r>
      <w:r w:rsidR="00061D68">
        <w:t>s</w:t>
      </w:r>
      <w:r w:rsidRPr="005E7AA0">
        <w:t xml:space="preserve"> an alternative for the exchange and management of the metadata required for</w:t>
      </w:r>
      <w:r w:rsidR="00BF08DA">
        <w:t xml:space="preserve"> sharing data</w:t>
      </w:r>
      <w:r w:rsidRPr="005E7AA0">
        <w:t xml:space="preserve"> </w:t>
      </w:r>
      <w:r w:rsidR="00730A3A">
        <w:t xml:space="preserve">and replaces the use of </w:t>
      </w:r>
      <w:r>
        <w:t xml:space="preserve">HL7 </w:t>
      </w:r>
      <w:r w:rsidRPr="00B247AB">
        <w:t>Common Terminology Services</w:t>
      </w:r>
      <w:r>
        <w:t xml:space="preserve"> (CTS) and </w:t>
      </w:r>
      <w:r w:rsidRPr="00B247AB">
        <w:t>Common Terminology Services 2 (CTS 2)</w:t>
      </w:r>
      <w:r>
        <w:t xml:space="preserve"> </w:t>
      </w:r>
      <w:r w:rsidRPr="005E7AA0">
        <w:t xml:space="preserve">with HL7 </w:t>
      </w:r>
      <w:r w:rsidR="00730A3A">
        <w:t>FHIR</w:t>
      </w:r>
      <w:r>
        <w:t xml:space="preserve">. </w:t>
      </w:r>
    </w:p>
    <w:p w14:paraId="3DEEEDC3" w14:textId="307D7E66" w:rsidR="000E7693" w:rsidRDefault="00343CAC" w:rsidP="00264E1C">
      <w:pPr>
        <w:pStyle w:val="BodyText"/>
      </w:pPr>
      <w:r>
        <w:t>SVCM</w:t>
      </w:r>
      <w:r w:rsidR="00700952">
        <w:t xml:space="preserve"> </w:t>
      </w:r>
      <w:r w:rsidR="00061D68">
        <w:t xml:space="preserve">will </w:t>
      </w:r>
      <w:r w:rsidR="00061D68" w:rsidRPr="00AE63DC">
        <w:t xml:space="preserve">create an easily referenceable resource for profiles to use the </w:t>
      </w:r>
      <w:r w:rsidR="00ED7CDA">
        <w:t xml:space="preserve">Terminology </w:t>
      </w:r>
      <w:r w:rsidR="00061D68" w:rsidRPr="00AE63DC">
        <w:t xml:space="preserve">Service in their workflows. It </w:t>
      </w:r>
      <w:r w:rsidR="00A9589F">
        <w:t>can</w:t>
      </w:r>
      <w:r w:rsidR="00A9589F" w:rsidRPr="00AE63DC">
        <w:t xml:space="preserve"> </w:t>
      </w:r>
      <w:r w:rsidR="00061D68" w:rsidRPr="00AE63DC">
        <w:t xml:space="preserve">lead to better overall standardization of those profiles and save future profile authors and editors from </w:t>
      </w:r>
      <w:r w:rsidR="00AE57D4">
        <w:t xml:space="preserve">needing to </w:t>
      </w:r>
      <w:r w:rsidR="00AE57D4" w:rsidRPr="00AE63DC">
        <w:t>redefin</w:t>
      </w:r>
      <w:r w:rsidR="00AE57D4">
        <w:t>e</w:t>
      </w:r>
      <w:r w:rsidR="00AE57D4" w:rsidRPr="00AE63DC">
        <w:t xml:space="preserve"> </w:t>
      </w:r>
      <w:r w:rsidR="00061D68" w:rsidRPr="00AE63DC">
        <w:t>how to interact with the Terminology Service across various use cases.</w:t>
      </w:r>
    </w:p>
    <w:p w14:paraId="0EC39D51" w14:textId="77777777" w:rsidR="00A9589F" w:rsidRDefault="00264E1C" w:rsidP="00264E1C">
      <w:pPr>
        <w:pStyle w:val="BodyText"/>
      </w:pPr>
      <w:r>
        <w:t xml:space="preserve">A single </w:t>
      </w:r>
      <w:r w:rsidR="00A2599A">
        <w:t>Terminology Repository</w:t>
      </w:r>
      <w:r>
        <w:t xml:space="preserve"> can be accessed by many </w:t>
      </w:r>
      <w:r w:rsidR="00A2599A">
        <w:t>Terminology Consumer</w:t>
      </w:r>
      <w:r>
        <w:t xml:space="preserve">s, establishing a domain of consistent and uniform set of nomenclatures. It supports automated loading of Value Sets by </w:t>
      </w:r>
      <w:r w:rsidR="00A2599A">
        <w:t>Terminology Consumer</w:t>
      </w:r>
      <w:r>
        <w:t xml:space="preserve">s, reducing the burden of manual configuration. </w:t>
      </w:r>
    </w:p>
    <w:p w14:paraId="7FF3855E" w14:textId="2FFCC2A2" w:rsidR="00264E1C" w:rsidRDefault="00264E1C" w:rsidP="00264E1C">
      <w:pPr>
        <w:pStyle w:val="BodyText"/>
      </w:pPr>
      <w:r>
        <w:t xml:space="preserve">This profile describes </w:t>
      </w:r>
      <w:r w:rsidR="00D952AE">
        <w:t>three</w:t>
      </w:r>
      <w:r w:rsidR="002E612D">
        <w:t xml:space="preserve"> </w:t>
      </w:r>
      <w:r>
        <w:t>transaction</w:t>
      </w:r>
      <w:r w:rsidR="00FB77B8">
        <w:t>s</w:t>
      </w:r>
      <w:r>
        <w:t xml:space="preserve"> for retrieving Value Sets from a </w:t>
      </w:r>
      <w:r w:rsidR="00A2599A">
        <w:t>Terminology Repository</w:t>
      </w:r>
      <w:r>
        <w:t xml:space="preserve"> by a </w:t>
      </w:r>
      <w:r w:rsidR="00A2599A">
        <w:t>Terminology Consumer</w:t>
      </w:r>
      <w:r>
        <w:t>.</w:t>
      </w:r>
    </w:p>
    <w:p w14:paraId="3C5076F0" w14:textId="100B9F66" w:rsidR="00264E1C" w:rsidRDefault="00264E1C" w:rsidP="00076376">
      <w:pPr>
        <w:pStyle w:val="ListBullet2"/>
        <w:numPr>
          <w:ilvl w:val="0"/>
          <w:numId w:val="0"/>
        </w:numPr>
      </w:pPr>
      <w:r>
        <w:t>A single value set can be retrieved based on a</w:t>
      </w:r>
      <w:r w:rsidR="006E261A">
        <w:t xml:space="preserve"> </w:t>
      </w:r>
      <w:r w:rsidR="00D952AE" w:rsidRPr="00D952AE">
        <w:t>Value Set Un</w:t>
      </w:r>
      <w:r w:rsidR="00D952AE">
        <w:t>iq</w:t>
      </w:r>
      <w:r w:rsidR="00D952AE" w:rsidRPr="00D952AE">
        <w:t>ue ID</w:t>
      </w:r>
      <w:r w:rsidR="00076376">
        <w:t xml:space="preserve">. </w:t>
      </w:r>
      <w:r>
        <w:t xml:space="preserve">This is aimed at meeting the needs of systems that are pre-configured to use specific value sets. These systems </w:t>
      </w:r>
      <w:r w:rsidR="00681D0B">
        <w:t xml:space="preserve">may be </w:t>
      </w:r>
      <w:r>
        <w:t>medical devices with strictly controlled functions that should not be modified without careful review. This transaction does not include metadata content and provides just the value set concept list as uniquely identified in the request.</w:t>
      </w:r>
    </w:p>
    <w:p w14:paraId="04A20DAC" w14:textId="545743FC" w:rsidR="00264E1C" w:rsidRDefault="00264E1C" w:rsidP="00264E1C">
      <w:pPr>
        <w:pStyle w:val="BodyText"/>
        <w:rPr>
          <w:rStyle w:val="BodyTextCharChar"/>
          <w:noProof w:val="0"/>
        </w:rPr>
      </w:pPr>
    </w:p>
    <w:p w14:paraId="57F32493" w14:textId="3F7DF722" w:rsidR="00264E1C" w:rsidRDefault="00264E1C" w:rsidP="00264E1C">
      <w:pPr>
        <w:pStyle w:val="Heading2"/>
        <w:numPr>
          <w:ilvl w:val="0"/>
          <w:numId w:val="0"/>
        </w:numPr>
        <w:tabs>
          <w:tab w:val="left" w:pos="720"/>
        </w:tabs>
      </w:pPr>
      <w:bookmarkStart w:id="71" w:name="_Toc488075089"/>
      <w:bookmarkStart w:id="72" w:name="_Toc488068762"/>
      <w:bookmarkStart w:id="73" w:name="_Toc488068329"/>
      <w:bookmarkStart w:id="74" w:name="_Toc487039228"/>
      <w:bookmarkStart w:id="75" w:name="_Toc269214487"/>
      <w:bookmarkStart w:id="76" w:name="_Toc237305548"/>
      <w:bookmarkStart w:id="77" w:name="_Toc237305083"/>
      <w:bookmarkStart w:id="78" w:name="_Toc206311472"/>
      <w:bookmarkStart w:id="79" w:name="_Toc13752462"/>
      <w:bookmarkStart w:id="80" w:name="_Toc29225421"/>
      <w:r>
        <w:rPr>
          <w:noProof w:val="0"/>
        </w:rPr>
        <w:lastRenderedPageBreak/>
        <w:t xml:space="preserve">X.1 </w:t>
      </w:r>
      <w:bookmarkEnd w:id="71"/>
      <w:bookmarkEnd w:id="72"/>
      <w:bookmarkEnd w:id="73"/>
      <w:bookmarkEnd w:id="74"/>
      <w:bookmarkEnd w:id="75"/>
      <w:bookmarkEnd w:id="76"/>
      <w:bookmarkEnd w:id="77"/>
      <w:bookmarkEnd w:id="78"/>
      <w:r>
        <w:rPr>
          <w:noProof w:val="0"/>
        </w:rPr>
        <w:t>SVS Actors/Transactions</w:t>
      </w:r>
      <w:bookmarkEnd w:id="79"/>
      <w:bookmarkEnd w:id="80"/>
    </w:p>
    <w:p w14:paraId="66639B06" w14:textId="77777777" w:rsidR="00B247AB" w:rsidRPr="005E7AA0" w:rsidRDefault="00B247AB" w:rsidP="00B247AB">
      <w:pPr>
        <w:pStyle w:val="BodyText"/>
      </w:pPr>
      <w:r w:rsidRPr="005E7AA0">
        <w:t xml:space="preserve">This section defines the actors, transactions, and/or content modules in this profile. General definitions of actors are given in the Technical Frameworks General Introduction Appendix A at </w:t>
      </w:r>
      <w:hyperlink r:id="rId30">
        <w:r w:rsidRPr="005E7AA0">
          <w:rPr>
            <w:color w:val="0000FF"/>
            <w:u w:val="single"/>
          </w:rPr>
          <w:t>http://ihe.net/Technical_Frameworks</w:t>
        </w:r>
      </w:hyperlink>
      <w:r w:rsidRPr="005E7AA0">
        <w:t>.</w:t>
      </w:r>
    </w:p>
    <w:p w14:paraId="25CEF1DF" w14:textId="78F39213" w:rsidR="00264E1C" w:rsidRDefault="00264E1C" w:rsidP="00264E1C">
      <w:pPr>
        <w:pStyle w:val="BodyText"/>
      </w:pPr>
      <w:r>
        <w:t>Figure X.1-1 shows the actors directly involved in the SV</w:t>
      </w:r>
      <w:r w:rsidR="0038508C">
        <w:t>CM</w:t>
      </w:r>
      <w:r>
        <w:t xml:space="preserve"> Profile and the relevant transactions between them. Other actors that may be indirectly involved due to their participation in related profiles are not necessarily shown. </w:t>
      </w:r>
      <w:r w:rsidR="00BE7E22">
        <w:t>T</w:t>
      </w:r>
      <w:r>
        <w:t xml:space="preserve">he method for creating a Value Set </w:t>
      </w:r>
      <w:r w:rsidR="00BB2F8C">
        <w:t>is</w:t>
      </w:r>
      <w:r>
        <w:t xml:space="preserve"> </w:t>
      </w:r>
      <w:r w:rsidR="00BE7E22">
        <w:t xml:space="preserve">also </w:t>
      </w:r>
      <w:r>
        <w:t>not covered by this profile (this subject will be addressed once the basic infrastructure is in place).</w:t>
      </w:r>
    </w:p>
    <w:p w14:paraId="0F21C305" w14:textId="143BA3D7" w:rsidR="00264E1C" w:rsidRDefault="000818E2" w:rsidP="00264E1C">
      <w:pPr>
        <w:pStyle w:val="BodyText"/>
        <w:jc w:val="center"/>
      </w:pPr>
      <w:r w:rsidRPr="00A71ECB">
        <w:rPr>
          <w:noProof/>
        </w:rPr>
        <mc:AlternateContent>
          <mc:Choice Requires="wps">
            <w:drawing>
              <wp:anchor distT="0" distB="0" distL="114300" distR="114300" simplePos="0" relativeHeight="251695616" behindDoc="0" locked="0" layoutInCell="1" allowOverlap="1" wp14:anchorId="3C401AA3" wp14:editId="1F144BFA">
                <wp:simplePos x="0" y="0"/>
                <wp:positionH relativeFrom="column">
                  <wp:posOffset>1784350</wp:posOffset>
                </wp:positionH>
                <wp:positionV relativeFrom="paragraph">
                  <wp:posOffset>674370</wp:posOffset>
                </wp:positionV>
                <wp:extent cx="2219960" cy="177800"/>
                <wp:effectExtent l="0" t="0" r="2540" b="0"/>
                <wp:wrapNone/>
                <wp:docPr id="2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040ADCD9" w14:textId="77777777" w:rsidR="0033732D" w:rsidRDefault="0033732D" w:rsidP="002E7682">
                            <w:pPr>
                              <w:jc w:val="center"/>
                              <w:rPr>
                                <w:sz w:val="20"/>
                              </w:rPr>
                            </w:pPr>
                            <w:r>
                              <w:rPr>
                                <w:sz w:val="20"/>
                              </w:rPr>
                              <w:t>Retrieve Code System [ITI-Y2]</w:t>
                            </w:r>
                          </w:p>
                          <w:p w14:paraId="27C5EF21" w14:textId="0DA29B3A" w:rsidR="0033732D" w:rsidRDefault="0033732D" w:rsidP="002E7682">
                            <w:pPr>
                              <w:jc w:val="center"/>
                              <w:rPr>
                                <w:sz w:val="20"/>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C401AA3" id="Text Box 19" o:spid="_x0000_s1027" type="#_x0000_t202" style="position:absolute;left:0;text-align:left;margin-left:140.5pt;margin-top:53.1pt;width:174.8pt;height:14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" filled="f" stroked="f">
                <v:textbox inset="0,0,0,0">
                  <w:txbxContent>
                    <w:p w14:paraId="040ADCD9" w14:textId="77777777" w:rsidR="0033732D" w:rsidRDefault="0033732D" w:rsidP="002E7682">
                      <w:pPr>
                        <w:jc w:val="center"/>
                        <w:rPr>
                          <w:sz w:val="20"/>
                        </w:rPr>
                      </w:pPr>
                      <w:r>
                        <w:rPr>
                          <w:sz w:val="20"/>
                        </w:rPr>
                        <w:t>Retrieve Code System [ITI-Y2]</w:t>
                      </w:r>
                    </w:p>
                    <w:p w14:paraId="27C5EF21" w14:textId="0DA29B3A" w:rsidR="0033732D" w:rsidRDefault="0033732D" w:rsidP="002E7682">
                      <w:pPr>
                        <w:jc w:val="center"/>
                        <w:rPr>
                          <w:sz w:val="20"/>
                        </w:rPr>
                      </w:pPr>
                    </w:p>
                  </w:txbxContent>
                </v:textbox>
              </v:shape>
            </w:pict>
          </mc:Fallback>
        </mc:AlternateContent>
      </w:r>
      <w:r w:rsidR="00B52A1D">
        <w:rPr>
          <w:noProof/>
        </w:rPr>
        <mc:AlternateContent>
          <mc:Choice Requires="wps">
            <w:drawing>
              <wp:anchor distT="0" distB="0" distL="114300" distR="114300" simplePos="0" relativeHeight="251697664" behindDoc="0" locked="0" layoutInCell="1" allowOverlap="1" wp14:anchorId="76446AB7" wp14:editId="77704405">
                <wp:simplePos x="0" y="0"/>
                <wp:positionH relativeFrom="column">
                  <wp:posOffset>1778000</wp:posOffset>
                </wp:positionH>
                <wp:positionV relativeFrom="paragraph">
                  <wp:posOffset>893445</wp:posOffset>
                </wp:positionV>
                <wp:extent cx="2224405" cy="0"/>
                <wp:effectExtent l="25400" t="63500" r="0" b="76200"/>
                <wp:wrapNone/>
                <wp:docPr id="2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54D5C08" id="Line 17" o:spid="_x0000_s1026" style="position:absolute;flip:x;z-index:251697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70.35pt" to="315.15pt,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">
                <v:stroke endarrow="block"/>
              </v:line>
            </w:pict>
          </mc:Fallback>
        </mc:AlternateContent>
      </w:r>
      <w:r w:rsidR="00EF3795" w:rsidRPr="00A71ECB">
        <w:rPr>
          <w:noProof/>
        </w:rPr>
        <mc:AlternateContent>
          <mc:Choice Requires="wps">
            <w:drawing>
              <wp:anchor distT="0" distB="0" distL="114300" distR="114300" simplePos="0" relativeHeight="251692544" behindDoc="0" locked="0" layoutInCell="1" allowOverlap="1" wp14:anchorId="0FE62C3A" wp14:editId="4CF951EB">
                <wp:simplePos x="0" y="0"/>
                <wp:positionH relativeFrom="column">
                  <wp:posOffset>1970405</wp:posOffset>
                </wp:positionH>
                <wp:positionV relativeFrom="paragraph">
                  <wp:posOffset>2138045</wp:posOffset>
                </wp:positionV>
                <wp:extent cx="1856105" cy="210185"/>
                <wp:effectExtent l="0" t="0" r="10795" b="5715"/>
                <wp:wrapNone/>
                <wp:docPr id="5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E7F5451" w14:textId="7753BE24" w:rsidR="0033732D" w:rsidRDefault="0033732D" w:rsidP="003A3078">
                            <w:pPr>
                              <w:jc w:val="center"/>
                              <w:rPr>
                                <w:sz w:val="20"/>
                              </w:rPr>
                            </w:pPr>
                            <w:r>
                              <w:rPr>
                                <w:sz w:val="20"/>
                              </w:rPr>
                              <w:t>Translate Code [ITI-Y7]</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62C3A" id="_x0000_s1028" type="#_x0000_t202" style="position:absolute;left:0;text-align:left;margin-left:155.15pt;margin-top:168.35pt;width:146.15pt;height:16.5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" filled="f" stroked="f">
                <v:textbox inset="0,0,0,0">
                  <w:txbxContent>
                    <w:p w14:paraId="5E7F5451" w14:textId="7753BE24" w:rsidR="0033732D" w:rsidRDefault="0033732D" w:rsidP="003A3078">
                      <w:pPr>
                        <w:jc w:val="center"/>
                        <w:rPr>
                          <w:sz w:val="20"/>
                        </w:rPr>
                      </w:pPr>
                      <w:r>
                        <w:rPr>
                          <w:sz w:val="20"/>
                        </w:rPr>
                        <w:t>Translate Code [ITI-Y7]</w:t>
                      </w:r>
                    </w:p>
                  </w:txbxContent>
                </v:textbox>
              </v:shape>
            </w:pict>
          </mc:Fallback>
        </mc:AlternateContent>
      </w:r>
      <w:r w:rsidR="00EF3795" w:rsidRPr="00A71ECB">
        <w:rPr>
          <w:noProof/>
        </w:rPr>
        <mc:AlternateContent>
          <mc:Choice Requires="wps">
            <w:drawing>
              <wp:anchor distT="0" distB="0" distL="114300" distR="114300" simplePos="0" relativeHeight="251687424" behindDoc="0" locked="0" layoutInCell="1" allowOverlap="1" wp14:anchorId="530B338E" wp14:editId="13C88A94">
                <wp:simplePos x="0" y="0"/>
                <wp:positionH relativeFrom="column">
                  <wp:posOffset>1769110</wp:posOffset>
                </wp:positionH>
                <wp:positionV relativeFrom="paragraph">
                  <wp:posOffset>2395220</wp:posOffset>
                </wp:positionV>
                <wp:extent cx="2224405" cy="0"/>
                <wp:effectExtent l="25400" t="63500" r="0" b="76200"/>
                <wp:wrapNone/>
                <wp:docPr id="5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A6CA29A" id="Line 17" o:spid="_x0000_s1026" style="position:absolute;flip:x;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3pt,188.6pt" to="314.45pt,1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">
                <v:stroke endarrow="block"/>
              </v:line>
            </w:pict>
          </mc:Fallback>
        </mc:AlternateContent>
      </w:r>
      <w:r w:rsidR="002E7682" w:rsidRPr="00A71ECB">
        <w:rPr>
          <w:noProof/>
        </w:rPr>
        <mc:AlternateContent>
          <mc:Choice Requires="wps">
            <w:drawing>
              <wp:anchor distT="0" distB="0" distL="114300" distR="114300" simplePos="0" relativeHeight="251688448" behindDoc="0" locked="0" layoutInCell="1" allowOverlap="1" wp14:anchorId="47945411" wp14:editId="3A9CD768">
                <wp:simplePos x="0" y="0"/>
                <wp:positionH relativeFrom="column">
                  <wp:posOffset>1784985</wp:posOffset>
                </wp:positionH>
                <wp:positionV relativeFrom="paragraph">
                  <wp:posOffset>336550</wp:posOffset>
                </wp:positionV>
                <wp:extent cx="2219960" cy="210312"/>
                <wp:effectExtent l="0" t="0" r="2540" b="5715"/>
                <wp:wrapNone/>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3E0082EE" w14:textId="3EE24C50" w:rsidR="0033732D" w:rsidRDefault="0033732D" w:rsidP="00FC293B">
                            <w:pPr>
                              <w:jc w:val="center"/>
                              <w:rPr>
                                <w:sz w:val="20"/>
                              </w:rPr>
                            </w:pPr>
                            <w:r>
                              <w:rPr>
                                <w:sz w:val="20"/>
                              </w:rPr>
                              <w:t xml:space="preserve">Retrieve </w:t>
                            </w:r>
                            <w:proofErr w:type="spellStart"/>
                            <w:r>
                              <w:rPr>
                                <w:sz w:val="20"/>
                              </w:rPr>
                              <w:t>Valueset</w:t>
                            </w:r>
                            <w:proofErr w:type="spellEnd"/>
                            <w:r>
                              <w:rPr>
                                <w:sz w:val="20"/>
                              </w:rPr>
                              <w:t xml:space="preserve"> [ITI-Y1]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945411" id="_x0000_s1029" type="#_x0000_t202" style="position:absolute;left:0;text-align:left;margin-left:140.55pt;margin-top:26.5pt;width:174.8pt;height:16.5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" filled="f" stroked="f">
                <v:textbox inset="0,0,0,0">
                  <w:txbxContent>
                    <w:p w14:paraId="3E0082EE" w14:textId="3EE24C50" w:rsidR="0033732D" w:rsidRDefault="0033732D" w:rsidP="00FC293B">
                      <w:pPr>
                        <w:jc w:val="center"/>
                        <w:rPr>
                          <w:sz w:val="20"/>
                        </w:rPr>
                      </w:pPr>
                      <w:r>
                        <w:rPr>
                          <w:sz w:val="20"/>
                        </w:rPr>
                        <w:t xml:space="preserve">Retrieve </w:t>
                      </w:r>
                      <w:proofErr w:type="spellStart"/>
                      <w:r>
                        <w:rPr>
                          <w:sz w:val="20"/>
                        </w:rPr>
                        <w:t>Valueset</w:t>
                      </w:r>
                      <w:proofErr w:type="spellEnd"/>
                      <w:r>
                        <w:rPr>
                          <w:sz w:val="20"/>
                        </w:rPr>
                        <w:t xml:space="preserve"> [ITI-Y1]</w:t>
                      </w:r>
                    </w:p>
                  </w:txbxContent>
                </v:textbox>
              </v:shape>
            </w:pict>
          </mc:Fallback>
        </mc:AlternateContent>
      </w:r>
      <w:r w:rsidR="002E7682" w:rsidRPr="00A71ECB">
        <w:rPr>
          <w:noProof/>
        </w:rPr>
        <mc:AlternateContent>
          <mc:Choice Requires="wps">
            <w:drawing>
              <wp:anchor distT="0" distB="0" distL="114300" distR="114300" simplePos="0" relativeHeight="251684352" behindDoc="0" locked="0" layoutInCell="1" allowOverlap="1" wp14:anchorId="50C6222D" wp14:editId="03337535">
                <wp:simplePos x="0" y="0"/>
                <wp:positionH relativeFrom="column">
                  <wp:posOffset>1785620</wp:posOffset>
                </wp:positionH>
                <wp:positionV relativeFrom="paragraph">
                  <wp:posOffset>2095500</wp:posOffset>
                </wp:positionV>
                <wp:extent cx="2224405" cy="0"/>
                <wp:effectExtent l="25400" t="63500" r="0" b="76200"/>
                <wp:wrapNone/>
                <wp:docPr id="4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9BB9E88" id="Line 17" o:spid="_x0000_s1026" style="position:absolute;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6pt,165pt" to="315.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">
                <v:stroke endarrow="block"/>
              </v:line>
            </w:pict>
          </mc:Fallback>
        </mc:AlternateContent>
      </w:r>
      <w:r w:rsidR="003A3078" w:rsidRPr="00A71ECB">
        <w:rPr>
          <w:noProof/>
        </w:rPr>
        <mc:AlternateContent>
          <mc:Choice Requires="wps">
            <w:drawing>
              <wp:anchor distT="0" distB="0" distL="114300" distR="114300" simplePos="0" relativeHeight="251693568" behindDoc="0" locked="0" layoutInCell="1" allowOverlap="1" wp14:anchorId="36AD501B" wp14:editId="7D1D1E54">
                <wp:simplePos x="0" y="0"/>
                <wp:positionH relativeFrom="column">
                  <wp:posOffset>1784985</wp:posOffset>
                </wp:positionH>
                <wp:positionV relativeFrom="paragraph">
                  <wp:posOffset>937895</wp:posOffset>
                </wp:positionV>
                <wp:extent cx="2220356" cy="210312"/>
                <wp:effectExtent l="0" t="0" r="2540" b="571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0356" cy="210312"/>
                        </a:xfrm>
                        <a:prstGeom prst="rect">
                          <a:avLst/>
                        </a:prstGeom>
                        <a:noFill/>
                        <a:ln>
                          <a:noFill/>
                        </a:ln>
                      </wps:spPr>
                      <wps:txbx>
                        <w:txbxContent>
                          <w:p w14:paraId="7FE664BF" w14:textId="2D2566D4" w:rsidR="0033732D" w:rsidRDefault="0033732D" w:rsidP="003A3078">
                            <w:pPr>
                              <w:jc w:val="center"/>
                              <w:rPr>
                                <w:sz w:val="20"/>
                              </w:rPr>
                            </w:pPr>
                            <w:r>
                              <w:rPr>
                                <w:sz w:val="20"/>
                              </w:rPr>
                              <w:t>Retrieve Concept Map [ITI-Y3]</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6AD501B" id="_x0000_s1030" type="#_x0000_t202" style="position:absolute;left:0;text-align:left;margin-left:140.55pt;margin-top:73.85pt;width:174.85pt;height:16.5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" filled="f" stroked="f">
                <v:textbox inset="0,0,0,0">
                  <w:txbxContent>
                    <w:p w14:paraId="7FE664BF" w14:textId="2D2566D4" w:rsidR="0033732D" w:rsidRDefault="0033732D" w:rsidP="003A3078">
                      <w:pPr>
                        <w:jc w:val="center"/>
                        <w:rPr>
                          <w:sz w:val="20"/>
                        </w:rPr>
                      </w:pPr>
                      <w:r>
                        <w:rPr>
                          <w:sz w:val="20"/>
                        </w:rPr>
                        <w:t>Retrieve Concept Map [ITI-Y3]</w:t>
                      </w:r>
                    </w:p>
                  </w:txbxContent>
                </v:textbox>
              </v:shape>
            </w:pict>
          </mc:Fallback>
        </mc:AlternateContent>
      </w:r>
      <w:r w:rsidR="003A3078" w:rsidRPr="00A71ECB">
        <w:rPr>
          <w:noProof/>
        </w:rPr>
        <mc:AlternateContent>
          <mc:Choice Requires="wps">
            <w:drawing>
              <wp:anchor distT="0" distB="0" distL="114300" distR="114300" simplePos="0" relativeHeight="251691520" behindDoc="0" locked="0" layoutInCell="1" allowOverlap="1" wp14:anchorId="6D86496A" wp14:editId="68242055">
                <wp:simplePos x="0" y="0"/>
                <wp:positionH relativeFrom="column">
                  <wp:posOffset>1970405</wp:posOffset>
                </wp:positionH>
                <wp:positionV relativeFrom="paragraph">
                  <wp:posOffset>1842770</wp:posOffset>
                </wp:positionV>
                <wp:extent cx="1856105" cy="210312"/>
                <wp:effectExtent l="0" t="0" r="10795" b="5715"/>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312"/>
                        </a:xfrm>
                        <a:prstGeom prst="rect">
                          <a:avLst/>
                        </a:prstGeom>
                        <a:noFill/>
                        <a:ln>
                          <a:noFill/>
                        </a:ln>
                      </wps:spPr>
                      <wps:txbx>
                        <w:txbxContent>
                          <w:p w14:paraId="5BE7CA10" w14:textId="62B26B6E" w:rsidR="0033732D" w:rsidRDefault="0033732D" w:rsidP="003A3078">
                            <w:pPr>
                              <w:jc w:val="center"/>
                              <w:rPr>
                                <w:sz w:val="20"/>
                              </w:rPr>
                            </w:pPr>
                            <w:r>
                              <w:rPr>
                                <w:sz w:val="20"/>
                              </w:rPr>
                              <w:t>Validate Code [ITI-Y6]</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86496A" id="_x0000_s1031" type="#_x0000_t202" style="position:absolute;left:0;text-align:left;margin-left:155.15pt;margin-top:145.1pt;width:146.15pt;height:16.5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" filled="f" stroked="f">
                <v:textbox inset="0,0,0,0">
                  <w:txbxContent>
                    <w:p w14:paraId="5BE7CA10" w14:textId="62B26B6E" w:rsidR="0033732D" w:rsidRDefault="0033732D" w:rsidP="003A3078">
                      <w:pPr>
                        <w:jc w:val="center"/>
                        <w:rPr>
                          <w:sz w:val="20"/>
                        </w:rPr>
                      </w:pPr>
                      <w:r>
                        <w:rPr>
                          <w:sz w:val="20"/>
                        </w:rPr>
                        <w:t>Validate Code [ITI-Y6]</w:t>
                      </w:r>
                    </w:p>
                  </w:txbxContent>
                </v:textbox>
              </v:shape>
            </w:pict>
          </mc:Fallback>
        </mc:AlternateContent>
      </w:r>
      <w:r w:rsidR="003A3078" w:rsidRPr="00A71ECB">
        <w:rPr>
          <w:noProof/>
        </w:rPr>
        <mc:AlternateContent>
          <mc:Choice Requires="wps">
            <w:drawing>
              <wp:anchor distT="0" distB="0" distL="114300" distR="114300" simplePos="0" relativeHeight="251690496" behindDoc="0" locked="0" layoutInCell="1" allowOverlap="1" wp14:anchorId="62D92B0A" wp14:editId="3CD81D0A">
                <wp:simplePos x="0" y="0"/>
                <wp:positionH relativeFrom="column">
                  <wp:posOffset>1970405</wp:posOffset>
                </wp:positionH>
                <wp:positionV relativeFrom="paragraph">
                  <wp:posOffset>1541780</wp:posOffset>
                </wp:positionV>
                <wp:extent cx="1856105" cy="210312"/>
                <wp:effectExtent l="0" t="0" r="10795" b="5715"/>
                <wp:wrapNone/>
                <wp:docPr id="4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312"/>
                        </a:xfrm>
                        <a:prstGeom prst="rect">
                          <a:avLst/>
                        </a:prstGeom>
                        <a:noFill/>
                        <a:ln>
                          <a:noFill/>
                        </a:ln>
                      </wps:spPr>
                      <wps:txbx>
                        <w:txbxContent>
                          <w:p w14:paraId="30741374" w14:textId="5C66A40E" w:rsidR="0033732D" w:rsidRDefault="0033732D" w:rsidP="003A3078">
                            <w:pPr>
                              <w:jc w:val="center"/>
                              <w:rPr>
                                <w:sz w:val="20"/>
                              </w:rPr>
                            </w:pPr>
                            <w:r>
                              <w:rPr>
                                <w:sz w:val="20"/>
                              </w:rPr>
                              <w:t>Lookup Concept [ITI-Y5]</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2D92B0A" id="_x0000_s1032" type="#_x0000_t202" style="position:absolute;left:0;text-align:left;margin-left:155.15pt;margin-top:121.4pt;width:146.15pt;height:16.5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" filled="f" stroked="f">
                <v:textbox inset="0,0,0,0">
                  <w:txbxContent>
                    <w:p w14:paraId="30741374" w14:textId="5C66A40E" w:rsidR="0033732D" w:rsidRDefault="0033732D" w:rsidP="003A3078">
                      <w:pPr>
                        <w:jc w:val="center"/>
                        <w:rPr>
                          <w:sz w:val="20"/>
                        </w:rPr>
                      </w:pPr>
                      <w:r>
                        <w:rPr>
                          <w:sz w:val="20"/>
                        </w:rPr>
                        <w:t>Lookup Concept [ITI-Y5]</w:t>
                      </w:r>
                    </w:p>
                  </w:txbxContent>
                </v:textbox>
              </v:shape>
            </w:pict>
          </mc:Fallback>
        </mc:AlternateContent>
      </w:r>
      <w:r w:rsidR="003A3078" w:rsidRPr="00A71ECB">
        <w:rPr>
          <w:noProof/>
        </w:rPr>
        <mc:AlternateContent>
          <mc:Choice Requires="wps">
            <w:drawing>
              <wp:anchor distT="0" distB="0" distL="114300" distR="114300" simplePos="0" relativeHeight="251689472" behindDoc="0" locked="0" layoutInCell="1" allowOverlap="1" wp14:anchorId="1DE10F5F" wp14:editId="61216B1C">
                <wp:simplePos x="0" y="0"/>
                <wp:positionH relativeFrom="column">
                  <wp:posOffset>1970405</wp:posOffset>
                </wp:positionH>
                <wp:positionV relativeFrom="paragraph">
                  <wp:posOffset>1239520</wp:posOffset>
                </wp:positionV>
                <wp:extent cx="1856105" cy="210312"/>
                <wp:effectExtent l="0" t="0" r="10795" b="5715"/>
                <wp:wrapNone/>
                <wp:docPr id="4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312"/>
                        </a:xfrm>
                        <a:prstGeom prst="rect">
                          <a:avLst/>
                        </a:prstGeom>
                        <a:noFill/>
                        <a:ln>
                          <a:noFill/>
                        </a:ln>
                      </wps:spPr>
                      <wps:txbx>
                        <w:txbxContent>
                          <w:p w14:paraId="51C02487" w14:textId="5AB5DB6B" w:rsidR="0033732D" w:rsidRDefault="0033732D" w:rsidP="003A3078">
                            <w:pPr>
                              <w:jc w:val="center"/>
                              <w:rPr>
                                <w:sz w:val="20"/>
                              </w:rPr>
                            </w:pPr>
                            <w:r>
                              <w:rPr>
                                <w:sz w:val="20"/>
                              </w:rPr>
                              <w:t xml:space="preserve">Expand </w:t>
                            </w:r>
                            <w:proofErr w:type="spellStart"/>
                            <w:r>
                              <w:rPr>
                                <w:sz w:val="20"/>
                              </w:rPr>
                              <w:t>Valueset</w:t>
                            </w:r>
                            <w:proofErr w:type="spellEnd"/>
                            <w:r>
                              <w:rPr>
                                <w:sz w:val="20"/>
                              </w:rPr>
                              <w:t xml:space="preserve"> [ITI-Y4]</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DE10F5F" id="_x0000_s1033" type="#_x0000_t202" style="position:absolute;left:0;text-align:left;margin-left:155.15pt;margin-top:97.6pt;width:146.15pt;height:16.5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" filled="f" stroked="f">
                <v:textbox inset="0,0,0,0">
                  <w:txbxContent>
                    <w:p w14:paraId="51C02487" w14:textId="5AB5DB6B" w:rsidR="0033732D" w:rsidRDefault="0033732D" w:rsidP="003A3078">
                      <w:pPr>
                        <w:jc w:val="center"/>
                        <w:rPr>
                          <w:sz w:val="20"/>
                        </w:rPr>
                      </w:pPr>
                      <w:r>
                        <w:rPr>
                          <w:sz w:val="20"/>
                        </w:rPr>
                        <w:t xml:space="preserve">Expand </w:t>
                      </w:r>
                      <w:proofErr w:type="spellStart"/>
                      <w:r>
                        <w:rPr>
                          <w:sz w:val="20"/>
                        </w:rPr>
                        <w:t>Valueset</w:t>
                      </w:r>
                      <w:proofErr w:type="spellEnd"/>
                      <w:r>
                        <w:rPr>
                          <w:sz w:val="20"/>
                        </w:rPr>
                        <w:t xml:space="preserve"> [ITI-Y4]</w:t>
                      </w:r>
                    </w:p>
                  </w:txbxContent>
                </v:textbox>
              </v:shape>
            </w:pict>
          </mc:Fallback>
        </mc:AlternateContent>
      </w:r>
      <w:r w:rsidR="003A3078" w:rsidRPr="00A71ECB">
        <w:rPr>
          <w:noProof/>
        </w:rPr>
        <mc:AlternateContent>
          <mc:Choice Requires="wps">
            <w:drawing>
              <wp:anchor distT="0" distB="0" distL="114300" distR="114300" simplePos="0" relativeHeight="251681280" behindDoc="0" locked="0" layoutInCell="1" allowOverlap="1" wp14:anchorId="7A5E42B7" wp14:editId="49DECB8B">
                <wp:simplePos x="0" y="0"/>
                <wp:positionH relativeFrom="column">
                  <wp:posOffset>1771650</wp:posOffset>
                </wp:positionH>
                <wp:positionV relativeFrom="paragraph">
                  <wp:posOffset>1793875</wp:posOffset>
                </wp:positionV>
                <wp:extent cx="2224405" cy="0"/>
                <wp:effectExtent l="25400" t="63500" r="0" b="76200"/>
                <wp:wrapNone/>
                <wp:docPr id="4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779F95E" id="Line 17" o:spid="_x0000_s1026" style="position:absolute;flip:x;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5pt,141.25pt" to="314.65pt,1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">
                <v:stroke endarrow="block"/>
              </v:line>
            </w:pict>
          </mc:Fallback>
        </mc:AlternateContent>
      </w:r>
      <w:r w:rsidR="003A3078" w:rsidRPr="00A71ECB">
        <w:rPr>
          <w:noProof/>
        </w:rPr>
        <mc:AlternateContent>
          <mc:Choice Requires="wps">
            <w:drawing>
              <wp:anchor distT="0" distB="0" distL="114300" distR="114300" simplePos="0" relativeHeight="251678208" behindDoc="0" locked="0" layoutInCell="1" allowOverlap="1" wp14:anchorId="25AC099B" wp14:editId="5A16EEE8">
                <wp:simplePos x="0" y="0"/>
                <wp:positionH relativeFrom="column">
                  <wp:posOffset>1772920</wp:posOffset>
                </wp:positionH>
                <wp:positionV relativeFrom="paragraph">
                  <wp:posOffset>1495425</wp:posOffset>
                </wp:positionV>
                <wp:extent cx="2224405" cy="0"/>
                <wp:effectExtent l="25400" t="63500" r="0" b="76200"/>
                <wp:wrapNone/>
                <wp:docPr id="4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3F6CFCF3" id="Line 17" o:spid="_x0000_s1026" style="position:absolute;flip:x;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6pt,117.75pt" to="314.75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">
                <v:stroke endarrow="block"/>
              </v:line>
            </w:pict>
          </mc:Fallback>
        </mc:AlternateContent>
      </w:r>
      <w:r w:rsidR="003A3078">
        <w:rPr>
          <w:noProof/>
        </w:rPr>
        <mc:AlternateContent>
          <mc:Choice Requires="wps">
            <w:drawing>
              <wp:anchor distT="0" distB="0" distL="114300" distR="114300" simplePos="0" relativeHeight="251671040" behindDoc="0" locked="0" layoutInCell="1" allowOverlap="1" wp14:anchorId="329A8A38" wp14:editId="22CBBCF7">
                <wp:simplePos x="0" y="0"/>
                <wp:positionH relativeFrom="column">
                  <wp:posOffset>1775460</wp:posOffset>
                </wp:positionH>
                <wp:positionV relativeFrom="paragraph">
                  <wp:posOffset>1196340</wp:posOffset>
                </wp:positionV>
                <wp:extent cx="2224405" cy="0"/>
                <wp:effectExtent l="25400" t="63500" r="0" b="76200"/>
                <wp:wrapNone/>
                <wp:docPr id="4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4935FA3A" id="Line 17" o:spid="_x0000_s1026" style="position:absolute;flip:x;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8pt,94.2pt" to="314.95pt,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">
                <v:stroke endarrow="block"/>
              </v:line>
            </w:pict>
          </mc:Fallback>
        </mc:AlternateContent>
      </w:r>
      <w:r w:rsidR="003A3078" w:rsidRPr="00A71ECB">
        <w:rPr>
          <w:noProof/>
        </w:rPr>
        <mc:AlternateContent>
          <mc:Choice Requires="wps">
            <w:drawing>
              <wp:anchor distT="0" distB="0" distL="114300" distR="114300" simplePos="0" relativeHeight="251675136" behindDoc="0" locked="0" layoutInCell="1" allowOverlap="1" wp14:anchorId="2487588E" wp14:editId="0F78F9F4">
                <wp:simplePos x="0" y="0"/>
                <wp:positionH relativeFrom="column">
                  <wp:posOffset>1768475</wp:posOffset>
                </wp:positionH>
                <wp:positionV relativeFrom="paragraph">
                  <wp:posOffset>596265</wp:posOffset>
                </wp:positionV>
                <wp:extent cx="2224405" cy="0"/>
                <wp:effectExtent l="25400" t="63500" r="0" b="76200"/>
                <wp:wrapNone/>
                <wp:docPr id="4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99AA4D9" id="Line 17" o:spid="_x0000_s1026" style="position:absolute;flip:x;z-index:251675136;visibility:visible;mso-wrap-style:square;mso-wrap-distance-left:9pt;mso-wrap-distance-top:0;mso-wrap-distance-right:9pt;mso-wrap-distance-bottom:0;mso-position-horizontal:absolute;mso-position-horizontal-relative:text;mso-position-vertical:absolute;mso-position-vertical-relative:text" from="139.25pt,46.95pt" to="314.4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">
                <v:stroke endarrow="block"/>
              </v:line>
            </w:pict>
          </mc:Fallback>
        </mc:AlternateContent>
      </w:r>
      <w:r w:rsidR="00264E1C">
        <w:rPr>
          <w:noProof/>
        </w:rPr>
        <mc:AlternateContent>
          <mc:Choice Requires="wpg">
            <w:drawing>
              <wp:inline distT="0" distB="0" distL="0" distR="0" wp14:anchorId="3149F321" wp14:editId="7B2D2CDD">
                <wp:extent cx="4886325" cy="3095469"/>
                <wp:effectExtent l="0" t="0" r="0" b="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3095469"/>
                          <a:chOff x="0" y="3905"/>
                          <a:chExt cx="48863" cy="24956"/>
                        </a:xfrm>
                      </wpg:grpSpPr>
                      <wps:wsp>
                        <wps:cNvPr id="128" name="AutoShape 8"/>
                        <wps:cNvSpPr>
                          <a:spLocks noChangeAspect="1" noChangeArrowheads="1"/>
                        </wps:cNvSpPr>
                        <wps:spPr bwMode="auto">
                          <a:xfrm>
                            <a:off x="0" y="3905"/>
                            <a:ext cx="48863" cy="24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5"/>
                        <wps:cNvSpPr>
                          <a:spLocks noChangeArrowheads="1"/>
                        </wps:cNvSpPr>
                        <wps:spPr bwMode="auto">
                          <a:xfrm>
                            <a:off x="2901" y="5114"/>
                            <a:ext cx="10287" cy="20847"/>
                          </a:xfrm>
                          <a:prstGeom prst="rect">
                            <a:avLst/>
                          </a:prstGeom>
                          <a:solidFill>
                            <a:srgbClr val="FFFFFF"/>
                          </a:solidFill>
                          <a:ln w="9525">
                            <a:solidFill>
                              <a:srgbClr val="000000"/>
                            </a:solidFill>
                            <a:miter lim="800000"/>
                            <a:headEnd/>
                            <a:tailEnd/>
                          </a:ln>
                        </wps:spPr>
                        <wps:txbx>
                          <w:txbxContent>
                            <w:p w14:paraId="31EB588C" w14:textId="7150739D" w:rsidR="0033732D" w:rsidRDefault="0033732D" w:rsidP="00A71ECB">
                              <w:pPr>
                                <w:jc w:val="center"/>
                              </w:pPr>
                              <w:r>
                                <w:t>Terminology Repository</w:t>
                              </w:r>
                            </w:p>
                          </w:txbxContent>
                        </wps:txbx>
                        <wps:bodyPr rot="0" vert="horz" wrap="square" lIns="91440" tIns="45720" rIns="91440" bIns="45720" anchor="ctr" anchorCtr="0" upright="1">
                          <a:noAutofit/>
                        </wps:bodyPr>
                      </wps:wsp>
                      <wps:wsp>
                        <wps:cNvPr id="130" name="Rectangle 16"/>
                        <wps:cNvSpPr>
                          <a:spLocks noChangeArrowheads="1"/>
                        </wps:cNvSpPr>
                        <wps:spPr bwMode="auto">
                          <a:xfrm>
                            <a:off x="35433" y="5114"/>
                            <a:ext cx="10287" cy="20847"/>
                          </a:xfrm>
                          <a:prstGeom prst="rect">
                            <a:avLst/>
                          </a:prstGeom>
                          <a:solidFill>
                            <a:srgbClr val="FFFFFF"/>
                          </a:solidFill>
                          <a:ln w="9525">
                            <a:solidFill>
                              <a:srgbClr val="000000"/>
                            </a:solidFill>
                            <a:miter lim="800000"/>
                            <a:headEnd/>
                            <a:tailEnd/>
                          </a:ln>
                        </wps:spPr>
                        <wps:txbx>
                          <w:txbxContent>
                            <w:p w14:paraId="1661B86D" w14:textId="49EECAC5" w:rsidR="0033732D" w:rsidRDefault="0033732D" w:rsidP="00A71ECB">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3149F321" id="Group 127" o:spid="_x0000_s1034" style="width:384.75pt;height:243.75pt;mso-position-horizontal-relative:char;mso-position-vertical-relative:line" coordorigin=",3905" coordsize="48863,249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">
                <v:rect id="AutoShape 8" o:spid="_x0000_s1035" style="position:absolute;top:3905;width:48863;height:249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" filled="f" stroked="f">
                  <o:lock v:ext="edit" aspectratio="t"/>
                </v:rect>
                <v:rect id="Rectangle 15" o:spid="_x0000_s1036" style="position:absolute;left:2901;top:5114;width:10287;height:208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">
                  <v:textbox>
                    <w:txbxContent>
                      <w:p w14:paraId="31EB588C" w14:textId="7150739D" w:rsidR="0033732D" w:rsidRDefault="0033732D" w:rsidP="00A71ECB">
                        <w:pPr>
                          <w:jc w:val="center"/>
                        </w:pPr>
                        <w:r>
                          <w:t>Terminology Repository</w:t>
                        </w:r>
                      </w:p>
                    </w:txbxContent>
                  </v:textbox>
                </v:rect>
                <v:rect id="Rectangle 16" o:spid="_x0000_s1037" style="position:absolute;left:35433;top:5114;width:10287;height:208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">
                  <v:textbox>
                    <w:txbxContent>
                      <w:p w14:paraId="1661B86D" w14:textId="49EECAC5" w:rsidR="0033732D" w:rsidRDefault="0033732D" w:rsidP="00A71ECB">
                        <w:pPr>
                          <w:jc w:val="center"/>
                        </w:pPr>
                        <w:r>
                          <w:t>Terminology Consumer</w:t>
                        </w:r>
                      </w:p>
                    </w:txbxContent>
                  </v:textbox>
                </v:rect>
                <w10:anchorlock/>
              </v:group>
            </w:pict>
          </mc:Fallback>
        </mc:AlternateContent>
      </w:r>
      <w:r w:rsidR="00F723D3">
        <w:tab/>
      </w:r>
    </w:p>
    <w:p w14:paraId="1D43437A" w14:textId="77777777" w:rsidR="00264E1C" w:rsidRDefault="00264E1C" w:rsidP="00264E1C">
      <w:pPr>
        <w:pStyle w:val="BodyText"/>
      </w:pPr>
    </w:p>
    <w:p w14:paraId="38805CB0" w14:textId="561DF0D9" w:rsidR="00264E1C" w:rsidRDefault="00264E1C" w:rsidP="00264E1C">
      <w:pPr>
        <w:pStyle w:val="FigureTitle"/>
      </w:pPr>
      <w:r>
        <w:t>Figure X.1-1: Actors and Transactions</w:t>
      </w:r>
    </w:p>
    <w:p w14:paraId="2F709CB6" w14:textId="30EBA760" w:rsidR="00264E1C" w:rsidRDefault="00264E1C" w:rsidP="00264E1C">
      <w:pPr>
        <w:pStyle w:val="BodyText"/>
      </w:pPr>
      <w:r>
        <w:t xml:space="preserve">Table X.1-1 </w:t>
      </w:r>
      <w:r w:rsidR="00343CAC">
        <w:t>SVCM</w:t>
      </w:r>
      <w:r>
        <w:t xml:space="preserve"> Integration Profile - Actors and Transactions lists the transactions for each actor directly involved in the </w:t>
      </w:r>
      <w:r w:rsidR="00343CAC">
        <w:t>SVCM</w:t>
      </w:r>
      <w:r w:rsidR="00C52F1E">
        <w:t xml:space="preserve"> </w:t>
      </w:r>
      <w:r w:rsidR="00A2599A">
        <w:t>Profile</w:t>
      </w:r>
      <w:r>
        <w:t xml:space="preserve">. In order to claim support of this Integration Profile, an implementation must perform the required transactions (labeled “R”). Transactions labeled “O” are optional. A complete list of options defined by this Integration Profile is </w:t>
      </w:r>
      <w:r w:rsidR="00015B62">
        <w:t xml:space="preserve">shown </w:t>
      </w:r>
      <w:r>
        <w:t>in Table X.2-1.</w:t>
      </w:r>
    </w:p>
    <w:p w14:paraId="0E38C49E" w14:textId="0B999C06" w:rsidR="00264E1C" w:rsidRDefault="00264E1C" w:rsidP="00264E1C">
      <w:pPr>
        <w:pStyle w:val="TableTitle"/>
      </w:pPr>
      <w:r>
        <w:t xml:space="preserve">Table X.1-1: </w:t>
      </w:r>
      <w:r w:rsidR="00343CAC">
        <w:t>SVCM</w:t>
      </w:r>
      <w:r>
        <w:t xml:space="preserve"> Integration Profile - Actors and Transactions</w:t>
      </w:r>
    </w:p>
    <w:tbl>
      <w:tblPr>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358"/>
        <w:gridCol w:w="1440"/>
        <w:gridCol w:w="1440"/>
        <w:gridCol w:w="1715"/>
      </w:tblGrid>
      <w:tr w:rsidR="003A41BA" w14:paraId="5C1915FD" w14:textId="77777777" w:rsidTr="006159EA">
        <w:trPr>
          <w:jc w:val="center"/>
        </w:trPr>
        <w:tc>
          <w:tcPr>
            <w:tcW w:w="1975" w:type="dxa"/>
            <w:tcBorders>
              <w:top w:val="single" w:sz="4" w:space="0" w:color="auto"/>
              <w:left w:val="single" w:sz="4" w:space="0" w:color="auto"/>
              <w:bottom w:val="single" w:sz="4" w:space="0" w:color="auto"/>
              <w:right w:val="single" w:sz="4" w:space="0" w:color="auto"/>
            </w:tcBorders>
            <w:shd w:val="clear" w:color="auto" w:fill="D8D8D8"/>
            <w:hideMark/>
          </w:tcPr>
          <w:p w14:paraId="32DB945A" w14:textId="77777777" w:rsidR="003A41BA" w:rsidRDefault="003A41BA" w:rsidP="003A41BA">
            <w:pPr>
              <w:pStyle w:val="TableEntryHeader"/>
            </w:pPr>
            <w:r>
              <w:t>Actors</w:t>
            </w:r>
          </w:p>
        </w:tc>
        <w:tc>
          <w:tcPr>
            <w:tcW w:w="3358" w:type="dxa"/>
            <w:tcBorders>
              <w:top w:val="single" w:sz="4" w:space="0" w:color="auto"/>
              <w:left w:val="single" w:sz="4" w:space="0" w:color="auto"/>
              <w:bottom w:val="single" w:sz="4" w:space="0" w:color="auto"/>
              <w:right w:val="single" w:sz="4" w:space="0" w:color="auto"/>
            </w:tcBorders>
            <w:shd w:val="clear" w:color="auto" w:fill="D8D8D8"/>
            <w:hideMark/>
          </w:tcPr>
          <w:p w14:paraId="2CD707F4" w14:textId="23A1D679" w:rsidR="003A41BA" w:rsidRDefault="003A41BA" w:rsidP="003A41BA">
            <w:pPr>
              <w:pStyle w:val="TableEntryHeader"/>
            </w:pPr>
            <w:r>
              <w:t>Transactions</w:t>
            </w:r>
          </w:p>
        </w:tc>
        <w:tc>
          <w:tcPr>
            <w:tcW w:w="1440" w:type="dxa"/>
            <w:tcBorders>
              <w:top w:val="single" w:sz="4" w:space="0" w:color="auto"/>
              <w:left w:val="single" w:sz="4" w:space="0" w:color="auto"/>
              <w:bottom w:val="single" w:sz="4" w:space="0" w:color="auto"/>
              <w:right w:val="single" w:sz="4" w:space="0" w:color="auto"/>
            </w:tcBorders>
            <w:shd w:val="clear" w:color="auto" w:fill="D8D8D8"/>
          </w:tcPr>
          <w:p w14:paraId="66089756" w14:textId="0B5041AA" w:rsidR="003A41BA" w:rsidRDefault="003A41BA" w:rsidP="003A41BA">
            <w:pPr>
              <w:pStyle w:val="TableEntryHeader"/>
            </w:pPr>
            <w:r>
              <w:t>Initiator or Responder</w:t>
            </w:r>
          </w:p>
        </w:tc>
        <w:tc>
          <w:tcPr>
            <w:tcW w:w="1440" w:type="dxa"/>
            <w:tcBorders>
              <w:top w:val="single" w:sz="4" w:space="0" w:color="auto"/>
              <w:left w:val="single" w:sz="4" w:space="0" w:color="auto"/>
              <w:bottom w:val="single" w:sz="4" w:space="0" w:color="auto"/>
              <w:right w:val="single" w:sz="4" w:space="0" w:color="auto"/>
            </w:tcBorders>
            <w:shd w:val="clear" w:color="auto" w:fill="D8D8D8"/>
            <w:hideMark/>
          </w:tcPr>
          <w:p w14:paraId="5058EB83" w14:textId="501DA43F" w:rsidR="003A41BA" w:rsidRDefault="003A41BA" w:rsidP="003A41BA">
            <w:pPr>
              <w:pStyle w:val="TableEntryHeader"/>
            </w:pPr>
            <w:r>
              <w:t>Optionality</w:t>
            </w:r>
          </w:p>
        </w:tc>
        <w:tc>
          <w:tcPr>
            <w:tcW w:w="1715" w:type="dxa"/>
            <w:tcBorders>
              <w:top w:val="single" w:sz="4" w:space="0" w:color="auto"/>
              <w:left w:val="single" w:sz="4" w:space="0" w:color="auto"/>
              <w:bottom w:val="single" w:sz="4" w:space="0" w:color="auto"/>
              <w:right w:val="single" w:sz="4" w:space="0" w:color="auto"/>
            </w:tcBorders>
            <w:shd w:val="clear" w:color="auto" w:fill="D8D8D8"/>
            <w:hideMark/>
          </w:tcPr>
          <w:p w14:paraId="7E4FF28D" w14:textId="77777777" w:rsidR="003A41BA" w:rsidRDefault="003A41BA" w:rsidP="003A41BA">
            <w:pPr>
              <w:pStyle w:val="TableEntryHeader"/>
            </w:pPr>
            <w:r>
              <w:t>Section</w:t>
            </w:r>
          </w:p>
        </w:tc>
      </w:tr>
      <w:tr w:rsidR="003A41BA" w14:paraId="56586EB9"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496D7409" w14:textId="61B57F2B" w:rsidR="003A41BA" w:rsidRDefault="003A41BA" w:rsidP="003A41BA">
            <w:pPr>
              <w:pStyle w:val="TableEntry"/>
            </w:pPr>
            <w:r w:rsidRPr="00775D3A">
              <w:t>T</w:t>
            </w:r>
            <w:r>
              <w:t>erminology Repository</w:t>
            </w:r>
          </w:p>
        </w:tc>
        <w:tc>
          <w:tcPr>
            <w:tcW w:w="3358" w:type="dxa"/>
            <w:tcBorders>
              <w:top w:val="single" w:sz="4" w:space="0" w:color="auto"/>
              <w:left w:val="single" w:sz="4" w:space="0" w:color="auto"/>
              <w:bottom w:val="single" w:sz="4" w:space="0" w:color="auto"/>
              <w:right w:val="single" w:sz="4" w:space="0" w:color="auto"/>
            </w:tcBorders>
            <w:hideMark/>
          </w:tcPr>
          <w:p w14:paraId="0709510B" w14:textId="2A2E61C7" w:rsidR="003A41BA" w:rsidRDefault="003A41BA" w:rsidP="003A41BA">
            <w:pPr>
              <w:pStyle w:val="TableEntry"/>
            </w:pPr>
            <w:r>
              <w:t xml:space="preserve">Retrieve </w:t>
            </w:r>
            <w:proofErr w:type="spellStart"/>
            <w:r>
              <w:t>Value</w:t>
            </w:r>
            <w:r w:rsidR="00F723D3">
              <w:t>s</w:t>
            </w:r>
            <w:r>
              <w:t>et</w:t>
            </w:r>
            <w:proofErr w:type="spellEnd"/>
            <w:r>
              <w:t xml:space="preserve"> [ITI-Y1]</w:t>
            </w:r>
          </w:p>
        </w:tc>
        <w:tc>
          <w:tcPr>
            <w:tcW w:w="1440" w:type="dxa"/>
            <w:tcBorders>
              <w:top w:val="single" w:sz="4" w:space="0" w:color="auto"/>
              <w:left w:val="single" w:sz="4" w:space="0" w:color="auto"/>
              <w:bottom w:val="single" w:sz="4" w:space="0" w:color="auto"/>
              <w:right w:val="single" w:sz="4" w:space="0" w:color="auto"/>
            </w:tcBorders>
          </w:tcPr>
          <w:p w14:paraId="6301ABAE" w14:textId="29488EBA"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hideMark/>
          </w:tcPr>
          <w:p w14:paraId="0B76C953" w14:textId="68F5DBF4"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hideMark/>
          </w:tcPr>
          <w:p w14:paraId="67161CB6" w14:textId="0A5DEC50" w:rsidR="003A41BA" w:rsidRDefault="003A41BA" w:rsidP="003A41BA">
            <w:pPr>
              <w:pStyle w:val="TableEntry"/>
            </w:pPr>
            <w:r>
              <w:t>ITI TF-2c: 3.Y1</w:t>
            </w:r>
          </w:p>
        </w:tc>
      </w:tr>
      <w:tr w:rsidR="003A41BA" w14:paraId="11B35CC0"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42D79C04"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64892FC6" w14:textId="2C7DD3B6" w:rsidR="003A41BA" w:rsidRDefault="003A41BA" w:rsidP="003A41BA">
            <w:pPr>
              <w:pStyle w:val="TableEntry"/>
            </w:pPr>
            <w:r>
              <w:t>Retrieve Code System [ITI-Y2]</w:t>
            </w:r>
          </w:p>
        </w:tc>
        <w:tc>
          <w:tcPr>
            <w:tcW w:w="1440" w:type="dxa"/>
            <w:tcBorders>
              <w:top w:val="single" w:sz="4" w:space="0" w:color="auto"/>
              <w:left w:val="single" w:sz="4" w:space="0" w:color="auto"/>
              <w:bottom w:val="single" w:sz="4" w:space="0" w:color="auto"/>
              <w:right w:val="single" w:sz="4" w:space="0" w:color="auto"/>
            </w:tcBorders>
          </w:tcPr>
          <w:p w14:paraId="4BD8216E" w14:textId="4337D641"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7DFAB576" w14:textId="24610005"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16107DB6" w14:textId="440F3274" w:rsidR="003A41BA" w:rsidRDefault="003A41BA" w:rsidP="003A41BA">
            <w:pPr>
              <w:pStyle w:val="TableEntry"/>
            </w:pPr>
            <w:r>
              <w:t>ITI TF-2c: 3.Y2</w:t>
            </w:r>
          </w:p>
        </w:tc>
      </w:tr>
      <w:tr w:rsidR="003A41BA" w14:paraId="6ED52BA0"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08FD7906"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7F189D0A" w14:textId="2FB7E4F3" w:rsidR="003A41BA" w:rsidRDefault="003A41BA" w:rsidP="003A41BA">
            <w:pPr>
              <w:pStyle w:val="TableEntry"/>
            </w:pPr>
            <w:r>
              <w:t>Retrieve Concept Map [ITI-Y3]</w:t>
            </w:r>
          </w:p>
        </w:tc>
        <w:tc>
          <w:tcPr>
            <w:tcW w:w="1440" w:type="dxa"/>
            <w:tcBorders>
              <w:top w:val="single" w:sz="4" w:space="0" w:color="auto"/>
              <w:left w:val="single" w:sz="4" w:space="0" w:color="auto"/>
              <w:bottom w:val="single" w:sz="4" w:space="0" w:color="auto"/>
              <w:right w:val="single" w:sz="4" w:space="0" w:color="auto"/>
            </w:tcBorders>
          </w:tcPr>
          <w:p w14:paraId="0AA01E3C" w14:textId="48A74683"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6E4D7BDF" w14:textId="1CB9E476" w:rsidR="003A41BA" w:rsidRDefault="003A41BA" w:rsidP="003A41BA">
            <w:pPr>
              <w:pStyle w:val="TableEntry"/>
              <w:jc w:val="center"/>
            </w:pPr>
            <w:r>
              <w:t>O</w:t>
            </w:r>
          </w:p>
        </w:tc>
        <w:tc>
          <w:tcPr>
            <w:tcW w:w="1715" w:type="dxa"/>
            <w:tcBorders>
              <w:top w:val="single" w:sz="4" w:space="0" w:color="auto"/>
              <w:left w:val="single" w:sz="4" w:space="0" w:color="auto"/>
              <w:bottom w:val="single" w:sz="4" w:space="0" w:color="auto"/>
              <w:right w:val="single" w:sz="4" w:space="0" w:color="auto"/>
            </w:tcBorders>
          </w:tcPr>
          <w:p w14:paraId="2D9601F0" w14:textId="65471CB1" w:rsidR="003A41BA" w:rsidRDefault="003A41BA" w:rsidP="003A41BA">
            <w:pPr>
              <w:pStyle w:val="TableEntry"/>
            </w:pPr>
            <w:r>
              <w:t>ITI TF-2c: 3.Y3</w:t>
            </w:r>
          </w:p>
        </w:tc>
      </w:tr>
      <w:tr w:rsidR="003A41BA" w14:paraId="7B89182B"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B7D6F4D"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5623AEDE" w14:textId="503F6246" w:rsidR="003A41BA" w:rsidRDefault="003A41BA" w:rsidP="003A41BA">
            <w:pPr>
              <w:pStyle w:val="TableEntry"/>
            </w:pPr>
            <w:r>
              <w:t xml:space="preserve">Expand </w:t>
            </w:r>
            <w:proofErr w:type="spellStart"/>
            <w:r>
              <w:t>Value</w:t>
            </w:r>
            <w:r w:rsidR="00F723D3">
              <w:t>s</w:t>
            </w:r>
            <w:r>
              <w:t>et</w:t>
            </w:r>
            <w:proofErr w:type="spellEnd"/>
            <w:r>
              <w:t xml:space="preserve"> [ITI-Y4]</w:t>
            </w:r>
          </w:p>
        </w:tc>
        <w:tc>
          <w:tcPr>
            <w:tcW w:w="1440" w:type="dxa"/>
            <w:tcBorders>
              <w:top w:val="single" w:sz="4" w:space="0" w:color="auto"/>
              <w:left w:val="single" w:sz="4" w:space="0" w:color="auto"/>
              <w:bottom w:val="single" w:sz="4" w:space="0" w:color="auto"/>
              <w:right w:val="single" w:sz="4" w:space="0" w:color="auto"/>
            </w:tcBorders>
          </w:tcPr>
          <w:p w14:paraId="1C3891CA" w14:textId="765B7744"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1F868F2" w14:textId="61C35F70"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21DECDC7" w14:textId="3E8D7449" w:rsidR="003A41BA" w:rsidRDefault="003A41BA" w:rsidP="003A41BA">
            <w:pPr>
              <w:pStyle w:val="TableEntry"/>
            </w:pPr>
            <w:r>
              <w:t>ITI TF-2c: 3.Y4</w:t>
            </w:r>
          </w:p>
        </w:tc>
      </w:tr>
      <w:tr w:rsidR="003A41BA" w14:paraId="400F2163"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67E566DE"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66A84537" w14:textId="4AA97344" w:rsidR="003A41BA" w:rsidRDefault="003A41BA" w:rsidP="003A41BA">
            <w:pPr>
              <w:pStyle w:val="TableEntry"/>
            </w:pPr>
            <w:r>
              <w:t>Lookup Concept [ITI-Y5]</w:t>
            </w:r>
          </w:p>
        </w:tc>
        <w:tc>
          <w:tcPr>
            <w:tcW w:w="1440" w:type="dxa"/>
            <w:tcBorders>
              <w:top w:val="single" w:sz="4" w:space="0" w:color="auto"/>
              <w:left w:val="single" w:sz="4" w:space="0" w:color="auto"/>
              <w:bottom w:val="single" w:sz="4" w:space="0" w:color="auto"/>
              <w:right w:val="single" w:sz="4" w:space="0" w:color="auto"/>
            </w:tcBorders>
          </w:tcPr>
          <w:p w14:paraId="799FC616" w14:textId="2DFB6D08"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60743568" w14:textId="3CDB0DCF"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6531BC3B" w14:textId="130A4A1D" w:rsidR="003A41BA" w:rsidRDefault="003A41BA" w:rsidP="003A41BA">
            <w:pPr>
              <w:pStyle w:val="TableEntry"/>
            </w:pPr>
            <w:r>
              <w:t>ITI TF-2c: 3.Y5</w:t>
            </w:r>
          </w:p>
        </w:tc>
      </w:tr>
      <w:tr w:rsidR="003A41BA" w14:paraId="21B5AA7A"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C046E6C"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110CF197" w14:textId="2B903229" w:rsidR="003A41BA" w:rsidRDefault="003A41BA" w:rsidP="003A41BA">
            <w:pPr>
              <w:pStyle w:val="TableEntry"/>
            </w:pPr>
            <w:r>
              <w:t>Validate Code [ITI-Y6]</w:t>
            </w:r>
          </w:p>
        </w:tc>
        <w:tc>
          <w:tcPr>
            <w:tcW w:w="1440" w:type="dxa"/>
            <w:tcBorders>
              <w:top w:val="single" w:sz="4" w:space="0" w:color="auto"/>
              <w:left w:val="single" w:sz="4" w:space="0" w:color="auto"/>
              <w:bottom w:val="single" w:sz="4" w:space="0" w:color="auto"/>
              <w:right w:val="single" w:sz="4" w:space="0" w:color="auto"/>
            </w:tcBorders>
          </w:tcPr>
          <w:p w14:paraId="05508B4D" w14:textId="2192932A"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89CE4DB" w14:textId="2F63F82E"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76046578" w14:textId="3AD0AE59" w:rsidR="003A41BA" w:rsidRDefault="003A41BA" w:rsidP="003A41BA">
            <w:pPr>
              <w:pStyle w:val="TableEntry"/>
            </w:pPr>
            <w:r>
              <w:t>ITI TF-2c: 3.Y6</w:t>
            </w:r>
          </w:p>
        </w:tc>
      </w:tr>
      <w:tr w:rsidR="003A41BA" w14:paraId="7E256AD6"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53429E37"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DBC8191" w14:textId="0B0A7403" w:rsidR="003A41BA" w:rsidRDefault="003A41BA" w:rsidP="003A41BA">
            <w:pPr>
              <w:pStyle w:val="TableEntry"/>
            </w:pPr>
            <w:r>
              <w:t>Translate Code [ITI-Y7]</w:t>
            </w:r>
          </w:p>
        </w:tc>
        <w:tc>
          <w:tcPr>
            <w:tcW w:w="1440" w:type="dxa"/>
            <w:tcBorders>
              <w:top w:val="single" w:sz="4" w:space="0" w:color="auto"/>
              <w:left w:val="single" w:sz="4" w:space="0" w:color="auto"/>
              <w:bottom w:val="single" w:sz="4" w:space="0" w:color="auto"/>
              <w:right w:val="single" w:sz="4" w:space="0" w:color="auto"/>
            </w:tcBorders>
          </w:tcPr>
          <w:p w14:paraId="6138A314" w14:textId="4C8E9196" w:rsidR="003A41BA" w:rsidDel="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3C36C80" w14:textId="2AA9ED86" w:rsidR="003A41BA" w:rsidRDefault="003A41BA" w:rsidP="003A41BA">
            <w:pPr>
              <w:pStyle w:val="TableEntry"/>
              <w:jc w:val="center"/>
            </w:pPr>
            <w:r>
              <w:t>O</w:t>
            </w:r>
          </w:p>
        </w:tc>
        <w:tc>
          <w:tcPr>
            <w:tcW w:w="1715" w:type="dxa"/>
            <w:tcBorders>
              <w:top w:val="single" w:sz="4" w:space="0" w:color="auto"/>
              <w:left w:val="single" w:sz="4" w:space="0" w:color="auto"/>
              <w:bottom w:val="single" w:sz="4" w:space="0" w:color="auto"/>
              <w:right w:val="single" w:sz="4" w:space="0" w:color="auto"/>
            </w:tcBorders>
          </w:tcPr>
          <w:p w14:paraId="7B260F49" w14:textId="65284D1F" w:rsidR="003A41BA" w:rsidRDefault="003A41BA" w:rsidP="003A41BA">
            <w:pPr>
              <w:pStyle w:val="TableEntry"/>
            </w:pPr>
            <w:r>
              <w:t>ITI TF-2c: 3.Y7</w:t>
            </w:r>
          </w:p>
        </w:tc>
      </w:tr>
      <w:tr w:rsidR="003A41BA" w14:paraId="6080341E"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200ECAD7" w14:textId="5409FC34" w:rsidR="003A41BA" w:rsidRDefault="003A41BA" w:rsidP="003A41BA">
            <w:pPr>
              <w:pStyle w:val="TableEntry"/>
            </w:pPr>
            <w:r w:rsidRPr="006E5941">
              <w:t xml:space="preserve">Terminology </w:t>
            </w:r>
            <w:r>
              <w:t>Consumer</w:t>
            </w:r>
            <w:r w:rsidR="00A8233D">
              <w:t xml:space="preserve"> </w:t>
            </w:r>
            <w:r>
              <w:t>(Note 1)</w:t>
            </w:r>
          </w:p>
        </w:tc>
        <w:tc>
          <w:tcPr>
            <w:tcW w:w="3358" w:type="dxa"/>
            <w:tcBorders>
              <w:top w:val="single" w:sz="4" w:space="0" w:color="auto"/>
              <w:left w:val="single" w:sz="4" w:space="0" w:color="auto"/>
              <w:bottom w:val="single" w:sz="4" w:space="0" w:color="auto"/>
              <w:right w:val="single" w:sz="4" w:space="0" w:color="auto"/>
            </w:tcBorders>
            <w:hideMark/>
          </w:tcPr>
          <w:p w14:paraId="72886FD2" w14:textId="4CDAFA94" w:rsidR="003A41BA" w:rsidRDefault="003A41BA" w:rsidP="003A41BA">
            <w:pPr>
              <w:pStyle w:val="TableEntry"/>
              <w:rPr>
                <w:rStyle w:val="InsertText"/>
              </w:rPr>
            </w:pPr>
            <w:r>
              <w:t xml:space="preserve">Retrieve </w:t>
            </w:r>
            <w:proofErr w:type="spellStart"/>
            <w:r>
              <w:t>Value</w:t>
            </w:r>
            <w:r w:rsidR="00F723D3">
              <w:t>s</w:t>
            </w:r>
            <w:r>
              <w:t>et</w:t>
            </w:r>
            <w:proofErr w:type="spellEnd"/>
            <w:r>
              <w:t xml:space="preserve"> [ITI-Y1]</w:t>
            </w:r>
          </w:p>
        </w:tc>
        <w:tc>
          <w:tcPr>
            <w:tcW w:w="1440" w:type="dxa"/>
            <w:tcBorders>
              <w:top w:val="single" w:sz="4" w:space="0" w:color="auto"/>
              <w:left w:val="single" w:sz="4" w:space="0" w:color="auto"/>
              <w:bottom w:val="single" w:sz="4" w:space="0" w:color="auto"/>
              <w:right w:val="single" w:sz="4" w:space="0" w:color="auto"/>
            </w:tcBorders>
          </w:tcPr>
          <w:p w14:paraId="0E02A009" w14:textId="06A11DF5" w:rsidR="003A41BA" w:rsidDel="00C52F1E" w:rsidRDefault="003A41BA" w:rsidP="003A41BA">
            <w:pPr>
              <w:pStyle w:val="TableEntry"/>
              <w:jc w:val="center"/>
            </w:pPr>
            <w:r>
              <w:rPr>
                <w:szCs w:val="18"/>
              </w:rPr>
              <w:t>Initiator</w:t>
            </w:r>
          </w:p>
        </w:tc>
        <w:tc>
          <w:tcPr>
            <w:tcW w:w="1440" w:type="dxa"/>
            <w:tcBorders>
              <w:top w:val="single" w:sz="4" w:space="0" w:color="auto"/>
              <w:left w:val="single" w:sz="4" w:space="0" w:color="auto"/>
              <w:bottom w:val="single" w:sz="4" w:space="0" w:color="auto"/>
              <w:right w:val="single" w:sz="4" w:space="0" w:color="auto"/>
            </w:tcBorders>
            <w:hideMark/>
          </w:tcPr>
          <w:p w14:paraId="7736C3B2" w14:textId="07CBEC91" w:rsidR="003A41BA" w:rsidRDefault="003A41BA" w:rsidP="003A41BA">
            <w:pPr>
              <w:pStyle w:val="TableEntry"/>
              <w:jc w:val="center"/>
              <w:rPr>
                <w:rStyle w:val="InsertText"/>
              </w:rPr>
            </w:pPr>
            <w:r>
              <w:t>O</w:t>
            </w:r>
          </w:p>
        </w:tc>
        <w:tc>
          <w:tcPr>
            <w:tcW w:w="1715" w:type="dxa"/>
            <w:tcBorders>
              <w:top w:val="single" w:sz="4" w:space="0" w:color="auto"/>
              <w:left w:val="single" w:sz="4" w:space="0" w:color="auto"/>
              <w:bottom w:val="single" w:sz="4" w:space="0" w:color="auto"/>
              <w:right w:val="single" w:sz="4" w:space="0" w:color="auto"/>
            </w:tcBorders>
            <w:hideMark/>
          </w:tcPr>
          <w:p w14:paraId="0AFE7FF9" w14:textId="7202CEAF" w:rsidR="003A41BA" w:rsidRDefault="003A41BA" w:rsidP="003A41BA">
            <w:pPr>
              <w:pStyle w:val="TableEntry"/>
              <w:rPr>
                <w:rStyle w:val="InsertText"/>
              </w:rPr>
            </w:pPr>
            <w:r>
              <w:t>ITI TF-2c: 3.Y1</w:t>
            </w:r>
          </w:p>
        </w:tc>
      </w:tr>
      <w:tr w:rsidR="003A41BA" w14:paraId="61F3BD59"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1FD2FE9F"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7C7EE1C4" w14:textId="615007F2" w:rsidR="003A41BA" w:rsidDel="0089602B" w:rsidRDefault="003A41BA" w:rsidP="003A41BA">
            <w:pPr>
              <w:pStyle w:val="TableEntry"/>
              <w:rPr>
                <w:bCs/>
              </w:rPr>
            </w:pPr>
            <w:r>
              <w:t>Retrieve Code System [ITI-Y2]</w:t>
            </w:r>
          </w:p>
        </w:tc>
        <w:tc>
          <w:tcPr>
            <w:tcW w:w="1440" w:type="dxa"/>
            <w:tcBorders>
              <w:top w:val="single" w:sz="4" w:space="0" w:color="auto"/>
              <w:left w:val="single" w:sz="4" w:space="0" w:color="auto"/>
              <w:bottom w:val="single" w:sz="4" w:space="0" w:color="auto"/>
              <w:right w:val="single" w:sz="4" w:space="0" w:color="auto"/>
            </w:tcBorders>
          </w:tcPr>
          <w:p w14:paraId="542D3937" w14:textId="6E06FE0B" w:rsidR="003A41BA" w:rsidRPr="00A71ECB"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2AA80B66" w14:textId="353F2043"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0BCA10D0" w14:textId="27F8E10C" w:rsidR="003A41BA" w:rsidRDefault="003A41BA" w:rsidP="003A41BA">
            <w:pPr>
              <w:pStyle w:val="TableEntry"/>
              <w:rPr>
                <w:b/>
              </w:rPr>
            </w:pPr>
            <w:r>
              <w:t>ITI TF-2c: 3.Y2</w:t>
            </w:r>
          </w:p>
        </w:tc>
      </w:tr>
      <w:tr w:rsidR="003A41BA" w14:paraId="4C5D2800"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6E5E9C64"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3EA299B2" w14:textId="001B5A14" w:rsidR="003A41BA" w:rsidDel="0089602B" w:rsidRDefault="003A41BA" w:rsidP="003A41BA">
            <w:pPr>
              <w:pStyle w:val="TableEntry"/>
              <w:rPr>
                <w:bCs/>
              </w:rPr>
            </w:pPr>
            <w:r>
              <w:t>Retrieve Concept Map [ITI-Y3]</w:t>
            </w:r>
          </w:p>
        </w:tc>
        <w:tc>
          <w:tcPr>
            <w:tcW w:w="1440" w:type="dxa"/>
            <w:tcBorders>
              <w:top w:val="single" w:sz="4" w:space="0" w:color="auto"/>
              <w:left w:val="single" w:sz="4" w:space="0" w:color="auto"/>
              <w:bottom w:val="single" w:sz="4" w:space="0" w:color="auto"/>
              <w:right w:val="single" w:sz="4" w:space="0" w:color="auto"/>
            </w:tcBorders>
          </w:tcPr>
          <w:p w14:paraId="1554E046" w14:textId="08D905B0" w:rsidR="003A41BA" w:rsidRPr="00A71ECB"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7EEF14C2" w14:textId="1558A6E4" w:rsidR="003A41BA" w:rsidRPr="00A71ECB" w:rsidDel="0089602B" w:rsidRDefault="003A41BA" w:rsidP="003A41BA">
            <w:pPr>
              <w:pStyle w:val="TableEntry"/>
              <w:jc w:val="center"/>
              <w:rPr>
                <w:bCs/>
              </w:rPr>
            </w:pPr>
            <w:r w:rsidRPr="00A71ECB">
              <w:rPr>
                <w:bCs/>
              </w:rPr>
              <w:t>O</w:t>
            </w:r>
          </w:p>
        </w:tc>
        <w:tc>
          <w:tcPr>
            <w:tcW w:w="1715" w:type="dxa"/>
            <w:tcBorders>
              <w:top w:val="single" w:sz="4" w:space="0" w:color="auto"/>
              <w:left w:val="single" w:sz="4" w:space="0" w:color="auto"/>
              <w:bottom w:val="single" w:sz="4" w:space="0" w:color="auto"/>
              <w:right w:val="single" w:sz="4" w:space="0" w:color="auto"/>
            </w:tcBorders>
          </w:tcPr>
          <w:p w14:paraId="34FC412D" w14:textId="1699E65D" w:rsidR="003A41BA" w:rsidRDefault="003A41BA" w:rsidP="003A41BA">
            <w:pPr>
              <w:pStyle w:val="TableEntry"/>
              <w:rPr>
                <w:b/>
              </w:rPr>
            </w:pPr>
            <w:r>
              <w:t>ITI TF-2c: 3.Y3</w:t>
            </w:r>
          </w:p>
        </w:tc>
      </w:tr>
      <w:tr w:rsidR="003A41BA" w14:paraId="1DFB41F2"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856BB80"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2263EF06" w14:textId="51C57CE9" w:rsidR="003A41BA" w:rsidDel="0089602B" w:rsidRDefault="003A41BA" w:rsidP="003A41BA">
            <w:pPr>
              <w:pStyle w:val="TableEntry"/>
              <w:rPr>
                <w:bCs/>
              </w:rPr>
            </w:pPr>
            <w:r>
              <w:t xml:space="preserve">Expand </w:t>
            </w:r>
            <w:proofErr w:type="spellStart"/>
            <w:r>
              <w:t>Value</w:t>
            </w:r>
            <w:r w:rsidR="00F723D3">
              <w:t>s</w:t>
            </w:r>
            <w:r>
              <w:t>et</w:t>
            </w:r>
            <w:proofErr w:type="spellEnd"/>
            <w:r>
              <w:t xml:space="preserve"> [ITI-Y4]</w:t>
            </w:r>
          </w:p>
        </w:tc>
        <w:tc>
          <w:tcPr>
            <w:tcW w:w="1440" w:type="dxa"/>
            <w:tcBorders>
              <w:top w:val="single" w:sz="4" w:space="0" w:color="auto"/>
              <w:left w:val="single" w:sz="4" w:space="0" w:color="auto"/>
              <w:bottom w:val="single" w:sz="4" w:space="0" w:color="auto"/>
              <w:right w:val="single" w:sz="4" w:space="0" w:color="auto"/>
            </w:tcBorders>
          </w:tcPr>
          <w:p w14:paraId="6E41149F" w14:textId="08BBF44D"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6ED584A1" w14:textId="2055D6EE"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104E1152" w14:textId="624B89F9" w:rsidR="003A41BA" w:rsidRDefault="003A41BA" w:rsidP="003A41BA">
            <w:pPr>
              <w:pStyle w:val="TableEntry"/>
              <w:rPr>
                <w:b/>
              </w:rPr>
            </w:pPr>
            <w:r>
              <w:t>ITI TF-2c: 3.Y4</w:t>
            </w:r>
          </w:p>
        </w:tc>
      </w:tr>
      <w:tr w:rsidR="003A41BA" w14:paraId="608AF615"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59AB824E"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23B2CF1E" w14:textId="68A6AC50" w:rsidR="003A41BA" w:rsidDel="0089602B" w:rsidRDefault="003A41BA" w:rsidP="003A41BA">
            <w:pPr>
              <w:pStyle w:val="TableEntry"/>
              <w:rPr>
                <w:bCs/>
              </w:rPr>
            </w:pPr>
            <w:r>
              <w:t>Lookup Concept [ITI-Y5]</w:t>
            </w:r>
          </w:p>
        </w:tc>
        <w:tc>
          <w:tcPr>
            <w:tcW w:w="1440" w:type="dxa"/>
            <w:tcBorders>
              <w:top w:val="single" w:sz="4" w:space="0" w:color="auto"/>
              <w:left w:val="single" w:sz="4" w:space="0" w:color="auto"/>
              <w:bottom w:val="single" w:sz="4" w:space="0" w:color="auto"/>
              <w:right w:val="single" w:sz="4" w:space="0" w:color="auto"/>
            </w:tcBorders>
          </w:tcPr>
          <w:p w14:paraId="756B4B60" w14:textId="2D97ECC4"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1DC07124" w14:textId="18232B99"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7AC1313D" w14:textId="1831BA93" w:rsidR="003A41BA" w:rsidRDefault="003A41BA" w:rsidP="003A41BA">
            <w:pPr>
              <w:pStyle w:val="TableEntry"/>
              <w:rPr>
                <w:b/>
              </w:rPr>
            </w:pPr>
            <w:r>
              <w:t>ITI TF-2c: 3.Y5</w:t>
            </w:r>
          </w:p>
        </w:tc>
      </w:tr>
      <w:tr w:rsidR="003A41BA" w14:paraId="7AA11708"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7D3A0970"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36891756" w14:textId="49E2E00F" w:rsidR="003A41BA" w:rsidDel="0089602B" w:rsidRDefault="003A41BA" w:rsidP="003A41BA">
            <w:pPr>
              <w:pStyle w:val="TableEntry"/>
              <w:rPr>
                <w:bCs/>
              </w:rPr>
            </w:pPr>
            <w:r>
              <w:t>Validate Code [ITI-Y6]</w:t>
            </w:r>
          </w:p>
        </w:tc>
        <w:tc>
          <w:tcPr>
            <w:tcW w:w="1440" w:type="dxa"/>
            <w:tcBorders>
              <w:top w:val="single" w:sz="4" w:space="0" w:color="auto"/>
              <w:left w:val="single" w:sz="4" w:space="0" w:color="auto"/>
              <w:bottom w:val="single" w:sz="4" w:space="0" w:color="auto"/>
              <w:right w:val="single" w:sz="4" w:space="0" w:color="auto"/>
            </w:tcBorders>
          </w:tcPr>
          <w:p w14:paraId="5E85EB4A" w14:textId="3862D6EC"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4450FC35" w14:textId="184C5CD5"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71E85F68" w14:textId="1D3A7D95" w:rsidR="003A41BA" w:rsidRDefault="003A41BA" w:rsidP="003A41BA">
            <w:pPr>
              <w:pStyle w:val="TableEntry"/>
              <w:rPr>
                <w:b/>
              </w:rPr>
            </w:pPr>
            <w:r>
              <w:t>ITI TF-2c: 3.Y6</w:t>
            </w:r>
          </w:p>
        </w:tc>
      </w:tr>
      <w:tr w:rsidR="003A41BA" w14:paraId="70914B0E"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9B2BC8A"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48F7C390" w14:textId="4F86E0A8" w:rsidR="003A41BA" w:rsidRPr="00D952AE" w:rsidRDefault="003A41BA" w:rsidP="003A41BA">
            <w:pPr>
              <w:pStyle w:val="TableEntry"/>
              <w:rPr>
                <w:bCs/>
              </w:rPr>
            </w:pPr>
            <w:r>
              <w:t>Translate Code [ITI-Y7]</w:t>
            </w:r>
          </w:p>
        </w:tc>
        <w:tc>
          <w:tcPr>
            <w:tcW w:w="1440" w:type="dxa"/>
            <w:tcBorders>
              <w:top w:val="single" w:sz="4" w:space="0" w:color="auto"/>
              <w:left w:val="single" w:sz="4" w:space="0" w:color="auto"/>
              <w:bottom w:val="single" w:sz="4" w:space="0" w:color="auto"/>
              <w:right w:val="single" w:sz="4" w:space="0" w:color="auto"/>
            </w:tcBorders>
          </w:tcPr>
          <w:p w14:paraId="6BB1D748" w14:textId="6D8F2138"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64164573" w14:textId="44921F76" w:rsidR="003A41BA" w:rsidRPr="00A71EC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45733A53" w14:textId="0D8D0273" w:rsidR="003A41BA" w:rsidRDefault="003A41BA" w:rsidP="003A41BA">
            <w:pPr>
              <w:pStyle w:val="TableEntry"/>
              <w:rPr>
                <w:b/>
              </w:rPr>
            </w:pPr>
            <w:r>
              <w:t>ITI TF-2c: 3.Y7</w:t>
            </w:r>
          </w:p>
        </w:tc>
      </w:tr>
    </w:tbl>
    <w:p w14:paraId="046820C6" w14:textId="12F73745" w:rsidR="00264E1C" w:rsidRPr="00A35B5F" w:rsidRDefault="00C52F1E" w:rsidP="00264E1C">
      <w:pPr>
        <w:pStyle w:val="BodyText"/>
        <w:rPr>
          <w:sz w:val="20"/>
        </w:rPr>
      </w:pPr>
      <w:r w:rsidRPr="00A35B5F">
        <w:rPr>
          <w:sz w:val="20"/>
        </w:rPr>
        <w:t>Note</w:t>
      </w:r>
      <w:r w:rsidR="003A41BA">
        <w:rPr>
          <w:sz w:val="20"/>
        </w:rPr>
        <w:t xml:space="preserve"> 1</w:t>
      </w:r>
      <w:r w:rsidRPr="00A35B5F">
        <w:rPr>
          <w:sz w:val="20"/>
        </w:rPr>
        <w:t xml:space="preserve">: </w:t>
      </w:r>
      <w:r w:rsidR="00A35B5F" w:rsidRPr="00A35B5F">
        <w:rPr>
          <w:sz w:val="20"/>
        </w:rPr>
        <w:t xml:space="preserve">At least one of the transactions is required for Terminology Consumers. </w:t>
      </w:r>
    </w:p>
    <w:p w14:paraId="28A145EB" w14:textId="74EC99A7" w:rsidR="0053692F" w:rsidRDefault="0053692F" w:rsidP="0053692F">
      <w:pPr>
        <w:pStyle w:val="Heading3"/>
        <w:numPr>
          <w:ilvl w:val="0"/>
          <w:numId w:val="0"/>
        </w:numPr>
        <w:ind w:left="720" w:hanging="720"/>
      </w:pPr>
      <w:bookmarkStart w:id="81" w:name="_Toc29225422"/>
      <w:r>
        <w:t>X.1.1 Actor Descriptions and Actor Profile Requirements</w:t>
      </w:r>
      <w:bookmarkEnd w:id="81"/>
    </w:p>
    <w:p w14:paraId="33CFA4B6" w14:textId="2155E1A2" w:rsidR="0053692F" w:rsidRDefault="0053692F" w:rsidP="00264E1C">
      <w:pPr>
        <w:pStyle w:val="BodyText"/>
      </w:pPr>
      <w:r>
        <w:t>No additional requirements</w:t>
      </w:r>
    </w:p>
    <w:p w14:paraId="7B1AF6E8" w14:textId="156B2736" w:rsidR="0053692F" w:rsidRDefault="0053692F" w:rsidP="00264E1C">
      <w:pPr>
        <w:pStyle w:val="BodyText"/>
      </w:pPr>
    </w:p>
    <w:p w14:paraId="4ACBF259" w14:textId="37F3FA05" w:rsidR="0053692F" w:rsidRDefault="0053692F" w:rsidP="0053692F">
      <w:pPr>
        <w:pStyle w:val="Heading2"/>
        <w:numPr>
          <w:ilvl w:val="0"/>
          <w:numId w:val="0"/>
        </w:numPr>
        <w:ind w:left="576" w:hanging="576"/>
      </w:pPr>
      <w:bookmarkStart w:id="82" w:name="_Toc29225423"/>
      <w:r>
        <w:t>X.2 SVCM Actor Options</w:t>
      </w:r>
      <w:bookmarkEnd w:id="82"/>
    </w:p>
    <w:p w14:paraId="238B942F" w14:textId="4F421ABE" w:rsidR="00EF2668" w:rsidRDefault="00EF2668" w:rsidP="00EF2668">
      <w:pPr>
        <w:pStyle w:val="BodyText"/>
      </w:pPr>
      <w:r>
        <w:t xml:space="preserve">Options that may be selected for this Integration Profile are listed in </w:t>
      </w:r>
      <w:r>
        <w:rPr>
          <w:bCs/>
        </w:rPr>
        <w:t>Table X.2-1 Sharing Value Sets - Actors and Option</w:t>
      </w:r>
      <w:r w:rsidR="00E00029">
        <w:rPr>
          <w:bCs/>
        </w:rPr>
        <w:t>,</w:t>
      </w:r>
      <w:r>
        <w:rPr>
          <w:b/>
        </w:rPr>
        <w:t xml:space="preserve"> </w:t>
      </w:r>
      <w:r>
        <w:t>along with the actors to which they apply. Dependencies between options</w:t>
      </w:r>
      <w:r w:rsidR="00E00029">
        <w:t>,</w:t>
      </w:r>
      <w:r>
        <w:t xml:space="preserve"> when applicable</w:t>
      </w:r>
      <w:r w:rsidR="00E00029">
        <w:t>,</w:t>
      </w:r>
      <w:r>
        <w:t xml:space="preserve"> are specified in notes. </w:t>
      </w:r>
    </w:p>
    <w:p w14:paraId="3CC08C71" w14:textId="77777777" w:rsidR="00EF2668" w:rsidRDefault="00EF2668" w:rsidP="00EF2668">
      <w:pPr>
        <w:pStyle w:val="TableTitle"/>
      </w:pPr>
      <w:r>
        <w:t>Table X.2-1: Sharing Value Sets - Actors and Options</w:t>
      </w:r>
    </w:p>
    <w:tbl>
      <w:tblPr>
        <w:tblW w:w="0" w:type="auto"/>
        <w:jc w:val="center"/>
        <w:tblLayout w:type="fixed"/>
        <w:tblLook w:val="04A0" w:firstRow="1" w:lastRow="0" w:firstColumn="1" w:lastColumn="0" w:noHBand="0" w:noVBand="1"/>
      </w:tblPr>
      <w:tblGrid>
        <w:gridCol w:w="2005"/>
        <w:gridCol w:w="2607"/>
        <w:gridCol w:w="2098"/>
      </w:tblGrid>
      <w:tr w:rsidR="00EF2668" w14:paraId="6914AB84" w14:textId="77777777" w:rsidTr="00EF2668">
        <w:trPr>
          <w:cantSplit/>
          <w:tblHeader/>
          <w:jc w:val="center"/>
        </w:trPr>
        <w:tc>
          <w:tcPr>
            <w:tcW w:w="2005" w:type="dxa"/>
            <w:tcBorders>
              <w:top w:val="single" w:sz="4" w:space="0" w:color="000000"/>
              <w:left w:val="single" w:sz="4" w:space="0" w:color="000000"/>
              <w:bottom w:val="single" w:sz="4" w:space="0" w:color="000000"/>
              <w:right w:val="single" w:sz="4" w:space="0" w:color="000000"/>
            </w:tcBorders>
            <w:shd w:val="clear" w:color="auto" w:fill="E0E0E0"/>
            <w:hideMark/>
          </w:tcPr>
          <w:p w14:paraId="41D89BD3" w14:textId="77777777" w:rsidR="00EF2668" w:rsidRDefault="00EF2668" w:rsidP="00EF2668">
            <w:pPr>
              <w:pStyle w:val="TableEntryHeader"/>
            </w:pPr>
            <w:r>
              <w:t>Actor</w:t>
            </w:r>
          </w:p>
        </w:tc>
        <w:tc>
          <w:tcPr>
            <w:tcW w:w="2607" w:type="dxa"/>
            <w:tcBorders>
              <w:top w:val="single" w:sz="4" w:space="0" w:color="000000"/>
              <w:left w:val="single" w:sz="4" w:space="0" w:color="000000"/>
              <w:bottom w:val="single" w:sz="4" w:space="0" w:color="000000"/>
              <w:right w:val="single" w:sz="4" w:space="0" w:color="000000"/>
            </w:tcBorders>
            <w:shd w:val="clear" w:color="auto" w:fill="E0E0E0"/>
            <w:hideMark/>
          </w:tcPr>
          <w:p w14:paraId="2DDEC026" w14:textId="77777777" w:rsidR="00EF2668" w:rsidRDefault="00EF2668" w:rsidP="00EF2668">
            <w:pPr>
              <w:pStyle w:val="TableEntryHeader"/>
            </w:pPr>
            <w:r>
              <w:t>Options</w:t>
            </w:r>
          </w:p>
        </w:tc>
        <w:tc>
          <w:tcPr>
            <w:tcW w:w="2098" w:type="dxa"/>
            <w:tcBorders>
              <w:top w:val="single" w:sz="4" w:space="0" w:color="000000"/>
              <w:left w:val="single" w:sz="4" w:space="0" w:color="000000"/>
              <w:bottom w:val="single" w:sz="4" w:space="0" w:color="000000"/>
              <w:right w:val="single" w:sz="4" w:space="0" w:color="000000"/>
            </w:tcBorders>
            <w:shd w:val="clear" w:color="auto" w:fill="E0E0E0"/>
            <w:hideMark/>
          </w:tcPr>
          <w:p w14:paraId="557E4B1E" w14:textId="77777777" w:rsidR="00EF2668" w:rsidRDefault="00EF2668" w:rsidP="00EF2668">
            <w:pPr>
              <w:pStyle w:val="TableEntryHeader"/>
            </w:pPr>
            <w:r>
              <w:t>Vol. &amp; Section</w:t>
            </w:r>
          </w:p>
        </w:tc>
      </w:tr>
      <w:tr w:rsidR="00EF2668" w14:paraId="172F546B" w14:textId="77777777" w:rsidTr="00EF2668">
        <w:trPr>
          <w:cantSplit/>
          <w:trHeight w:val="332"/>
          <w:jc w:val="center"/>
        </w:trPr>
        <w:tc>
          <w:tcPr>
            <w:tcW w:w="2005" w:type="dxa"/>
            <w:tcBorders>
              <w:top w:val="single" w:sz="4" w:space="0" w:color="000000"/>
              <w:left w:val="single" w:sz="4" w:space="0" w:color="000000"/>
              <w:bottom w:val="single" w:sz="4" w:space="0" w:color="000000"/>
              <w:right w:val="single" w:sz="4" w:space="0" w:color="000000"/>
            </w:tcBorders>
            <w:hideMark/>
          </w:tcPr>
          <w:p w14:paraId="5904DD30" w14:textId="78771059" w:rsidR="00EF2668" w:rsidRDefault="00EF2668" w:rsidP="00EF2668">
            <w:pPr>
              <w:pStyle w:val="TableEntry"/>
            </w:pPr>
            <w:r>
              <w:t>Terminology Repository</w:t>
            </w:r>
          </w:p>
        </w:tc>
        <w:tc>
          <w:tcPr>
            <w:tcW w:w="2607" w:type="dxa"/>
            <w:tcBorders>
              <w:top w:val="single" w:sz="4" w:space="0" w:color="000000"/>
              <w:left w:val="single" w:sz="4" w:space="0" w:color="000000"/>
              <w:bottom w:val="single" w:sz="4" w:space="0" w:color="000000"/>
              <w:right w:val="single" w:sz="4" w:space="0" w:color="000000"/>
            </w:tcBorders>
            <w:hideMark/>
          </w:tcPr>
          <w:p w14:paraId="2AA66C68" w14:textId="110B5C33" w:rsidR="00EF2668" w:rsidRDefault="00B24A20" w:rsidP="00EF2668">
            <w:pPr>
              <w:pStyle w:val="TableEntry"/>
            </w:pPr>
            <w:r>
              <w:t>Translate Option</w:t>
            </w:r>
          </w:p>
        </w:tc>
        <w:tc>
          <w:tcPr>
            <w:tcW w:w="2098" w:type="dxa"/>
            <w:tcBorders>
              <w:top w:val="single" w:sz="4" w:space="0" w:color="000000"/>
              <w:left w:val="single" w:sz="4" w:space="0" w:color="000000"/>
              <w:bottom w:val="single" w:sz="4" w:space="0" w:color="000000"/>
              <w:right w:val="single" w:sz="4" w:space="0" w:color="000000"/>
            </w:tcBorders>
            <w:hideMark/>
          </w:tcPr>
          <w:p w14:paraId="4D998FD2" w14:textId="2893A4DB" w:rsidR="00EF2668" w:rsidRDefault="00B24A20" w:rsidP="00EF2668">
            <w:pPr>
              <w:pStyle w:val="TableEntry"/>
            </w:pPr>
            <w:r>
              <w:t>Section X.2.1</w:t>
            </w:r>
          </w:p>
        </w:tc>
      </w:tr>
      <w:tr w:rsidR="00A8233D" w14:paraId="19CE8179" w14:textId="77777777" w:rsidTr="00A8233D">
        <w:trPr>
          <w:cantSplit/>
          <w:trHeight w:val="270"/>
          <w:jc w:val="center"/>
        </w:trPr>
        <w:tc>
          <w:tcPr>
            <w:tcW w:w="2005" w:type="dxa"/>
            <w:tcBorders>
              <w:top w:val="single" w:sz="4" w:space="0" w:color="000000"/>
              <w:left w:val="single" w:sz="4" w:space="0" w:color="000000"/>
              <w:bottom w:val="single" w:sz="4" w:space="0" w:color="000000"/>
              <w:right w:val="single" w:sz="4" w:space="0" w:color="000000"/>
            </w:tcBorders>
            <w:hideMark/>
          </w:tcPr>
          <w:p w14:paraId="0DC63A48" w14:textId="34CDC1AB" w:rsidR="00A8233D" w:rsidRDefault="00A8233D" w:rsidP="00A8233D">
            <w:pPr>
              <w:pStyle w:val="TableEntry"/>
            </w:pPr>
            <w:r>
              <w:t>Terminology Consumer</w:t>
            </w:r>
          </w:p>
        </w:tc>
        <w:tc>
          <w:tcPr>
            <w:tcW w:w="2607" w:type="dxa"/>
            <w:tcBorders>
              <w:top w:val="single" w:sz="4" w:space="0" w:color="000000"/>
              <w:left w:val="single" w:sz="4" w:space="0" w:color="000000"/>
              <w:bottom w:val="single" w:sz="4" w:space="0" w:color="000000"/>
              <w:right w:val="single" w:sz="4" w:space="0" w:color="000000"/>
            </w:tcBorders>
          </w:tcPr>
          <w:p w14:paraId="08B6927C" w14:textId="69D65AC0" w:rsidR="00A8233D" w:rsidRPr="00FB77B8" w:rsidRDefault="006F4813" w:rsidP="00A8233D">
            <w:pPr>
              <w:pStyle w:val="TableEntry"/>
              <w:rPr>
                <w:highlight w:val="yellow"/>
              </w:rPr>
            </w:pPr>
            <w:r w:rsidRPr="006F4813">
              <w:t>Translate Option</w:t>
            </w:r>
          </w:p>
        </w:tc>
        <w:tc>
          <w:tcPr>
            <w:tcW w:w="2098" w:type="dxa"/>
            <w:tcBorders>
              <w:top w:val="single" w:sz="4" w:space="0" w:color="000000"/>
              <w:left w:val="single" w:sz="4" w:space="0" w:color="000000"/>
              <w:bottom w:val="single" w:sz="4" w:space="0" w:color="000000"/>
              <w:right w:val="single" w:sz="4" w:space="0" w:color="000000"/>
            </w:tcBorders>
          </w:tcPr>
          <w:p w14:paraId="2787A4EB" w14:textId="411BCA1F" w:rsidR="00A8233D" w:rsidRPr="00FB77B8" w:rsidRDefault="006F4813" w:rsidP="00A8233D">
            <w:pPr>
              <w:pStyle w:val="TableEntry"/>
              <w:rPr>
                <w:highlight w:val="yellow"/>
              </w:rPr>
            </w:pPr>
            <w:r w:rsidRPr="006F4813">
              <w:t>Section X.2.1</w:t>
            </w:r>
          </w:p>
        </w:tc>
      </w:tr>
    </w:tbl>
    <w:p w14:paraId="3D33A3FB" w14:textId="1BD7013E" w:rsidR="0053692F" w:rsidRDefault="00B24A20" w:rsidP="00B24A20">
      <w:pPr>
        <w:pStyle w:val="Heading4"/>
      </w:pPr>
      <w:bookmarkStart w:id="83" w:name="_Toc29225424"/>
      <w:r>
        <w:t>X.2.1 Translate Option</w:t>
      </w:r>
      <w:bookmarkEnd w:id="83"/>
    </w:p>
    <w:p w14:paraId="53199DC9" w14:textId="3DFA3A8F" w:rsidR="00B24A20" w:rsidRDefault="00B24A20" w:rsidP="00B24A20">
      <w:pPr>
        <w:pStyle w:val="BodyText"/>
      </w:pPr>
      <w:r>
        <w:t>The translate option enables querying for Concept Maps and translating codes.</w:t>
      </w:r>
    </w:p>
    <w:p w14:paraId="225763B1" w14:textId="136485AC" w:rsidR="00B24A20" w:rsidRPr="00B24A20" w:rsidRDefault="00B24A20" w:rsidP="00B24A20">
      <w:pPr>
        <w:pStyle w:val="BodyText"/>
      </w:pPr>
      <w:r>
        <w:t>A Terminology Repository that supports the Translate Option will implement the semantics for the Retrieve Concept Map [ITI-Y3] and Translate Code [ITI-Y7] transactions. See ITI TF-2c: 3.Y3 and ITI TF-2c: 3.Y7.</w:t>
      </w:r>
    </w:p>
    <w:p w14:paraId="729C0A60" w14:textId="32AAC4E2" w:rsidR="0053692F" w:rsidRDefault="0053692F" w:rsidP="0053692F">
      <w:pPr>
        <w:pStyle w:val="Heading2"/>
        <w:numPr>
          <w:ilvl w:val="0"/>
          <w:numId w:val="0"/>
        </w:numPr>
        <w:ind w:left="576" w:hanging="576"/>
      </w:pPr>
      <w:bookmarkStart w:id="84" w:name="_Toc29225425"/>
      <w:r>
        <w:t>X.3 SVCM Required Actor Groupings</w:t>
      </w:r>
      <w:bookmarkEnd w:id="84"/>
    </w:p>
    <w:p w14:paraId="3E4F29F0" w14:textId="4CF78136" w:rsidR="003A41BA" w:rsidRPr="00755962" w:rsidRDefault="003A41BA" w:rsidP="003A41BA">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w:t>
      </w:r>
      <w:r>
        <w:rPr>
          <w:rFonts w:ascii="Arial" w:eastAsia="Arial" w:hAnsi="Arial" w:cs="Arial"/>
          <w:b/>
          <w:color w:val="000000"/>
          <w:sz w:val="22"/>
          <w:szCs w:val="22"/>
        </w:rPr>
        <w:t>X.</w:t>
      </w:r>
      <w:r w:rsidRPr="00755962">
        <w:rPr>
          <w:rFonts w:ascii="Arial" w:eastAsia="Arial" w:hAnsi="Arial" w:cs="Arial"/>
          <w:b/>
          <w:color w:val="000000"/>
          <w:sz w:val="22"/>
          <w:szCs w:val="22"/>
        </w:rPr>
        <w:t xml:space="preserve">3-1: </w:t>
      </w:r>
      <w:r>
        <w:rPr>
          <w:rFonts w:ascii="Arial" w:eastAsia="Arial" w:hAnsi="Arial" w:cs="Arial"/>
          <w:b/>
          <w:color w:val="000000"/>
          <w:sz w:val="22"/>
          <w:szCs w:val="22"/>
        </w:rPr>
        <w:t>SVCM</w:t>
      </w:r>
      <w:r w:rsidRPr="00755962">
        <w:rPr>
          <w:rFonts w:ascii="Arial" w:eastAsia="Arial" w:hAnsi="Arial" w:cs="Arial"/>
          <w:b/>
          <w:color w:val="000000"/>
          <w:sz w:val="22"/>
          <w:szCs w:val="22"/>
        </w:rPr>
        <w:t xml:space="preserve"> Profile - Required Actor Groupings </w:t>
      </w:r>
    </w:p>
    <w:p w14:paraId="7E08BE91" w14:textId="77777777" w:rsidR="003A41BA" w:rsidRPr="00755962" w:rsidRDefault="003A41BA" w:rsidP="003A41BA">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2610"/>
        <w:gridCol w:w="1440"/>
        <w:gridCol w:w="1682"/>
      </w:tblGrid>
      <w:tr w:rsidR="003A41BA" w:rsidRPr="00755962" w14:paraId="2E6568E5" w14:textId="77777777" w:rsidTr="002244B8">
        <w:trPr>
          <w:jc w:val="center"/>
        </w:trPr>
        <w:tc>
          <w:tcPr>
            <w:tcW w:w="3685" w:type="dxa"/>
            <w:shd w:val="clear" w:color="auto" w:fill="D9D9D9"/>
          </w:tcPr>
          <w:p w14:paraId="3083AD79" w14:textId="77777777" w:rsidR="003A41BA" w:rsidRPr="00D26514" w:rsidRDefault="003A41BA" w:rsidP="002244B8">
            <w:pPr>
              <w:pStyle w:val="TableEntryHeader"/>
            </w:pPr>
            <w:r>
              <w:lastRenderedPageBreak/>
              <w:t>PMIR</w:t>
            </w:r>
            <w:r w:rsidRPr="00D26514">
              <w:t xml:space="preserve"> Actor</w:t>
            </w:r>
          </w:p>
        </w:tc>
        <w:tc>
          <w:tcPr>
            <w:tcW w:w="2610" w:type="dxa"/>
            <w:shd w:val="clear" w:color="auto" w:fill="D9D9D9"/>
          </w:tcPr>
          <w:p w14:paraId="46A2CAE8" w14:textId="77777777" w:rsidR="003A41BA" w:rsidRPr="00D26514" w:rsidRDefault="003A41BA" w:rsidP="002244B8">
            <w:pPr>
              <w:pStyle w:val="TableEntryHeader"/>
            </w:pPr>
            <w:r w:rsidRPr="00D26514">
              <w:t>Actor(s) to be grouped with</w:t>
            </w:r>
          </w:p>
        </w:tc>
        <w:tc>
          <w:tcPr>
            <w:tcW w:w="1440" w:type="dxa"/>
            <w:shd w:val="clear" w:color="auto" w:fill="D9D9D9"/>
          </w:tcPr>
          <w:p w14:paraId="6E4EF8DA" w14:textId="77777777" w:rsidR="003A41BA" w:rsidRPr="00D26514" w:rsidRDefault="003A41BA" w:rsidP="002244B8">
            <w:pPr>
              <w:pStyle w:val="TableEntryHeader"/>
            </w:pPr>
            <w:r w:rsidRPr="00D26514">
              <w:t>Reference</w:t>
            </w:r>
          </w:p>
        </w:tc>
        <w:tc>
          <w:tcPr>
            <w:tcW w:w="1682" w:type="dxa"/>
            <w:shd w:val="clear" w:color="auto" w:fill="D9D9D9"/>
          </w:tcPr>
          <w:p w14:paraId="66ADA37A" w14:textId="77777777" w:rsidR="003A41BA" w:rsidRPr="00D26514" w:rsidRDefault="003A41BA" w:rsidP="002244B8">
            <w:pPr>
              <w:pStyle w:val="TableEntryHeader"/>
            </w:pPr>
            <w:r w:rsidRPr="00D26514">
              <w:t>Content Bindings Reference</w:t>
            </w:r>
          </w:p>
        </w:tc>
      </w:tr>
      <w:tr w:rsidR="003A41BA" w:rsidRPr="00755962" w14:paraId="256A7E51" w14:textId="77777777" w:rsidTr="002244B8">
        <w:trPr>
          <w:trHeight w:val="320"/>
          <w:jc w:val="center"/>
        </w:trPr>
        <w:tc>
          <w:tcPr>
            <w:tcW w:w="3685" w:type="dxa"/>
          </w:tcPr>
          <w:p w14:paraId="0375F069" w14:textId="204C7750" w:rsidR="003A41BA" w:rsidRPr="00755962" w:rsidRDefault="003A41BA" w:rsidP="002244B8">
            <w:pPr>
              <w:pBdr>
                <w:top w:val="nil"/>
                <w:left w:val="nil"/>
                <w:bottom w:val="nil"/>
                <w:right w:val="nil"/>
                <w:between w:val="nil"/>
              </w:pBdr>
              <w:spacing w:before="40" w:after="40"/>
              <w:ind w:right="72"/>
              <w:rPr>
                <w:color w:val="000000"/>
                <w:sz w:val="18"/>
                <w:szCs w:val="18"/>
              </w:rPr>
            </w:pPr>
            <w:r>
              <w:rPr>
                <w:sz w:val="18"/>
                <w:szCs w:val="18"/>
              </w:rPr>
              <w:t>Terminology Repository</w:t>
            </w:r>
          </w:p>
        </w:tc>
        <w:tc>
          <w:tcPr>
            <w:tcW w:w="2610" w:type="dxa"/>
          </w:tcPr>
          <w:p w14:paraId="5E94B01A" w14:textId="77777777" w:rsidR="003A41BA" w:rsidRPr="00755962" w:rsidRDefault="003A41BA" w:rsidP="002244B8">
            <w:pPr>
              <w:spacing w:before="40" w:after="40"/>
              <w:ind w:right="72"/>
              <w:rPr>
                <w:color w:val="000000"/>
                <w:sz w:val="18"/>
                <w:szCs w:val="18"/>
              </w:rPr>
            </w:pPr>
            <w:r w:rsidRPr="00755962">
              <w:rPr>
                <w:sz w:val="18"/>
                <w:szCs w:val="18"/>
              </w:rPr>
              <w:t>--</w:t>
            </w:r>
          </w:p>
        </w:tc>
        <w:tc>
          <w:tcPr>
            <w:tcW w:w="1440" w:type="dxa"/>
            <w:vAlign w:val="center"/>
          </w:tcPr>
          <w:p w14:paraId="0934CBFC" w14:textId="77777777" w:rsidR="003A41BA" w:rsidRPr="00755962" w:rsidRDefault="003A41BA" w:rsidP="002244B8">
            <w:pPr>
              <w:spacing w:before="40" w:after="40"/>
              <w:ind w:right="72"/>
              <w:rPr>
                <w:sz w:val="18"/>
                <w:szCs w:val="18"/>
              </w:rPr>
            </w:pPr>
            <w:r w:rsidRPr="00755962">
              <w:rPr>
                <w:sz w:val="18"/>
                <w:szCs w:val="18"/>
              </w:rPr>
              <w:t>None</w:t>
            </w:r>
          </w:p>
        </w:tc>
        <w:tc>
          <w:tcPr>
            <w:tcW w:w="1682" w:type="dxa"/>
          </w:tcPr>
          <w:p w14:paraId="498243A9" w14:textId="77777777" w:rsidR="003A41BA" w:rsidRPr="00161EC2" w:rsidRDefault="003A41BA" w:rsidP="002244B8">
            <w:pPr>
              <w:spacing w:before="40" w:after="40"/>
              <w:ind w:right="72"/>
              <w:rPr>
                <w:color w:val="000000"/>
                <w:sz w:val="18"/>
                <w:szCs w:val="18"/>
              </w:rPr>
            </w:pPr>
            <w:r w:rsidRPr="00755962">
              <w:rPr>
                <w:sz w:val="18"/>
                <w:szCs w:val="18"/>
              </w:rPr>
              <w:t>--</w:t>
            </w:r>
          </w:p>
        </w:tc>
      </w:tr>
      <w:tr w:rsidR="003A41BA" w:rsidRPr="00755962" w14:paraId="01070718" w14:textId="77777777" w:rsidTr="002244B8">
        <w:trPr>
          <w:trHeight w:val="320"/>
          <w:jc w:val="center"/>
        </w:trPr>
        <w:tc>
          <w:tcPr>
            <w:tcW w:w="3685" w:type="dxa"/>
          </w:tcPr>
          <w:p w14:paraId="017CADB1" w14:textId="01E03832" w:rsidR="003A41BA" w:rsidRPr="00755962" w:rsidRDefault="003A41BA" w:rsidP="002244B8">
            <w:pPr>
              <w:spacing w:before="40" w:after="40"/>
              <w:ind w:right="72"/>
              <w:rPr>
                <w:sz w:val="18"/>
                <w:szCs w:val="18"/>
              </w:rPr>
            </w:pPr>
            <w:r>
              <w:rPr>
                <w:sz w:val="18"/>
                <w:szCs w:val="18"/>
              </w:rPr>
              <w:t>Terminology Consumer</w:t>
            </w:r>
          </w:p>
        </w:tc>
        <w:tc>
          <w:tcPr>
            <w:tcW w:w="2610" w:type="dxa"/>
            <w:vAlign w:val="center"/>
          </w:tcPr>
          <w:p w14:paraId="271FFE9F" w14:textId="77777777" w:rsidR="003A41BA" w:rsidRPr="00755962" w:rsidRDefault="003A41BA" w:rsidP="002244B8">
            <w:pPr>
              <w:pBdr>
                <w:top w:val="nil"/>
                <w:left w:val="nil"/>
                <w:bottom w:val="nil"/>
                <w:right w:val="nil"/>
                <w:between w:val="nil"/>
              </w:pBdr>
              <w:spacing w:before="40" w:after="40"/>
              <w:ind w:left="72" w:right="72" w:hanging="72"/>
              <w:rPr>
                <w:sz w:val="18"/>
                <w:szCs w:val="18"/>
              </w:rPr>
            </w:pPr>
            <w:r w:rsidRPr="00755962">
              <w:rPr>
                <w:sz w:val="18"/>
                <w:szCs w:val="18"/>
              </w:rPr>
              <w:t>--</w:t>
            </w:r>
          </w:p>
        </w:tc>
        <w:tc>
          <w:tcPr>
            <w:tcW w:w="1440" w:type="dxa"/>
            <w:vAlign w:val="center"/>
          </w:tcPr>
          <w:p w14:paraId="1177F0C2" w14:textId="77777777" w:rsidR="003A41BA" w:rsidRPr="00755962" w:rsidRDefault="003A41BA" w:rsidP="002244B8">
            <w:pPr>
              <w:spacing w:before="40" w:after="40"/>
              <w:ind w:right="72"/>
              <w:rPr>
                <w:sz w:val="18"/>
                <w:szCs w:val="18"/>
              </w:rPr>
            </w:pPr>
            <w:r w:rsidRPr="00755962">
              <w:rPr>
                <w:sz w:val="18"/>
                <w:szCs w:val="18"/>
              </w:rPr>
              <w:t>None</w:t>
            </w:r>
          </w:p>
        </w:tc>
        <w:tc>
          <w:tcPr>
            <w:tcW w:w="1682" w:type="dxa"/>
          </w:tcPr>
          <w:p w14:paraId="415BFD09" w14:textId="77777777" w:rsidR="003A41BA" w:rsidRPr="00755962" w:rsidRDefault="003A41BA" w:rsidP="002244B8">
            <w:pPr>
              <w:pBdr>
                <w:top w:val="nil"/>
                <w:left w:val="nil"/>
                <w:bottom w:val="nil"/>
                <w:right w:val="nil"/>
                <w:between w:val="nil"/>
              </w:pBdr>
              <w:spacing w:before="40" w:after="40"/>
              <w:ind w:left="72" w:right="72" w:hanging="72"/>
              <w:rPr>
                <w:i/>
                <w:sz w:val="18"/>
                <w:szCs w:val="18"/>
              </w:rPr>
            </w:pPr>
            <w:r w:rsidRPr="00755962">
              <w:rPr>
                <w:i/>
                <w:sz w:val="18"/>
                <w:szCs w:val="18"/>
              </w:rPr>
              <w:t>--</w:t>
            </w:r>
          </w:p>
        </w:tc>
      </w:tr>
    </w:tbl>
    <w:p w14:paraId="1522072D" w14:textId="078A345E" w:rsidR="0053692F" w:rsidRDefault="0053692F" w:rsidP="00264E1C">
      <w:pPr>
        <w:pStyle w:val="BodyText"/>
      </w:pPr>
    </w:p>
    <w:p w14:paraId="5C07B497" w14:textId="560DB3B4" w:rsidR="00CD4365" w:rsidRDefault="00CD4365" w:rsidP="00CD4365">
      <w:pPr>
        <w:pStyle w:val="Heading2"/>
        <w:numPr>
          <w:ilvl w:val="0"/>
          <w:numId w:val="0"/>
        </w:numPr>
        <w:ind w:left="576" w:hanging="576"/>
      </w:pPr>
      <w:bookmarkStart w:id="85" w:name="_Toc29225426"/>
      <w:r>
        <w:t>X.4 SVCM Overview</w:t>
      </w:r>
      <w:bookmarkEnd w:id="85"/>
    </w:p>
    <w:p w14:paraId="554786A0" w14:textId="0033E0C0" w:rsidR="00EF2668" w:rsidRPr="00CD4365" w:rsidRDefault="00EF2668" w:rsidP="00EF2668">
      <w:pPr>
        <w:pStyle w:val="BodyText"/>
      </w:pPr>
      <w:r>
        <w:t>The SVCM Profile supports all of the uses described here</w:t>
      </w:r>
      <w:r w:rsidR="001E36C7">
        <w:t>,</w:t>
      </w:r>
      <w:r>
        <w:t xml:space="preserve"> while keeping the technology as lightweight as possible. The SVCM Profile supports the need </w:t>
      </w:r>
      <w:r w:rsidR="001E36C7">
        <w:t xml:space="preserve">for </w:t>
      </w:r>
      <w:r>
        <w:t xml:space="preserve">systems to translate codes from one terminology to another to support </w:t>
      </w:r>
      <w:r w:rsidR="001E36C7">
        <w:t xml:space="preserve">the </w:t>
      </w:r>
      <w:r>
        <w:t>exchange of information between systems.</w:t>
      </w:r>
    </w:p>
    <w:p w14:paraId="41C42A88" w14:textId="088BF55E" w:rsidR="00EF2668" w:rsidRDefault="00CD4365" w:rsidP="00B764BF">
      <w:pPr>
        <w:pStyle w:val="Heading3"/>
        <w:numPr>
          <w:ilvl w:val="0"/>
          <w:numId w:val="0"/>
        </w:numPr>
        <w:ind w:left="720" w:hanging="720"/>
      </w:pPr>
      <w:bookmarkStart w:id="86" w:name="_Toc29225427"/>
      <w:r>
        <w:t>X.4.1 Concepts</w:t>
      </w:r>
      <w:bookmarkEnd w:id="86"/>
    </w:p>
    <w:p w14:paraId="27C67145" w14:textId="1A577ECE" w:rsidR="00B764BF" w:rsidRDefault="00B764BF" w:rsidP="00B764BF">
      <w:pPr>
        <w:pStyle w:val="ListBullet2"/>
        <w:numPr>
          <w:ilvl w:val="0"/>
          <w:numId w:val="0"/>
        </w:numPr>
      </w:pPr>
      <w:r>
        <w:t xml:space="preserve">As defined in the </w:t>
      </w:r>
      <w:r w:rsidRPr="006C7F8B">
        <w:t>FHIR Specification (v4.0.1: R4 - Mixed Normative and ST</w:t>
      </w:r>
      <w:r>
        <w:t xml:space="preserve">U), the FHIR terminology specification is based on </w:t>
      </w:r>
      <w:r w:rsidR="002244B8">
        <w:t>three</w:t>
      </w:r>
      <w:r>
        <w:t xml:space="preserve"> key concepts</w:t>
      </w:r>
      <w:r w:rsidR="002244B8">
        <w:t xml:space="preserve">, see </w:t>
      </w:r>
      <w:hyperlink r:id="rId31" w:history="1">
        <w:r w:rsidR="002244B8">
          <w:rPr>
            <w:rStyle w:val="Hyperlink"/>
          </w:rPr>
          <w:t>http://hl7.org/fhir/R4/terminology-module.html</w:t>
        </w:r>
      </w:hyperlink>
      <w:r>
        <w:t>:</w:t>
      </w:r>
    </w:p>
    <w:p w14:paraId="02F42F73" w14:textId="7660F351" w:rsidR="00B764BF" w:rsidRDefault="00B764BF" w:rsidP="00B764BF">
      <w:pPr>
        <w:pStyle w:val="ListBullet2"/>
      </w:pPr>
      <w:r>
        <w:t xml:space="preserve">Code system - </w:t>
      </w:r>
      <w:del w:id="87" w:author="Thompson, Jenny" w:date="2020-02-17T09:10:00Z">
        <w:r w:rsidDel="00BF0997">
          <w:delText>Defines</w:delText>
        </w:r>
      </w:del>
      <w:ins w:id="88" w:author="Thompson, Jenny" w:date="2020-02-17T09:10:00Z">
        <w:r w:rsidR="00BF0997">
          <w:t>De</w:t>
        </w:r>
        <w:r w:rsidR="00BF0997">
          <w:t>clare</w:t>
        </w:r>
        <w:r w:rsidR="00BF0997">
          <w:t>s</w:t>
        </w:r>
      </w:ins>
      <w:r>
        <w:t xml:space="preserve"> the existence of and describes a code system and, optionally, all or </w:t>
      </w:r>
      <w:r w:rsidR="001E36C7">
        <w:t xml:space="preserve">some </w:t>
      </w:r>
      <w:r>
        <w:t>of its codes. Examples</w:t>
      </w:r>
      <w:r w:rsidR="00B01C32">
        <w:t xml:space="preserve"> of code systems</w:t>
      </w:r>
      <w:r>
        <w:t xml:space="preserve"> include ICD-10, LOINC, SNOMED-CT, and </w:t>
      </w:r>
      <w:proofErr w:type="spellStart"/>
      <w:r>
        <w:t>RxNorm</w:t>
      </w:r>
      <w:proofErr w:type="spellEnd"/>
      <w:r>
        <w:t>.</w:t>
      </w:r>
      <w:r w:rsidR="003D7B9F">
        <w:t xml:space="preserve">  See </w:t>
      </w:r>
      <w:hyperlink r:id="rId32" w:history="1">
        <w:r w:rsidR="003D7B9F">
          <w:rPr>
            <w:rStyle w:val="Hyperlink"/>
          </w:rPr>
          <w:t>http://hl7.org/fhir/codesystem.html</w:t>
        </w:r>
      </w:hyperlink>
      <w:r w:rsidR="003D7B9F">
        <w:t>.</w:t>
      </w:r>
    </w:p>
    <w:p w14:paraId="6CCCF7E9" w14:textId="5886C2D6" w:rsidR="00B764BF" w:rsidRDefault="00B764BF" w:rsidP="00B764BF">
      <w:pPr>
        <w:pStyle w:val="ListBullet2"/>
      </w:pPr>
      <w:proofErr w:type="spellStart"/>
      <w:r>
        <w:t>Value</w:t>
      </w:r>
      <w:del w:id="89" w:author="Thompson, Jenny" w:date="2020-02-17T09:15:00Z">
        <w:r w:rsidDel="00140F8B">
          <w:delText xml:space="preserve"> </w:delText>
        </w:r>
      </w:del>
      <w:r>
        <w:t>set</w:t>
      </w:r>
      <w:proofErr w:type="spellEnd"/>
      <w:r>
        <w:t xml:space="preserve"> - Specifies a set of codes drawn from one or more code systems, intended for use in a particular context. Value sets link between </w:t>
      </w:r>
      <w:r w:rsidR="00791FBE">
        <w:t>c</w:t>
      </w:r>
      <w:r>
        <w:t>ode</w:t>
      </w:r>
      <w:r w:rsidR="00791FBE">
        <w:t xml:space="preserve"> s</w:t>
      </w:r>
      <w:r>
        <w:t>ystem definitions and their use in coded elements.</w:t>
      </w:r>
      <w:r w:rsidR="003D7B9F">
        <w:t xml:space="preserve">  See </w:t>
      </w:r>
      <w:hyperlink r:id="rId33" w:history="1">
        <w:r w:rsidR="003D7B9F">
          <w:rPr>
            <w:rStyle w:val="Hyperlink"/>
          </w:rPr>
          <w:t>http://hl7.org/fhir/valueset.html</w:t>
        </w:r>
      </w:hyperlink>
      <w:r w:rsidR="003D7B9F">
        <w:t xml:space="preserve">. </w:t>
      </w:r>
    </w:p>
    <w:p w14:paraId="5153FD33" w14:textId="2A259B5A" w:rsidR="00F75242" w:rsidRDefault="00F75242" w:rsidP="00B764BF">
      <w:pPr>
        <w:pStyle w:val="ListBullet2"/>
      </w:pPr>
      <w:r>
        <w:t>Concept map - D</w:t>
      </w:r>
      <w:r w:rsidRPr="000A6B9C">
        <w:t>efines a mapping from a set of concepts defined in a code system to one or more concepts defined in other code systems.</w:t>
      </w:r>
      <w:r w:rsidR="003D7B9F">
        <w:t xml:space="preserve">  See </w:t>
      </w:r>
      <w:hyperlink r:id="rId34" w:history="1">
        <w:r w:rsidR="003D7B9F">
          <w:rPr>
            <w:rStyle w:val="Hyperlink"/>
          </w:rPr>
          <w:t>http://hl7.org/fhir/R4/conceptmap.html</w:t>
        </w:r>
      </w:hyperlink>
      <w:r w:rsidR="003D7B9F">
        <w:t>.</w:t>
      </w:r>
      <w:ins w:id="90" w:author="Thompson, Jenny" w:date="2020-02-17T09:22:00Z">
        <w:r w:rsidR="00BD1C3D">
          <w:t xml:space="preserve"> </w:t>
        </w:r>
        <w:r w:rsidR="00BD1C3D" w:rsidRPr="00BD1C3D">
          <w:t>HL7 defines a concept as a unitary mental representation of a real or abstract thing, which provides meaning and should be unique in a given code system.</w:t>
        </w:r>
      </w:ins>
      <w:ins w:id="91" w:author="Thompson, Jenny" w:date="2020-02-17T09:23:00Z">
        <w:r w:rsidR="00BD1C3D">
          <w:t xml:space="preserve"> </w:t>
        </w:r>
        <w:r w:rsidR="00BD1C3D">
          <w:t>http://www.hl7.org/documentcenter/public/standards/V3/core_principles/infrastructure/coreprinciples/v3modelcoreprinciples.html#gl-concept</w:t>
        </w:r>
      </w:ins>
    </w:p>
    <w:p w14:paraId="1EFF5114" w14:textId="6E017066" w:rsidR="00B764BF" w:rsidRDefault="00B764BF" w:rsidP="00B20C12">
      <w:pPr>
        <w:pStyle w:val="ListBullet2"/>
        <w:numPr>
          <w:ilvl w:val="0"/>
          <w:numId w:val="0"/>
        </w:numPr>
      </w:pPr>
      <w:r>
        <w:t xml:space="preserve">The </w:t>
      </w:r>
      <w:del w:id="92" w:author="Thompson, Jenny" w:date="2020-02-17T09:20:00Z">
        <w:r w:rsidDel="00BD1C3D">
          <w:delText xml:space="preserve">CodeSystem </w:delText>
        </w:r>
      </w:del>
      <w:ins w:id="93" w:author="Thompson, Jenny" w:date="2020-02-17T09:20:00Z">
        <w:r w:rsidR="00BD1C3D">
          <w:t>c</w:t>
        </w:r>
        <w:r w:rsidR="00BD1C3D">
          <w:t>ode</w:t>
        </w:r>
        <w:r w:rsidR="00BD1C3D">
          <w:t xml:space="preserve"> s</w:t>
        </w:r>
        <w:r w:rsidR="00BD1C3D">
          <w:t xml:space="preserve">ystem </w:t>
        </w:r>
      </w:ins>
      <w:del w:id="94" w:author="Thompson, Jenny" w:date="2020-02-17T09:20:00Z">
        <w:r w:rsidDel="00BD1C3D">
          <w:delText xml:space="preserve">resource </w:delText>
        </w:r>
      </w:del>
      <w:r>
        <w:t xml:space="preserve">is </w:t>
      </w:r>
      <w:ins w:id="95" w:author="Thompson, Jenny" w:date="2020-02-17T09:20:00Z">
        <w:r w:rsidR="00BD1C3D">
          <w:t xml:space="preserve">being </w:t>
        </w:r>
      </w:ins>
      <w:r>
        <w:t>used to declare the existence of a code system and its key properties.</w:t>
      </w:r>
      <w:r w:rsidR="00B20C12">
        <w:t xml:space="preserve"> It is used to</w:t>
      </w:r>
      <w:r>
        <w:t xml:space="preserve"> publish the properties and</w:t>
      </w:r>
      <w:r w:rsidR="00B20C12">
        <w:t>,</w:t>
      </w:r>
      <w:r>
        <w:t xml:space="preserve"> optionally</w:t>
      </w:r>
      <w:r w:rsidR="00B20C12">
        <w:t>,</w:t>
      </w:r>
      <w:r>
        <w:t xml:space="preserve"> the content of a code system for use throughout the FHIR ecosystem, such as to support value set expansion and validation. The resource is not intended to support the process of maintaining code systems and is generally not an efficient way to distribute large code systems’ content (SNOMED CT, the ICD family, etc.), though it is used as one way of declaring the filters and properties associated with those code systems.</w:t>
      </w:r>
    </w:p>
    <w:p w14:paraId="7C50D1BD" w14:textId="20320DFB" w:rsidR="00B764BF" w:rsidRDefault="003D7B9F" w:rsidP="00B764BF">
      <w:pPr>
        <w:pStyle w:val="ListBullet2"/>
        <w:numPr>
          <w:ilvl w:val="0"/>
          <w:numId w:val="0"/>
        </w:numPr>
        <w:rPr>
          <w:ins w:id="96" w:author="Thompson, Jenny" w:date="2020-02-17T09:23:00Z"/>
        </w:rPr>
      </w:pPr>
      <w:r>
        <w:t xml:space="preserve">A </w:t>
      </w:r>
      <w:del w:id="97" w:author="Thompson, Jenny" w:date="2020-02-17T09:20:00Z">
        <w:r w:rsidDel="00BD1C3D">
          <w:delText>V</w:delText>
        </w:r>
      </w:del>
      <w:proofErr w:type="spellStart"/>
      <w:ins w:id="98" w:author="Thompson, Jenny" w:date="2020-02-17T09:20:00Z">
        <w:r w:rsidR="00BD1C3D">
          <w:t>v</w:t>
        </w:r>
      </w:ins>
      <w:r>
        <w:t>alue</w:t>
      </w:r>
      <w:ins w:id="99" w:author="Thompson, Jenny" w:date="2020-02-17T09:14:00Z">
        <w:r w:rsidR="00140F8B">
          <w:t>s</w:t>
        </w:r>
      </w:ins>
      <w:del w:id="100" w:author="Thompson, Jenny" w:date="2020-02-17T09:14:00Z">
        <w:r w:rsidDel="00140F8B">
          <w:delText xml:space="preserve"> S</w:delText>
        </w:r>
      </w:del>
      <w:r>
        <w:t>et</w:t>
      </w:r>
      <w:proofErr w:type="spellEnd"/>
      <w:r>
        <w:t xml:space="preserve"> is a uniquely identifiable set of valid concept representations. A </w:t>
      </w:r>
      <w:del w:id="101" w:author="Thompson, Jenny" w:date="2020-02-17T09:23:00Z">
        <w:r w:rsidDel="00EC67B1">
          <w:delText>Value Set</w:delText>
        </w:r>
      </w:del>
      <w:proofErr w:type="spellStart"/>
      <w:ins w:id="102" w:author="Thompson, Jenny" w:date="2020-02-17T09:23:00Z">
        <w:r w:rsidR="00EC67B1">
          <w:t>valueset</w:t>
        </w:r>
      </w:ins>
      <w:proofErr w:type="spellEnd"/>
      <w:r>
        <w:t xml:space="preserve"> may be a simple flat list of concept codes drawn from a single code system, or it might be constituted by expressions drawn from multiple code systems</w:t>
      </w:r>
      <w:r w:rsidR="0041150C">
        <w:t xml:space="preserve">. </w:t>
      </w:r>
      <w:r w:rsidR="00B764BF" w:rsidRPr="008B3480">
        <w:t xml:space="preserve">When using code systems and </w:t>
      </w:r>
      <w:r w:rsidR="00B764BF" w:rsidRPr="008B3480">
        <w:lastRenderedPageBreak/>
        <w:t>value sets, proper differentiation between a code system and a value set is important.</w:t>
      </w:r>
      <w:r>
        <w:t xml:space="preserve">  See </w:t>
      </w:r>
      <w:hyperlink r:id="rId35" w:history="1">
        <w:r w:rsidRPr="00EF4111">
          <w:rPr>
            <w:rStyle w:val="Hyperlink"/>
          </w:rPr>
          <w:t>https://www.hl7.org/fhir/terminologies.html</w:t>
        </w:r>
      </w:hyperlink>
      <w:r>
        <w:t>.</w:t>
      </w:r>
    </w:p>
    <w:p w14:paraId="5843ADBE" w14:textId="77777777" w:rsidR="00EC67B1" w:rsidRPr="00B764BF" w:rsidRDefault="00EC67B1" w:rsidP="00B764BF">
      <w:pPr>
        <w:pStyle w:val="ListBullet2"/>
        <w:numPr>
          <w:ilvl w:val="0"/>
          <w:numId w:val="0"/>
        </w:numPr>
      </w:pPr>
    </w:p>
    <w:p w14:paraId="55CA0EB6" w14:textId="6BD4A591" w:rsidR="00810DA5" w:rsidRPr="000A6B9C" w:rsidRDefault="00F75242" w:rsidP="00810DA5">
      <w:r>
        <w:t>Concept</w:t>
      </w:r>
      <w:r w:rsidR="00810DA5">
        <w:t xml:space="preserve"> m</w:t>
      </w:r>
      <w:r w:rsidR="00810DA5" w:rsidRPr="000A6B9C">
        <w:t xml:space="preserve">appings </w:t>
      </w:r>
      <w:r w:rsidR="00810DA5">
        <w:t xml:space="preserve">are only one direction, </w:t>
      </w:r>
      <w:r w:rsidR="00810DA5" w:rsidRPr="000A6B9C">
        <w:t>from the source to the target system</w:t>
      </w:r>
      <w:r w:rsidR="00810DA5">
        <w:t>. In many cases</w:t>
      </w:r>
      <w:r w:rsidR="00810DA5" w:rsidRPr="000A6B9C">
        <w:t xml:space="preserve"> the reverse mappings are valid, but this cannot be </w:t>
      </w:r>
      <w:r w:rsidR="00810DA5">
        <w:t>assumed</w:t>
      </w:r>
      <w:r w:rsidR="00810DA5" w:rsidRPr="000A6B9C">
        <w:t xml:space="preserve">. </w:t>
      </w:r>
      <w:r w:rsidR="00810DA5" w:rsidRPr="004C0A45">
        <w:t xml:space="preserve">Mappings between code system concepts are </w:t>
      </w:r>
      <w:r w:rsidR="00810DA5">
        <w:t xml:space="preserve">also </w:t>
      </w:r>
      <w:r w:rsidR="00810DA5" w:rsidRPr="004C0A45">
        <w:t>only intended to be defined in the context of a particular business usage</w:t>
      </w:r>
      <w:r w:rsidR="00810DA5">
        <w:t xml:space="preserve">, as the correct mapping may depend on the usage context. For example, in the case of </w:t>
      </w:r>
      <w:r w:rsidR="00810DA5" w:rsidRPr="000A6B9C">
        <w:t>mapping from a clinical terminology (e.g. SNOMED CT) to ICD-10</w:t>
      </w:r>
      <w:r w:rsidR="00810DA5">
        <w:t xml:space="preserve"> for </w:t>
      </w:r>
      <w:r w:rsidR="00810DA5" w:rsidRPr="000A6B9C">
        <w:t>billing</w:t>
      </w:r>
      <w:r w:rsidR="00810DA5">
        <w:t xml:space="preserve"> purposes, there</w:t>
      </w:r>
      <w:r w:rsidR="00810DA5" w:rsidRPr="000A6B9C">
        <w:t xml:space="preserve"> could </w:t>
      </w:r>
      <w:r w:rsidR="00810DA5">
        <w:t>be</w:t>
      </w:r>
      <w:r w:rsidR="00810DA5" w:rsidRPr="000A6B9C">
        <w:t xml:space="preserve"> multiple mappings for a single source concept</w:t>
      </w:r>
      <w:r w:rsidR="00810DA5">
        <w:t xml:space="preserve">, which </w:t>
      </w:r>
      <w:r w:rsidR="00810DA5" w:rsidRPr="000A6B9C">
        <w:t>require additional information beyond the source concept itself in order to select the correct final mapping.</w:t>
      </w:r>
    </w:p>
    <w:p w14:paraId="50177271" w14:textId="29A85983" w:rsidR="00264E1C" w:rsidRDefault="00264E1C" w:rsidP="00EF2668">
      <w:pPr>
        <w:pStyle w:val="Heading4"/>
      </w:pPr>
      <w:bookmarkStart w:id="103" w:name="_Toc269214489"/>
      <w:bookmarkStart w:id="104" w:name="_Toc237305550"/>
      <w:bookmarkStart w:id="105" w:name="_Toc13752464"/>
      <w:bookmarkStart w:id="106" w:name="_Toc488075091"/>
      <w:bookmarkStart w:id="107" w:name="_Toc488068764"/>
      <w:bookmarkStart w:id="108" w:name="_Toc488068331"/>
      <w:bookmarkStart w:id="109" w:name="_Toc487039230"/>
      <w:bookmarkStart w:id="110" w:name="_Toc29225428"/>
      <w:bookmarkStart w:id="111" w:name="_Toc199868233"/>
      <w:r>
        <w:t>X.</w:t>
      </w:r>
      <w:r w:rsidR="00EF2668">
        <w:t>4</w:t>
      </w:r>
      <w:r>
        <w:t>.</w:t>
      </w:r>
      <w:r w:rsidR="00EF2668">
        <w:t>1.</w:t>
      </w:r>
      <w:r w:rsidR="00B764BF">
        <w:t>1</w:t>
      </w:r>
      <w:r>
        <w:t xml:space="preserve"> Value Set Unique ID and Value Set Version</w:t>
      </w:r>
      <w:bookmarkEnd w:id="103"/>
      <w:bookmarkEnd w:id="104"/>
      <w:bookmarkEnd w:id="105"/>
      <w:bookmarkEnd w:id="106"/>
      <w:bookmarkEnd w:id="107"/>
      <w:bookmarkEnd w:id="108"/>
      <w:bookmarkEnd w:id="109"/>
      <w:bookmarkEnd w:id="110"/>
    </w:p>
    <w:bookmarkEnd w:id="111"/>
    <w:p w14:paraId="2E8E2867" w14:textId="0D3566A3" w:rsidR="00264E1C" w:rsidRDefault="00264E1C" w:rsidP="00264E1C">
      <w:pPr>
        <w:pStyle w:val="BodyText"/>
      </w:pPr>
      <w:r>
        <w:t xml:space="preserve">A Value Set must be uniquely identified to allow various applications and users to recognize it. When a Value Set is retrieved, the application or the user is retrieving a particular instance of it, or an </w:t>
      </w:r>
      <w:r>
        <w:rPr>
          <w:i/>
        </w:rPr>
        <w:t>Expanded Value Set</w:t>
      </w:r>
      <w:r w:rsidR="0043636D">
        <w:rPr>
          <w:i/>
        </w:rPr>
        <w:t>.</w:t>
      </w:r>
      <w:r>
        <w:t xml:space="preserve"> (</w:t>
      </w:r>
      <w:r w:rsidR="0043636D">
        <w:t>A</w:t>
      </w:r>
      <w:r>
        <w:t xml:space="preserve">n Expanded Value Set is a set of concept representations that were in effect at a specific time for a particular version of a Value Set definition. The </w:t>
      </w:r>
      <w:r>
        <w:rPr>
          <w:i/>
        </w:rPr>
        <w:t>Value Set</w:t>
      </w:r>
      <w:r>
        <w:t xml:space="preserve"> definition and the </w:t>
      </w:r>
      <w:r>
        <w:rPr>
          <w:i/>
        </w:rPr>
        <w:t>Expanded Value Set</w:t>
      </w:r>
      <w:r>
        <w:t xml:space="preserve"> concepts are similar to the programming concepts of Class and Instance of Class.) </w:t>
      </w:r>
    </w:p>
    <w:p w14:paraId="1EB0B89C" w14:textId="610DE831" w:rsidR="00264E1C" w:rsidRDefault="00264E1C" w:rsidP="00264E1C">
      <w:pPr>
        <w:pStyle w:val="BodyText"/>
      </w:pPr>
      <w:r>
        <w:t xml:space="preserve">This profile uses the </w:t>
      </w:r>
      <w:r>
        <w:rPr>
          <w:i/>
        </w:rPr>
        <w:t>Value Set Unique ID</w:t>
      </w:r>
      <w:r>
        <w:t xml:space="preserve"> and the </w:t>
      </w:r>
      <w:r>
        <w:rPr>
          <w:i/>
        </w:rPr>
        <w:t>Value Set Version</w:t>
      </w:r>
      <w:r>
        <w:t xml:space="preserve"> attributes to allow flexible handling of the identification of a Value Set.</w:t>
      </w:r>
    </w:p>
    <w:p w14:paraId="7CA6ED31" w14:textId="6614678C" w:rsidR="00264E1C" w:rsidRDefault="00264E1C" w:rsidP="00264E1C">
      <w:pPr>
        <w:pStyle w:val="BodyText"/>
      </w:pPr>
      <w:r>
        <w:t xml:space="preserve">The actual set of codes derived from this definition of a Value </w:t>
      </w:r>
      <w:r w:rsidR="005724B3">
        <w:t>S</w:t>
      </w:r>
      <w:r>
        <w:t xml:space="preserve">et is an </w:t>
      </w:r>
      <w:r>
        <w:rPr>
          <w:i/>
        </w:rPr>
        <w:t>Expanded Value Set</w:t>
      </w:r>
      <w:r>
        <w:t xml:space="preserve">. </w:t>
      </w:r>
      <w:r w:rsidR="00343CAC">
        <w:t>SVCM</w:t>
      </w:r>
      <w:r>
        <w:t xml:space="preserve"> supports the sharing of Expanded Value Set</w:t>
      </w:r>
      <w:r w:rsidR="00BD1325">
        <w:t>s</w:t>
      </w:r>
      <w:r>
        <w:t xml:space="preserve"> with two different approaches </w:t>
      </w:r>
      <w:r w:rsidR="005724B3">
        <w:t>for identifying them</w:t>
      </w:r>
      <w:r>
        <w:t>:</w:t>
      </w:r>
    </w:p>
    <w:p w14:paraId="2AE67DAB" w14:textId="07057989" w:rsidR="00264E1C" w:rsidRDefault="005E38A1" w:rsidP="0016141A">
      <w:pPr>
        <w:pStyle w:val="ListNumber2"/>
        <w:numPr>
          <w:ilvl w:val="0"/>
          <w:numId w:val="0"/>
        </w:numPr>
        <w:ind w:left="720" w:hanging="360"/>
      </w:pPr>
      <w:r>
        <w:t xml:space="preserve">Approach 1. </w:t>
      </w:r>
      <w:r w:rsidR="00264E1C">
        <w:t xml:space="preserve">By unique identification of the Expanded Value Set itself, </w:t>
      </w:r>
      <w:r w:rsidR="005724B3">
        <w:t xml:space="preserve">with </w:t>
      </w:r>
      <w:r w:rsidR="00264E1C">
        <w:t>no reference to the definition that produced it. Such an Expanded Value Set carries its own unique identifier (i.e., a</w:t>
      </w:r>
      <w:r w:rsidR="00044C31">
        <w:t xml:space="preserve"> Value Set Unique ID</w:t>
      </w:r>
      <w:r w:rsidR="00264E1C">
        <w:t xml:space="preserve"> and Version). </w:t>
      </w:r>
    </w:p>
    <w:p w14:paraId="676FCF2D" w14:textId="44C845E2" w:rsidR="00264E1C" w:rsidRDefault="005E38A1" w:rsidP="005E38A1">
      <w:pPr>
        <w:pStyle w:val="ListNumber2"/>
        <w:numPr>
          <w:ilvl w:val="0"/>
          <w:numId w:val="0"/>
        </w:numPr>
        <w:ind w:left="720"/>
      </w:pPr>
      <w:r>
        <w:t xml:space="preserve">Approach 2. </w:t>
      </w:r>
      <w:r w:rsidR="00264E1C">
        <w:t>By reference to the Value Set definition (</w:t>
      </w:r>
      <w:r w:rsidR="0092207E">
        <w:t>Value Set Unique ID</w:t>
      </w:r>
      <w:r w:rsidR="00264E1C">
        <w:t xml:space="preserve"> and Version) from which the Expanded Value Set was derived. In this case</w:t>
      </w:r>
      <w:r w:rsidR="005724B3">
        <w:t>,</w:t>
      </w:r>
      <w:r w:rsidR="00264E1C">
        <w:t xml:space="preserve"> specific Expanded Value </w:t>
      </w:r>
      <w:r w:rsidR="00BD1325">
        <w:t>S</w:t>
      </w:r>
      <w:r w:rsidR="00264E1C">
        <w:t xml:space="preserve">ets derived from the same Value Set definition are only </w:t>
      </w:r>
      <w:r w:rsidR="00BD1325">
        <w:t xml:space="preserve">distinguishable </w:t>
      </w:r>
      <w:r w:rsidR="00264E1C">
        <w:t>by their expansion date and time.</w:t>
      </w:r>
    </w:p>
    <w:p w14:paraId="476BEB2E" w14:textId="7F9F907B" w:rsidR="00264E1C" w:rsidRDefault="005E38A1" w:rsidP="00264E1C">
      <w:pPr>
        <w:pStyle w:val="BodyText"/>
      </w:pPr>
      <w:r>
        <w:t xml:space="preserve">The approaches for identification described here are shown in </w:t>
      </w:r>
      <w:r w:rsidRPr="005E38A1">
        <w:t>Figure X.4.1.1-1</w:t>
      </w:r>
    </w:p>
    <w:p w14:paraId="122A2AE4" w14:textId="77DEC2BB" w:rsidR="00264E1C" w:rsidRDefault="00264E1C" w:rsidP="00264E1C">
      <w:pPr>
        <w:pStyle w:val="BodyText"/>
        <w:jc w:val="center"/>
      </w:pPr>
      <w:bookmarkStart w:id="112" w:name="_MON_1341139712"/>
      <w:bookmarkStart w:id="113" w:name="_MON_1341240123"/>
      <w:bookmarkStart w:id="114" w:name="_MON_1341241649"/>
      <w:bookmarkStart w:id="115" w:name="_MON_1341241676"/>
      <w:bookmarkStart w:id="116" w:name="_MON_1341242521"/>
      <w:bookmarkStart w:id="117" w:name="_MON_1341242528"/>
      <w:bookmarkStart w:id="118" w:name="_MON_1341242600"/>
      <w:bookmarkStart w:id="119" w:name="_MON_1341242607"/>
      <w:bookmarkStart w:id="120" w:name="_MON_1341242642"/>
      <w:bookmarkStart w:id="121" w:name="_MON_1341242688"/>
      <w:bookmarkStart w:id="122" w:name="_MON_1341242853"/>
      <w:bookmarkStart w:id="123" w:name="_MON_1341242859"/>
      <w:bookmarkStart w:id="124" w:name="_MON_1341242934"/>
      <w:bookmarkStart w:id="125" w:name="_MON_1341251016"/>
      <w:bookmarkStart w:id="126" w:name="_MON_1341251039"/>
      <w:bookmarkStart w:id="127" w:name="_MON_1341291883"/>
      <w:bookmarkStart w:id="128" w:name="_MON_1341312115"/>
      <w:bookmarkStart w:id="129" w:name="_MON_1341313929"/>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r>
        <w:rPr>
          <w:noProof/>
          <w:lang w:val="fr-FR" w:eastAsia="fr-FR"/>
        </w:rPr>
        <w:lastRenderedPageBreak/>
        <w:drawing>
          <wp:inline distT="0" distB="0" distL="0" distR="0" wp14:anchorId="218FFF83" wp14:editId="390B0C2C">
            <wp:extent cx="5943600" cy="3350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350260"/>
                    </a:xfrm>
                    <a:prstGeom prst="rect">
                      <a:avLst/>
                    </a:prstGeom>
                    <a:noFill/>
                    <a:ln>
                      <a:noFill/>
                    </a:ln>
                  </pic:spPr>
                </pic:pic>
              </a:graphicData>
            </a:graphic>
          </wp:inline>
        </w:drawing>
      </w:r>
    </w:p>
    <w:p w14:paraId="76BC24DF" w14:textId="472A8A2A" w:rsidR="00264E1C" w:rsidRDefault="00264E1C" w:rsidP="00264E1C">
      <w:pPr>
        <w:pStyle w:val="FigureTitle"/>
      </w:pPr>
      <w:r>
        <w:t>Figure X.</w:t>
      </w:r>
      <w:r w:rsidR="00EF2668">
        <w:t>4.</w:t>
      </w:r>
      <w:r>
        <w:t>1.</w:t>
      </w:r>
      <w:r w:rsidR="00B764BF">
        <w:t>1</w:t>
      </w:r>
      <w:r>
        <w:t>-1: The two approaches for identifying Value Sets</w:t>
      </w:r>
    </w:p>
    <w:p w14:paraId="2ADF7A1F" w14:textId="31FEB06C" w:rsidR="00264E1C" w:rsidRDefault="00264E1C" w:rsidP="00EF2668">
      <w:pPr>
        <w:pStyle w:val="Heading4"/>
      </w:pPr>
      <w:bookmarkStart w:id="130" w:name="_Toc13752465"/>
      <w:bookmarkStart w:id="131" w:name="_Toc488075092"/>
      <w:bookmarkStart w:id="132" w:name="_Toc488068765"/>
      <w:bookmarkStart w:id="133" w:name="_Toc488068332"/>
      <w:bookmarkStart w:id="134" w:name="_Toc487039231"/>
      <w:bookmarkStart w:id="135" w:name="_Toc269214490"/>
      <w:bookmarkStart w:id="136" w:name="_Toc29225429"/>
      <w:r>
        <w:t>X.</w:t>
      </w:r>
      <w:r w:rsidR="00EF2668">
        <w:t>4.</w:t>
      </w:r>
      <w:r>
        <w:t>1.</w:t>
      </w:r>
      <w:r w:rsidR="00B764BF">
        <w:t>2</w:t>
      </w:r>
      <w:r>
        <w:t xml:space="preserve"> The relationship between ITI </w:t>
      </w:r>
      <w:r w:rsidR="00343CAC">
        <w:t>SVCM</w:t>
      </w:r>
      <w:r w:rsidR="002459D7">
        <w:t>, SVS,</w:t>
      </w:r>
      <w:r>
        <w:t xml:space="preserve"> and CTS</w:t>
      </w:r>
      <w:bookmarkEnd w:id="130"/>
      <w:bookmarkEnd w:id="131"/>
      <w:bookmarkEnd w:id="132"/>
      <w:bookmarkEnd w:id="133"/>
      <w:bookmarkEnd w:id="134"/>
      <w:bookmarkEnd w:id="135"/>
      <w:r>
        <w:t xml:space="preserve"> </w:t>
      </w:r>
      <w:bookmarkEnd w:id="136"/>
    </w:p>
    <w:p w14:paraId="5A5CBB85" w14:textId="70964A3A" w:rsidR="00264E1C" w:rsidRDefault="00264E1C" w:rsidP="00264E1C">
      <w:pPr>
        <w:pStyle w:val="BodyText"/>
      </w:pPr>
      <w:r>
        <w:t xml:space="preserve">The </w:t>
      </w:r>
      <w:r w:rsidR="00A2599A">
        <w:t>Terminology Repository</w:t>
      </w:r>
      <w:r>
        <w:t xml:space="preserve"> can be supported by a system that implements a</w:t>
      </w:r>
      <w:r>
        <w:br/>
        <w:t>Terminology Server using the current HL7</w:t>
      </w:r>
      <w:r w:rsidR="00CD5012">
        <w:t xml:space="preserve"> FHIR</w:t>
      </w:r>
      <w:r>
        <w:t xml:space="preserve"> specification. It is important to note the complementary role of the HL7 specification for </w:t>
      </w:r>
      <w:r w:rsidR="00CD5012">
        <w:t>FHIR</w:t>
      </w:r>
      <w:r>
        <w:t xml:space="preserve">. CTS defines an API (Application Programming Interface) supported by a terminology management service, and CTS2 defines the functionality supported by a terminology management service leaving the specification of the API to the Object Management Group. SVS defines the transmission protocols for a network access to a terminology server focused specifically on the distribution of Value Sets. </w:t>
      </w:r>
    </w:p>
    <w:p w14:paraId="3292C95D" w14:textId="77777777" w:rsidR="00264E1C" w:rsidRDefault="00264E1C" w:rsidP="00264E1C">
      <w:pPr>
        <w:pStyle w:val="BodyText"/>
      </w:pPr>
      <w:r>
        <w:t>However, there is functional consistency between SVS and CTS/CTS2. More</w:t>
      </w:r>
      <w:r>
        <w:br/>
        <w:t>specifically, all the properties of the Value Sets and concepts described in the</w:t>
      </w:r>
      <w:r>
        <w:br/>
        <w:t>Shared Value Sets Retrieve transaction are a subset of the properties defined in</w:t>
      </w:r>
      <w:r>
        <w:br/>
        <w:t>CTS and the CTS2 functional specification for the same entities. Note that SVS</w:t>
      </w:r>
      <w:r>
        <w:br/>
        <w:t>supports the distribution of Value Sets containing concepts from multiple</w:t>
      </w:r>
      <w:r>
        <w:br/>
        <w:t>code systems (e.g., DICOM and SNOMED issued) which is consistent with the CTS</w:t>
      </w:r>
      <w:r>
        <w:br/>
        <w:t xml:space="preserve">capabilities, but which was not supported in the CTS specifications (but is supported </w:t>
      </w:r>
      <w:r>
        <w:br/>
        <w:t>in the CTS2 specification).</w:t>
      </w:r>
    </w:p>
    <w:p w14:paraId="75795D18" w14:textId="195D7E40" w:rsidR="00264E1C" w:rsidRDefault="00264E1C" w:rsidP="00EF2668">
      <w:pPr>
        <w:pStyle w:val="Heading4"/>
      </w:pPr>
      <w:bookmarkStart w:id="137" w:name="_Toc29225430"/>
      <w:commentRangeStart w:id="138"/>
      <w:r>
        <w:t>X.</w:t>
      </w:r>
      <w:r w:rsidR="00EF2668">
        <w:t>4.</w:t>
      </w:r>
      <w:r>
        <w:t>1.</w:t>
      </w:r>
      <w:r w:rsidR="00B764BF">
        <w:t>3</w:t>
      </w:r>
      <w:r>
        <w:t xml:space="preserve"> Value Set Distribution Flow</w:t>
      </w:r>
      <w:bookmarkEnd w:id="137"/>
      <w:commentRangeEnd w:id="138"/>
      <w:r w:rsidR="00791FBE">
        <w:rPr>
          <w:rStyle w:val="CommentReference"/>
          <w:rFonts w:ascii="Times New Roman" w:hAnsi="Times New Roman"/>
          <w:b w:val="0"/>
          <w:noProof w:val="0"/>
          <w:kern w:val="0"/>
        </w:rPr>
        <w:commentReference w:id="138"/>
      </w:r>
    </w:p>
    <w:p w14:paraId="4BF5472C" w14:textId="61E5FA1C" w:rsidR="00264E1C" w:rsidRDefault="00264E1C" w:rsidP="00264E1C">
      <w:pPr>
        <w:pStyle w:val="BodyText"/>
      </w:pPr>
      <w:r>
        <w:t xml:space="preserve">There are three types of value sets supported by the </w:t>
      </w:r>
      <w:r w:rsidR="00343CAC">
        <w:t>SVCM</w:t>
      </w:r>
      <w:r>
        <w:t xml:space="preserve"> Transactions:</w:t>
      </w:r>
    </w:p>
    <w:p w14:paraId="0A41C41F" w14:textId="0ADB0C63" w:rsidR="002459D7" w:rsidRDefault="00264E1C" w:rsidP="002459D7">
      <w:pPr>
        <w:pStyle w:val="ListNumber2"/>
        <w:numPr>
          <w:ilvl w:val="0"/>
          <w:numId w:val="20"/>
        </w:numPr>
      </w:pPr>
      <w:proofErr w:type="spellStart"/>
      <w:r>
        <w:rPr>
          <w:b/>
        </w:rPr>
        <w:lastRenderedPageBreak/>
        <w:t>Intensional</w:t>
      </w:r>
      <w:proofErr w:type="spellEnd"/>
      <w:r>
        <w:rPr>
          <w:b/>
        </w:rPr>
        <w:t xml:space="preserve"> Value Sets</w:t>
      </w:r>
      <w:r>
        <w:t xml:space="preserve"> are </w:t>
      </w:r>
      <w:r w:rsidR="003F796E" w:rsidRPr="003F796E">
        <w:t>typically algorithmically defined</w:t>
      </w:r>
      <w:r w:rsidR="00B90730">
        <w:t xml:space="preserve">, </w:t>
      </w:r>
      <w:r w:rsidR="003F796E" w:rsidRPr="003F796E">
        <w:t>using a rule</w:t>
      </w:r>
      <w:r w:rsidR="00B90730">
        <w:t xml:space="preserve"> to define the code group</w:t>
      </w:r>
      <w:r w:rsidR="003F796E" w:rsidRPr="003F796E">
        <w:t xml:space="preserve"> (e.g., all codes </w:t>
      </w:r>
      <w:del w:id="139" w:author="Thompson, Jenny" w:date="2020-02-17T09:26:00Z">
        <w:r w:rsidR="003F796E" w:rsidRPr="003F796E" w:rsidDel="00683ADB">
          <w:delText>with the word all</w:delText>
        </w:r>
      </w:del>
      <w:ins w:id="140" w:author="Thompson, Jenny" w:date="2020-02-17T09:26:00Z">
        <w:r w:rsidR="00683ADB">
          <w:t>for</w:t>
        </w:r>
      </w:ins>
      <w:r w:rsidR="003F796E" w:rsidRPr="003F796E">
        <w:t xml:space="preserve"> drugs in the beta blocker category), which allows for dynamic updating</w:t>
      </w:r>
      <w:ins w:id="141" w:author="Thompson, Jenny" w:date="2020-02-17T09:26:00Z">
        <w:r w:rsidR="00683ADB">
          <w:t xml:space="preserve">, such as </w:t>
        </w:r>
      </w:ins>
      <w:ins w:id="142" w:author="Thompson, Jenny" w:date="2020-02-17T09:27:00Z">
        <w:r w:rsidR="00683ADB">
          <w:t>when a new drug is</w:t>
        </w:r>
      </w:ins>
      <w:ins w:id="143" w:author="Thompson, Jenny" w:date="2020-02-17T09:26:00Z">
        <w:r w:rsidR="00683ADB">
          <w:t xml:space="preserve"> added</w:t>
        </w:r>
      </w:ins>
      <w:r w:rsidR="003F796E" w:rsidRPr="003F796E">
        <w:t>.</w:t>
      </w:r>
      <w:r w:rsidR="00B90730">
        <w:rPr>
          <w:rStyle w:val="FootnoteReference"/>
        </w:rPr>
        <w:footnoteReference w:id="3"/>
      </w:r>
      <w:r w:rsidR="003F796E" w:rsidRPr="003F796E">
        <w:t xml:space="preserve"> </w:t>
      </w:r>
      <w:moveFromRangeStart w:id="144" w:author="Thompson, Jenny" w:date="2020-02-17T09:45:00Z" w:name="move32825163"/>
      <w:moveFrom w:id="145" w:author="Thompson, Jenny" w:date="2020-02-17T09:45:00Z">
        <w:r w:rsidDel="00215448">
          <w:t xml:space="preserve">These value sets can be supported by the </w:t>
        </w:r>
        <w:r w:rsidR="00A2599A" w:rsidDel="00215448">
          <w:t>Terminology Repository</w:t>
        </w:r>
        <w:r w:rsidDel="00215448">
          <w:t xml:space="preserve">, but this profile does not provide a means to convey the intensional form. Instead, these value sets are described using the metadata and the appropriate resulting expanded value set contents are returned along with the Intensional Value Set definition and expansion metadata. </w:t>
        </w:r>
      </w:moveFrom>
      <w:moveFromRangeEnd w:id="144"/>
    </w:p>
    <w:p w14:paraId="05B1BFF3" w14:textId="71604AC6" w:rsidR="00264E1C" w:rsidRDefault="00264E1C" w:rsidP="002459D7">
      <w:pPr>
        <w:pStyle w:val="ListNumber2"/>
        <w:numPr>
          <w:ilvl w:val="0"/>
          <w:numId w:val="20"/>
        </w:numPr>
      </w:pPr>
      <w:r>
        <w:rPr>
          <w:b/>
        </w:rPr>
        <w:t>Extensional Value Sets</w:t>
      </w:r>
      <w:r>
        <w:t xml:space="preserve"> are defined in terms of a list of concepts</w:t>
      </w:r>
      <w:r w:rsidR="00B90730">
        <w:t>, where each code is listed individually</w:t>
      </w:r>
      <w:r>
        <w:t xml:space="preserve">. </w:t>
      </w:r>
      <w:ins w:id="146" w:author="Thompson, Jenny" w:date="2020-02-17T10:04:00Z">
        <w:r w:rsidR="00FB5798">
          <w:t xml:space="preserve">This gives more control to </w:t>
        </w:r>
      </w:ins>
      <w:ins w:id="147" w:author="Thompson, Jenny" w:date="2020-02-17T10:05:00Z">
        <w:r w:rsidR="00FB5798">
          <w:t xml:space="preserve">the author and users of the value set, but requires </w:t>
        </w:r>
      </w:ins>
      <w:ins w:id="148" w:author="Thompson, Jenny" w:date="2020-02-17T10:24:00Z">
        <w:r w:rsidR="002C79C0">
          <w:t>significant maintenance.</w:t>
        </w:r>
      </w:ins>
      <w:ins w:id="149" w:author="Thompson, Jenny" w:date="2020-02-17T10:05:00Z">
        <w:r w:rsidR="00FB5798">
          <w:t xml:space="preserve"> </w:t>
        </w:r>
      </w:ins>
      <w:del w:id="150" w:author="Thompson, Jenny" w:date="2020-02-17T10:23:00Z">
        <w:r w:rsidDel="002C79C0">
          <w:delText xml:space="preserve">As with intensional value sets, the definition and expansion metadata for these can be retrieved along with the appropriate expanded value set contents. </w:delText>
        </w:r>
      </w:del>
    </w:p>
    <w:p w14:paraId="0F1D809B" w14:textId="2A9F7A9E" w:rsidR="00264E1C" w:rsidRDefault="00264E1C" w:rsidP="002459D7">
      <w:pPr>
        <w:pStyle w:val="ListNumber2"/>
        <w:numPr>
          <w:ilvl w:val="0"/>
          <w:numId w:val="20"/>
        </w:numPr>
      </w:pPr>
      <w:r w:rsidRPr="002459D7">
        <w:rPr>
          <w:b/>
        </w:rPr>
        <w:t>Expanded Value Sets</w:t>
      </w:r>
      <w:r>
        <w:t xml:space="preserve"> result from the expansion of any Value Set definition (e.g., </w:t>
      </w:r>
      <w:proofErr w:type="spellStart"/>
      <w:r>
        <w:t>Intensional</w:t>
      </w:r>
      <w:proofErr w:type="spellEnd"/>
      <w:r>
        <w:t xml:space="preserve"> or Extensional), but their definition metadata is not important to the </w:t>
      </w:r>
      <w:r w:rsidR="00A2599A">
        <w:t>Terminology Consumer</w:t>
      </w:r>
      <w:r>
        <w:t>, only an identified instantiation defined in terms of a list of specific codes from specific vocabularies is shared. This profile describes how these can be retrieved using the Retrieve Value Set [</w:t>
      </w:r>
      <w:r w:rsidR="001F257A">
        <w:t>ITI-XX</w:t>
      </w:r>
      <w:r>
        <w:t>] transaction.</w:t>
      </w:r>
    </w:p>
    <w:p w14:paraId="79DB7E0A" w14:textId="775371C3" w:rsidR="00264E1C" w:rsidRDefault="00264E1C" w:rsidP="00264E1C">
      <w:pPr>
        <w:pStyle w:val="BodyText"/>
      </w:pPr>
      <w:r>
        <w:t xml:space="preserve">The developers of value sets may choose to work with one or more of these types, but the final consumers of value sets need to work with expanded value sets. </w:t>
      </w:r>
      <w:ins w:id="151" w:author="Thompson, Jenny" w:date="2020-02-17T10:24:00Z">
        <w:r w:rsidR="002C79C0">
          <w:t xml:space="preserve">While </w:t>
        </w:r>
        <w:proofErr w:type="gramStart"/>
        <w:r w:rsidR="002C79C0">
          <w:t>others</w:t>
        </w:r>
        <w:proofErr w:type="gramEnd"/>
        <w:r w:rsidR="002C79C0">
          <w:t xml:space="preserve"> types of value sets can be supported by the Terminology Repository, </w:t>
        </w:r>
      </w:ins>
      <w:r w:rsidR="00343CAC">
        <w:t>SVCM</w:t>
      </w:r>
      <w:r>
        <w:t xml:space="preserve"> </w:t>
      </w:r>
      <w:ins w:id="152" w:author="Thompson, Jenny" w:date="2020-02-17T10:24:00Z">
        <w:r w:rsidR="002C79C0">
          <w:t xml:space="preserve">only </w:t>
        </w:r>
      </w:ins>
      <w:r>
        <w:t xml:space="preserve">provides </w:t>
      </w:r>
      <w:del w:id="153" w:author="Thompson, Jenny" w:date="2020-02-17T10:24:00Z">
        <w:r w:rsidDel="002C79C0">
          <w:delText xml:space="preserve">only </w:delText>
        </w:r>
      </w:del>
      <w:r>
        <w:t>a way to distribute value sets that have been expanded.</w:t>
      </w:r>
      <w:ins w:id="154" w:author="Thompson, Jenny" w:date="2020-02-17T09:45:00Z">
        <w:r w:rsidR="00215448" w:rsidRPr="00215448">
          <w:t xml:space="preserve"> </w:t>
        </w:r>
      </w:ins>
      <w:ins w:id="155" w:author="Thompson, Jenny" w:date="2020-02-17T10:27:00Z">
        <w:r w:rsidR="006B2615">
          <w:t xml:space="preserve">For </w:t>
        </w:r>
      </w:ins>
      <w:bookmarkStart w:id="156" w:name="_GoBack"/>
      <w:bookmarkEnd w:id="156"/>
      <w:moveToRangeStart w:id="157" w:author="Thompson, Jenny" w:date="2020-02-17T09:45:00Z" w:name="move32825163"/>
      <w:proofErr w:type="spellStart"/>
      <w:ins w:id="158" w:author="Thompson, Jenny" w:date="2020-02-17T10:23:00Z">
        <w:r w:rsidR="002C79C0">
          <w:t>intensional</w:t>
        </w:r>
        <w:proofErr w:type="spellEnd"/>
        <w:r w:rsidR="002C79C0">
          <w:t xml:space="preserve"> and extensional</w:t>
        </w:r>
      </w:ins>
      <w:ins w:id="159" w:author="Thompson, Jenny" w:date="2020-02-17T10:25:00Z">
        <w:r w:rsidR="002C79C0">
          <w:t xml:space="preserve"> value sets,</w:t>
        </w:r>
      </w:ins>
      <w:ins w:id="160" w:author="Thompson, Jenny" w:date="2020-02-17T10:26:00Z">
        <w:r w:rsidR="006B2615">
          <w:t xml:space="preserve"> the definition and expansion metadata can be retrieved, along </w:t>
        </w:r>
      </w:ins>
      <w:ins w:id="161" w:author="Thompson, Jenny" w:date="2020-02-17T10:27:00Z">
        <w:r w:rsidR="006B2615">
          <w:t xml:space="preserve">the appropriate expanded value set contents. </w:t>
        </w:r>
      </w:ins>
      <w:moveToRangeEnd w:id="157"/>
    </w:p>
    <w:p w14:paraId="747F4DA0" w14:textId="4C0AD3A7" w:rsidR="00264E1C" w:rsidRDefault="00264E1C" w:rsidP="00264E1C">
      <w:pPr>
        <w:pStyle w:val="BodyText"/>
      </w:pPr>
      <w:r>
        <w:t xml:space="preserve">The </w:t>
      </w:r>
      <w:r w:rsidR="006E5941">
        <w:t>SVCM</w:t>
      </w:r>
      <w:r w:rsidR="00A2599A">
        <w:t xml:space="preserve"> Profile</w:t>
      </w:r>
      <w:r>
        <w:t xml:space="preserve"> also restricts the complexity of the expanded value sets. At present, it only supports unstructured value sets that are a list of codes from coded terminologies. Other internal structures such as hierarchy are not defined. This meets the needs of most, but not all, value sets.</w:t>
      </w:r>
    </w:p>
    <w:p w14:paraId="52D1E70A" w14:textId="79C09948" w:rsidR="00264E1C" w:rsidRDefault="00264E1C" w:rsidP="00264E1C">
      <w:pPr>
        <w:pStyle w:val="BodyText"/>
      </w:pPr>
      <w:r>
        <w:t>The process and rules associated with a value set expansion is not specified nor constrained by this profile. It is the responsibility of the value set developer</w:t>
      </w:r>
      <w:r w:rsidR="00CB3126">
        <w:t>,</w:t>
      </w:r>
      <w:r>
        <w:t xml:space="preserve"> or of the system supporting the </w:t>
      </w:r>
      <w:r w:rsidR="00343CAC">
        <w:t>SVCM</w:t>
      </w:r>
      <w:r>
        <w:t xml:space="preserve"> Repository</w:t>
      </w:r>
      <w:r w:rsidR="00CB3126">
        <w:t>,</w:t>
      </w:r>
      <w:r>
        <w:t xml:space="preserve"> to perform the appropriate expansions. If the value set developer defines </w:t>
      </w:r>
      <w:r w:rsidR="00F72578">
        <w:t xml:space="preserve">their </w:t>
      </w:r>
      <w:r>
        <w:t xml:space="preserve">standard distribution format as the expanded form of the value set, they have the appropriate procedures for this expansion. Value set developers that do not have a procedure defined for distributing the expanded form will need to establish one in order to use the </w:t>
      </w:r>
      <w:r w:rsidR="00343CAC">
        <w:t>SVCM</w:t>
      </w:r>
      <w:r w:rsidR="00BC16C1">
        <w:t xml:space="preserve"> </w:t>
      </w:r>
      <w:r w:rsidR="00A2599A">
        <w:t>Profile</w:t>
      </w:r>
      <w:r>
        <w:t>.</w:t>
      </w:r>
    </w:p>
    <w:p w14:paraId="59994478" w14:textId="77777777" w:rsidR="00264E1C" w:rsidRDefault="00264E1C" w:rsidP="00264E1C">
      <w:pPr>
        <w:pStyle w:val="BodyText"/>
      </w:pPr>
    </w:p>
    <w:bookmarkStart w:id="162" w:name="_MON_1341315048"/>
    <w:bookmarkStart w:id="163" w:name="_MON_1341315075"/>
    <w:bookmarkStart w:id="164" w:name="_MON_1341315164"/>
    <w:bookmarkStart w:id="165" w:name="_MON_1341322489"/>
    <w:bookmarkStart w:id="166" w:name="_MON_1341648797"/>
    <w:bookmarkStart w:id="167" w:name="_MON_1341314222"/>
    <w:bookmarkEnd w:id="162"/>
    <w:bookmarkEnd w:id="163"/>
    <w:bookmarkEnd w:id="164"/>
    <w:bookmarkEnd w:id="165"/>
    <w:bookmarkEnd w:id="166"/>
    <w:bookmarkEnd w:id="167"/>
    <w:bookmarkStart w:id="168" w:name="_MON_1341314492"/>
    <w:bookmarkEnd w:id="168"/>
    <w:p w14:paraId="67E4A7A0" w14:textId="64843AF8" w:rsidR="00264E1C" w:rsidRDefault="00F30594" w:rsidP="00264E1C">
      <w:pPr>
        <w:ind w:left="425"/>
      </w:pPr>
      <w:r>
        <w:rPr>
          <w:noProof/>
        </w:rPr>
        <w:object w:dxaOrig="9220" w:dyaOrig="8860" w14:anchorId="375F5B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61.1pt;height:442.7pt;mso-width-percent:0;mso-height-percent:0;mso-width-percent:0;mso-height-percent:0" o:ole="">
            <v:imagedata r:id="rId37" o:title=""/>
          </v:shape>
          <o:OLEObject Type="Embed" ProgID="Word.Picture.8" ShapeID="_x0000_i1026" DrawAspect="Content" ObjectID="_1643440630" r:id="rId38"/>
        </w:object>
      </w:r>
    </w:p>
    <w:p w14:paraId="49FFA4E1" w14:textId="6D29222B" w:rsidR="00264E1C" w:rsidRDefault="00264E1C" w:rsidP="00264E1C">
      <w:pPr>
        <w:pStyle w:val="FigureTitle"/>
      </w:pPr>
      <w:r>
        <w:t>Figure X.</w:t>
      </w:r>
      <w:r w:rsidR="00EF2668">
        <w:t>4.</w:t>
      </w:r>
      <w:r>
        <w:t>1.</w:t>
      </w:r>
      <w:r w:rsidR="00B764BF">
        <w:t>3</w:t>
      </w:r>
      <w:r>
        <w:t xml:space="preserve">-1: Development Flow for Value Sets </w:t>
      </w:r>
    </w:p>
    <w:p w14:paraId="6F6519F6" w14:textId="1D0313D1" w:rsidR="00264E1C" w:rsidRDefault="00264E1C" w:rsidP="00264E1C">
      <w:pPr>
        <w:pStyle w:val="BodyText"/>
      </w:pPr>
      <w:r>
        <w:t xml:space="preserve">A value set developer that defines and publishes expanded value sets should also establish the proper identification that identifies either this expanded value set or the definition that resulted in this expanded value set. They also define metadata that describes the value set. (Value set group descriptions will be discussed later.) The metadata is listed below and includes descriptive information, links to further explanatory material, effective dates, etc. The </w:t>
      </w:r>
      <w:r w:rsidR="00A50907">
        <w:t>SVCM Profile</w:t>
      </w:r>
      <w:r>
        <w:t xml:space="preserve"> provides </w:t>
      </w:r>
      <w:r w:rsidR="00076376">
        <w:t>one</w:t>
      </w:r>
      <w:r>
        <w:t xml:space="preserve"> transaction for retrieving an expanded value set:</w:t>
      </w:r>
    </w:p>
    <w:p w14:paraId="14A1E47C" w14:textId="2D0462C3" w:rsidR="00264E1C" w:rsidRDefault="006159EA" w:rsidP="00264E1C">
      <w:pPr>
        <w:pStyle w:val="ListNumber2"/>
        <w:numPr>
          <w:ilvl w:val="0"/>
          <w:numId w:val="24"/>
        </w:numPr>
      </w:pPr>
      <w:r>
        <w:t>Expand</w:t>
      </w:r>
      <w:r w:rsidR="00264E1C">
        <w:t xml:space="preserve"> Value Set [</w:t>
      </w:r>
      <w:r w:rsidR="001F257A">
        <w:t>ITI-XX</w:t>
      </w:r>
      <w:r w:rsidR="00264E1C">
        <w:t xml:space="preserve">] – This is appropriate for rapid retrieval of </w:t>
      </w:r>
      <w:r w:rsidR="0026343F">
        <w:t xml:space="preserve">the expanded form of </w:t>
      </w:r>
      <w:proofErr w:type="spellStart"/>
      <w:r w:rsidR="0026343F">
        <w:t>intensional</w:t>
      </w:r>
      <w:proofErr w:type="spellEnd"/>
      <w:r w:rsidR="0026343F">
        <w:t xml:space="preserve">, extensional, and </w:t>
      </w:r>
      <w:r w:rsidR="00264E1C">
        <w:t xml:space="preserve">expanded value sets. It retrieves the expanded value set based on having the </w:t>
      </w:r>
      <w:r w:rsidR="0092207E">
        <w:t>Value Set Unique ID</w:t>
      </w:r>
      <w:r w:rsidR="00264E1C">
        <w:t xml:space="preserve"> for the value set pre-configured into the system </w:t>
      </w:r>
      <w:r w:rsidR="00264E1C">
        <w:lastRenderedPageBreak/>
        <w:t>requesting the value set. This transaction does not retrieve the expanded value set metadata nor the value set definition metadata. It only retrieves the list of codes for that expanded value set.</w:t>
      </w:r>
    </w:p>
    <w:p w14:paraId="724CE7EE" w14:textId="75CB9833" w:rsidR="00264E1C" w:rsidRDefault="00264E1C" w:rsidP="00264E1C">
      <w:pPr>
        <w:pStyle w:val="BodyText"/>
      </w:pPr>
      <w:r>
        <w:t xml:space="preserve">Value set developers that publish </w:t>
      </w:r>
      <w:proofErr w:type="spellStart"/>
      <w:r>
        <w:t>intensional</w:t>
      </w:r>
      <w:proofErr w:type="spellEnd"/>
      <w:r>
        <w:t xml:space="preserve"> and extensional value sets also define </w:t>
      </w:r>
      <w:r w:rsidR="0092207E">
        <w:t>Value Set Unique ID</w:t>
      </w:r>
      <w:r>
        <w:t>s for their value sets</w:t>
      </w:r>
      <w:r w:rsidR="009207EA">
        <w:t>’</w:t>
      </w:r>
      <w:r>
        <w:t xml:space="preserve"> definitions. Note that a developer may publish multiple forms of related value sets, but will assign each form the proper </w:t>
      </w:r>
      <w:r w:rsidR="0092207E">
        <w:t>Value Set Unique ID</w:t>
      </w:r>
      <w:r>
        <w:t xml:space="preserve">. When publishing with </w:t>
      </w:r>
      <w:r w:rsidR="00343CAC">
        <w:t>SVCM</w:t>
      </w:r>
      <w:r>
        <w:t xml:space="preserve">, the value set developer should provide an expanded form along with the metadata. </w:t>
      </w:r>
    </w:p>
    <w:p w14:paraId="32335300" w14:textId="0CA576A0" w:rsidR="00264E1C" w:rsidRDefault="00264E1C" w:rsidP="00264E1C">
      <w:pPr>
        <w:pStyle w:val="BodyText"/>
      </w:pPr>
      <w:r>
        <w:t xml:space="preserve">A value set user that receives an </w:t>
      </w:r>
      <w:proofErr w:type="spellStart"/>
      <w:r>
        <w:t>intensional</w:t>
      </w:r>
      <w:proofErr w:type="spellEnd"/>
      <w:r>
        <w:t xml:space="preserve"> or extensional value set must be aware that the expansion is only for representational uses. The other metadata, such as effective dates and the descriptive material, must be consulted to determine the proper use of the expanded form. </w:t>
      </w:r>
    </w:p>
    <w:p w14:paraId="7603E842" w14:textId="725973FC" w:rsidR="00264E1C" w:rsidRDefault="00264E1C" w:rsidP="00264E1C">
      <w:pPr>
        <w:pStyle w:val="BodyText"/>
      </w:pPr>
      <w:r>
        <w:t xml:space="preserve">The </w:t>
      </w:r>
      <w:r w:rsidR="00343CAC">
        <w:t>SVCM</w:t>
      </w:r>
      <w:r w:rsidR="00A02ADB">
        <w:t xml:space="preserve"> </w:t>
      </w:r>
      <w:r w:rsidR="00A2599A">
        <w:t>Profile</w:t>
      </w:r>
      <w:r>
        <w:t xml:space="preserve"> does not specify how or when this expansion should take place. That is the responsibility of the value set developers and server maintainers. In many cases, the value set developer will provide an expanded form</w:t>
      </w:r>
      <w:r w:rsidR="00144F6E">
        <w:t>,</w:t>
      </w:r>
      <w:r>
        <w:t xml:space="preserve"> together with effective dates</w:t>
      </w:r>
      <w:r w:rsidR="00144F6E">
        <w:t>,</w:t>
      </w:r>
      <w:r>
        <w:t xml:space="preserve"> so that the organizations involved can manage change easily.</w:t>
      </w:r>
    </w:p>
    <w:p w14:paraId="0EF23433" w14:textId="77777777" w:rsidR="00264E1C" w:rsidRDefault="00264E1C" w:rsidP="00264E1C">
      <w:pPr>
        <w:pStyle w:val="BodyText"/>
      </w:pPr>
    </w:p>
    <w:bookmarkStart w:id="169" w:name="_MON_1341315380"/>
    <w:bookmarkEnd w:id="169"/>
    <w:p w14:paraId="7CC944B1" w14:textId="4E4C6B6D" w:rsidR="00264E1C" w:rsidRDefault="00F30594" w:rsidP="00264E1C">
      <w:pPr>
        <w:pStyle w:val="FigureTitle"/>
      </w:pPr>
      <w:r>
        <w:rPr>
          <w:noProof/>
        </w:rPr>
        <w:object w:dxaOrig="9580" w:dyaOrig="6220" w14:anchorId="71BF795D">
          <v:shape id="_x0000_i1025" type="#_x0000_t75" alt="" style="width:478.7pt;height:236.7pt;mso-width-percent:0;mso-height-percent:0;mso-width-percent:0;mso-height-percent:0" o:ole="">
            <v:imagedata r:id="rId39" o:title="" croptop="15162f" cropbottom="4549f"/>
          </v:shape>
          <o:OLEObject Type="Embed" ProgID="Word.Picture.8" ShapeID="_x0000_i1025" DrawAspect="Content" ObjectID="_1643440631" r:id="rId40"/>
        </w:object>
      </w:r>
      <w:r w:rsidR="00264E1C">
        <w:t>Figure X.</w:t>
      </w:r>
      <w:r w:rsidR="00EF2668">
        <w:t>4.</w:t>
      </w:r>
      <w:r w:rsidR="00264E1C">
        <w:t>1.</w:t>
      </w:r>
      <w:r w:rsidR="00B764BF">
        <w:t>3</w:t>
      </w:r>
      <w:r w:rsidR="00264E1C">
        <w:t xml:space="preserve">-2: </w:t>
      </w:r>
      <w:r w:rsidR="00343CAC">
        <w:t>SVCM</w:t>
      </w:r>
      <w:r w:rsidR="00264E1C">
        <w:t xml:space="preserve"> Retrieve Transactions</w:t>
      </w:r>
    </w:p>
    <w:p w14:paraId="505D3508" w14:textId="1DC8BC56" w:rsidR="00264E1C" w:rsidRDefault="00264E1C" w:rsidP="00EF2668">
      <w:pPr>
        <w:pStyle w:val="Heading4"/>
      </w:pPr>
      <w:bookmarkStart w:id="170" w:name="_Toc29225431"/>
      <w:r>
        <w:t>X.</w:t>
      </w:r>
      <w:r w:rsidR="00EF2668">
        <w:t>4.</w:t>
      </w:r>
      <w:r>
        <w:t>1.</w:t>
      </w:r>
      <w:r w:rsidR="00B764BF">
        <w:t>4</w:t>
      </w:r>
      <w:r w:rsidR="00EF2668">
        <w:t xml:space="preserve"> </w:t>
      </w:r>
      <w:r>
        <w:t>Value Set Groups</w:t>
      </w:r>
      <w:bookmarkEnd w:id="170"/>
    </w:p>
    <w:p w14:paraId="22C86221" w14:textId="4F27F0DD" w:rsidR="00264E1C" w:rsidRDefault="00264E1C" w:rsidP="00264E1C">
      <w:pPr>
        <w:pStyle w:val="BodyText"/>
      </w:pPr>
      <w:r>
        <w:t xml:space="preserve">Value sets are also described by various grouping and tagging mechanisms. These groupings may be defined in parallel by many different organizations. It is expected that each organization is creating groups for </w:t>
      </w:r>
      <w:r w:rsidR="00CD5012">
        <w:t xml:space="preserve">its </w:t>
      </w:r>
      <w:r>
        <w:t xml:space="preserve">own purpose. One organization may assign groups like “value sets associated with H1N1”, while another </w:t>
      </w:r>
      <w:r w:rsidR="00826E85">
        <w:t xml:space="preserve">organization </w:t>
      </w:r>
      <w:r>
        <w:t xml:space="preserve">may assign groups like “value sets associated with clinical trial </w:t>
      </w:r>
      <w:proofErr w:type="spellStart"/>
      <w:r>
        <w:t>xyz</w:t>
      </w:r>
      <w:proofErr w:type="spellEnd"/>
      <w:r>
        <w:t xml:space="preserve"> reports”, and a third may assign groups like “formulary for treatment of </w:t>
      </w:r>
      <w:r>
        <w:lastRenderedPageBreak/>
        <w:t>H1N1 influenza</w:t>
      </w:r>
      <w:r w:rsidR="00826E85">
        <w:t>.</w:t>
      </w:r>
      <w:r>
        <w:t xml:space="preserve">” Each of these organizations may assign key words so that retrieval requests can find the relevant groups and they may assign </w:t>
      </w:r>
      <w:r w:rsidR="0092207E">
        <w:t>Value Set Unique ID</w:t>
      </w:r>
      <w:r>
        <w:t>s for these groups.</w:t>
      </w:r>
    </w:p>
    <w:p w14:paraId="7C6946E1" w14:textId="5AD54A2E" w:rsidR="00264E1C" w:rsidRDefault="00264E1C" w:rsidP="00264E1C">
      <w:pPr>
        <w:pStyle w:val="BodyText"/>
      </w:pPr>
      <w:r>
        <w:t xml:space="preserve">To simplify maintenance, </w:t>
      </w:r>
      <w:r w:rsidR="00826E85">
        <w:t xml:space="preserve">SVCM </w:t>
      </w:r>
      <w:r>
        <w:t xml:space="preserve">defines a list of group descriptions to be associated with each value set, rather than combining all the keywords and groups from different organizations into a single list. The retrieval transaction searches all of these descriptions when doing a retrieval based on group keyword or group </w:t>
      </w:r>
      <w:r w:rsidR="0092207E">
        <w:t>Value Set Unique ID</w:t>
      </w:r>
      <w:r>
        <w:t xml:space="preserve">. </w:t>
      </w:r>
    </w:p>
    <w:p w14:paraId="6DD11D19" w14:textId="730475A3" w:rsidR="00264E1C" w:rsidRDefault="00264E1C" w:rsidP="00264E1C">
      <w:pPr>
        <w:pStyle w:val="BodyText"/>
      </w:pPr>
      <w:r>
        <w:t xml:space="preserve">An organization that is creating new groups can define a list of keywords and </w:t>
      </w:r>
      <w:r w:rsidR="00803B2E">
        <w:t>a</w:t>
      </w:r>
      <w:r>
        <w:t xml:space="preserve"> </w:t>
      </w:r>
      <w:r w:rsidR="0092207E">
        <w:t>Value Set Unique ID</w:t>
      </w:r>
      <w:r>
        <w:t xml:space="preserve"> for that group purpose. This group description can then be attached to each value set that should be a member of that group. If a value set needs to be removed from the group, then the attached description can be removed. This avoids accidental removal of keywords when multiple organizations have used the same keyword</w:t>
      </w:r>
    </w:p>
    <w:p w14:paraId="0A562F90" w14:textId="73B7B03A" w:rsidR="00264E1C" w:rsidRDefault="00264E1C" w:rsidP="00264E1C">
      <w:pPr>
        <w:pStyle w:val="BodyText"/>
      </w:pPr>
      <w:r>
        <w:rPr>
          <w:noProof/>
        </w:rPr>
        <mc:AlternateContent>
          <mc:Choice Requires="wpg">
            <w:drawing>
              <wp:inline distT="0" distB="0" distL="0" distR="0" wp14:anchorId="7D011453" wp14:editId="255973AE">
                <wp:extent cx="5782945" cy="2647950"/>
                <wp:effectExtent l="0" t="0" r="8255" b="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2945" cy="2647950"/>
                          <a:chOff x="0" y="0"/>
                          <a:chExt cx="58305" cy="33147"/>
                        </a:xfrm>
                      </wpg:grpSpPr>
                      <wps:wsp>
                        <wps:cNvPr id="95" name="AutoShape 16"/>
                        <wps:cNvSpPr>
                          <a:spLocks noChangeAspect="1" noChangeArrowheads="1"/>
                        </wps:cNvSpPr>
                        <wps:spPr bwMode="auto">
                          <a:xfrm>
                            <a:off x="0" y="0"/>
                            <a:ext cx="58305" cy="33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33"/>
                        <wps:cNvSpPr>
                          <a:spLocks noChangeArrowheads="1"/>
                        </wps:cNvSpPr>
                        <wps:spPr bwMode="auto">
                          <a:xfrm>
                            <a:off x="9602" y="4568"/>
                            <a:ext cx="20574" cy="4577"/>
                          </a:xfrm>
                          <a:prstGeom prst="rect">
                            <a:avLst/>
                          </a:prstGeom>
                          <a:solidFill>
                            <a:srgbClr val="FFFFFF"/>
                          </a:solidFill>
                          <a:ln w="25400">
                            <a:solidFill>
                              <a:srgbClr val="000000"/>
                            </a:solidFill>
                            <a:miter lim="800000"/>
                            <a:headEnd/>
                            <a:tailEnd/>
                          </a:ln>
                        </wps:spPr>
                        <wps:txbx>
                          <w:txbxContent>
                            <w:p w14:paraId="5C07702B" w14:textId="77777777" w:rsidR="0033732D" w:rsidRDefault="0033732D" w:rsidP="00264E1C">
                              <w:pPr>
                                <w:rPr>
                                  <w:b/>
                                  <w:sz w:val="28"/>
                                  <w:szCs w:val="28"/>
                                </w:rPr>
                              </w:pPr>
                              <w:r>
                                <w:rPr>
                                  <w:b/>
                                  <w:sz w:val="28"/>
                                  <w:szCs w:val="28"/>
                                </w:rPr>
                                <w:t>Value Set</w:t>
                              </w:r>
                            </w:p>
                          </w:txbxContent>
                        </wps:txbx>
                        <wps:bodyPr rot="0" vert="horz" wrap="square" lIns="91440" tIns="45720" rIns="91440" bIns="45720" anchor="t" anchorCtr="0" upright="1">
                          <a:noAutofit/>
                        </wps:bodyPr>
                      </wps:wsp>
                      <wpg:grpSp>
                        <wpg:cNvPr id="97" name="Group 34"/>
                        <wpg:cNvGrpSpPr>
                          <a:grpSpLocks/>
                        </wpg:cNvGrpSpPr>
                        <wpg:grpSpPr bwMode="auto">
                          <a:xfrm>
                            <a:off x="11889" y="10286"/>
                            <a:ext cx="26056" cy="19432"/>
                            <a:chOff x="3672" y="5143"/>
                            <a:chExt cx="4154" cy="2369"/>
                          </a:xfrm>
                        </wpg:grpSpPr>
                        <wps:wsp>
                          <wps:cNvPr id="98" name="AutoShape 35"/>
                          <wps:cNvSpPr>
                            <a:spLocks noChangeArrowheads="1"/>
                          </wps:cNvSpPr>
                          <wps:spPr bwMode="auto">
                            <a:xfrm>
                              <a:off x="3672" y="5143"/>
                              <a:ext cx="4154" cy="697"/>
                            </a:xfrm>
                            <a:prstGeom prst="parallelogram">
                              <a:avLst>
                                <a:gd name="adj" fmla="val 148996"/>
                              </a:avLst>
                            </a:prstGeom>
                            <a:solidFill>
                              <a:srgbClr val="FFFFFF"/>
                            </a:solidFill>
                            <a:ln w="9525">
                              <a:solidFill>
                                <a:srgbClr val="000000"/>
                              </a:solidFill>
                              <a:miter lim="800000"/>
                              <a:headEnd/>
                              <a:tailEnd/>
                            </a:ln>
                          </wps:spPr>
                          <wps:txbx>
                            <w:txbxContent>
                              <w:p w14:paraId="1DE0AE82" w14:textId="77777777" w:rsidR="0033732D" w:rsidRDefault="0033732D" w:rsidP="00264E1C">
                                <w:pPr>
                                  <w:rPr>
                                    <w:sz w:val="20"/>
                                  </w:rPr>
                                </w:pPr>
                                <w:r>
                                  <w:rPr>
                                    <w:sz w:val="20"/>
                                  </w:rPr>
                                  <w:t>Group Description</w:t>
                                </w:r>
                              </w:p>
                            </w:txbxContent>
                          </wps:txbx>
                          <wps:bodyPr rot="0" vert="horz" wrap="square" lIns="91440" tIns="45720" rIns="91440" bIns="45720" anchor="t" anchorCtr="0" upright="1">
                            <a:noAutofit/>
                          </wps:bodyPr>
                        </wps:wsp>
                        <wps:wsp>
                          <wps:cNvPr id="99" name="AutoShape 36"/>
                          <wps:cNvSpPr>
                            <a:spLocks noChangeArrowheads="1"/>
                          </wps:cNvSpPr>
                          <wps:spPr bwMode="auto">
                            <a:xfrm>
                              <a:off x="3672" y="5979"/>
                              <a:ext cx="4154" cy="697"/>
                            </a:xfrm>
                            <a:prstGeom prst="parallelogram">
                              <a:avLst>
                                <a:gd name="adj" fmla="val 148996"/>
                              </a:avLst>
                            </a:prstGeom>
                            <a:solidFill>
                              <a:srgbClr val="FFFFFF"/>
                            </a:solidFill>
                            <a:ln w="9525">
                              <a:solidFill>
                                <a:srgbClr val="000000"/>
                              </a:solidFill>
                              <a:miter lim="800000"/>
                              <a:headEnd/>
                              <a:tailEnd/>
                            </a:ln>
                          </wps:spPr>
                          <wps:txbx>
                            <w:txbxContent>
                              <w:p w14:paraId="6548D686" w14:textId="77777777" w:rsidR="0033732D" w:rsidRDefault="0033732D" w:rsidP="00264E1C">
                                <w:pPr>
                                  <w:rPr>
                                    <w:sz w:val="20"/>
                                  </w:rPr>
                                </w:pPr>
                                <w:r>
                                  <w:rPr>
                                    <w:sz w:val="20"/>
                                  </w:rPr>
                                  <w:t>Group Description</w:t>
                                </w:r>
                              </w:p>
                            </w:txbxContent>
                          </wps:txbx>
                          <wps:bodyPr rot="0" vert="horz" wrap="square" lIns="91440" tIns="45720" rIns="91440" bIns="45720" anchor="t" anchorCtr="0" upright="1">
                            <a:noAutofit/>
                          </wps:bodyPr>
                        </wps:wsp>
                        <wps:wsp>
                          <wps:cNvPr id="108" name="AutoShape 37"/>
                          <wps:cNvSpPr>
                            <a:spLocks noChangeArrowheads="1"/>
                          </wps:cNvSpPr>
                          <wps:spPr bwMode="auto">
                            <a:xfrm>
                              <a:off x="3672" y="6816"/>
                              <a:ext cx="4153" cy="696"/>
                            </a:xfrm>
                            <a:prstGeom prst="parallelogram">
                              <a:avLst>
                                <a:gd name="adj" fmla="val 149174"/>
                              </a:avLst>
                            </a:prstGeom>
                            <a:solidFill>
                              <a:srgbClr val="FFFFFF"/>
                            </a:solidFill>
                            <a:ln w="9525">
                              <a:solidFill>
                                <a:srgbClr val="000000"/>
                              </a:solidFill>
                              <a:miter lim="800000"/>
                              <a:headEnd/>
                              <a:tailEnd/>
                            </a:ln>
                          </wps:spPr>
                          <wps:txbx>
                            <w:txbxContent>
                              <w:p w14:paraId="54C3807F" w14:textId="77777777" w:rsidR="0033732D" w:rsidRDefault="0033732D" w:rsidP="00264E1C">
                                <w:pPr>
                                  <w:rPr>
                                    <w:sz w:val="20"/>
                                  </w:rPr>
                                </w:pPr>
                                <w:r>
                                  <w:rPr>
                                    <w:sz w:val="20"/>
                                  </w:rPr>
                                  <w:t>Group Description</w:t>
                                </w:r>
                              </w:p>
                            </w:txbxContent>
                          </wps:txbx>
                          <wps:bodyPr rot="0" vert="horz" wrap="square" lIns="91440" tIns="45720" rIns="91440" bIns="45720" anchor="t" anchorCtr="0" upright="1">
                            <a:noAutofit/>
                          </wps:bodyPr>
                        </wps:wsp>
                      </wpg:grpSp>
                      <wps:wsp>
                        <wps:cNvPr id="118" name="Text Box 38"/>
                        <wps:cNvSpPr txBox="1">
                          <a:spLocks noChangeArrowheads="1"/>
                        </wps:cNvSpPr>
                        <wps:spPr bwMode="auto">
                          <a:xfrm>
                            <a:off x="41611" y="12574"/>
                            <a:ext cx="16694" cy="3429"/>
                          </a:xfrm>
                          <a:prstGeom prst="rect">
                            <a:avLst/>
                          </a:prstGeom>
                          <a:solidFill>
                            <a:srgbClr val="FFFFFF"/>
                          </a:solidFill>
                          <a:ln w="9525">
                            <a:solidFill>
                              <a:srgbClr val="000000"/>
                            </a:solidFill>
                            <a:miter lim="800000"/>
                            <a:headEnd/>
                            <a:tailEnd/>
                          </a:ln>
                        </wps:spPr>
                        <wps:txbx>
                          <w:txbxContent>
                            <w:p w14:paraId="17799F79" w14:textId="77777777" w:rsidR="0033732D" w:rsidRDefault="0033732D" w:rsidP="00264E1C">
                              <w:pPr>
                                <w:rPr>
                                  <w:sz w:val="20"/>
                                </w:rPr>
                              </w:pPr>
                              <w:r>
                                <w:rPr>
                                  <w:sz w:val="20"/>
                                </w:rPr>
                                <w:t>From Organization A</w:t>
                              </w:r>
                            </w:p>
                          </w:txbxContent>
                        </wps:txbx>
                        <wps:bodyPr rot="0" vert="horz" wrap="square" lIns="91440" tIns="45720" rIns="91440" bIns="45720" anchor="t" anchorCtr="0" upright="1">
                          <a:noAutofit/>
                        </wps:bodyPr>
                      </wps:wsp>
                      <wps:wsp>
                        <wps:cNvPr id="119" name="Text Box 39"/>
                        <wps:cNvSpPr txBox="1">
                          <a:spLocks noChangeArrowheads="1"/>
                        </wps:cNvSpPr>
                        <wps:spPr bwMode="auto">
                          <a:xfrm>
                            <a:off x="41611" y="19432"/>
                            <a:ext cx="16694" cy="3428"/>
                          </a:xfrm>
                          <a:prstGeom prst="rect">
                            <a:avLst/>
                          </a:prstGeom>
                          <a:solidFill>
                            <a:srgbClr val="FFFFFF"/>
                          </a:solidFill>
                          <a:ln w="9525">
                            <a:solidFill>
                              <a:srgbClr val="000000"/>
                            </a:solidFill>
                            <a:miter lim="800000"/>
                            <a:headEnd/>
                            <a:tailEnd/>
                          </a:ln>
                        </wps:spPr>
                        <wps:txbx>
                          <w:txbxContent>
                            <w:p w14:paraId="65259118" w14:textId="77777777" w:rsidR="0033732D" w:rsidRDefault="0033732D" w:rsidP="00264E1C">
                              <w:pPr>
                                <w:rPr>
                                  <w:sz w:val="20"/>
                                </w:rPr>
                              </w:pPr>
                              <w:r>
                                <w:rPr>
                                  <w:sz w:val="20"/>
                                </w:rPr>
                                <w:t>From Organization B</w:t>
                              </w:r>
                            </w:p>
                          </w:txbxContent>
                        </wps:txbx>
                        <wps:bodyPr rot="0" vert="horz" wrap="square" lIns="91440" tIns="45720" rIns="91440" bIns="45720" anchor="t" anchorCtr="0" upright="1">
                          <a:noAutofit/>
                        </wps:bodyPr>
                      </wps:wsp>
                      <wps:wsp>
                        <wps:cNvPr id="120" name="Text Box 40"/>
                        <wps:cNvSpPr txBox="1">
                          <a:spLocks noChangeArrowheads="1"/>
                        </wps:cNvSpPr>
                        <wps:spPr bwMode="auto">
                          <a:xfrm>
                            <a:off x="40463" y="26289"/>
                            <a:ext cx="16695" cy="3429"/>
                          </a:xfrm>
                          <a:prstGeom prst="rect">
                            <a:avLst/>
                          </a:prstGeom>
                          <a:solidFill>
                            <a:srgbClr val="FFFFFF"/>
                          </a:solidFill>
                          <a:ln w="9525">
                            <a:solidFill>
                              <a:srgbClr val="000000"/>
                            </a:solidFill>
                            <a:miter lim="800000"/>
                            <a:headEnd/>
                            <a:tailEnd/>
                          </a:ln>
                        </wps:spPr>
                        <wps:txbx>
                          <w:txbxContent>
                            <w:p w14:paraId="3A4817F2" w14:textId="77777777" w:rsidR="0033732D" w:rsidRDefault="0033732D" w:rsidP="00264E1C">
                              <w:pPr>
                                <w:rPr>
                                  <w:sz w:val="20"/>
                                </w:rPr>
                              </w:pPr>
                              <w:r>
                                <w:rPr>
                                  <w:sz w:val="20"/>
                                </w:rPr>
                                <w:t>From Organization C</w:t>
                              </w:r>
                            </w:p>
                          </w:txbxContent>
                        </wps:txbx>
                        <wps:bodyPr rot="0" vert="horz" wrap="square" lIns="91440" tIns="45720" rIns="91440" bIns="45720" anchor="t" anchorCtr="0" upright="1">
                          <a:noAutofit/>
                        </wps:bodyPr>
                      </wps:wsp>
                    </wpg:wgp>
                  </a:graphicData>
                </a:graphic>
              </wp:inline>
            </w:drawing>
          </mc:Choice>
          <mc:Fallback>
            <w:pict>
              <v:group w14:anchorId="7D011453" id="Group 88" o:spid="_x0000_s1038" style="width:455.35pt;height:208.5pt;mso-position-horizontal-relative:char;mso-position-vertical-relative:line" coordsize="58305,331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">
                <v:rect id="AutoShape 16" o:spid="_x0000_s1039" style="position:absolute;width:58305;height:331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" filled="f" stroked="f">
                  <o:lock v:ext="edit" aspectratio="t"/>
                </v:rect>
                <v:rect id="Rectangle 33" o:spid="_x0000_s1040" style="position:absolute;left:9602;top:4568;width:20574;height:45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" strokeweight="2pt">
                  <v:textbox>
                    <w:txbxContent>
                      <w:p w14:paraId="5C07702B" w14:textId="77777777" w:rsidR="0033732D" w:rsidRDefault="0033732D" w:rsidP="00264E1C">
                        <w:pPr>
                          <w:rPr>
                            <w:b/>
                            <w:sz w:val="28"/>
                            <w:szCs w:val="28"/>
                          </w:rPr>
                        </w:pPr>
                        <w:r>
                          <w:rPr>
                            <w:b/>
                            <w:sz w:val="28"/>
                            <w:szCs w:val="28"/>
                          </w:rPr>
                          <w:t>Value Set</w:t>
                        </w:r>
                      </w:p>
                    </w:txbxContent>
                  </v:textbox>
                </v:rect>
                <v:group id="Group 34" o:spid="_x0000_s1041" style="position:absolute;left:11889;top:10286;width:26056;height:19432" coordorigin="3672,5143" coordsize="4154,2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HK7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&#13;&#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35" o:spid="_x0000_s1042" type="#_x0000_t7" style="position:absolute;left:3672;top:5143;width:4154;height:6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">
                    <v:textbox>
                      <w:txbxContent>
                        <w:p w14:paraId="1DE0AE82" w14:textId="77777777" w:rsidR="0033732D" w:rsidRDefault="0033732D" w:rsidP="00264E1C">
                          <w:pPr>
                            <w:rPr>
                              <w:sz w:val="20"/>
                            </w:rPr>
                          </w:pPr>
                          <w:r>
                            <w:rPr>
                              <w:sz w:val="20"/>
                            </w:rPr>
                            <w:t>Group Description</w:t>
                          </w:r>
                        </w:p>
                      </w:txbxContent>
                    </v:textbox>
                  </v:shape>
                  <v:shape id="AutoShape 36" o:spid="_x0000_s1043" type="#_x0000_t7" style="position:absolute;left:3672;top:5979;width:4154;height:6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">
                    <v:textbox>
                      <w:txbxContent>
                        <w:p w14:paraId="6548D686" w14:textId="77777777" w:rsidR="0033732D" w:rsidRDefault="0033732D" w:rsidP="00264E1C">
                          <w:pPr>
                            <w:rPr>
                              <w:sz w:val="20"/>
                            </w:rPr>
                          </w:pPr>
                          <w:r>
                            <w:rPr>
                              <w:sz w:val="20"/>
                            </w:rPr>
                            <w:t>Group Description</w:t>
                          </w:r>
                        </w:p>
                      </w:txbxContent>
                    </v:textbox>
                  </v:shape>
                  <v:shape id="AutoShape 37" o:spid="_x0000_s1044" type="#_x0000_t7" style="position:absolute;left:3672;top:6816;width:4153;height:6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">
                    <v:textbox>
                      <w:txbxContent>
                        <w:p w14:paraId="54C3807F" w14:textId="77777777" w:rsidR="0033732D" w:rsidRDefault="0033732D" w:rsidP="00264E1C">
                          <w:pPr>
                            <w:rPr>
                              <w:sz w:val="20"/>
                            </w:rPr>
                          </w:pPr>
                          <w:r>
                            <w:rPr>
                              <w:sz w:val="20"/>
                            </w:rPr>
                            <w:t>Group Description</w:t>
                          </w:r>
                        </w:p>
                      </w:txbxContent>
                    </v:textbox>
                  </v:shape>
                </v:group>
                <v:shape id="Text Box 38" o:spid="_x0000_s1045" type="#_x0000_t202" style="position:absolute;left:41611;top:12574;width:16694;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">
                  <v:textbox>
                    <w:txbxContent>
                      <w:p w14:paraId="17799F79" w14:textId="77777777" w:rsidR="0033732D" w:rsidRDefault="0033732D" w:rsidP="00264E1C">
                        <w:pPr>
                          <w:rPr>
                            <w:sz w:val="20"/>
                          </w:rPr>
                        </w:pPr>
                        <w:r>
                          <w:rPr>
                            <w:sz w:val="20"/>
                          </w:rPr>
                          <w:t>From Organization A</w:t>
                        </w:r>
                      </w:p>
                    </w:txbxContent>
                  </v:textbox>
                </v:shape>
                <v:shape id="Text Box 39" o:spid="_x0000_s1046" type="#_x0000_t202" style="position:absolute;left:41611;top:19432;width:16694;height:34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">
                  <v:textbox>
                    <w:txbxContent>
                      <w:p w14:paraId="65259118" w14:textId="77777777" w:rsidR="0033732D" w:rsidRDefault="0033732D" w:rsidP="00264E1C">
                        <w:pPr>
                          <w:rPr>
                            <w:sz w:val="20"/>
                          </w:rPr>
                        </w:pPr>
                        <w:r>
                          <w:rPr>
                            <w:sz w:val="20"/>
                          </w:rPr>
                          <w:t>From Organization B</w:t>
                        </w:r>
                      </w:p>
                    </w:txbxContent>
                  </v:textbox>
                </v:shape>
                <v:shape id="Text Box 40" o:spid="_x0000_s1047" type="#_x0000_t202" style="position:absolute;left:40463;top:26289;width:16695;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">
                  <v:textbox>
                    <w:txbxContent>
                      <w:p w14:paraId="3A4817F2" w14:textId="77777777" w:rsidR="0033732D" w:rsidRDefault="0033732D" w:rsidP="00264E1C">
                        <w:pPr>
                          <w:rPr>
                            <w:sz w:val="20"/>
                          </w:rPr>
                        </w:pPr>
                        <w:r>
                          <w:rPr>
                            <w:sz w:val="20"/>
                          </w:rPr>
                          <w:t>From Organization C</w:t>
                        </w:r>
                      </w:p>
                    </w:txbxContent>
                  </v:textbox>
                </v:shape>
                <w10:anchorlock/>
              </v:group>
            </w:pict>
          </mc:Fallback>
        </mc:AlternateContent>
      </w:r>
    </w:p>
    <w:p w14:paraId="276B54F2" w14:textId="77777777" w:rsidR="00264E1C" w:rsidRDefault="00264E1C" w:rsidP="00264E1C">
      <w:pPr>
        <w:pStyle w:val="BodyText"/>
      </w:pPr>
    </w:p>
    <w:p w14:paraId="5BA69324" w14:textId="192AFE00" w:rsidR="00264E1C" w:rsidRDefault="00264E1C" w:rsidP="00264E1C">
      <w:pPr>
        <w:pStyle w:val="FigureTitle"/>
      </w:pPr>
      <w:r>
        <w:t>Figure X.</w:t>
      </w:r>
      <w:r w:rsidR="00EF2668">
        <w:t>4.</w:t>
      </w:r>
      <w:r>
        <w:t>1.</w:t>
      </w:r>
      <w:r w:rsidR="00B764BF">
        <w:t>4</w:t>
      </w:r>
      <w:r>
        <w:t>-1: Group Descriptions for a Value Set</w:t>
      </w:r>
    </w:p>
    <w:p w14:paraId="5F36CDC4" w14:textId="48F582F9" w:rsidR="00264E1C" w:rsidRDefault="00264E1C" w:rsidP="00EF2668">
      <w:pPr>
        <w:pStyle w:val="Heading4"/>
      </w:pPr>
      <w:bookmarkStart w:id="171" w:name="_Toc13752468"/>
      <w:bookmarkStart w:id="172" w:name="_Toc488075095"/>
      <w:bookmarkStart w:id="173" w:name="_Toc488068768"/>
      <w:bookmarkStart w:id="174" w:name="_Toc488068335"/>
      <w:bookmarkStart w:id="175" w:name="_Toc487039234"/>
      <w:bookmarkStart w:id="176" w:name="_Toc269214493"/>
      <w:bookmarkStart w:id="177" w:name="_Toc237305553"/>
      <w:bookmarkStart w:id="178" w:name="_Toc237305085"/>
      <w:bookmarkStart w:id="179" w:name="_Toc206311474"/>
      <w:bookmarkStart w:id="180" w:name="_Toc29225432"/>
      <w:r>
        <w:t>X.</w:t>
      </w:r>
      <w:r w:rsidR="00EF2668">
        <w:t>4.1.</w:t>
      </w:r>
      <w:r w:rsidR="006C7897">
        <w:t>5</w:t>
      </w:r>
      <w:r>
        <w:t xml:space="preserve"> </w:t>
      </w:r>
      <w:r w:rsidR="00775D3A">
        <w:t>Terminology Service</w:t>
      </w:r>
      <w:r>
        <w:t xml:space="preserve"> Process Flow</w:t>
      </w:r>
      <w:bookmarkEnd w:id="171"/>
      <w:bookmarkEnd w:id="172"/>
      <w:bookmarkEnd w:id="173"/>
      <w:bookmarkEnd w:id="174"/>
      <w:bookmarkEnd w:id="175"/>
      <w:bookmarkEnd w:id="176"/>
      <w:bookmarkEnd w:id="177"/>
      <w:bookmarkEnd w:id="178"/>
      <w:bookmarkEnd w:id="179"/>
      <w:bookmarkEnd w:id="180"/>
    </w:p>
    <w:p w14:paraId="5480C96C" w14:textId="0DAE6CFE" w:rsidR="00264E1C" w:rsidRDefault="00264E1C" w:rsidP="00264E1C">
      <w:pPr>
        <w:pStyle w:val="BodyText"/>
        <w:rPr>
          <w:szCs w:val="24"/>
        </w:rPr>
      </w:pPr>
      <w:r>
        <w:rPr>
          <w:szCs w:val="24"/>
        </w:rPr>
        <w:t xml:space="preserve">This section describes the process and information flow when a </w:t>
      </w:r>
      <w:r w:rsidR="00A2599A">
        <w:rPr>
          <w:szCs w:val="24"/>
        </w:rPr>
        <w:t>Terminology Consumer</w:t>
      </w:r>
      <w:r>
        <w:rPr>
          <w:szCs w:val="24"/>
        </w:rPr>
        <w:t xml:space="preserve"> retrieves a Value Set from a </w:t>
      </w:r>
      <w:r w:rsidR="00A2599A">
        <w:rPr>
          <w:szCs w:val="24"/>
        </w:rPr>
        <w:t>Terminology Repository</w:t>
      </w:r>
      <w:r>
        <w:rPr>
          <w:szCs w:val="24"/>
        </w:rPr>
        <w:t xml:space="preserve">. There is no required order between the two transactions. The </w:t>
      </w:r>
      <w:r w:rsidR="00A2599A">
        <w:rPr>
          <w:szCs w:val="24"/>
        </w:rPr>
        <w:t>Terminology Consumer</w:t>
      </w:r>
      <w:r>
        <w:rPr>
          <w:szCs w:val="24"/>
        </w:rPr>
        <w:t xml:space="preserve"> chooses whichever transactions and order are appropriate. The </w:t>
      </w:r>
      <w:r w:rsidR="00A2599A">
        <w:rPr>
          <w:szCs w:val="24"/>
        </w:rPr>
        <w:t>Terminology Consumer</w:t>
      </w:r>
      <w:r>
        <w:rPr>
          <w:szCs w:val="24"/>
        </w:rPr>
        <w:t xml:space="preserve"> can use Retrieve Value Set [</w:t>
      </w:r>
      <w:r w:rsidR="001F257A">
        <w:rPr>
          <w:szCs w:val="24"/>
        </w:rPr>
        <w:t>ITI-</w:t>
      </w:r>
      <w:r w:rsidR="006C7897">
        <w:rPr>
          <w:szCs w:val="24"/>
        </w:rPr>
        <w:t>Y1</w:t>
      </w:r>
      <w:r>
        <w:rPr>
          <w:szCs w:val="24"/>
        </w:rPr>
        <w:t xml:space="preserve">] to retrieve a single value set based upon a known value set OID. </w:t>
      </w:r>
    </w:p>
    <w:p w14:paraId="6BBC1052" w14:textId="77777777" w:rsidR="00264E1C" w:rsidRDefault="00264E1C" w:rsidP="00264E1C">
      <w:pPr>
        <w:pStyle w:val="BodyText"/>
        <w:rPr>
          <w:szCs w:val="24"/>
        </w:rPr>
      </w:pPr>
    </w:p>
    <w:p w14:paraId="28CAFCB2" w14:textId="4BE45D4B" w:rsidR="00264E1C" w:rsidRDefault="00264E1C" w:rsidP="00264E1C">
      <w:pPr>
        <w:pStyle w:val="BodyText"/>
        <w:rPr>
          <w:szCs w:val="24"/>
        </w:rPr>
      </w:pPr>
      <w:r>
        <w:rPr>
          <w:noProof/>
        </w:rPr>
        <w:lastRenderedPageBreak/>
        <mc:AlternateContent>
          <mc:Choice Requires="wpg">
            <w:drawing>
              <wp:inline distT="0" distB="0" distL="0" distR="0" wp14:anchorId="2D759E1A" wp14:editId="1B3EB180">
                <wp:extent cx="5486400" cy="3200400"/>
                <wp:effectExtent l="0" t="0" r="0" b="0"/>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3200400"/>
                          <a:chOff x="0" y="0"/>
                          <a:chExt cx="54864" cy="32004"/>
                        </a:xfrm>
                      </wpg:grpSpPr>
                      <wps:wsp>
                        <wps:cNvPr id="75" name="AutoShape 26"/>
                        <wps:cNvSpPr>
                          <a:spLocks noChangeAspect="1" noChangeArrowheads="1"/>
                        </wps:cNvSpPr>
                        <wps:spPr bwMode="auto">
                          <a:xfrm>
                            <a:off x="0" y="0"/>
                            <a:ext cx="54864" cy="32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Line 43"/>
                        <wps:cNvCnPr>
                          <a:cxnSpLocks noChangeShapeType="1"/>
                        </wps:cNvCnPr>
                        <wps:spPr bwMode="auto">
                          <a:xfrm flipV="1">
                            <a:off x="17929" y="6245"/>
                            <a:ext cx="61" cy="234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7" name="Text Box 44"/>
                        <wps:cNvSpPr txBox="1">
                          <a:spLocks noChangeArrowheads="1"/>
                        </wps:cNvSpPr>
                        <wps:spPr bwMode="auto">
                          <a:xfrm>
                            <a:off x="11887" y="1140"/>
                            <a:ext cx="11879" cy="4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3DF44E" w14:textId="28A7852B" w:rsidR="0033732D" w:rsidRDefault="0033732D" w:rsidP="00264E1C">
                              <w:pPr>
                                <w:pStyle w:val="BodyText"/>
                                <w:rPr>
                                  <w:szCs w:val="24"/>
                                </w:rPr>
                              </w:pPr>
                              <w:r>
                                <w:rPr>
                                  <w:szCs w:val="24"/>
                                </w:rPr>
                                <w:t>Terminology Repository</w:t>
                              </w:r>
                            </w:p>
                          </w:txbxContent>
                        </wps:txbx>
                        <wps:bodyPr rot="0" vert="horz" wrap="square" lIns="0" tIns="0" rIns="0" bIns="0" anchor="t" anchorCtr="0" upright="1">
                          <a:noAutofit/>
                        </wps:bodyPr>
                      </wps:wsp>
                      <wps:wsp>
                        <wps:cNvPr id="78" name="Line 45"/>
                        <wps:cNvCnPr>
                          <a:cxnSpLocks noChangeShapeType="1"/>
                        </wps:cNvCnPr>
                        <wps:spPr bwMode="auto">
                          <a:xfrm flipH="1" flipV="1">
                            <a:off x="36896" y="6245"/>
                            <a:ext cx="38" cy="234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 name="Rectangle 46"/>
                        <wps:cNvSpPr>
                          <a:spLocks noChangeArrowheads="1"/>
                        </wps:cNvSpPr>
                        <wps:spPr bwMode="auto">
                          <a:xfrm>
                            <a:off x="17282" y="8334"/>
                            <a:ext cx="1836" cy="189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Text Box 47"/>
                        <wps:cNvSpPr txBox="1">
                          <a:spLocks noChangeArrowheads="1"/>
                        </wps:cNvSpPr>
                        <wps:spPr bwMode="auto">
                          <a:xfrm>
                            <a:off x="21130" y="21758"/>
                            <a:ext cx="11536" cy="6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C2F42" w14:textId="77777777" w:rsidR="0033732D" w:rsidRDefault="0033732D" w:rsidP="00264E1C">
                              <w:pPr>
                                <w:rPr>
                                  <w:sz w:val="22"/>
                                  <w:szCs w:val="22"/>
                                </w:rPr>
                              </w:pPr>
                              <w:r>
                                <w:rPr>
                                  <w:sz w:val="22"/>
                                  <w:szCs w:val="22"/>
                                </w:rPr>
                                <w:t>Retrieve Value Set</w:t>
                              </w:r>
                            </w:p>
                            <w:p w14:paraId="0EEDD3F7" w14:textId="491BF595" w:rsidR="0033732D" w:rsidRDefault="0033732D" w:rsidP="00264E1C">
                              <w:pPr>
                                <w:rPr>
                                  <w:sz w:val="22"/>
                                  <w:szCs w:val="22"/>
                                </w:rPr>
                              </w:pPr>
                              <w:r>
                                <w:rPr>
                                  <w:sz w:val="22"/>
                                  <w:szCs w:val="22"/>
                                </w:rPr>
                                <w:t>ITI-Y1</w:t>
                              </w:r>
                            </w:p>
                          </w:txbxContent>
                        </wps:txbx>
                        <wps:bodyPr rot="0" vert="horz" wrap="square" lIns="0" tIns="0" rIns="0" bIns="0" anchor="t" anchorCtr="0" upright="1">
                          <a:noAutofit/>
                        </wps:bodyPr>
                      </wps:wsp>
                      <wps:wsp>
                        <wps:cNvPr id="81" name="Line 48"/>
                        <wps:cNvCnPr>
                          <a:cxnSpLocks noChangeShapeType="1"/>
                        </wps:cNvCnPr>
                        <wps:spPr bwMode="auto">
                          <a:xfrm flipH="1">
                            <a:off x="18844" y="13757"/>
                            <a:ext cx="1661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Rectangle 49"/>
                        <wps:cNvSpPr>
                          <a:spLocks noChangeArrowheads="1"/>
                        </wps:cNvSpPr>
                        <wps:spPr bwMode="auto">
                          <a:xfrm>
                            <a:off x="35745" y="8282"/>
                            <a:ext cx="1836" cy="189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Text Box 50"/>
                        <wps:cNvSpPr txBox="1">
                          <a:spLocks noChangeArrowheads="1"/>
                        </wps:cNvSpPr>
                        <wps:spPr bwMode="auto">
                          <a:xfrm>
                            <a:off x="30998" y="1140"/>
                            <a:ext cx="11872" cy="47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342D62" w14:textId="378513F8" w:rsidR="0033732D" w:rsidRDefault="0033732D" w:rsidP="00264E1C">
                              <w:pPr>
                                <w:pStyle w:val="BodyText"/>
                                <w:rPr>
                                  <w:szCs w:val="24"/>
                                </w:rPr>
                              </w:pPr>
                              <w:r>
                                <w:rPr>
                                  <w:szCs w:val="24"/>
                                </w:rPr>
                                <w:t>Terminology Consumer</w:t>
                              </w:r>
                            </w:p>
                          </w:txbxContent>
                        </wps:txbx>
                        <wps:bodyPr rot="0" vert="horz" wrap="square" lIns="0" tIns="0" rIns="0" bIns="0" anchor="t" anchorCtr="0" upright="1">
                          <a:noAutofit/>
                        </wps:bodyPr>
                      </wps:wsp>
                      <wps:wsp>
                        <wps:cNvPr id="84" name="Line 51"/>
                        <wps:cNvCnPr>
                          <a:cxnSpLocks noChangeShapeType="1"/>
                        </wps:cNvCnPr>
                        <wps:spPr bwMode="auto">
                          <a:xfrm flipH="1">
                            <a:off x="19118" y="24906"/>
                            <a:ext cx="1662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2D759E1A" id="Group 74" o:spid="_x0000_s1048" style="width:6in;height:252pt;mso-position-horizontal-relative:char;mso-position-vertical-relative:line" coordsize="54864,320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">
                <v:rect id="AutoShape 26" o:spid="_x0000_s1049" style="position:absolute;width:54864;height:320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" filled="f" stroked="f">
                  <o:lock v:ext="edit" aspectratio="t"/>
                </v:rect>
                <v:line id="Line 43" o:spid="_x0000_s1050" style="position:absolute;flip:y;visibility:visible;mso-wrap-style:square" from="17929,6245" to="17990,29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">
                  <v:stroke dashstyle="dash"/>
                </v:line>
                <v:shape id="Text Box 44" o:spid="_x0000_s1051" type="#_x0000_t202" style="position:absolute;left:11887;top:1140;width:11879;height:45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" stroked="f">
                  <v:textbox inset="0,0,0,0">
                    <w:txbxContent>
                      <w:p w14:paraId="683DF44E" w14:textId="28A7852B" w:rsidR="0033732D" w:rsidRDefault="0033732D" w:rsidP="00264E1C">
                        <w:pPr>
                          <w:pStyle w:val="BodyText"/>
                          <w:rPr>
                            <w:szCs w:val="24"/>
                          </w:rPr>
                        </w:pPr>
                        <w:r>
                          <w:rPr>
                            <w:szCs w:val="24"/>
                          </w:rPr>
                          <w:t>Terminology Repository</w:t>
                        </w:r>
                      </w:p>
                    </w:txbxContent>
                  </v:textbox>
                </v:shape>
                <v:line id="Line 45" o:spid="_x0000_s1052" style="position:absolute;flip:x y;visibility:visible;mso-wrap-style:square" from="36896,6245" to="36934,29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">
                  <v:stroke dashstyle="dash"/>
                </v:line>
                <v:rect id="Rectangle 46" o:spid="_x0000_s1053" style="position:absolute;left:17282;top:8334;width:1836;height:189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"/>
                <v:shape id="Text Box 47" o:spid="_x0000_s1054" type="#_x0000_t202" style="position:absolute;left:21130;top:21758;width:11536;height:64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" stroked="f">
                  <v:textbox inset="0,0,0,0">
                    <w:txbxContent>
                      <w:p w14:paraId="3B3C2F42" w14:textId="77777777" w:rsidR="0033732D" w:rsidRDefault="0033732D" w:rsidP="00264E1C">
                        <w:pPr>
                          <w:rPr>
                            <w:sz w:val="22"/>
                            <w:szCs w:val="22"/>
                          </w:rPr>
                        </w:pPr>
                        <w:r>
                          <w:rPr>
                            <w:sz w:val="22"/>
                            <w:szCs w:val="22"/>
                          </w:rPr>
                          <w:t>Retrieve Value Set</w:t>
                        </w:r>
                      </w:p>
                      <w:p w14:paraId="0EEDD3F7" w14:textId="491BF595" w:rsidR="0033732D" w:rsidRDefault="0033732D" w:rsidP="00264E1C">
                        <w:pPr>
                          <w:rPr>
                            <w:sz w:val="22"/>
                            <w:szCs w:val="22"/>
                          </w:rPr>
                        </w:pPr>
                        <w:r>
                          <w:rPr>
                            <w:sz w:val="22"/>
                            <w:szCs w:val="22"/>
                          </w:rPr>
                          <w:t>ITI-Y1</w:t>
                        </w:r>
                      </w:p>
                    </w:txbxContent>
                  </v:textbox>
                </v:shape>
                <v:line id="Line 48" o:spid="_x0000_s1055" style="position:absolute;flip:x;visibility:visible;mso-wrap-style:square" from="18844,13757" to="35463,137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">
                  <v:stroke endarrow="block"/>
                </v:line>
                <v:rect id="Rectangle 49" o:spid="_x0000_s1056" style="position:absolute;left:35745;top:8282;width:1836;height:189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"/>
                <v:shape id="Text Box 50" o:spid="_x0000_s1057" type="#_x0000_t202" style="position:absolute;left:30998;top:1140;width:11872;height:47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" stroked="f">
                  <v:textbox inset="0,0,0,0">
                    <w:txbxContent>
                      <w:p w14:paraId="1A342D62" w14:textId="378513F8" w:rsidR="0033732D" w:rsidRDefault="0033732D" w:rsidP="00264E1C">
                        <w:pPr>
                          <w:pStyle w:val="BodyText"/>
                          <w:rPr>
                            <w:szCs w:val="24"/>
                          </w:rPr>
                        </w:pPr>
                        <w:r>
                          <w:rPr>
                            <w:szCs w:val="24"/>
                          </w:rPr>
                          <w:t>Terminology Consumer</w:t>
                        </w:r>
                      </w:p>
                    </w:txbxContent>
                  </v:textbox>
                </v:shape>
                <v:line id="Line 51" o:spid="_x0000_s1058" style="position:absolute;flip:x;visibility:visible;mso-wrap-style:square" from="19118,24906" to="35745,249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">
                  <v:stroke endarrow="block"/>
                </v:line>
                <w10:anchorlock/>
              </v:group>
            </w:pict>
          </mc:Fallback>
        </mc:AlternateContent>
      </w:r>
    </w:p>
    <w:p w14:paraId="0E4D0984" w14:textId="7797FA47" w:rsidR="00264E1C" w:rsidRDefault="00264E1C" w:rsidP="00264E1C">
      <w:pPr>
        <w:pStyle w:val="FigureTitle"/>
      </w:pPr>
      <w:r>
        <w:t>Figure X.</w:t>
      </w:r>
      <w:r w:rsidR="00EF2668">
        <w:t>4.1.</w:t>
      </w:r>
      <w:r w:rsidR="006C7897">
        <w:t>5</w:t>
      </w:r>
      <w:r>
        <w:t xml:space="preserve">-1: Basic Process Flow in </w:t>
      </w:r>
      <w:r w:rsidR="00BC16C1">
        <w:t>the SVCM</w:t>
      </w:r>
      <w:r w:rsidR="00A2599A">
        <w:t xml:space="preserve"> Profile</w:t>
      </w:r>
      <w:r>
        <w:t xml:space="preserve"> </w:t>
      </w:r>
    </w:p>
    <w:p w14:paraId="3C72C00E" w14:textId="1C6963DD" w:rsidR="00264E1C" w:rsidRDefault="00264E1C" w:rsidP="00B764BF">
      <w:pPr>
        <w:pStyle w:val="Heading4"/>
      </w:pPr>
      <w:bookmarkStart w:id="181" w:name="_Toc13752469"/>
      <w:bookmarkStart w:id="182" w:name="_Toc488075096"/>
      <w:bookmarkStart w:id="183" w:name="_Toc488068769"/>
      <w:bookmarkStart w:id="184" w:name="_Toc488068336"/>
      <w:bookmarkStart w:id="185" w:name="_Toc487039235"/>
      <w:bookmarkStart w:id="186" w:name="_Toc269214494"/>
      <w:bookmarkStart w:id="187" w:name="_Toc237305554"/>
      <w:bookmarkStart w:id="188" w:name="_Toc29225433"/>
      <w:r>
        <w:t>X.</w:t>
      </w:r>
      <w:r w:rsidR="00EF2668">
        <w:t>4</w:t>
      </w:r>
      <w:r>
        <w:t>.1</w:t>
      </w:r>
      <w:r w:rsidR="00EF2668">
        <w:t>.</w:t>
      </w:r>
      <w:r w:rsidR="006C7897">
        <w:t>5</w:t>
      </w:r>
      <w:r w:rsidR="00EF2668">
        <w:t>.1</w:t>
      </w:r>
      <w:r>
        <w:t xml:space="preserve"> Overview of the entire process flow</w:t>
      </w:r>
      <w:bookmarkEnd w:id="181"/>
      <w:bookmarkEnd w:id="182"/>
      <w:bookmarkEnd w:id="183"/>
      <w:bookmarkEnd w:id="184"/>
      <w:bookmarkEnd w:id="185"/>
      <w:bookmarkEnd w:id="186"/>
      <w:bookmarkEnd w:id="187"/>
      <w:bookmarkEnd w:id="188"/>
      <w:r>
        <w:t xml:space="preserve"> </w:t>
      </w:r>
    </w:p>
    <w:p w14:paraId="193EAE48" w14:textId="77777777" w:rsidR="00264E1C" w:rsidRDefault="00264E1C" w:rsidP="00264E1C">
      <w:pPr>
        <w:pStyle w:val="BodyText"/>
      </w:pPr>
      <w:r>
        <w:t>This profile describes functionality in the context of the larger system of anticipated actors involved in the creation and management of Value Sets.</w:t>
      </w:r>
    </w:p>
    <w:p w14:paraId="14B0C7CA" w14:textId="77777777" w:rsidR="00264E1C" w:rsidRDefault="00264E1C" w:rsidP="00264E1C">
      <w:pPr>
        <w:pStyle w:val="BodyText"/>
        <w:rPr>
          <w:iCs/>
          <w:szCs w:val="24"/>
        </w:rPr>
      </w:pPr>
      <w:r>
        <w:rPr>
          <w:iCs/>
          <w:szCs w:val="24"/>
        </w:rPr>
        <w:t xml:space="preserve">The creation of a Value Set is out of scope of this profile. It will be addressed in a later cycle, once the basic infrastructure of this profile is in place. For definition purposes, creating a Value Set means the creation of a Value Set out of a Code System(s), or having the user proposing values that s/he uses in their own system. </w:t>
      </w:r>
    </w:p>
    <w:p w14:paraId="36569C03" w14:textId="4DBB5A67" w:rsidR="00264E1C" w:rsidRDefault="00264E1C" w:rsidP="00264E1C">
      <w:pPr>
        <w:pStyle w:val="BodyText"/>
        <w:rPr>
          <w:iCs/>
        </w:rPr>
      </w:pPr>
      <w:r>
        <w:rPr>
          <w:iCs/>
        </w:rPr>
        <w:t xml:space="preserve">The </w:t>
      </w:r>
      <w:r w:rsidR="006478BE">
        <w:rPr>
          <w:iCs/>
        </w:rPr>
        <w:t xml:space="preserve">SVCM </w:t>
      </w:r>
      <w:r>
        <w:rPr>
          <w:iCs/>
        </w:rPr>
        <w:t xml:space="preserve">Profile addresses partly the semantic interoperability issue and assumes that a structure is already in place to provide the necessary context for the use of the Value Set. </w:t>
      </w:r>
    </w:p>
    <w:p w14:paraId="33ABE4ED" w14:textId="2787F5CA" w:rsidR="00264E1C" w:rsidRDefault="00264E1C" w:rsidP="00264E1C">
      <w:pPr>
        <w:pStyle w:val="BodyText"/>
        <w:rPr>
          <w:iCs/>
        </w:rPr>
      </w:pPr>
      <w:r>
        <w:rPr>
          <w:iCs/>
        </w:rPr>
        <w:t>While the representation of structure is out of scope of this profile, it must be recognized that it plays an important role in achieving semantic interoperability. The focus of the profile is to distribute a generalized and uniform nomenclature in order to populate the information model with the appropriate semantic content.</w:t>
      </w:r>
    </w:p>
    <w:p w14:paraId="647A2DAA" w14:textId="468AC4C8" w:rsidR="00264E1C" w:rsidRDefault="005263D8" w:rsidP="00264E1C">
      <w:pPr>
        <w:pStyle w:val="Heading3"/>
        <w:numPr>
          <w:ilvl w:val="0"/>
          <w:numId w:val="0"/>
        </w:numPr>
        <w:tabs>
          <w:tab w:val="left" w:pos="720"/>
        </w:tabs>
        <w:rPr>
          <w:noProof w:val="0"/>
        </w:rPr>
      </w:pPr>
      <w:bookmarkStart w:id="189" w:name="_Toc13752470"/>
      <w:bookmarkStart w:id="190" w:name="_Toc488075097"/>
      <w:bookmarkStart w:id="191" w:name="_Toc488068770"/>
      <w:bookmarkStart w:id="192" w:name="_Toc488068337"/>
      <w:bookmarkStart w:id="193" w:name="_Toc487039236"/>
      <w:bookmarkStart w:id="194" w:name="_Toc269214495"/>
      <w:bookmarkStart w:id="195" w:name="_Toc237305555"/>
      <w:bookmarkStart w:id="196" w:name="_Toc199868234"/>
      <w:bookmarkStart w:id="197" w:name="_Toc29225434"/>
      <w:r>
        <w:rPr>
          <w:noProof w:val="0"/>
        </w:rPr>
        <w:t>X.4</w:t>
      </w:r>
      <w:r w:rsidR="00264E1C">
        <w:rPr>
          <w:noProof w:val="0"/>
        </w:rPr>
        <w:t>.2 Use Cases</w:t>
      </w:r>
      <w:bookmarkEnd w:id="189"/>
      <w:bookmarkEnd w:id="190"/>
      <w:bookmarkEnd w:id="191"/>
      <w:bookmarkEnd w:id="192"/>
      <w:bookmarkEnd w:id="193"/>
      <w:bookmarkEnd w:id="194"/>
      <w:bookmarkEnd w:id="195"/>
      <w:bookmarkEnd w:id="196"/>
      <w:bookmarkEnd w:id="197"/>
    </w:p>
    <w:p w14:paraId="03E46604" w14:textId="096A28E6" w:rsidR="0026343F" w:rsidRDefault="0026343F" w:rsidP="0026343F">
      <w:pPr>
        <w:pStyle w:val="BodyText"/>
      </w:pPr>
      <w:r>
        <w:t xml:space="preserve">The following use cases </w:t>
      </w:r>
      <w:r w:rsidR="00C52F1E">
        <w:t>provide</w:t>
      </w:r>
      <w:r>
        <w:t xml:space="preserve"> </w:t>
      </w:r>
      <w:r w:rsidR="00DF14F0">
        <w:t xml:space="preserve">examples of </w:t>
      </w:r>
      <w:r>
        <w:t xml:space="preserve">how this profile might be used by various disciplines. </w:t>
      </w:r>
    </w:p>
    <w:p w14:paraId="5B96E55C" w14:textId="12425BAE" w:rsidR="00EB4E68" w:rsidRPr="0026343F" w:rsidRDefault="00EB4E68" w:rsidP="0026343F">
      <w:pPr>
        <w:pStyle w:val="Note"/>
      </w:pPr>
    </w:p>
    <w:p w14:paraId="379A68C9" w14:textId="6D7CC12D" w:rsidR="006911B4" w:rsidRDefault="005263D8" w:rsidP="00DF14F0">
      <w:pPr>
        <w:rPr>
          <w:rStyle w:val="Heading4Char"/>
        </w:rPr>
      </w:pPr>
      <w:bookmarkStart w:id="198" w:name="_Toc29225435"/>
      <w:r>
        <w:rPr>
          <w:rStyle w:val="Heading4Char"/>
        </w:rPr>
        <w:t>X.4</w:t>
      </w:r>
      <w:r w:rsidR="00DF14F0" w:rsidRPr="007C329B">
        <w:rPr>
          <w:rStyle w:val="Heading4Char"/>
        </w:rPr>
        <w:t xml:space="preserve">.2.1 </w:t>
      </w:r>
      <w:r w:rsidR="00805E03" w:rsidRPr="007C329B">
        <w:rPr>
          <w:rStyle w:val="Heading4Char"/>
        </w:rPr>
        <w:t>Use Case #1</w:t>
      </w:r>
      <w:r w:rsidR="007C329B">
        <w:rPr>
          <w:rStyle w:val="Heading4Char"/>
        </w:rPr>
        <w:t xml:space="preserve"> </w:t>
      </w:r>
      <w:r w:rsidR="00DF14F0" w:rsidRPr="007C329B">
        <w:rPr>
          <w:rStyle w:val="Heading4Char"/>
        </w:rPr>
        <w:t>Code System</w:t>
      </w:r>
      <w:r w:rsidR="00AD1E6A">
        <w:rPr>
          <w:rStyle w:val="Heading4Char"/>
        </w:rPr>
        <w:t>,</w:t>
      </w:r>
      <w:r w:rsidR="00DF14F0" w:rsidRPr="007C329B">
        <w:rPr>
          <w:rStyle w:val="Heading4Char"/>
        </w:rPr>
        <w:t xml:space="preserve"> Value Set</w:t>
      </w:r>
      <w:r w:rsidR="00733869">
        <w:rPr>
          <w:rStyle w:val="Heading4Char"/>
        </w:rPr>
        <w:t xml:space="preserve">, </w:t>
      </w:r>
      <w:r w:rsidR="00AD1E6A">
        <w:rPr>
          <w:rStyle w:val="Heading4Char"/>
        </w:rPr>
        <w:t xml:space="preserve">and Concept Map </w:t>
      </w:r>
      <w:r w:rsidR="00DF14F0" w:rsidRPr="007C329B">
        <w:rPr>
          <w:rStyle w:val="Heading4Char"/>
        </w:rPr>
        <w:t>Discovery</w:t>
      </w:r>
      <w:bookmarkEnd w:id="198"/>
    </w:p>
    <w:p w14:paraId="24A123F4" w14:textId="6E078B29" w:rsidR="006911B4" w:rsidRDefault="00F4166C" w:rsidP="00DF14F0">
      <w:pPr>
        <w:rPr>
          <w:rStyle w:val="Heading5Char"/>
        </w:rPr>
      </w:pPr>
      <w:r w:rsidRPr="007C329B">
        <w:rPr>
          <w:color w:val="000000"/>
        </w:rPr>
        <w:lastRenderedPageBreak/>
        <w:t xml:space="preserve">In this use case, a </w:t>
      </w:r>
      <w:r w:rsidR="00A2599A">
        <w:rPr>
          <w:color w:val="000000"/>
        </w:rPr>
        <w:t>Terminology Consumer</w:t>
      </w:r>
      <w:r w:rsidR="00DF14F0" w:rsidRPr="007C329B">
        <w:rPr>
          <w:color w:val="000000"/>
        </w:rPr>
        <w:t xml:space="preserve"> retrieve</w:t>
      </w:r>
      <w:r w:rsidRPr="007C329B">
        <w:rPr>
          <w:color w:val="000000"/>
        </w:rPr>
        <w:t>s</w:t>
      </w:r>
      <w:r w:rsidR="00DF14F0" w:rsidRPr="007C329B">
        <w:rPr>
          <w:color w:val="000000"/>
        </w:rPr>
        <w:t xml:space="preserve"> and filter</w:t>
      </w:r>
      <w:r w:rsidRPr="007C329B">
        <w:rPr>
          <w:color w:val="000000"/>
        </w:rPr>
        <w:t>s</w:t>
      </w:r>
      <w:r w:rsidR="00DF14F0" w:rsidRPr="007C329B">
        <w:rPr>
          <w:color w:val="000000"/>
        </w:rPr>
        <w:t xml:space="preserve"> a list of Code Systems</w:t>
      </w:r>
      <w:r w:rsidR="006478BE">
        <w:rPr>
          <w:color w:val="000000"/>
        </w:rPr>
        <w:t xml:space="preserve">, </w:t>
      </w:r>
      <w:r w:rsidR="00DF14F0" w:rsidRPr="007C329B">
        <w:rPr>
          <w:color w:val="000000"/>
        </w:rPr>
        <w:t>Value Sets</w:t>
      </w:r>
      <w:r w:rsidR="004C299D">
        <w:rPr>
          <w:color w:val="000000"/>
        </w:rPr>
        <w:t>,</w:t>
      </w:r>
      <w:r w:rsidR="00DF14F0" w:rsidRPr="007C329B">
        <w:rPr>
          <w:color w:val="000000"/>
        </w:rPr>
        <w:t xml:space="preserve"> </w:t>
      </w:r>
      <w:r w:rsidR="006478BE">
        <w:rPr>
          <w:color w:val="000000"/>
        </w:rPr>
        <w:t xml:space="preserve">or Concept Maps </w:t>
      </w:r>
      <w:r w:rsidR="00DF14F0" w:rsidRPr="007C329B">
        <w:rPr>
          <w:color w:val="000000"/>
        </w:rPr>
        <w:t xml:space="preserve">available </w:t>
      </w:r>
      <w:r w:rsidRPr="007C329B">
        <w:rPr>
          <w:color w:val="000000"/>
        </w:rPr>
        <w:t>i</w:t>
      </w:r>
      <w:r w:rsidR="00DF14F0" w:rsidRPr="007C329B">
        <w:rPr>
          <w:color w:val="000000"/>
        </w:rPr>
        <w:t xml:space="preserve">n a </w:t>
      </w:r>
      <w:r w:rsidR="00A2599A">
        <w:rPr>
          <w:color w:val="000000"/>
        </w:rPr>
        <w:t>Terminology Repository</w:t>
      </w:r>
      <w:r w:rsidRPr="007C329B">
        <w:rPr>
          <w:color w:val="000000"/>
        </w:rPr>
        <w:t>.</w:t>
      </w:r>
      <w:r w:rsidR="00DF14F0" w:rsidRPr="007C329B">
        <w:rPr>
          <w:color w:val="000000"/>
        </w:rPr>
        <w:br/>
      </w:r>
      <w:r w:rsidR="00DF14F0" w:rsidRPr="00DF14F0">
        <w:rPr>
          <w:color w:val="000000"/>
          <w:sz w:val="22"/>
          <w:szCs w:val="22"/>
        </w:rPr>
        <w:br/>
      </w:r>
      <w:r w:rsidR="005263D8">
        <w:rPr>
          <w:rStyle w:val="Heading5Char"/>
        </w:rPr>
        <w:t>X.4</w:t>
      </w:r>
      <w:r w:rsidR="00DF14F0" w:rsidRPr="007C329B">
        <w:rPr>
          <w:rStyle w:val="Heading5Char"/>
        </w:rPr>
        <w:t xml:space="preserve">.2.1.1 </w:t>
      </w:r>
      <w:r w:rsidR="007C329B" w:rsidRPr="007C329B">
        <w:rPr>
          <w:rStyle w:val="Heading5Char"/>
        </w:rPr>
        <w:t xml:space="preserve">Code System or Value Set Discovery </w:t>
      </w:r>
      <w:r w:rsidR="006911B4">
        <w:rPr>
          <w:rStyle w:val="Heading5Char"/>
        </w:rPr>
        <w:t xml:space="preserve">Use Case </w:t>
      </w:r>
      <w:r w:rsidR="007C329B" w:rsidRPr="007C329B">
        <w:rPr>
          <w:rStyle w:val="Heading5Char"/>
        </w:rPr>
        <w:t>Description</w:t>
      </w:r>
    </w:p>
    <w:p w14:paraId="0F4D1A28" w14:textId="3EBA8336" w:rsidR="00906BD2" w:rsidRPr="007560F2" w:rsidRDefault="00906BD2" w:rsidP="00906BD2">
      <w:r>
        <w:t xml:space="preserve">A Terminology Consumer requires a method for querying a Terminology Repository for a list of </w:t>
      </w:r>
      <w:r w:rsidR="007560F2">
        <w:t>available V</w:t>
      </w:r>
      <w:r>
        <w:t>alue Sets, Code Systems</w:t>
      </w:r>
      <w:r w:rsidR="004C299D">
        <w:t>,</w:t>
      </w:r>
      <w:r>
        <w:t xml:space="preserve"> and Concept Maps</w:t>
      </w:r>
      <w:r w:rsidR="004C299D">
        <w:t>,</w:t>
      </w:r>
      <w:r>
        <w:t xml:space="preserve"> based on filter criteria.</w:t>
      </w:r>
      <w:r w:rsidR="007560F2">
        <w:t xml:space="preserve"> Periodically, a health care organization publishes updated Value Sets, Code Systems, and Concept Maps documenting the codes that point of service systems must use. An electronic medical record system, the Terminology Consumer, periodically retrieves the list of </w:t>
      </w:r>
      <w:r w:rsidR="004C299D">
        <w:t xml:space="preserve">available </w:t>
      </w:r>
      <w:r w:rsidR="007560F2">
        <w:t>Value Sets, Code Systems</w:t>
      </w:r>
      <w:r w:rsidR="004C299D">
        <w:t>,</w:t>
      </w:r>
      <w:r w:rsidR="007560F2">
        <w:t xml:space="preserve"> and Concept Maps that are relevant to its care unit and verifies that it has an up-to-date version of each cached locally.</w:t>
      </w:r>
    </w:p>
    <w:p w14:paraId="7C18F4A9" w14:textId="4D65A1FB" w:rsidR="006911B4" w:rsidRDefault="00DF14F0" w:rsidP="00260C4B">
      <w:pPr>
        <w:rPr>
          <w:b/>
          <w:bCs/>
          <w:color w:val="000000"/>
          <w:sz w:val="22"/>
          <w:szCs w:val="22"/>
        </w:rPr>
      </w:pPr>
      <w:r w:rsidRPr="00DF14F0">
        <w:rPr>
          <w:color w:val="000000"/>
          <w:sz w:val="22"/>
          <w:szCs w:val="22"/>
        </w:rPr>
        <w:br/>
      </w:r>
      <w:bookmarkStart w:id="199" w:name="_Toc29225436"/>
      <w:r w:rsidR="005263D8">
        <w:rPr>
          <w:rStyle w:val="Heading4Char"/>
        </w:rPr>
        <w:t>X.4</w:t>
      </w:r>
      <w:r w:rsidRPr="007C329B">
        <w:rPr>
          <w:rStyle w:val="Heading4Char"/>
        </w:rPr>
        <w:t xml:space="preserve">.2.2 </w:t>
      </w:r>
      <w:r w:rsidR="007C329B" w:rsidRPr="007C329B">
        <w:rPr>
          <w:rStyle w:val="Heading4Char"/>
        </w:rPr>
        <w:t>Use Case #</w:t>
      </w:r>
      <w:r w:rsidR="007C329B">
        <w:rPr>
          <w:rStyle w:val="Heading4Char"/>
        </w:rPr>
        <w:t xml:space="preserve">2 </w:t>
      </w:r>
      <w:r w:rsidRPr="007C329B">
        <w:rPr>
          <w:rStyle w:val="Heading4Char"/>
        </w:rPr>
        <w:t>Expand a Value Set</w:t>
      </w:r>
      <w:bookmarkEnd w:id="199"/>
    </w:p>
    <w:p w14:paraId="71506968" w14:textId="1ECC09F5" w:rsidR="00260C4B" w:rsidRDefault="001C2597" w:rsidP="00260C4B">
      <w:pPr>
        <w:rPr>
          <w:color w:val="000000"/>
        </w:rPr>
      </w:pPr>
      <w:r>
        <w:rPr>
          <w:color w:val="000000"/>
        </w:rPr>
        <w:t>In this use case, a</w:t>
      </w:r>
      <w:r w:rsidR="00A511A9">
        <w:rPr>
          <w:color w:val="000000"/>
        </w:rPr>
        <w:t xml:space="preserve"> </w:t>
      </w:r>
      <w:r w:rsidR="0042239B">
        <w:rPr>
          <w:color w:val="000000"/>
        </w:rPr>
        <w:t xml:space="preserve">point of service system is providing a list of codes to provide decision support to </w:t>
      </w:r>
      <w:r w:rsidR="002834F1">
        <w:rPr>
          <w:color w:val="000000"/>
        </w:rPr>
        <w:t xml:space="preserve">a </w:t>
      </w:r>
      <w:r>
        <w:rPr>
          <w:color w:val="000000"/>
        </w:rPr>
        <w:t>clinician prescrib</w:t>
      </w:r>
      <w:r w:rsidR="0042239B">
        <w:rPr>
          <w:color w:val="000000"/>
        </w:rPr>
        <w:t xml:space="preserve">ing </w:t>
      </w:r>
      <w:r w:rsidR="0016320C">
        <w:rPr>
          <w:color w:val="000000"/>
        </w:rPr>
        <w:t>medication</w:t>
      </w:r>
      <w:r w:rsidR="002834F1">
        <w:rPr>
          <w:color w:val="000000"/>
        </w:rPr>
        <w:t>s</w:t>
      </w:r>
      <w:r w:rsidR="0016320C">
        <w:rPr>
          <w:color w:val="000000"/>
        </w:rPr>
        <w:t>.</w:t>
      </w:r>
    </w:p>
    <w:p w14:paraId="4A6AA2B2" w14:textId="3C562D94" w:rsidR="006911B4" w:rsidRDefault="00DF14F0" w:rsidP="00774866">
      <w:pPr>
        <w:rPr>
          <w:rStyle w:val="Heading5Char"/>
        </w:rPr>
      </w:pPr>
      <w:r w:rsidRPr="007C329B">
        <w:rPr>
          <w:color w:val="000000"/>
        </w:rPr>
        <w:br/>
      </w:r>
      <w:bookmarkStart w:id="200" w:name="_Toc29225437"/>
      <w:r w:rsidR="005263D8">
        <w:rPr>
          <w:rStyle w:val="Heading5Char"/>
        </w:rPr>
        <w:t>X.4</w:t>
      </w:r>
      <w:r w:rsidRPr="007C329B">
        <w:rPr>
          <w:rStyle w:val="Heading5Char"/>
        </w:rPr>
        <w:t xml:space="preserve">.2.2.1 </w:t>
      </w:r>
      <w:r w:rsidR="007C329B" w:rsidRPr="007C329B">
        <w:rPr>
          <w:rStyle w:val="Heading5Char"/>
        </w:rPr>
        <w:t>Expand a Value Set</w:t>
      </w:r>
      <w:r w:rsidR="007C329B">
        <w:rPr>
          <w:rStyle w:val="Heading5Char"/>
        </w:rPr>
        <w:t xml:space="preserve"> </w:t>
      </w:r>
      <w:r w:rsidR="006911B4">
        <w:rPr>
          <w:rStyle w:val="Heading5Char"/>
        </w:rPr>
        <w:t xml:space="preserve">Use Case </w:t>
      </w:r>
      <w:r w:rsidR="007C329B">
        <w:rPr>
          <w:rStyle w:val="Heading5Char"/>
        </w:rPr>
        <w:t>Description</w:t>
      </w:r>
      <w:bookmarkEnd w:id="200"/>
    </w:p>
    <w:p w14:paraId="511F69F8" w14:textId="5B382EFF" w:rsidR="0042239B" w:rsidRDefault="0042239B" w:rsidP="00774866">
      <w:pPr>
        <w:rPr>
          <w:color w:val="000000"/>
        </w:rPr>
      </w:pPr>
      <w:r>
        <w:rPr>
          <w:color w:val="000000"/>
        </w:rPr>
        <w:t>A clinician uses a computerized physician order entry (CPOE) system to order opio</w:t>
      </w:r>
      <w:r w:rsidR="002034F5">
        <w:rPr>
          <w:color w:val="000000"/>
        </w:rPr>
        <w:t>i</w:t>
      </w:r>
      <w:r>
        <w:rPr>
          <w:color w:val="000000"/>
        </w:rPr>
        <w:t>d medications for an inpatient. A value set containing all of the opiate medication formulations that are considered to have abuse potential can be pulled to support clinical decision support in a health record system. Using a pre-assigned identifier, the CPOE system queries the Terminology Repository for an</w:t>
      </w:r>
      <w:r w:rsidRPr="00260C4B">
        <w:rPr>
          <w:color w:val="000000"/>
        </w:rPr>
        <w:t xml:space="preserve"> "expanded"</w:t>
      </w:r>
      <w:r>
        <w:rPr>
          <w:color w:val="000000"/>
        </w:rPr>
        <w:t xml:space="preserve"> </w:t>
      </w:r>
      <w:proofErr w:type="spellStart"/>
      <w:r>
        <w:rPr>
          <w:color w:val="000000"/>
        </w:rPr>
        <w:t>ValueSet</w:t>
      </w:r>
      <w:proofErr w:type="spellEnd"/>
      <w:r>
        <w:rPr>
          <w:color w:val="000000"/>
        </w:rPr>
        <w:t xml:space="preserve"> to retrieve the list of codes based on the definition of the </w:t>
      </w:r>
      <w:proofErr w:type="spellStart"/>
      <w:r>
        <w:rPr>
          <w:color w:val="000000"/>
        </w:rPr>
        <w:t>ValueSet</w:t>
      </w:r>
      <w:proofErr w:type="spellEnd"/>
      <w:r>
        <w:rPr>
          <w:color w:val="000000"/>
        </w:rPr>
        <w:t xml:space="preserve">. </w:t>
      </w:r>
      <w:r w:rsidRPr="00260C4B">
        <w:rPr>
          <w:color w:val="000000"/>
        </w:rPr>
        <w:t xml:space="preserve">The </w:t>
      </w:r>
      <w:r>
        <w:rPr>
          <w:color w:val="000000"/>
        </w:rPr>
        <w:t xml:space="preserve">codes returned by an “expand” operation are </w:t>
      </w:r>
      <w:r w:rsidRPr="00260C4B">
        <w:rPr>
          <w:color w:val="000000"/>
        </w:rPr>
        <w:t xml:space="preserve">suitable for </w:t>
      </w:r>
      <w:r>
        <w:rPr>
          <w:color w:val="000000"/>
        </w:rPr>
        <w:t>providing decision support and validation</w:t>
      </w:r>
      <w:r w:rsidRPr="00260C4B">
        <w:rPr>
          <w:color w:val="000000"/>
        </w:rPr>
        <w:t>.</w:t>
      </w:r>
    </w:p>
    <w:p w14:paraId="498803B4" w14:textId="44C513D9" w:rsidR="006911B4" w:rsidRDefault="00DF14F0" w:rsidP="00774866">
      <w:pPr>
        <w:rPr>
          <w:b/>
          <w:bCs/>
          <w:color w:val="000000"/>
          <w:sz w:val="22"/>
          <w:szCs w:val="22"/>
        </w:rPr>
      </w:pPr>
      <w:r w:rsidRPr="00DF14F0">
        <w:rPr>
          <w:color w:val="000000"/>
          <w:sz w:val="22"/>
          <w:szCs w:val="22"/>
        </w:rPr>
        <w:br/>
      </w:r>
      <w:bookmarkStart w:id="201" w:name="_Toc29225438"/>
      <w:r w:rsidR="005263D8">
        <w:rPr>
          <w:rStyle w:val="Heading4Char"/>
        </w:rPr>
        <w:t>X.4</w:t>
      </w:r>
      <w:r w:rsidRPr="007C329B">
        <w:rPr>
          <w:rStyle w:val="Heading4Char"/>
        </w:rPr>
        <w:t xml:space="preserve">.2.3 </w:t>
      </w:r>
      <w:r w:rsidR="007C329B" w:rsidRPr="007C329B">
        <w:rPr>
          <w:rStyle w:val="Heading4Char"/>
        </w:rPr>
        <w:t xml:space="preserve">Use Case </w:t>
      </w:r>
      <w:r w:rsidR="007C329B">
        <w:rPr>
          <w:rStyle w:val="Heading4Char"/>
        </w:rPr>
        <w:t xml:space="preserve">#3 </w:t>
      </w:r>
      <w:r w:rsidRPr="007C329B">
        <w:rPr>
          <w:rStyle w:val="Heading4Char"/>
        </w:rPr>
        <w:t>Look</w:t>
      </w:r>
      <w:r w:rsidR="00785803">
        <w:rPr>
          <w:rStyle w:val="Heading4Char"/>
        </w:rPr>
        <w:t xml:space="preserve"> </w:t>
      </w:r>
      <w:r w:rsidRPr="007C329B">
        <w:rPr>
          <w:rStyle w:val="Heading4Char"/>
        </w:rPr>
        <w:t>up a concept</w:t>
      </w:r>
      <w:bookmarkEnd w:id="201"/>
    </w:p>
    <w:p w14:paraId="530D1C53" w14:textId="2A9EC256" w:rsidR="006911B4" w:rsidRDefault="002834F1" w:rsidP="00774866">
      <w:pPr>
        <w:rPr>
          <w:rStyle w:val="Heading5Char"/>
        </w:rPr>
      </w:pPr>
      <w:r>
        <w:rPr>
          <w:color w:val="000000"/>
        </w:rPr>
        <w:t>In this use case, a</w:t>
      </w:r>
      <w:r w:rsidRPr="007C329B">
        <w:rPr>
          <w:color w:val="000000"/>
        </w:rPr>
        <w:t xml:space="preserve"> </w:t>
      </w:r>
      <w:r w:rsidR="00A2599A">
        <w:rPr>
          <w:color w:val="000000"/>
        </w:rPr>
        <w:t>Terminology Consumer</w:t>
      </w:r>
      <w:r w:rsidR="00DF14F0" w:rsidRPr="007C329B">
        <w:rPr>
          <w:color w:val="000000"/>
        </w:rPr>
        <w:t xml:space="preserve"> ask</w:t>
      </w:r>
      <w:r>
        <w:rPr>
          <w:color w:val="000000"/>
        </w:rPr>
        <w:t>s</w:t>
      </w:r>
      <w:r w:rsidR="00DF14F0" w:rsidRPr="007C329B">
        <w:rPr>
          <w:color w:val="000000"/>
        </w:rPr>
        <w:t xml:space="preserve"> a </w:t>
      </w:r>
      <w:r w:rsidR="00A02ADB">
        <w:rPr>
          <w:color w:val="000000"/>
        </w:rPr>
        <w:t>T</w:t>
      </w:r>
      <w:r w:rsidR="00DF14F0" w:rsidRPr="007C329B">
        <w:rPr>
          <w:color w:val="000000"/>
        </w:rPr>
        <w:t xml:space="preserve">erminology </w:t>
      </w:r>
      <w:r>
        <w:rPr>
          <w:color w:val="000000"/>
        </w:rPr>
        <w:t>Repository</w:t>
      </w:r>
      <w:r w:rsidRPr="007C329B">
        <w:rPr>
          <w:color w:val="000000"/>
        </w:rPr>
        <w:t xml:space="preserve"> </w:t>
      </w:r>
      <w:r w:rsidR="005B4625">
        <w:rPr>
          <w:color w:val="000000"/>
        </w:rPr>
        <w:t xml:space="preserve">for details about a particular code </w:t>
      </w:r>
      <w:r w:rsidR="00DF14F0" w:rsidRPr="007C329B">
        <w:rPr>
          <w:color w:val="000000"/>
        </w:rPr>
        <w:t>system/code combination</w:t>
      </w:r>
      <w:r w:rsidR="005B4625">
        <w:rPr>
          <w:color w:val="000000"/>
        </w:rPr>
        <w:t>.</w:t>
      </w:r>
      <w:r w:rsidR="00DF14F0" w:rsidRPr="007C329B">
        <w:rPr>
          <w:color w:val="000000"/>
        </w:rPr>
        <w:br/>
      </w:r>
      <w:r w:rsidR="00DF14F0" w:rsidRPr="00DF14F0">
        <w:rPr>
          <w:color w:val="000000"/>
          <w:sz w:val="22"/>
          <w:szCs w:val="22"/>
        </w:rPr>
        <w:br/>
      </w:r>
      <w:r w:rsidR="005263D8">
        <w:rPr>
          <w:rStyle w:val="Heading5Char"/>
        </w:rPr>
        <w:t>X.4</w:t>
      </w:r>
      <w:r w:rsidR="00DF14F0" w:rsidRPr="007C329B">
        <w:rPr>
          <w:rStyle w:val="Heading5Char"/>
        </w:rPr>
        <w:t xml:space="preserve">.2.3.1 </w:t>
      </w:r>
      <w:r w:rsidR="007C329B" w:rsidRPr="007C329B">
        <w:rPr>
          <w:rStyle w:val="Heading5Char"/>
        </w:rPr>
        <w:t>Look</w:t>
      </w:r>
      <w:r w:rsidR="00785803">
        <w:rPr>
          <w:rStyle w:val="Heading5Char"/>
        </w:rPr>
        <w:t xml:space="preserve"> </w:t>
      </w:r>
      <w:r w:rsidR="007C329B" w:rsidRPr="007C329B">
        <w:rPr>
          <w:rStyle w:val="Heading5Char"/>
        </w:rPr>
        <w:t xml:space="preserve">up a concept </w:t>
      </w:r>
      <w:r w:rsidR="006911B4">
        <w:rPr>
          <w:rStyle w:val="Heading5Char"/>
        </w:rPr>
        <w:t xml:space="preserve">Use Case </w:t>
      </w:r>
      <w:r w:rsidR="007C329B" w:rsidRPr="007C329B">
        <w:rPr>
          <w:rStyle w:val="Heading5Char"/>
        </w:rPr>
        <w:t>Description</w:t>
      </w:r>
    </w:p>
    <w:p w14:paraId="5FB7FE18" w14:textId="1DE6653A" w:rsidR="00CA2B04" w:rsidRDefault="005B4625" w:rsidP="0024410B">
      <w:pPr>
        <w:rPr>
          <w:color w:val="000000"/>
        </w:rPr>
      </w:pPr>
      <w:r w:rsidRPr="004C299D">
        <w:rPr>
          <w:color w:val="000000"/>
        </w:rPr>
        <w:t>A physician updates a patient’s problems list</w:t>
      </w:r>
      <w:r w:rsidR="004C299D">
        <w:rPr>
          <w:color w:val="000000"/>
        </w:rPr>
        <w:t xml:space="preserve"> (conditions)</w:t>
      </w:r>
      <w:r w:rsidRPr="004C299D">
        <w:rPr>
          <w:color w:val="000000"/>
        </w:rPr>
        <w:t xml:space="preserve"> at a point of service terminal. After a code is entered, the point of service terminal—the Terminology Consumer—queries a Terminology Repository to retrieve the full details of the code using the lookup operation. The Terminology Repository returns information for both display and processing purposes, such as a longer narrative description along with inclusions and exclusions, allowing the physician to verify that she entered the correct code and to make a correction if necessary.</w:t>
      </w:r>
      <w:r w:rsidR="00DF14F0" w:rsidRPr="00DF14F0">
        <w:rPr>
          <w:color w:val="000000"/>
          <w:sz w:val="22"/>
          <w:szCs w:val="22"/>
        </w:rPr>
        <w:br/>
      </w:r>
      <w:r w:rsidR="00DF14F0" w:rsidRPr="00DF14F0">
        <w:rPr>
          <w:color w:val="000000"/>
          <w:sz w:val="22"/>
          <w:szCs w:val="22"/>
        </w:rPr>
        <w:br/>
      </w:r>
      <w:r w:rsidR="005263D8">
        <w:rPr>
          <w:rStyle w:val="Heading4Char"/>
        </w:rPr>
        <w:t>X.4</w:t>
      </w:r>
      <w:r w:rsidR="00DF14F0" w:rsidRPr="007C329B">
        <w:rPr>
          <w:rStyle w:val="Heading4Char"/>
        </w:rPr>
        <w:t xml:space="preserve">.2.4 </w:t>
      </w:r>
      <w:r w:rsidR="007C329B" w:rsidRPr="007C329B">
        <w:rPr>
          <w:rStyle w:val="Heading4Char"/>
        </w:rPr>
        <w:t>Use Case #</w:t>
      </w:r>
      <w:r w:rsidR="007C329B">
        <w:rPr>
          <w:rStyle w:val="Heading4Char"/>
        </w:rPr>
        <w:t xml:space="preserve">4 </w:t>
      </w:r>
      <w:r w:rsidR="00DF14F0" w:rsidRPr="007C329B">
        <w:rPr>
          <w:rStyle w:val="Heading4Char"/>
        </w:rPr>
        <w:t>Validate a code</w:t>
      </w:r>
      <w:r w:rsidR="00DF14F0" w:rsidRPr="007C329B">
        <w:rPr>
          <w:rStyle w:val="Heading4Char"/>
        </w:rPr>
        <w:br/>
      </w:r>
      <w:r w:rsidR="00A36E1E">
        <w:rPr>
          <w:color w:val="000000"/>
        </w:rPr>
        <w:t xml:space="preserve">In this use case, a point of service system verifies whether a particular code is </w:t>
      </w:r>
      <w:r w:rsidR="00CA2B04">
        <w:rPr>
          <w:color w:val="000000"/>
        </w:rPr>
        <w:t xml:space="preserve">a </w:t>
      </w:r>
      <w:r w:rsidR="00A36E1E">
        <w:rPr>
          <w:color w:val="000000"/>
        </w:rPr>
        <w:t>valid</w:t>
      </w:r>
      <w:r w:rsidR="00CA2B04">
        <w:rPr>
          <w:color w:val="000000"/>
        </w:rPr>
        <w:t xml:space="preserve"> member of a value set</w:t>
      </w:r>
      <w:r w:rsidR="00A36E1E">
        <w:rPr>
          <w:color w:val="000000"/>
        </w:rPr>
        <w:t>.</w:t>
      </w:r>
      <w:r w:rsidR="00CA2B04" w:rsidDel="00CA2B04">
        <w:rPr>
          <w:color w:val="000000"/>
        </w:rPr>
        <w:t xml:space="preserve"> </w:t>
      </w:r>
      <w:r w:rsidR="00DF14F0" w:rsidRPr="007C329B">
        <w:rPr>
          <w:color w:val="000000"/>
        </w:rPr>
        <w:br/>
      </w:r>
      <w:r w:rsidR="00DF14F0" w:rsidRPr="00DF14F0">
        <w:rPr>
          <w:color w:val="000000"/>
          <w:sz w:val="22"/>
          <w:szCs w:val="22"/>
        </w:rPr>
        <w:br/>
      </w:r>
      <w:r w:rsidR="005263D8">
        <w:rPr>
          <w:rStyle w:val="Heading5Char"/>
        </w:rPr>
        <w:t>X.4</w:t>
      </w:r>
      <w:r w:rsidR="00DF14F0" w:rsidRPr="007C329B">
        <w:rPr>
          <w:rStyle w:val="Heading5Char"/>
        </w:rPr>
        <w:t xml:space="preserve">.2.4.1 </w:t>
      </w:r>
      <w:r w:rsidR="007C329B" w:rsidRPr="007C329B">
        <w:rPr>
          <w:rStyle w:val="Heading5Char"/>
        </w:rPr>
        <w:t xml:space="preserve">Validate a code </w:t>
      </w:r>
      <w:r w:rsidR="006911B4">
        <w:rPr>
          <w:rStyle w:val="Heading5Char"/>
        </w:rPr>
        <w:t xml:space="preserve">Use Case </w:t>
      </w:r>
      <w:r w:rsidR="007C329B" w:rsidRPr="007C329B">
        <w:rPr>
          <w:rStyle w:val="Heading5Char"/>
        </w:rPr>
        <w:t>Description</w:t>
      </w:r>
      <w:r w:rsidR="00DF14F0" w:rsidRPr="00DF14F0">
        <w:rPr>
          <w:color w:val="000000"/>
          <w:sz w:val="22"/>
          <w:szCs w:val="22"/>
        </w:rPr>
        <w:br/>
      </w:r>
      <w:r w:rsidR="00787026">
        <w:rPr>
          <w:color w:val="000000"/>
        </w:rPr>
        <w:t xml:space="preserve">A health system </w:t>
      </w:r>
      <w:r w:rsidR="00CA2B04">
        <w:rPr>
          <w:color w:val="000000"/>
        </w:rPr>
        <w:t>publishes value set</w:t>
      </w:r>
      <w:r w:rsidR="00AF1D64">
        <w:rPr>
          <w:color w:val="000000"/>
        </w:rPr>
        <w:t>s</w:t>
      </w:r>
      <w:r w:rsidR="00CA2B04">
        <w:rPr>
          <w:color w:val="000000"/>
        </w:rPr>
        <w:t xml:space="preserve"> consisting of </w:t>
      </w:r>
      <w:r w:rsidR="00AF1D64">
        <w:rPr>
          <w:color w:val="000000"/>
        </w:rPr>
        <w:t xml:space="preserve">codes relevant to particular clinical contexts and related procedures. Value sets are updated periodically to represent changes in clinical </w:t>
      </w:r>
      <w:r w:rsidR="00AF1D64">
        <w:rPr>
          <w:color w:val="000000"/>
        </w:rPr>
        <w:lastRenderedPageBreak/>
        <w:t xml:space="preserve">practice and available medicines and supplies. Before submitting an update to a patient record, an electronic medical record system </w:t>
      </w:r>
      <w:r w:rsidR="0024410B">
        <w:rPr>
          <w:color w:val="000000"/>
        </w:rPr>
        <w:t xml:space="preserve">uses the “validate-code” operation of a Terminology Repository to validate that each medical code is valid. The Terminology Repository </w:t>
      </w:r>
      <w:r w:rsidR="00CA2B04" w:rsidRPr="007C329B">
        <w:rPr>
          <w:color w:val="000000"/>
        </w:rPr>
        <w:t xml:space="preserve">returns true/false indicating whether </w:t>
      </w:r>
      <w:r w:rsidR="00CA2B04">
        <w:rPr>
          <w:color w:val="000000"/>
        </w:rPr>
        <w:t>a</w:t>
      </w:r>
      <w:r w:rsidR="00CA2B04" w:rsidRPr="007C329B">
        <w:rPr>
          <w:color w:val="000000"/>
        </w:rPr>
        <w:t xml:space="preserve"> code/concept is </w:t>
      </w:r>
      <w:r w:rsidR="00CA2B04">
        <w:rPr>
          <w:color w:val="000000"/>
        </w:rPr>
        <w:t>in the set of codes associated with a value set</w:t>
      </w:r>
      <w:r w:rsidR="00CA2B04" w:rsidRPr="007C329B">
        <w:rPr>
          <w:color w:val="000000"/>
        </w:rPr>
        <w:t xml:space="preserve"> and a list of errors and warnings associated with it.</w:t>
      </w:r>
    </w:p>
    <w:p w14:paraId="617871CB" w14:textId="77777777" w:rsidR="00787026" w:rsidRPr="001C2597" w:rsidRDefault="00787026" w:rsidP="00774866">
      <w:pPr>
        <w:rPr>
          <w:color w:val="000000"/>
        </w:rPr>
      </w:pPr>
    </w:p>
    <w:p w14:paraId="0B8753F1" w14:textId="4D326306" w:rsidR="009A2D04" w:rsidRPr="00D30115" w:rsidRDefault="005263D8" w:rsidP="009A2D04">
      <w:pPr>
        <w:pStyle w:val="Quote"/>
        <w:rPr>
          <w:i w:val="0"/>
          <w:iCs w:val="0"/>
        </w:rPr>
      </w:pPr>
      <w:bookmarkStart w:id="202" w:name="_Toc29225439"/>
      <w:r w:rsidRPr="00D30115">
        <w:rPr>
          <w:rStyle w:val="Heading4Char"/>
          <w:i w:val="0"/>
          <w:iCs w:val="0"/>
        </w:rPr>
        <w:t>X.4</w:t>
      </w:r>
      <w:r w:rsidR="00AD1E6A" w:rsidRPr="00D30115">
        <w:rPr>
          <w:rStyle w:val="Heading4Char"/>
          <w:i w:val="0"/>
          <w:iCs w:val="0"/>
        </w:rPr>
        <w:t>.2.</w:t>
      </w:r>
      <w:r w:rsidR="006911B4" w:rsidRPr="00D30115">
        <w:rPr>
          <w:rStyle w:val="Heading4Char"/>
          <w:i w:val="0"/>
          <w:iCs w:val="0"/>
        </w:rPr>
        <w:t>5</w:t>
      </w:r>
      <w:r w:rsidR="00AD1E6A" w:rsidRPr="00D30115">
        <w:rPr>
          <w:rStyle w:val="Heading4Char"/>
          <w:i w:val="0"/>
          <w:iCs w:val="0"/>
        </w:rPr>
        <w:t xml:space="preserve"> Use Case #5 Translate a code</w:t>
      </w:r>
      <w:bookmarkEnd w:id="202"/>
    </w:p>
    <w:p w14:paraId="15416A72" w14:textId="5D429972" w:rsidR="00664B7E" w:rsidRPr="002034F5" w:rsidRDefault="0069160F" w:rsidP="00F94986">
      <w:pPr>
        <w:pStyle w:val="Quote"/>
        <w:rPr>
          <w:i w:val="0"/>
          <w:iCs w:val="0"/>
        </w:rPr>
      </w:pPr>
      <w:r>
        <w:rPr>
          <w:i w:val="0"/>
          <w:iCs w:val="0"/>
        </w:rPr>
        <w:t>In this use case, a concept is translated from a source code system, possibly a proprietary local terminology,</w:t>
      </w:r>
      <w:r w:rsidR="00664B7E" w:rsidRPr="00D30115">
        <w:rPr>
          <w:i w:val="0"/>
          <w:iCs w:val="0"/>
        </w:rPr>
        <w:t xml:space="preserve"> </w:t>
      </w:r>
      <w:r>
        <w:rPr>
          <w:i w:val="0"/>
          <w:iCs w:val="0"/>
        </w:rPr>
        <w:t>to a target code system, such as LOINC.</w:t>
      </w:r>
      <w:r w:rsidR="00AD1E6A" w:rsidRPr="007C329B">
        <w:rPr>
          <w:szCs w:val="24"/>
        </w:rPr>
        <w:br/>
      </w:r>
      <w:r w:rsidR="00AD1E6A" w:rsidRPr="00DF14F0">
        <w:rPr>
          <w:sz w:val="22"/>
          <w:szCs w:val="22"/>
        </w:rPr>
        <w:br/>
      </w:r>
      <w:r w:rsidR="005263D8" w:rsidRPr="002034F5">
        <w:rPr>
          <w:rStyle w:val="Heading5Char"/>
          <w:i w:val="0"/>
          <w:iCs w:val="0"/>
        </w:rPr>
        <w:t>X.4</w:t>
      </w:r>
      <w:r w:rsidR="00AD1E6A" w:rsidRPr="002034F5">
        <w:rPr>
          <w:rStyle w:val="Heading5Char"/>
          <w:i w:val="0"/>
          <w:iCs w:val="0"/>
        </w:rPr>
        <w:t>.2.</w:t>
      </w:r>
      <w:r w:rsidR="006911B4" w:rsidRPr="002034F5">
        <w:rPr>
          <w:rStyle w:val="Heading5Char"/>
          <w:i w:val="0"/>
          <w:iCs w:val="0"/>
        </w:rPr>
        <w:t>5</w:t>
      </w:r>
      <w:r w:rsidR="00AD1E6A" w:rsidRPr="002034F5">
        <w:rPr>
          <w:rStyle w:val="Heading5Char"/>
          <w:i w:val="0"/>
          <w:iCs w:val="0"/>
        </w:rPr>
        <w:t xml:space="preserve">.1 Translate a Code </w:t>
      </w:r>
      <w:r w:rsidR="006911B4" w:rsidRPr="002034F5">
        <w:rPr>
          <w:rStyle w:val="Heading5Char"/>
          <w:i w:val="0"/>
          <w:iCs w:val="0"/>
        </w:rPr>
        <w:t xml:space="preserve">Use Case </w:t>
      </w:r>
      <w:r w:rsidR="00AD1E6A" w:rsidRPr="002034F5">
        <w:rPr>
          <w:rStyle w:val="Heading5Char"/>
          <w:i w:val="0"/>
          <w:iCs w:val="0"/>
        </w:rPr>
        <w:t>Description</w:t>
      </w:r>
    </w:p>
    <w:p w14:paraId="1F49D2DF" w14:textId="1BFAC327" w:rsidR="00AF3457" w:rsidRDefault="00664B7E">
      <w:pPr>
        <w:pStyle w:val="Quote"/>
        <w:rPr>
          <w:sz w:val="22"/>
          <w:szCs w:val="22"/>
        </w:rPr>
      </w:pPr>
      <w:r w:rsidRPr="002034F5">
        <w:rPr>
          <w:i w:val="0"/>
          <w:iCs w:val="0"/>
        </w:rPr>
        <w:t>In this example, an ambulatory clinic might refer to a lab</w:t>
      </w:r>
      <w:r w:rsidRPr="00F94986">
        <w:rPr>
          <w:i w:val="0"/>
          <w:iCs w:val="0"/>
        </w:rPr>
        <w:t xml:space="preserve"> test as a “white count”. To report and analyze these tests accurately, </w:t>
      </w:r>
      <w:r w:rsidR="00AF3457">
        <w:rPr>
          <w:i w:val="0"/>
          <w:iCs w:val="0"/>
        </w:rPr>
        <w:t xml:space="preserve">the clinic must submit its data using a shared terminology standard used within the health system, </w:t>
      </w:r>
      <w:r w:rsidRPr="00F94986">
        <w:rPr>
          <w:i w:val="0"/>
          <w:iCs w:val="0"/>
        </w:rPr>
        <w:t xml:space="preserve">such as LOINC. </w:t>
      </w:r>
      <w:r w:rsidR="00AF3457">
        <w:rPr>
          <w:i w:val="0"/>
          <w:iCs w:val="0"/>
        </w:rPr>
        <w:t>The clinic’s reporting system queries a</w:t>
      </w:r>
      <w:r w:rsidRPr="00F94986">
        <w:rPr>
          <w:i w:val="0"/>
          <w:iCs w:val="0"/>
        </w:rPr>
        <w:t xml:space="preserve"> Terminology Repository </w:t>
      </w:r>
      <w:r w:rsidR="00AF3457">
        <w:rPr>
          <w:i w:val="0"/>
          <w:iCs w:val="0"/>
        </w:rPr>
        <w:t xml:space="preserve">to translate its local “white count” concept to a LOINC concept using a pre-loaded Concept Map, which defines relationships between concepts in a source Code System and one or more target Code Systems. The Terminology Repository returns </w:t>
      </w:r>
      <w:r w:rsidRPr="00F94986">
        <w:rPr>
          <w:i w:val="0"/>
          <w:iCs w:val="0"/>
        </w:rPr>
        <w:t>LOINC 6690-2 “Leukocytes [#/volume] in Blood by Automated count”.</w:t>
      </w:r>
    </w:p>
    <w:p w14:paraId="19F0AA6D" w14:textId="2FDF8664" w:rsidR="005A40EA" w:rsidRPr="008231A5" w:rsidRDefault="005A40EA" w:rsidP="006159EA">
      <w:pPr>
        <w:pStyle w:val="Quote"/>
      </w:pPr>
    </w:p>
    <w:p w14:paraId="4B8224A4" w14:textId="6BA4B9D0" w:rsidR="00264E1C" w:rsidRDefault="00264E1C" w:rsidP="00264E1C">
      <w:pPr>
        <w:pStyle w:val="Heading2"/>
        <w:numPr>
          <w:ilvl w:val="0"/>
          <w:numId w:val="0"/>
        </w:numPr>
        <w:tabs>
          <w:tab w:val="left" w:pos="720"/>
        </w:tabs>
        <w:rPr>
          <w:noProof w:val="0"/>
        </w:rPr>
      </w:pPr>
      <w:bookmarkStart w:id="203" w:name="_Toc13752471"/>
      <w:bookmarkStart w:id="204" w:name="_Toc488075098"/>
      <w:bookmarkStart w:id="205" w:name="_Toc488068771"/>
      <w:bookmarkStart w:id="206" w:name="_Toc488068338"/>
      <w:bookmarkStart w:id="207" w:name="_Toc487039237"/>
      <w:bookmarkStart w:id="208" w:name="_Toc269214496"/>
      <w:bookmarkStart w:id="209" w:name="_Toc29225440"/>
      <w:r>
        <w:rPr>
          <w:noProof w:val="0"/>
        </w:rPr>
        <w:t>X.</w:t>
      </w:r>
      <w:r w:rsidR="00990893">
        <w:rPr>
          <w:noProof w:val="0"/>
        </w:rPr>
        <w:t>5</w:t>
      </w:r>
      <w:r>
        <w:rPr>
          <w:noProof w:val="0"/>
        </w:rPr>
        <w:t xml:space="preserve"> SV</w:t>
      </w:r>
      <w:r w:rsidR="00990893">
        <w:rPr>
          <w:noProof w:val="0"/>
        </w:rPr>
        <w:t>CM</w:t>
      </w:r>
      <w:r>
        <w:rPr>
          <w:noProof w:val="0"/>
        </w:rPr>
        <w:t xml:space="preserve"> Security Considerations</w:t>
      </w:r>
      <w:bookmarkEnd w:id="203"/>
      <w:bookmarkEnd w:id="204"/>
      <w:bookmarkEnd w:id="205"/>
      <w:bookmarkEnd w:id="206"/>
      <w:bookmarkEnd w:id="207"/>
      <w:bookmarkEnd w:id="208"/>
      <w:bookmarkEnd w:id="209"/>
    </w:p>
    <w:p w14:paraId="410FE740" w14:textId="5A49C7D9" w:rsidR="00264E1C" w:rsidRDefault="002F2378" w:rsidP="002F2378">
      <w:pPr>
        <w:pStyle w:val="BodyText"/>
      </w:pPr>
      <w:r>
        <w:t>For contents</w:t>
      </w:r>
      <w:r w:rsidR="00264E1C">
        <w:t xml:space="preserve"> handled by the </w:t>
      </w:r>
      <w:r w:rsidR="00990893">
        <w:t>SVCM</w:t>
      </w:r>
      <w:r w:rsidR="00A2599A">
        <w:t xml:space="preserve"> Profile</w:t>
      </w:r>
      <w:r>
        <w:t xml:space="preserve"> that</w:t>
      </w:r>
      <w:r w:rsidR="00264E1C">
        <w:t xml:space="preserve"> are not patient</w:t>
      </w:r>
      <w:r w:rsidR="00892CCF">
        <w:t>-</w:t>
      </w:r>
      <w:r w:rsidR="00264E1C">
        <w:t>specific, there are no</w:t>
      </w:r>
      <w:r>
        <w:t>t</w:t>
      </w:r>
      <w:r w:rsidR="00264E1C">
        <w:t xml:space="preserve"> risks to privacy. Some Expanded Value Sets are of little value to an attacker as they are public tables of non-critical information (e.g., Expanded Value Sets used for coding of body parts in medical exams). Other Expanded Value Sets might need protection against malicious modification or interception. The nature of the Expanded Value Set exchange determines the type or risk that can incur. For example, there can be integrity risks such as masquerade</w:t>
      </w:r>
      <w:r w:rsidR="00264E1C">
        <w:rPr>
          <w:rStyle w:val="FootnoteReference"/>
        </w:rPr>
        <w:footnoteReference w:id="4"/>
      </w:r>
      <w:r w:rsidR="00264E1C">
        <w:t>, or the modification of Expanded Value Sets. Another possible type of risk would be at the privacy and confidentiality level</w:t>
      </w:r>
      <w:r w:rsidR="00806611">
        <w:t>,</w:t>
      </w:r>
      <w:r w:rsidR="00264E1C">
        <w:t xml:space="preserve"> such as the interception of an Expanded Value Set containing confidential data. The profile will allow mitigation of those risks when needed in the following manner:</w:t>
      </w:r>
    </w:p>
    <w:p w14:paraId="1A27471D" w14:textId="7ED0E6F1" w:rsidR="00264E1C" w:rsidRDefault="00264E1C" w:rsidP="00264E1C">
      <w:pPr>
        <w:pStyle w:val="ListBullet2"/>
        <w:tabs>
          <w:tab w:val="num" w:pos="720"/>
        </w:tabs>
      </w:pPr>
      <w:r>
        <w:t xml:space="preserve">A Value Set Repository shall be grouped with an ATNA Secure Node or Secure Application. Since the </w:t>
      </w:r>
      <w:r w:rsidR="00A2599A">
        <w:t>Terminology Consumer</w:t>
      </w:r>
      <w:r>
        <w:t xml:space="preserve"> is not required to be grouped with the Secure Node or Secure Application, the </w:t>
      </w:r>
      <w:r w:rsidR="00A2599A">
        <w:t>Terminology Repository</w:t>
      </w:r>
      <w:r>
        <w:t xml:space="preserve"> shall support both secure and non-secure connections.</w:t>
      </w:r>
    </w:p>
    <w:p w14:paraId="6FDFD43C" w14:textId="77777777" w:rsidR="00264E1C" w:rsidRDefault="00264E1C" w:rsidP="00264E1C">
      <w:pPr>
        <w:pStyle w:val="ListBullet2"/>
        <w:tabs>
          <w:tab w:val="num" w:pos="720"/>
        </w:tabs>
      </w:pPr>
      <w:r>
        <w:t>Value Set Repositories shall be able to restrict access to a specific Expanded Value Set to authorized and authenticated nodes, while allowing unauthenticated network queries to other Expanded Value Sets.</w:t>
      </w:r>
    </w:p>
    <w:p w14:paraId="78DE048B" w14:textId="6366E1B0" w:rsidR="00264E1C" w:rsidRDefault="00264E1C" w:rsidP="00264E1C">
      <w:pPr>
        <w:pStyle w:val="ListBullet2"/>
        <w:tabs>
          <w:tab w:val="num" w:pos="720"/>
        </w:tabs>
      </w:pPr>
      <w:r>
        <w:lastRenderedPageBreak/>
        <w:t xml:space="preserve">Given the wide variety of systems that will be retrieving Expanded Value Sets (e.g., embedded medical device versus PACS) the profile does not mandate that the </w:t>
      </w:r>
      <w:r w:rsidR="00A2599A">
        <w:t>Terminology Consumer</w:t>
      </w:r>
      <w:r>
        <w:t xml:space="preserve"> be grouped with an ATNA Secure Node or a Secure Application. Depending on local risk assessment, local policy may mandate such grouping. </w:t>
      </w:r>
    </w:p>
    <w:p w14:paraId="776B64EC" w14:textId="77777777" w:rsidR="00990893" w:rsidRDefault="00990893" w:rsidP="004C44D4">
      <w:bookmarkStart w:id="210" w:name="_Toc504625757"/>
      <w:bookmarkStart w:id="211" w:name="_Toc530206510"/>
      <w:bookmarkStart w:id="212" w:name="_Toc1388430"/>
      <w:bookmarkStart w:id="213" w:name="_Toc1388584"/>
      <w:bookmarkStart w:id="214" w:name="_Toc1456611"/>
      <w:bookmarkEnd w:id="52"/>
      <w:bookmarkEnd w:id="53"/>
      <w:bookmarkEnd w:id="54"/>
      <w:bookmarkEnd w:id="55"/>
      <w:bookmarkEnd w:id="56"/>
      <w:bookmarkEnd w:id="57"/>
      <w:bookmarkEnd w:id="58"/>
      <w:bookmarkEnd w:id="59"/>
    </w:p>
    <w:p w14:paraId="10AC2B07" w14:textId="405E2983" w:rsidR="004C44D4" w:rsidRPr="004C44D4" w:rsidRDefault="004C44D4" w:rsidP="004C44D4">
      <w:r w:rsidRPr="004C44D4">
        <w:t>See ITI TF-2x: Appendix Z.8 “Mobile Security Considerations”</w:t>
      </w:r>
    </w:p>
    <w:p w14:paraId="747AD9A2" w14:textId="32D9CB18" w:rsidR="00B25F35" w:rsidRDefault="00167DB7" w:rsidP="004C44D4">
      <w:pPr>
        <w:pStyle w:val="Heading2"/>
        <w:numPr>
          <w:ilvl w:val="0"/>
          <w:numId w:val="0"/>
        </w:numPr>
        <w:rPr>
          <w:noProof w:val="0"/>
        </w:rPr>
      </w:pPr>
      <w:bookmarkStart w:id="215" w:name="_Toc345074665"/>
      <w:bookmarkStart w:id="216" w:name="_Toc29225441"/>
      <w:r w:rsidRPr="00D26514">
        <w:rPr>
          <w:noProof w:val="0"/>
        </w:rPr>
        <w:t>X.</w:t>
      </w:r>
      <w:r w:rsidR="00AF472E" w:rsidRPr="00D26514">
        <w:rPr>
          <w:noProof w:val="0"/>
        </w:rPr>
        <w:t>6</w:t>
      </w:r>
      <w:r w:rsidRPr="00D26514">
        <w:rPr>
          <w:noProof w:val="0"/>
        </w:rPr>
        <w:t xml:space="preserve"> </w:t>
      </w:r>
      <w:r w:rsidR="00343CAC">
        <w:rPr>
          <w:noProof w:val="0"/>
        </w:rPr>
        <w:t>SVCM</w:t>
      </w:r>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215"/>
      <w:bookmarkEnd w:id="216"/>
    </w:p>
    <w:p w14:paraId="6FD3FCCF" w14:textId="74A66C67" w:rsidR="00B25F35" w:rsidRDefault="006C7897">
      <w:r>
        <w:t>None</w:t>
      </w:r>
    </w:p>
    <w:p w14:paraId="0BD04DCD" w14:textId="77777777" w:rsidR="00B25F35" w:rsidRPr="00D26514" w:rsidRDefault="00B25F35">
      <w:pPr>
        <w:rPr>
          <w:i/>
        </w:rPr>
      </w:pPr>
    </w:p>
    <w:p w14:paraId="116A1874" w14:textId="77777777" w:rsidR="00953CFC" w:rsidRPr="00D26514" w:rsidRDefault="00953CFC" w:rsidP="0005577A">
      <w:pPr>
        <w:pStyle w:val="PartTitle"/>
        <w:rPr>
          <w:highlight w:val="yellow"/>
        </w:rPr>
      </w:pPr>
      <w:bookmarkStart w:id="217" w:name="_Toc345074666"/>
      <w:bookmarkStart w:id="218" w:name="_Toc29225442"/>
      <w:r w:rsidRPr="00D26514">
        <w:lastRenderedPageBreak/>
        <w:t>Appendices</w:t>
      </w:r>
      <w:bookmarkEnd w:id="217"/>
      <w:bookmarkEnd w:id="218"/>
      <w:r w:rsidRPr="00D26514">
        <w:rPr>
          <w:highlight w:val="yellow"/>
        </w:rPr>
        <w:t xml:space="preserve"> </w:t>
      </w:r>
    </w:p>
    <w:p w14:paraId="565FBF1C" w14:textId="5A658727" w:rsidR="00953CFC" w:rsidRPr="004C44D4" w:rsidRDefault="004C44D4" w:rsidP="0070762D">
      <w:pPr>
        <w:pStyle w:val="AuthorInstructions"/>
        <w:rPr>
          <w:i w:val="0"/>
          <w:iCs/>
        </w:rPr>
      </w:pPr>
      <w:r>
        <w:rPr>
          <w:i w:val="0"/>
          <w:iCs/>
        </w:rPr>
        <w:t>Not applicable</w:t>
      </w:r>
    </w:p>
    <w:p w14:paraId="323378D4" w14:textId="77777777" w:rsidR="00B25B60" w:rsidRPr="00D26514" w:rsidRDefault="00B25B60" w:rsidP="00B25B60">
      <w:bookmarkStart w:id="219" w:name="_Toc336000611"/>
      <w:bookmarkStart w:id="220" w:name="_Toc345074671"/>
      <w:bookmarkEnd w:id="219"/>
    </w:p>
    <w:p w14:paraId="42AE4459" w14:textId="77777777" w:rsidR="00CF283F" w:rsidRPr="00D26514" w:rsidRDefault="00CF283F" w:rsidP="008D7642">
      <w:pPr>
        <w:pStyle w:val="PartTitle"/>
      </w:pPr>
      <w:bookmarkStart w:id="221" w:name="_Toc29225443"/>
      <w:r w:rsidRPr="00D26514">
        <w:lastRenderedPageBreak/>
        <w:t xml:space="preserve">Volume 2 </w:t>
      </w:r>
      <w:r w:rsidR="008D7642" w:rsidRPr="00D26514">
        <w:t xml:space="preserve">– </w:t>
      </w:r>
      <w:r w:rsidRPr="00D26514">
        <w:t>Transactions</w:t>
      </w:r>
      <w:bookmarkEnd w:id="220"/>
      <w:bookmarkEnd w:id="221"/>
    </w:p>
    <w:p w14:paraId="3280D81C" w14:textId="10EFB980" w:rsidR="00303E20" w:rsidRPr="00D26514" w:rsidRDefault="00303E20" w:rsidP="008E441F">
      <w:pPr>
        <w:pStyle w:val="EditorInstructions"/>
      </w:pPr>
      <w:bookmarkStart w:id="222" w:name="_Toc75083611"/>
      <w:r w:rsidRPr="00D26514">
        <w:t xml:space="preserve">Add </w:t>
      </w:r>
      <w:r w:rsidR="008A63C9" w:rsidRPr="00D26514">
        <w:t>S</w:t>
      </w:r>
      <w:r w:rsidRPr="00D26514">
        <w:t xml:space="preserve">ection 3.Y </w:t>
      </w:r>
      <w:bookmarkEnd w:id="222"/>
    </w:p>
    <w:p w14:paraId="13EF727B" w14:textId="77777777" w:rsidR="00CF283F" w:rsidRPr="00D26514" w:rsidRDefault="00303E20" w:rsidP="00303E20">
      <w:pPr>
        <w:pStyle w:val="Heading2"/>
        <w:numPr>
          <w:ilvl w:val="0"/>
          <w:numId w:val="0"/>
        </w:numPr>
        <w:rPr>
          <w:noProof w:val="0"/>
        </w:rPr>
      </w:pPr>
      <w:bookmarkStart w:id="223" w:name="_Toc345074672"/>
      <w:bookmarkStart w:id="224" w:name="_Toc29225444"/>
      <w:r w:rsidRPr="00D26514">
        <w:rPr>
          <w:noProof w:val="0"/>
        </w:rPr>
        <w:t>3</w:t>
      </w:r>
      <w:r w:rsidR="00CF283F" w:rsidRPr="00D26514">
        <w:rPr>
          <w:noProof w:val="0"/>
        </w:rPr>
        <w:t>.Y &lt;Transaction Name</w:t>
      </w:r>
      <w:r w:rsidR="00291725" w:rsidRPr="00D26514">
        <w:rPr>
          <w:noProof w:val="0"/>
        </w:rPr>
        <w:t xml:space="preserve"> </w:t>
      </w:r>
      <w:r w:rsidR="00126A38" w:rsidRPr="00D26514">
        <w:rPr>
          <w:noProof w:val="0"/>
        </w:rPr>
        <w:t>[</w:t>
      </w:r>
      <w:r w:rsidR="001558DD" w:rsidRPr="00D26514">
        <w:rPr>
          <w:noProof w:val="0"/>
        </w:rPr>
        <w:t>Domain Acronym</w:t>
      </w:r>
      <w:r w:rsidR="00DD13DB" w:rsidRPr="00D26514">
        <w:rPr>
          <w:noProof w:val="0"/>
        </w:rPr>
        <w:t>-#</w:t>
      </w:r>
      <w:r w:rsidR="00126A38" w:rsidRPr="00D26514">
        <w:rPr>
          <w:noProof w:val="0"/>
        </w:rPr>
        <w:t>]</w:t>
      </w:r>
      <w:r w:rsidR="00CF283F" w:rsidRPr="00D26514">
        <w:rPr>
          <w:noProof w:val="0"/>
        </w:rPr>
        <w:t>&gt;</w:t>
      </w:r>
      <w:bookmarkEnd w:id="223"/>
      <w:bookmarkEnd w:id="224"/>
    </w:p>
    <w:p w14:paraId="64079706" w14:textId="77777777" w:rsidR="00111CBC" w:rsidRPr="00D26514" w:rsidRDefault="00111CBC" w:rsidP="00111CBC">
      <w:pPr>
        <w:pStyle w:val="BodyText"/>
        <w:rPr>
          <w:i/>
        </w:rPr>
      </w:pPr>
      <w:r w:rsidRPr="00D26514">
        <w:rPr>
          <w:i/>
        </w:rPr>
        <w:t>&lt;The “Y” in the heading should be the same as the # in the [</w:t>
      </w:r>
      <w:r w:rsidR="001558DD" w:rsidRPr="00D26514">
        <w:rPr>
          <w:i/>
        </w:rPr>
        <w:t>Domain Acronym</w:t>
      </w:r>
      <w:r w:rsidRPr="00D26514">
        <w:rPr>
          <w:i/>
        </w:rPr>
        <w:t xml:space="preserve"> -#] title&gt;</w:t>
      </w:r>
    </w:p>
    <w:p w14:paraId="12399FD1" w14:textId="77777777" w:rsidR="00CF283F" w:rsidRPr="00D26514" w:rsidRDefault="00303E20" w:rsidP="00303E20">
      <w:pPr>
        <w:pStyle w:val="Heading3"/>
        <w:numPr>
          <w:ilvl w:val="0"/>
          <w:numId w:val="0"/>
        </w:numPr>
        <w:rPr>
          <w:noProof w:val="0"/>
        </w:rPr>
      </w:pPr>
      <w:bookmarkStart w:id="225" w:name="_Toc345074673"/>
      <w:bookmarkStart w:id="226" w:name="_Toc29225445"/>
      <w:r w:rsidRPr="00D26514">
        <w:rPr>
          <w:noProof w:val="0"/>
        </w:rPr>
        <w:t>3</w:t>
      </w:r>
      <w:r w:rsidR="00CF283F" w:rsidRPr="00D26514">
        <w:rPr>
          <w:noProof w:val="0"/>
        </w:rPr>
        <w:t>.Y.1 Scope</w:t>
      </w:r>
      <w:bookmarkEnd w:id="225"/>
      <w:bookmarkEnd w:id="226"/>
    </w:p>
    <w:p w14:paraId="47B4D836" w14:textId="77777777" w:rsidR="00DA7FE0" w:rsidRPr="00D26514" w:rsidRDefault="00DA7FE0" w:rsidP="00BB76BC">
      <w:pPr>
        <w:pStyle w:val="BodyText"/>
      </w:pPr>
      <w:r w:rsidRPr="00D26514">
        <w:t xml:space="preserve">This transaction is used to </w:t>
      </w:r>
      <w:r w:rsidRPr="00D26514">
        <w:rPr>
          <w:i/>
        </w:rPr>
        <w:t>&lt;…describe what is accomplished by using the transaction.</w:t>
      </w:r>
      <w:r w:rsidR="005F3FB5" w:rsidRPr="00D26514">
        <w:rPr>
          <w:i/>
        </w:rPr>
        <w:t xml:space="preserve"> </w:t>
      </w:r>
      <w:r w:rsidRPr="00D26514">
        <w:rPr>
          <w:i/>
        </w:rPr>
        <w:t>Remember that by keeping transactions general/abstract, they can be re-used in a variety of profiles&gt;</w:t>
      </w:r>
    </w:p>
    <w:p w14:paraId="7FD76DCC" w14:textId="77777777" w:rsidR="00CF283F" w:rsidRPr="00D26514" w:rsidRDefault="00303E20" w:rsidP="00303E20">
      <w:pPr>
        <w:pStyle w:val="Heading3"/>
        <w:numPr>
          <w:ilvl w:val="0"/>
          <w:numId w:val="0"/>
        </w:numPr>
        <w:rPr>
          <w:noProof w:val="0"/>
        </w:rPr>
      </w:pPr>
      <w:bookmarkStart w:id="227" w:name="_Toc345074674"/>
      <w:bookmarkStart w:id="228" w:name="_Toc29225446"/>
      <w:r w:rsidRPr="00D26514">
        <w:rPr>
          <w:noProof w:val="0"/>
        </w:rPr>
        <w:t>3</w:t>
      </w:r>
      <w:r w:rsidR="008D17FF" w:rsidRPr="00D26514">
        <w:rPr>
          <w:noProof w:val="0"/>
        </w:rPr>
        <w:t>.Y.2</w:t>
      </w:r>
      <w:r w:rsidR="00291725" w:rsidRPr="00D26514">
        <w:rPr>
          <w:noProof w:val="0"/>
        </w:rPr>
        <w:t xml:space="preserve"> </w:t>
      </w:r>
      <w:r w:rsidR="008D17FF" w:rsidRPr="00D26514">
        <w:rPr>
          <w:noProof w:val="0"/>
        </w:rPr>
        <w:t xml:space="preserve">Actor </w:t>
      </w:r>
      <w:r w:rsidR="00CF283F" w:rsidRPr="00D26514">
        <w:rPr>
          <w:noProof w:val="0"/>
        </w:rPr>
        <w:t>Roles</w:t>
      </w:r>
      <w:bookmarkEnd w:id="227"/>
      <w:bookmarkEnd w:id="228"/>
    </w:p>
    <w:p w14:paraId="32EBAAE5" w14:textId="62A672E7" w:rsidR="002D5B69" w:rsidRPr="00D26514" w:rsidRDefault="00466694">
      <w:pPr>
        <w:pStyle w:val="TableTitle"/>
      </w:pPr>
      <w:bookmarkStart w:id="229" w:name="OLE_LINK30"/>
      <w:bookmarkStart w:id="230" w:name="OLE_LINK74"/>
      <w:r w:rsidRPr="00D26514">
        <w:t>&lt;</w:t>
      </w:r>
      <w:r w:rsidRPr="00EA3BCB">
        <w:rPr>
          <w:i/>
        </w:rPr>
        <w:t>Alternative 1</w:t>
      </w:r>
      <w:r w:rsidRPr="00D26514">
        <w:t>&gt;</w:t>
      </w:r>
      <w:bookmarkEnd w:id="229"/>
      <w:bookmarkEnd w:id="230"/>
      <w:r w:rsidRPr="00D26514">
        <w:t xml:space="preserve"> </w:t>
      </w:r>
      <w:r w:rsidR="002D5B69" w:rsidRPr="00D26514">
        <w:t>Table 3.Y.2-1: Actor Role</w:t>
      </w:r>
      <w:r w:rsidR="001B2B50" w:rsidRPr="00D26514">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C6772C" w:rsidRPr="00D26514" w14:paraId="6F37DF47" w14:textId="77777777" w:rsidTr="00EA3BCB">
        <w:tc>
          <w:tcPr>
            <w:tcW w:w="1375" w:type="dxa"/>
            <w:shd w:val="clear" w:color="auto" w:fill="auto"/>
          </w:tcPr>
          <w:p w14:paraId="1607EDA2" w14:textId="77777777" w:rsidR="00C6772C" w:rsidRPr="00D26514" w:rsidRDefault="00C6772C" w:rsidP="00597DB2">
            <w:pPr>
              <w:pStyle w:val="BodyText"/>
              <w:rPr>
                <w:b/>
              </w:rPr>
            </w:pPr>
            <w:r w:rsidRPr="00D26514">
              <w:rPr>
                <w:b/>
              </w:rPr>
              <w:t>Actor:</w:t>
            </w:r>
          </w:p>
        </w:tc>
        <w:tc>
          <w:tcPr>
            <w:tcW w:w="8201" w:type="dxa"/>
            <w:shd w:val="clear" w:color="auto" w:fill="auto"/>
          </w:tcPr>
          <w:p w14:paraId="49341C8B" w14:textId="77777777" w:rsidR="00C6772C" w:rsidRPr="00D26514" w:rsidRDefault="00C6772C" w:rsidP="00597DB2">
            <w:pPr>
              <w:pStyle w:val="BodyText"/>
            </w:pPr>
            <w:r w:rsidRPr="00D26514">
              <w:t>&lt;Official actor name; list every actor in this transaction.&gt;</w:t>
            </w:r>
          </w:p>
        </w:tc>
      </w:tr>
      <w:tr w:rsidR="00C6772C" w:rsidRPr="00D26514" w14:paraId="7B665CA9" w14:textId="77777777" w:rsidTr="00EA3BCB">
        <w:tc>
          <w:tcPr>
            <w:tcW w:w="1375" w:type="dxa"/>
            <w:shd w:val="clear" w:color="auto" w:fill="auto"/>
          </w:tcPr>
          <w:p w14:paraId="4D7D9E61" w14:textId="77777777" w:rsidR="00C6772C" w:rsidRPr="00D26514" w:rsidRDefault="00C6772C" w:rsidP="00597DB2">
            <w:pPr>
              <w:pStyle w:val="BodyText"/>
              <w:rPr>
                <w:b/>
              </w:rPr>
            </w:pPr>
            <w:r w:rsidRPr="00D26514">
              <w:rPr>
                <w:b/>
              </w:rPr>
              <w:t>Role:</w:t>
            </w:r>
          </w:p>
        </w:tc>
        <w:tc>
          <w:tcPr>
            <w:tcW w:w="8201" w:type="dxa"/>
            <w:shd w:val="clear" w:color="auto" w:fill="auto"/>
          </w:tcPr>
          <w:p w14:paraId="6731C52E" w14:textId="77777777" w:rsidR="00C6772C" w:rsidRPr="00D26514" w:rsidRDefault="00C6772C" w:rsidP="00597DB2">
            <w:pPr>
              <w:pStyle w:val="BodyText"/>
            </w:pPr>
            <w:r w:rsidRPr="00D26514">
              <w:t>&lt;Very brief, one phrase, description of the role that this actor plays in this transaction</w:t>
            </w:r>
            <w:r w:rsidR="007773C8" w:rsidRPr="00D26514">
              <w:t>.</w:t>
            </w:r>
            <w:r w:rsidRPr="00D26514">
              <w:t>&gt;</w:t>
            </w:r>
          </w:p>
        </w:tc>
      </w:tr>
      <w:tr w:rsidR="00C6772C" w:rsidRPr="00D26514" w14:paraId="1BB7A4B6" w14:textId="77777777" w:rsidTr="00EA3BCB">
        <w:tc>
          <w:tcPr>
            <w:tcW w:w="1375" w:type="dxa"/>
            <w:shd w:val="clear" w:color="auto" w:fill="auto"/>
          </w:tcPr>
          <w:p w14:paraId="20FDAF44" w14:textId="77777777" w:rsidR="00C6772C" w:rsidRPr="00D26514" w:rsidRDefault="00C6772C" w:rsidP="00597DB2">
            <w:pPr>
              <w:pStyle w:val="BodyText"/>
              <w:rPr>
                <w:b/>
              </w:rPr>
            </w:pPr>
            <w:r w:rsidRPr="00D26514">
              <w:rPr>
                <w:b/>
              </w:rPr>
              <w:t>Actor:</w:t>
            </w:r>
          </w:p>
        </w:tc>
        <w:tc>
          <w:tcPr>
            <w:tcW w:w="8201" w:type="dxa"/>
            <w:shd w:val="clear" w:color="auto" w:fill="auto"/>
          </w:tcPr>
          <w:p w14:paraId="3F397E86" w14:textId="77777777" w:rsidR="00701B3A" w:rsidRPr="00D26514" w:rsidRDefault="00701B3A" w:rsidP="00597DB2">
            <w:pPr>
              <w:pStyle w:val="BodyText"/>
            </w:pPr>
          </w:p>
        </w:tc>
      </w:tr>
      <w:tr w:rsidR="00C6772C" w:rsidRPr="00D26514" w14:paraId="33848F91" w14:textId="77777777" w:rsidTr="00EA3BCB">
        <w:tc>
          <w:tcPr>
            <w:tcW w:w="1375" w:type="dxa"/>
            <w:shd w:val="clear" w:color="auto" w:fill="auto"/>
          </w:tcPr>
          <w:p w14:paraId="6F369F46" w14:textId="77777777" w:rsidR="00C6772C" w:rsidRPr="00D26514" w:rsidRDefault="00C6772C" w:rsidP="00597DB2">
            <w:pPr>
              <w:pStyle w:val="BodyText"/>
              <w:rPr>
                <w:b/>
              </w:rPr>
            </w:pPr>
            <w:r w:rsidRPr="00D26514">
              <w:rPr>
                <w:b/>
              </w:rPr>
              <w:t>Role:</w:t>
            </w:r>
          </w:p>
        </w:tc>
        <w:tc>
          <w:tcPr>
            <w:tcW w:w="8201" w:type="dxa"/>
            <w:shd w:val="clear" w:color="auto" w:fill="auto"/>
          </w:tcPr>
          <w:p w14:paraId="1D89335F" w14:textId="2692F4CA" w:rsidR="00C6772C" w:rsidRPr="00D26514" w:rsidRDefault="00C6772C" w:rsidP="00597DB2">
            <w:pPr>
              <w:pStyle w:val="BodyText"/>
            </w:pPr>
          </w:p>
        </w:tc>
      </w:tr>
      <w:tr w:rsidR="00C6772C" w:rsidRPr="00D26514" w14:paraId="7D06F91F" w14:textId="77777777" w:rsidTr="00EA3BCB">
        <w:tc>
          <w:tcPr>
            <w:tcW w:w="1375" w:type="dxa"/>
            <w:shd w:val="clear" w:color="auto" w:fill="auto"/>
          </w:tcPr>
          <w:p w14:paraId="7F846F29" w14:textId="77777777" w:rsidR="00C6772C" w:rsidRPr="00D26514" w:rsidRDefault="00C6772C" w:rsidP="00597DB2">
            <w:pPr>
              <w:pStyle w:val="BodyText"/>
              <w:rPr>
                <w:b/>
              </w:rPr>
            </w:pPr>
            <w:r w:rsidRPr="00D26514">
              <w:rPr>
                <w:b/>
              </w:rPr>
              <w:t>Actor:</w:t>
            </w:r>
          </w:p>
        </w:tc>
        <w:tc>
          <w:tcPr>
            <w:tcW w:w="8201" w:type="dxa"/>
            <w:shd w:val="clear" w:color="auto" w:fill="auto"/>
          </w:tcPr>
          <w:p w14:paraId="16A96EA9" w14:textId="6EC5C04C" w:rsidR="00C6772C" w:rsidRPr="00D26514" w:rsidRDefault="00C6772C" w:rsidP="00597DB2">
            <w:pPr>
              <w:pStyle w:val="BodyText"/>
            </w:pPr>
          </w:p>
        </w:tc>
      </w:tr>
      <w:tr w:rsidR="00C6772C" w:rsidRPr="00D26514" w14:paraId="77C3B9D0" w14:textId="77777777" w:rsidTr="00EA3BCB">
        <w:tc>
          <w:tcPr>
            <w:tcW w:w="1375" w:type="dxa"/>
            <w:shd w:val="clear" w:color="auto" w:fill="auto"/>
          </w:tcPr>
          <w:p w14:paraId="0F900F27" w14:textId="77777777" w:rsidR="00C6772C" w:rsidRPr="00D26514" w:rsidRDefault="00C6772C" w:rsidP="00597DB2">
            <w:pPr>
              <w:pStyle w:val="BodyText"/>
              <w:rPr>
                <w:b/>
              </w:rPr>
            </w:pPr>
            <w:r w:rsidRPr="00D26514">
              <w:rPr>
                <w:b/>
              </w:rPr>
              <w:t>Role:</w:t>
            </w:r>
          </w:p>
        </w:tc>
        <w:tc>
          <w:tcPr>
            <w:tcW w:w="8201" w:type="dxa"/>
            <w:shd w:val="clear" w:color="auto" w:fill="auto"/>
          </w:tcPr>
          <w:p w14:paraId="24A20C6F" w14:textId="77777777" w:rsidR="00C6772C" w:rsidRPr="00D26514" w:rsidRDefault="00C6772C" w:rsidP="00597DB2">
            <w:pPr>
              <w:pStyle w:val="BodyText"/>
            </w:pPr>
          </w:p>
        </w:tc>
      </w:tr>
    </w:tbl>
    <w:p w14:paraId="2ABC694F" w14:textId="4808C7F7" w:rsidR="00CF283F" w:rsidRPr="00D26514" w:rsidRDefault="00DA7FE0" w:rsidP="000807AC">
      <w:pPr>
        <w:pStyle w:val="BodyText"/>
        <w:rPr>
          <w:i/>
        </w:rPr>
      </w:pPr>
      <w:r w:rsidRPr="00D26514">
        <w:rPr>
          <w:i/>
        </w:rPr>
        <w:t>&lt;</w:t>
      </w:r>
      <w:r w:rsidR="00E8043B" w:rsidRPr="00D26514">
        <w:rPr>
          <w:i/>
        </w:rPr>
        <w:t xml:space="preserve">The assignment and use of </w:t>
      </w:r>
      <w:r w:rsidR="00636FD4" w:rsidRPr="00D26514">
        <w:rPr>
          <w:i/>
        </w:rPr>
        <w:t>r</w:t>
      </w:r>
      <w:r w:rsidR="00E8043B" w:rsidRPr="00D26514">
        <w:rPr>
          <w:i/>
        </w:rPr>
        <w:t xml:space="preserve">ole </w:t>
      </w:r>
      <w:r w:rsidR="00636FD4" w:rsidRPr="00D26514">
        <w:rPr>
          <w:i/>
        </w:rPr>
        <w:t>n</w:t>
      </w:r>
      <w:r w:rsidR="00E8043B" w:rsidRPr="00D26514">
        <w:rPr>
          <w:i/>
        </w:rPr>
        <w:t>ames in transaction specifications has proved to be very effective/efficient in Radiology</w:t>
      </w:r>
      <w:r w:rsidR="00613604" w:rsidRPr="00D26514">
        <w:rPr>
          <w:i/>
        </w:rPr>
        <w:t>, especially when existing transactions are re-used by additional actors.</w:t>
      </w:r>
      <w:r w:rsidR="00E8043B" w:rsidRPr="00D26514">
        <w:rPr>
          <w:i/>
        </w:rPr>
        <w:t xml:space="preserve"> Following is an </w:t>
      </w:r>
      <w:r w:rsidRPr="00D26514">
        <w:rPr>
          <w:i/>
        </w:rPr>
        <w:t xml:space="preserve">alternative example of the Role </w:t>
      </w:r>
      <w:r w:rsidR="00E8043B" w:rsidRPr="00D26514">
        <w:rPr>
          <w:i/>
        </w:rPr>
        <w:t xml:space="preserve">section. Delete </w:t>
      </w:r>
      <w:r w:rsidR="00F916BE" w:rsidRPr="00D26514">
        <w:rPr>
          <w:i/>
        </w:rPr>
        <w:t>whichever</w:t>
      </w:r>
      <w:r w:rsidR="00613604" w:rsidRPr="00D26514">
        <w:rPr>
          <w:i/>
        </w:rPr>
        <w:t xml:space="preserve"> form of the role section you choose not to use</w:t>
      </w:r>
      <w:r w:rsidR="00E8043B" w:rsidRPr="00D26514">
        <w:rPr>
          <w:i/>
        </w:rPr>
        <w:t>.</w:t>
      </w:r>
      <w:r w:rsidRPr="00D26514">
        <w:rPr>
          <w:i/>
        </w:rPr>
        <w:t>&gt;</w:t>
      </w:r>
    </w:p>
    <w:p w14:paraId="18C7422C" w14:textId="13EC3BAE" w:rsidR="00E8043B" w:rsidRPr="00D26514" w:rsidRDefault="00613604" w:rsidP="003B70A2">
      <w:pPr>
        <w:pStyle w:val="BodyText"/>
      </w:pPr>
      <w:r w:rsidRPr="00D26514">
        <w:t xml:space="preserve">The </w:t>
      </w:r>
      <w:r w:rsidR="00151E50" w:rsidRPr="00D26514">
        <w:t>r</w:t>
      </w:r>
      <w:r w:rsidRPr="00D26514">
        <w:t>oles in this transaction are defined in the following table and may be played by the actors shown here:</w:t>
      </w:r>
    </w:p>
    <w:p w14:paraId="2F426070" w14:textId="1BA21252" w:rsidR="00613604" w:rsidRPr="00D26514" w:rsidRDefault="00466694" w:rsidP="00BB76BC">
      <w:pPr>
        <w:pStyle w:val="TableTitle"/>
      </w:pPr>
      <w:r w:rsidRPr="00D26514">
        <w:t>&lt;</w:t>
      </w:r>
      <w:r w:rsidRPr="00EA3BCB">
        <w:rPr>
          <w:i/>
        </w:rPr>
        <w:t>Alternative 2</w:t>
      </w:r>
      <w:r w:rsidRPr="00D26514">
        <w:t>&gt;</w:t>
      </w:r>
      <w:r w:rsidR="001B2B50" w:rsidRPr="00D26514">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D26514" w14:paraId="744F8FE6" w14:textId="77777777" w:rsidTr="00EA3BCB">
        <w:trPr>
          <w:cantSplit/>
        </w:trPr>
        <w:tc>
          <w:tcPr>
            <w:tcW w:w="1375" w:type="dxa"/>
            <w:shd w:val="clear" w:color="auto" w:fill="auto"/>
          </w:tcPr>
          <w:p w14:paraId="207A62FC" w14:textId="77777777" w:rsidR="00613604" w:rsidRPr="00D26514" w:rsidRDefault="00C63D7E" w:rsidP="003B70A2">
            <w:pPr>
              <w:pStyle w:val="BodyText"/>
              <w:rPr>
                <w:b/>
              </w:rPr>
            </w:pPr>
            <w:r w:rsidRPr="00D26514">
              <w:rPr>
                <w:b/>
                <w:iCs/>
              </w:rPr>
              <w:t>Role:</w:t>
            </w:r>
          </w:p>
        </w:tc>
        <w:tc>
          <w:tcPr>
            <w:tcW w:w="8201" w:type="dxa"/>
            <w:shd w:val="clear" w:color="auto" w:fill="auto"/>
          </w:tcPr>
          <w:p w14:paraId="12341D2A" w14:textId="77777777" w:rsidR="00613604" w:rsidRPr="00D26514" w:rsidRDefault="00C63D7E" w:rsidP="003B70A2">
            <w:pPr>
              <w:pStyle w:val="BodyText"/>
              <w:rPr>
                <w:i/>
              </w:rPr>
            </w:pPr>
            <w:r w:rsidRPr="00D26514">
              <w:rPr>
                <w:i/>
                <w:iCs/>
              </w:rPr>
              <w:t>&lt;Role Name:&gt;&lt;Only unique within this transaction. Typically one word. The Role Name is analogous to SCU or SCP in DICOM Services.&gt;</w:t>
            </w:r>
          </w:p>
        </w:tc>
      </w:tr>
      <w:tr w:rsidR="00613604" w:rsidRPr="00D26514" w14:paraId="553AC83E" w14:textId="77777777" w:rsidTr="00EA3BCB">
        <w:trPr>
          <w:cantSplit/>
        </w:trPr>
        <w:tc>
          <w:tcPr>
            <w:tcW w:w="1375" w:type="dxa"/>
            <w:shd w:val="clear" w:color="auto" w:fill="auto"/>
          </w:tcPr>
          <w:p w14:paraId="2B505AE0" w14:textId="77777777" w:rsidR="00613604" w:rsidRPr="00D26514" w:rsidRDefault="00C63D7E" w:rsidP="000807AC">
            <w:pPr>
              <w:pStyle w:val="BodyText"/>
              <w:rPr>
                <w:b/>
              </w:rPr>
            </w:pPr>
            <w:r w:rsidRPr="00D26514">
              <w:rPr>
                <w:b/>
              </w:rPr>
              <w:t>Actor(s):</w:t>
            </w:r>
          </w:p>
        </w:tc>
        <w:tc>
          <w:tcPr>
            <w:tcW w:w="8201" w:type="dxa"/>
            <w:shd w:val="clear" w:color="auto" w:fill="auto"/>
          </w:tcPr>
          <w:p w14:paraId="45A41D90" w14:textId="77777777" w:rsidR="00F916BE" w:rsidRPr="00D26514" w:rsidRDefault="00C63D7E" w:rsidP="007117B8">
            <w:pPr>
              <w:pStyle w:val="BodyText"/>
            </w:pPr>
            <w:r w:rsidRPr="00D26514">
              <w:t xml:space="preserve">The following actors may play the role of </w:t>
            </w:r>
            <w:r w:rsidRPr="00D26514">
              <w:rPr>
                <w:i/>
                <w:iCs/>
              </w:rPr>
              <w:t>&lt;Role Name&gt;</w:t>
            </w:r>
            <w:r w:rsidRPr="00D26514">
              <w:t>:</w:t>
            </w:r>
          </w:p>
          <w:p w14:paraId="44BB01A4" w14:textId="0DEAB2FE" w:rsidR="00613604" w:rsidRPr="00D26514" w:rsidRDefault="00C63D7E" w:rsidP="007117B8">
            <w:pPr>
              <w:pStyle w:val="BodyText"/>
              <w:rPr>
                <w:i/>
              </w:rPr>
            </w:pPr>
            <w:r w:rsidRPr="00D26514">
              <w:rPr>
                <w:i/>
                <w:iCs/>
              </w:rPr>
              <w:t xml:space="preserve">&lt;Actor Name&gt;: &lt;optionally, the situation where the </w:t>
            </w:r>
            <w:r w:rsidR="00C26046" w:rsidRPr="00D26514">
              <w:rPr>
                <w:i/>
                <w:iCs/>
              </w:rPr>
              <w:t>a</w:t>
            </w:r>
            <w:r w:rsidRPr="00D26514">
              <w:rPr>
                <w:i/>
                <w:iCs/>
              </w:rPr>
              <w:t xml:space="preserve">ctor would play this </w:t>
            </w:r>
            <w:r w:rsidR="00C26046" w:rsidRPr="00D26514">
              <w:rPr>
                <w:i/>
                <w:iCs/>
              </w:rPr>
              <w:t>r</w:t>
            </w:r>
            <w:r w:rsidRPr="00D26514">
              <w:rPr>
                <w:i/>
                <w:iCs/>
              </w:rPr>
              <w:t>ole if needed for clarity.&gt;</w:t>
            </w:r>
            <w:r w:rsidRPr="00EA3BCB">
              <w:rPr>
                <w:i/>
              </w:rPr>
              <w:t>”</w:t>
            </w:r>
          </w:p>
        </w:tc>
      </w:tr>
      <w:tr w:rsidR="00E8043B" w:rsidRPr="00D26514" w14:paraId="276C375B" w14:textId="77777777" w:rsidTr="00EA3BCB">
        <w:trPr>
          <w:cantSplit/>
        </w:trPr>
        <w:tc>
          <w:tcPr>
            <w:tcW w:w="1375" w:type="dxa"/>
            <w:shd w:val="clear" w:color="auto" w:fill="auto"/>
          </w:tcPr>
          <w:p w14:paraId="4B20E04B" w14:textId="77777777" w:rsidR="00E8043B" w:rsidRPr="00D26514" w:rsidRDefault="00E8043B" w:rsidP="000807AC">
            <w:pPr>
              <w:pStyle w:val="BodyText"/>
              <w:rPr>
                <w:b/>
              </w:rPr>
            </w:pPr>
            <w:r w:rsidRPr="00D26514">
              <w:rPr>
                <w:b/>
              </w:rPr>
              <w:lastRenderedPageBreak/>
              <w:t>Role:</w:t>
            </w:r>
          </w:p>
        </w:tc>
        <w:tc>
          <w:tcPr>
            <w:tcW w:w="8201" w:type="dxa"/>
            <w:shd w:val="clear" w:color="auto" w:fill="auto"/>
          </w:tcPr>
          <w:p w14:paraId="47497B0E" w14:textId="77777777" w:rsidR="00E8043B" w:rsidRPr="00D26514" w:rsidRDefault="00E8043B" w:rsidP="00E8043B">
            <w:pPr>
              <w:pStyle w:val="BodyText"/>
              <w:rPr>
                <w:i/>
              </w:rPr>
            </w:pPr>
            <w:r w:rsidRPr="00D26514">
              <w:rPr>
                <w:i/>
              </w:rPr>
              <w:t>&lt;e.g., Requestor:</w:t>
            </w:r>
          </w:p>
          <w:p w14:paraId="6902B1CF" w14:textId="77777777" w:rsidR="00E8043B" w:rsidRPr="00D26514" w:rsidRDefault="00E8043B" w:rsidP="00EA3BCB">
            <w:pPr>
              <w:pStyle w:val="BodyText"/>
              <w:rPr>
                <w:rFonts w:ascii="Arial" w:hAnsi="Arial"/>
                <w:b/>
                <w:i/>
                <w:iCs/>
                <w:kern w:val="28"/>
              </w:rPr>
            </w:pPr>
            <w:r w:rsidRPr="00D26514">
              <w:rPr>
                <w:i/>
                <w:iCs/>
              </w:rPr>
              <w:t xml:space="preserve">Submits the relevant details and requests the creation of a new </w:t>
            </w:r>
            <w:proofErr w:type="spellStart"/>
            <w:r w:rsidRPr="00D26514">
              <w:rPr>
                <w:i/>
                <w:iCs/>
              </w:rPr>
              <w:t>workitem</w:t>
            </w:r>
            <w:proofErr w:type="spellEnd"/>
            <w:r w:rsidRPr="00D26514">
              <w:rPr>
                <w:i/>
                <w:iCs/>
              </w:rPr>
              <w:t>.&gt;</w:t>
            </w:r>
          </w:p>
        </w:tc>
      </w:tr>
      <w:tr w:rsidR="00E8043B" w:rsidRPr="00D26514" w14:paraId="79F58922" w14:textId="77777777" w:rsidTr="00EA3BCB">
        <w:trPr>
          <w:cantSplit/>
        </w:trPr>
        <w:tc>
          <w:tcPr>
            <w:tcW w:w="1375" w:type="dxa"/>
            <w:shd w:val="clear" w:color="auto" w:fill="auto"/>
          </w:tcPr>
          <w:p w14:paraId="7D9459C6" w14:textId="77777777" w:rsidR="00E8043B" w:rsidRPr="00D26514" w:rsidRDefault="00E8043B" w:rsidP="000807AC">
            <w:pPr>
              <w:pStyle w:val="BodyText"/>
              <w:rPr>
                <w:b/>
              </w:rPr>
            </w:pPr>
            <w:r w:rsidRPr="00D26514">
              <w:rPr>
                <w:b/>
              </w:rPr>
              <w:t>Actor(s):</w:t>
            </w:r>
          </w:p>
        </w:tc>
        <w:tc>
          <w:tcPr>
            <w:tcW w:w="8201" w:type="dxa"/>
            <w:shd w:val="clear" w:color="auto" w:fill="auto"/>
          </w:tcPr>
          <w:p w14:paraId="3F44F837" w14:textId="77777777" w:rsidR="00E8043B" w:rsidRPr="00D26514" w:rsidRDefault="00E8043B" w:rsidP="00E8043B">
            <w:pPr>
              <w:pStyle w:val="BodyText"/>
              <w:rPr>
                <w:i/>
              </w:rPr>
            </w:pPr>
            <w:r w:rsidRPr="00D26514">
              <w:rPr>
                <w:i/>
              </w:rPr>
              <w:t>&lt;e.g., The following actors may play the role of Requestor:</w:t>
            </w:r>
          </w:p>
          <w:p w14:paraId="53F3366A" w14:textId="77777777" w:rsidR="00E8043B" w:rsidRPr="00D26514" w:rsidRDefault="00E8043B" w:rsidP="00EA3BCB">
            <w:pPr>
              <w:pStyle w:val="BodyText"/>
              <w:rPr>
                <w:rFonts w:ascii="Arial" w:hAnsi="Arial"/>
                <w:b/>
                <w:i/>
                <w:iCs/>
                <w:kern w:val="28"/>
              </w:rPr>
            </w:pPr>
            <w:proofErr w:type="spellStart"/>
            <w:r w:rsidRPr="00D26514">
              <w:rPr>
                <w:i/>
                <w:iCs/>
              </w:rPr>
              <w:t>Workitem</w:t>
            </w:r>
            <w:proofErr w:type="spellEnd"/>
            <w:r w:rsidRPr="00D26514">
              <w:rPr>
                <w:i/>
                <w:iCs/>
              </w:rPr>
              <w:t xml:space="preserve"> Creator: when requesting </w:t>
            </w:r>
            <w:proofErr w:type="spellStart"/>
            <w:r w:rsidRPr="00D26514">
              <w:rPr>
                <w:i/>
                <w:iCs/>
              </w:rPr>
              <w:t>workitems</w:t>
            </w:r>
            <w:proofErr w:type="spellEnd"/>
          </w:p>
          <w:p w14:paraId="347B5195" w14:textId="77777777" w:rsidR="00E8043B" w:rsidRPr="00EA3BCB" w:rsidRDefault="00E8043B" w:rsidP="00EA3BCB">
            <w:pPr>
              <w:pStyle w:val="BodyText"/>
            </w:pPr>
            <w:proofErr w:type="spellStart"/>
            <w:r w:rsidRPr="00D26514">
              <w:rPr>
                <w:i/>
                <w:iCs/>
              </w:rPr>
              <w:t>Workitem</w:t>
            </w:r>
            <w:proofErr w:type="spellEnd"/>
            <w:r w:rsidRPr="00D26514">
              <w:rPr>
                <w:i/>
                <w:iCs/>
              </w:rPr>
              <w:t xml:space="preserve"> Performer: when performing unscheduled </w:t>
            </w:r>
            <w:proofErr w:type="spellStart"/>
            <w:r w:rsidRPr="00D26514">
              <w:rPr>
                <w:i/>
                <w:iCs/>
              </w:rPr>
              <w:t>workitems</w:t>
            </w:r>
            <w:proofErr w:type="spellEnd"/>
            <w:r w:rsidRPr="00D26514">
              <w:rPr>
                <w:i/>
                <w:iCs/>
              </w:rPr>
              <w:t>&gt;</w:t>
            </w:r>
          </w:p>
        </w:tc>
      </w:tr>
      <w:tr w:rsidR="00E8043B" w:rsidRPr="00D26514" w14:paraId="210858DE" w14:textId="77777777" w:rsidTr="00EA3BCB">
        <w:trPr>
          <w:cantSplit/>
        </w:trPr>
        <w:tc>
          <w:tcPr>
            <w:tcW w:w="1375" w:type="dxa"/>
            <w:shd w:val="clear" w:color="auto" w:fill="auto"/>
          </w:tcPr>
          <w:p w14:paraId="5B9ACC8B" w14:textId="77777777" w:rsidR="00E8043B" w:rsidRPr="00D26514" w:rsidRDefault="00E8043B" w:rsidP="000807AC">
            <w:pPr>
              <w:pStyle w:val="BodyText"/>
              <w:rPr>
                <w:b/>
              </w:rPr>
            </w:pPr>
            <w:r w:rsidRPr="00D26514">
              <w:rPr>
                <w:b/>
              </w:rPr>
              <w:t>Role:</w:t>
            </w:r>
          </w:p>
        </w:tc>
        <w:tc>
          <w:tcPr>
            <w:tcW w:w="8201" w:type="dxa"/>
            <w:shd w:val="clear" w:color="auto" w:fill="auto"/>
          </w:tcPr>
          <w:p w14:paraId="5CA5DF9D" w14:textId="77777777" w:rsidR="00E8043B" w:rsidRPr="00D26514" w:rsidRDefault="00E8043B" w:rsidP="00E8043B">
            <w:pPr>
              <w:pStyle w:val="BodyText"/>
              <w:rPr>
                <w:i/>
              </w:rPr>
            </w:pPr>
            <w:r w:rsidRPr="00D26514">
              <w:rPr>
                <w:i/>
              </w:rPr>
              <w:t>&lt;e.g., Manager:</w:t>
            </w:r>
          </w:p>
          <w:p w14:paraId="74A96158" w14:textId="7FE1614F" w:rsidR="00E8043B" w:rsidRPr="00D26514" w:rsidRDefault="00E8043B" w:rsidP="00EA3BCB">
            <w:pPr>
              <w:pStyle w:val="BodyText"/>
              <w:rPr>
                <w:i/>
                <w:iCs/>
              </w:rPr>
            </w:pPr>
            <w:r w:rsidRPr="00D26514">
              <w:rPr>
                <w:i/>
                <w:iCs/>
              </w:rPr>
              <w:t>Creates and manages a Unified Procedure Step instance for the requested</w:t>
            </w:r>
            <w:r w:rsidR="00636FD4" w:rsidRPr="00D26514">
              <w:rPr>
                <w:i/>
                <w:iCs/>
              </w:rPr>
              <w:t xml:space="preserve"> </w:t>
            </w:r>
            <w:proofErr w:type="spellStart"/>
            <w:r w:rsidRPr="00D26514">
              <w:rPr>
                <w:i/>
                <w:iCs/>
              </w:rPr>
              <w:t>workitem</w:t>
            </w:r>
            <w:proofErr w:type="spellEnd"/>
            <w:r w:rsidRPr="00D26514">
              <w:rPr>
                <w:i/>
                <w:iCs/>
              </w:rPr>
              <w:t>.&gt;</w:t>
            </w:r>
          </w:p>
        </w:tc>
      </w:tr>
      <w:tr w:rsidR="00E8043B" w:rsidRPr="00D26514" w14:paraId="535E269F" w14:textId="77777777" w:rsidTr="00EA3BCB">
        <w:trPr>
          <w:cantSplit/>
        </w:trPr>
        <w:tc>
          <w:tcPr>
            <w:tcW w:w="1375" w:type="dxa"/>
            <w:shd w:val="clear" w:color="auto" w:fill="auto"/>
          </w:tcPr>
          <w:p w14:paraId="584605B4" w14:textId="77777777" w:rsidR="00E8043B" w:rsidRPr="00D26514" w:rsidRDefault="00E8043B" w:rsidP="000807AC">
            <w:pPr>
              <w:pStyle w:val="BodyText"/>
              <w:rPr>
                <w:b/>
              </w:rPr>
            </w:pPr>
            <w:r w:rsidRPr="00D26514">
              <w:rPr>
                <w:b/>
              </w:rPr>
              <w:t>Actor(s):</w:t>
            </w:r>
          </w:p>
        </w:tc>
        <w:tc>
          <w:tcPr>
            <w:tcW w:w="8201" w:type="dxa"/>
            <w:shd w:val="clear" w:color="auto" w:fill="auto"/>
          </w:tcPr>
          <w:p w14:paraId="1155A80E" w14:textId="77777777" w:rsidR="00E8043B" w:rsidRPr="00D26514" w:rsidRDefault="00E8043B" w:rsidP="00E8043B">
            <w:pPr>
              <w:pStyle w:val="BodyText"/>
              <w:rPr>
                <w:i/>
              </w:rPr>
            </w:pPr>
            <w:r w:rsidRPr="00D26514">
              <w:rPr>
                <w:i/>
              </w:rPr>
              <w:t>&lt;e.g., The following actors may play the role of Manager:</w:t>
            </w:r>
          </w:p>
          <w:p w14:paraId="1E1CD683" w14:textId="77777777" w:rsidR="00E8043B" w:rsidRPr="00D26514" w:rsidRDefault="00E8043B" w:rsidP="00EA3BCB">
            <w:pPr>
              <w:pStyle w:val="BodyText"/>
              <w:rPr>
                <w:rFonts w:ascii="Arial" w:hAnsi="Arial"/>
                <w:b/>
                <w:i/>
                <w:iCs/>
                <w:kern w:val="28"/>
              </w:rPr>
            </w:pPr>
            <w:proofErr w:type="spellStart"/>
            <w:r w:rsidRPr="00D26514">
              <w:rPr>
                <w:i/>
                <w:iCs/>
              </w:rPr>
              <w:t>Workitem</w:t>
            </w:r>
            <w:proofErr w:type="spellEnd"/>
            <w:r w:rsidRPr="00D26514">
              <w:rPr>
                <w:i/>
                <w:iCs/>
              </w:rPr>
              <w:t xml:space="preserve"> Manager: when receiving a new </w:t>
            </w:r>
            <w:proofErr w:type="spellStart"/>
            <w:r w:rsidRPr="00D26514">
              <w:rPr>
                <w:i/>
                <w:iCs/>
              </w:rPr>
              <w:t>workitem</w:t>
            </w:r>
            <w:proofErr w:type="spellEnd"/>
            <w:r w:rsidRPr="00D26514">
              <w:rPr>
                <w:i/>
                <w:iCs/>
              </w:rPr>
              <w:t xml:space="preserve"> for its worklist.&gt;</w:t>
            </w:r>
          </w:p>
        </w:tc>
      </w:tr>
    </w:tbl>
    <w:p w14:paraId="5DFC8318" w14:textId="77777777" w:rsidR="008A63C9" w:rsidRPr="00D26514" w:rsidRDefault="008A63C9" w:rsidP="003B70A2">
      <w:pPr>
        <w:pStyle w:val="BodyText"/>
      </w:pPr>
    </w:p>
    <w:p w14:paraId="3B3E07AF" w14:textId="45165EB1" w:rsidR="00DA7FE0" w:rsidRPr="00D26514" w:rsidRDefault="00613604" w:rsidP="003B70A2">
      <w:pPr>
        <w:pStyle w:val="BodyText"/>
      </w:pPr>
      <w:r w:rsidRPr="00D26514">
        <w:t xml:space="preserve">Transaction text specifies behavior for each </w:t>
      </w:r>
      <w:r w:rsidR="008A63C9" w:rsidRPr="00D26514">
        <w:t>r</w:t>
      </w:r>
      <w:r w:rsidRPr="00D26514">
        <w:t xml:space="preserve">ole. The behavior of specific </w:t>
      </w:r>
      <w:r w:rsidR="008A63C9" w:rsidRPr="00D26514">
        <w:t>a</w:t>
      </w:r>
      <w:r w:rsidRPr="00D26514">
        <w:t xml:space="preserve">ctors may also be specified when it goes beyond that of the general </w:t>
      </w:r>
      <w:r w:rsidR="008A63C9" w:rsidRPr="00D26514">
        <w:t>r</w:t>
      </w:r>
      <w:r w:rsidRPr="00D26514">
        <w:t>ole.</w:t>
      </w:r>
    </w:p>
    <w:p w14:paraId="55B9A7DA" w14:textId="77777777" w:rsidR="00CF283F" w:rsidRPr="00D26514" w:rsidRDefault="00303E20" w:rsidP="00303E20">
      <w:pPr>
        <w:pStyle w:val="Heading3"/>
        <w:numPr>
          <w:ilvl w:val="0"/>
          <w:numId w:val="0"/>
        </w:numPr>
        <w:rPr>
          <w:noProof w:val="0"/>
        </w:rPr>
      </w:pPr>
      <w:bookmarkStart w:id="231" w:name="_Toc345074675"/>
      <w:bookmarkStart w:id="232" w:name="_Toc29225447"/>
      <w:r w:rsidRPr="00D26514">
        <w:rPr>
          <w:noProof w:val="0"/>
        </w:rPr>
        <w:t>3</w:t>
      </w:r>
      <w:r w:rsidR="00CF283F" w:rsidRPr="00D26514">
        <w:rPr>
          <w:noProof w:val="0"/>
        </w:rPr>
        <w:t>.Y.3 Referenced Standard</w:t>
      </w:r>
      <w:r w:rsidR="00DD13DB" w:rsidRPr="00D26514">
        <w:rPr>
          <w:noProof w:val="0"/>
        </w:rPr>
        <w:t>s</w:t>
      </w:r>
      <w:bookmarkEnd w:id="231"/>
      <w:bookmarkEnd w:id="232"/>
    </w:p>
    <w:p w14:paraId="4E6949E2" w14:textId="77777777" w:rsidR="00CF283F" w:rsidRPr="00D26514" w:rsidRDefault="00CF283F" w:rsidP="00EA3BCB">
      <w:pPr>
        <w:pStyle w:val="ListBullet2"/>
      </w:pPr>
      <w:r w:rsidRPr="00D26514">
        <w:rPr>
          <w:i/>
        </w:rPr>
        <w:t>&lt;e.g., HL7 2.3.1 Chapters 2, 3&gt;</w:t>
      </w:r>
    </w:p>
    <w:p w14:paraId="38444E53" w14:textId="77777777" w:rsidR="00B43198" w:rsidRPr="00D26514" w:rsidRDefault="00B43198" w:rsidP="00EA3BCB">
      <w:pPr>
        <w:pStyle w:val="ListBullet2"/>
      </w:pPr>
      <w:r w:rsidRPr="00D26514">
        <w:rPr>
          <w:i/>
        </w:rPr>
        <w:t>&lt;e.g.</w:t>
      </w:r>
      <w:r w:rsidR="008B620B" w:rsidRPr="00D26514">
        <w:rPr>
          <w:i/>
        </w:rPr>
        <w:t>,</w:t>
      </w:r>
      <w:r w:rsidRPr="00D26514">
        <w:rPr>
          <w:i/>
        </w:rPr>
        <w:t xml:space="preserve"> DICOM 2008 PS 3.3: A.35.8 X-Ray Radiation Dose SR IOD&gt;</w:t>
      </w:r>
    </w:p>
    <w:p w14:paraId="2F7D9D38" w14:textId="77777777" w:rsidR="00586AAF" w:rsidRPr="00D26514" w:rsidRDefault="00586AAF" w:rsidP="00EA3BCB">
      <w:pPr>
        <w:pStyle w:val="ListBullet2"/>
      </w:pPr>
      <w:r w:rsidRPr="00D26514">
        <w:rPr>
          <w:i/>
        </w:rPr>
        <w:t>&lt;e.g., applicable sub-sections in ITI TF-2x: Appendix Z on HL7 FHIR&gt;</w:t>
      </w:r>
    </w:p>
    <w:p w14:paraId="010549BC" w14:textId="77777777" w:rsidR="00CF283F" w:rsidRPr="00D26514" w:rsidRDefault="00303E20" w:rsidP="00303E20">
      <w:pPr>
        <w:pStyle w:val="Heading3"/>
        <w:numPr>
          <w:ilvl w:val="0"/>
          <w:numId w:val="0"/>
        </w:numPr>
        <w:rPr>
          <w:noProof w:val="0"/>
        </w:rPr>
      </w:pPr>
      <w:bookmarkStart w:id="233" w:name="_Toc345074676"/>
      <w:bookmarkStart w:id="234" w:name="_Toc29225448"/>
      <w:r w:rsidRPr="00D26514">
        <w:rPr>
          <w:noProof w:val="0"/>
        </w:rPr>
        <w:t>3</w:t>
      </w:r>
      <w:r w:rsidR="00CF283F" w:rsidRPr="00D26514">
        <w:rPr>
          <w:noProof w:val="0"/>
        </w:rPr>
        <w:t>.Y.4 Interaction Diagram</w:t>
      </w:r>
      <w:bookmarkEnd w:id="233"/>
      <w:bookmarkEnd w:id="234"/>
    </w:p>
    <w:p w14:paraId="42EA6359" w14:textId="77777777" w:rsidR="00CF283F" w:rsidRPr="00D26514" w:rsidRDefault="00DD13DB" w:rsidP="00597DB2">
      <w:pPr>
        <w:pStyle w:val="AuthorInstructions"/>
      </w:pPr>
      <w:r w:rsidRPr="00D26514">
        <w:t>&lt;T</w:t>
      </w:r>
      <w:r w:rsidR="00CF283F" w:rsidRPr="00D26514">
        <w:t>he interaction diagram shows the detailed standards-based message exchange that makes up the IHE transaction</w:t>
      </w:r>
      <w:r w:rsidR="00F0665F" w:rsidRPr="00D26514">
        <w:t>.</w:t>
      </w:r>
      <w:r w:rsidR="00CF283F" w:rsidRPr="00D26514">
        <w:t>&gt;</w:t>
      </w:r>
    </w:p>
    <w:p w14:paraId="34F23410" w14:textId="77777777" w:rsidR="007C1AAC" w:rsidRPr="00D26514" w:rsidRDefault="005B5D47">
      <w:pPr>
        <w:pStyle w:val="BodyText"/>
      </w:pPr>
      <w:r w:rsidRPr="00D26514">
        <w:rPr>
          <w:noProof/>
        </w:rPr>
        <mc:AlternateContent>
          <mc:Choice Requires="wpc">
            <w:drawing>
              <wp:inline distT="0" distB="0" distL="0" distR="0" wp14:anchorId="63C8C766" wp14:editId="11F1574A">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8AA4C87" w14:textId="310B3EAA" w:rsidR="0033732D" w:rsidRPr="007C1AAC" w:rsidRDefault="0033732D"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AAFD19" w14:textId="151EA318" w:rsidR="0033732D" w:rsidRPr="007C1AAC" w:rsidRDefault="0033732D"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CF01AB" w14:textId="3074137C" w:rsidR="0033732D" w:rsidRPr="007C1AAC" w:rsidRDefault="0033732D"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1"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B11897" w14:textId="744BC673" w:rsidR="0033732D" w:rsidRPr="007C1AAC" w:rsidRDefault="0033732D"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63C8C766" id="Canvas 159" o:spid="_x0000_s1059" editas="canvas" style="width:468pt;height:189pt;mso-position-horizontal-relative:char;mso-position-vertical-relative:line" coordsize="59436,240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">
                <v:shape id="_x0000_s1060" type="#_x0000_t75" style="position:absolute;width:59436;height:24003;visibility:visible;mso-wrap-style:square">
                  <v:fill o:detectmouseclick="t"/>
                  <v:path o:connecttype="none"/>
                </v:shape>
                <v:shape id="Text Box 160" o:spid="_x0000_s1061" type="#_x0000_t202" style="position:absolute;left:14160;top:2990;width:9144;height:53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" stroked="f">
                  <v:textbox>
                    <w:txbxContent>
                      <w:p w14:paraId="38AA4C87" w14:textId="310B3EAA" w:rsidR="0033732D" w:rsidRPr="007C1AAC" w:rsidRDefault="0033732D" w:rsidP="007C1AAC">
                        <w:pPr>
                          <w:jc w:val="center"/>
                          <w:rPr>
                            <w:sz w:val="22"/>
                            <w:szCs w:val="22"/>
                          </w:rPr>
                        </w:pPr>
                        <w:r w:rsidRPr="007C1AAC">
                          <w:rPr>
                            <w:sz w:val="22"/>
                            <w:szCs w:val="22"/>
                          </w:rPr>
                          <w:t>A</w:t>
                        </w:r>
                        <w:r>
                          <w:rPr>
                            <w:sz w:val="22"/>
                            <w:szCs w:val="22"/>
                          </w:rPr>
                          <w:t>ctor A</w:t>
                        </w:r>
                      </w:p>
                    </w:txbxContent>
                  </v:textbox>
                </v:shape>
                <v:line id="Line 161" o:spid="_x0000_s1062" style="position:absolute;visibility:visible;mso-wrap-style:square" from="18802,7613" to="18808,204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">
                  <v:stroke dashstyle="dash"/>
                </v:line>
                <v:shape id="Text Box 162" o:spid="_x0000_s1063" type="#_x0000_t202" style="position:absolute;left:24085;top:8356;width:12211;height:28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" filled="f" stroked="f">
                  <v:textbox inset="0,0,0,0">
                    <w:txbxContent>
                      <w:p w14:paraId="69AAFD19" w14:textId="151EA318" w:rsidR="0033732D" w:rsidRPr="007C1AAC" w:rsidRDefault="0033732D" w:rsidP="007C1AAC">
                        <w:pPr>
                          <w:rPr>
                            <w:sz w:val="22"/>
                            <w:szCs w:val="22"/>
                          </w:rPr>
                        </w:pPr>
                        <w:r>
                          <w:rPr>
                            <w:sz w:val="22"/>
                            <w:szCs w:val="22"/>
                          </w:rPr>
                          <w:t xml:space="preserve">Message </w:t>
                        </w:r>
                        <w:r w:rsidRPr="007C1AAC">
                          <w:rPr>
                            <w:sz w:val="22"/>
                            <w:szCs w:val="22"/>
                          </w:rPr>
                          <w:t>1</w:t>
                        </w:r>
                      </w:p>
                    </w:txbxContent>
                  </v:textbox>
                </v:shape>
                <v:line id="Line 163" o:spid="_x0000_s1064" style="position:absolute;visibility:visible;mso-wrap-style:square" from="40894,7385" to="40900,196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">
                  <v:stroke dashstyle="dash"/>
                </v:line>
                <v:rect id="Rectangle 164" o:spid="_x0000_s1065" style="position:absolute;left:18084;top:9194;width:1696;height:85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"/>
                <v:rect id="Rectangle 165" o:spid="_x0000_s1066" style="position:absolute;left:39973;top:9194;width:2038;height:86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"/>
                <v:line id="Line 166" o:spid="_x0000_s1067" style="position:absolute;visibility:visible;mso-wrap-style:square" from="19894,11023" to="39973,110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">
                  <v:stroke endarrow="block"/>
                </v:line>
                <v:shape id="Text Box 167" o:spid="_x0000_s1068" type="#_x0000_t202" style="position:absolute;left:36353;top:2914;width:9144;height:53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" stroked="f">
                  <v:textbox>
                    <w:txbxContent>
                      <w:p w14:paraId="7FCF01AB" w14:textId="3074137C" w:rsidR="0033732D" w:rsidRPr="007C1AAC" w:rsidRDefault="0033732D" w:rsidP="007C1AAC">
                        <w:pPr>
                          <w:jc w:val="center"/>
                          <w:rPr>
                            <w:sz w:val="22"/>
                            <w:szCs w:val="22"/>
                          </w:rPr>
                        </w:pPr>
                        <w:r w:rsidRPr="007C1AAC">
                          <w:rPr>
                            <w:sz w:val="22"/>
                            <w:szCs w:val="22"/>
                          </w:rPr>
                          <w:t>A</w:t>
                        </w:r>
                        <w:r>
                          <w:rPr>
                            <w:sz w:val="22"/>
                            <w:szCs w:val="22"/>
                          </w:rPr>
                          <w:t>ctor D</w:t>
                        </w:r>
                      </w:p>
                    </w:txbxContent>
                  </v:textbox>
                </v:shape>
                <v:line id="Line 168" o:spid="_x0000_s1069" style="position:absolute;flip:x;visibility:visible;mso-wrap-style:square" from="19894,16097" to="39973,160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">
                  <v:stroke endarrow="block"/>
                </v:line>
                <v:shape id="Text Box 169" o:spid="_x0000_s1070" type="#_x0000_t202" style="position:absolute;left:24085;top:13385;width:12694;height:28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" filled="f" stroked="f">
                  <v:textbox inset="0,0,0,0">
                    <w:txbxContent>
                      <w:p w14:paraId="44B11897" w14:textId="744BC673" w:rsidR="0033732D" w:rsidRPr="007C1AAC" w:rsidRDefault="0033732D" w:rsidP="007C1AAC">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4AC409E0" w14:textId="77777777" w:rsidR="00151E50" w:rsidRPr="00D26514" w:rsidRDefault="00151E50" w:rsidP="00EA3BCB">
      <w:pPr>
        <w:pStyle w:val="BodyText"/>
      </w:pPr>
      <w:bookmarkStart w:id="235" w:name="_Toc345074677"/>
    </w:p>
    <w:p w14:paraId="5DBBBBD4" w14:textId="77777777" w:rsidR="00CF283F" w:rsidRPr="00D26514" w:rsidRDefault="00303E20" w:rsidP="00680648">
      <w:pPr>
        <w:pStyle w:val="Heading4"/>
        <w:numPr>
          <w:ilvl w:val="0"/>
          <w:numId w:val="0"/>
        </w:numPr>
        <w:rPr>
          <w:noProof w:val="0"/>
        </w:rPr>
      </w:pPr>
      <w:bookmarkStart w:id="236" w:name="_Toc29225449"/>
      <w:r w:rsidRPr="00D26514">
        <w:rPr>
          <w:noProof w:val="0"/>
        </w:rPr>
        <w:t>3</w:t>
      </w:r>
      <w:r w:rsidR="00CF283F" w:rsidRPr="00D26514">
        <w:rPr>
          <w:noProof w:val="0"/>
        </w:rPr>
        <w:t>.Y.4.1 &lt;</w:t>
      </w:r>
      <w:r w:rsidR="00680648" w:rsidRPr="00D26514">
        <w:rPr>
          <w:noProof w:val="0"/>
        </w:rPr>
        <w:t>Message</w:t>
      </w:r>
      <w:r w:rsidR="00DD13DB" w:rsidRPr="00D26514">
        <w:rPr>
          <w:noProof w:val="0"/>
        </w:rPr>
        <w:t xml:space="preserve"> </w:t>
      </w:r>
      <w:r w:rsidR="009B048D" w:rsidRPr="00D26514">
        <w:rPr>
          <w:noProof w:val="0"/>
        </w:rPr>
        <w:t>1</w:t>
      </w:r>
      <w:r w:rsidR="00680648" w:rsidRPr="00D26514">
        <w:rPr>
          <w:noProof w:val="0"/>
        </w:rPr>
        <w:t xml:space="preserve"> </w:t>
      </w:r>
      <w:r w:rsidR="00CF283F" w:rsidRPr="00D26514">
        <w:rPr>
          <w:noProof w:val="0"/>
        </w:rPr>
        <w:t>Name&gt;</w:t>
      </w:r>
      <w:bookmarkEnd w:id="235"/>
      <w:bookmarkEnd w:id="236"/>
    </w:p>
    <w:bookmarkEnd w:id="210"/>
    <w:bookmarkEnd w:id="211"/>
    <w:bookmarkEnd w:id="212"/>
    <w:bookmarkEnd w:id="213"/>
    <w:bookmarkEnd w:id="214"/>
    <w:p w14:paraId="06218B9C" w14:textId="77777777" w:rsidR="006C371A" w:rsidRPr="00D26514" w:rsidRDefault="006C371A" w:rsidP="00597DB2">
      <w:pPr>
        <w:pStyle w:val="AuthorInstructions"/>
      </w:pPr>
      <w:r w:rsidRPr="00D26514">
        <w:t>&lt;One or two sentence summary of what Message 1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4FF5A01C" w14:textId="77777777" w:rsidR="00DD13DB" w:rsidRPr="00D26514" w:rsidRDefault="00DD13DB" w:rsidP="00597DB2">
      <w:pPr>
        <w:pStyle w:val="AuthorInstructions"/>
      </w:pPr>
      <w:r w:rsidRPr="00D26514">
        <w:t>&lt;Explicitly state if the multiplicity of an actor may be greater than one; i.e., if an actor (whether it is a client or server) can expect this message from a single source or multiple sources.&gt;</w:t>
      </w:r>
    </w:p>
    <w:p w14:paraId="1D0C341B" w14:textId="77777777" w:rsidR="00CF283F" w:rsidRPr="00D26514" w:rsidRDefault="00303E20" w:rsidP="00303E20">
      <w:pPr>
        <w:pStyle w:val="Heading5"/>
        <w:numPr>
          <w:ilvl w:val="0"/>
          <w:numId w:val="0"/>
        </w:numPr>
        <w:rPr>
          <w:noProof w:val="0"/>
        </w:rPr>
      </w:pPr>
      <w:bookmarkStart w:id="237" w:name="_Toc345074678"/>
      <w:bookmarkStart w:id="238" w:name="_Toc29225450"/>
      <w:r w:rsidRPr="00D26514">
        <w:rPr>
          <w:noProof w:val="0"/>
        </w:rPr>
        <w:t>3</w:t>
      </w:r>
      <w:r w:rsidR="00CF283F" w:rsidRPr="00D26514">
        <w:rPr>
          <w:noProof w:val="0"/>
        </w:rPr>
        <w:t>.Y.4.1.1 Trigger Events</w:t>
      </w:r>
      <w:bookmarkEnd w:id="237"/>
      <w:bookmarkEnd w:id="238"/>
    </w:p>
    <w:p w14:paraId="7837B2CB" w14:textId="77777777" w:rsidR="006C371A" w:rsidRPr="00D26514" w:rsidRDefault="006C371A" w:rsidP="00597DB2">
      <w:pPr>
        <w:pStyle w:val="AuthorInstructions"/>
      </w:pPr>
      <w:r w:rsidRPr="00D26514">
        <w:t xml:space="preserve">&lt;Description of the real world events that cause the sender (Actor A) to send Message </w:t>
      </w:r>
      <w:r w:rsidR="00887E40" w:rsidRPr="00D26514">
        <w:t>1 (e.g., an</w:t>
      </w:r>
      <w:r w:rsidRPr="00D26514">
        <w:t xml:space="preserve"> operator or an automated function determines that a new </w:t>
      </w:r>
      <w:proofErr w:type="spellStart"/>
      <w:r w:rsidRPr="00D26514">
        <w:t>workitem</w:t>
      </w:r>
      <w:proofErr w:type="spellEnd"/>
      <w:r w:rsidRPr="00D26514">
        <w:t xml:space="preserve"> is needed</w:t>
      </w:r>
      <w:r w:rsidR="00887E40" w:rsidRPr="00D26514">
        <w:t>).</w:t>
      </w:r>
      <w:r w:rsidRPr="00D26514">
        <w:t>&gt;</w:t>
      </w:r>
    </w:p>
    <w:p w14:paraId="0BD2FE6D" w14:textId="77777777" w:rsidR="00CF283F" w:rsidRPr="00D26514" w:rsidRDefault="00303E20" w:rsidP="00303E20">
      <w:pPr>
        <w:pStyle w:val="Heading5"/>
        <w:numPr>
          <w:ilvl w:val="0"/>
          <w:numId w:val="0"/>
        </w:numPr>
        <w:rPr>
          <w:noProof w:val="0"/>
        </w:rPr>
      </w:pPr>
      <w:bookmarkStart w:id="239" w:name="_Toc345074679"/>
      <w:bookmarkStart w:id="240" w:name="_Toc29225451"/>
      <w:r w:rsidRPr="00D26514">
        <w:rPr>
          <w:noProof w:val="0"/>
        </w:rPr>
        <w:t>3</w:t>
      </w:r>
      <w:r w:rsidR="00CF283F" w:rsidRPr="00D26514">
        <w:rPr>
          <w:noProof w:val="0"/>
        </w:rPr>
        <w:t>.Y.4.1.2 Message Semantics</w:t>
      </w:r>
      <w:bookmarkEnd w:id="239"/>
      <w:bookmarkEnd w:id="240"/>
    </w:p>
    <w:p w14:paraId="387745A2" w14:textId="77777777" w:rsidR="00CF283F" w:rsidRPr="00D26514" w:rsidRDefault="00DD13DB" w:rsidP="00597DB2">
      <w:pPr>
        <w:pStyle w:val="AuthorInstructions"/>
      </w:pPr>
      <w:r w:rsidRPr="00D26514">
        <w:t>&lt;D</w:t>
      </w:r>
      <w:r w:rsidR="00CF283F" w:rsidRPr="00D26514">
        <w:t>etailed description of the meaning</w:t>
      </w:r>
      <w:r w:rsidR="00B43198" w:rsidRPr="00D26514">
        <w:t>, structure</w:t>
      </w:r>
      <w:r w:rsidR="00CF283F" w:rsidRPr="00D26514">
        <w:t xml:space="preserve"> </w:t>
      </w:r>
      <w:r w:rsidR="00B43198" w:rsidRPr="00D26514">
        <w:t xml:space="preserve">and contents </w:t>
      </w:r>
      <w:r w:rsidR="00CF283F" w:rsidRPr="00D26514">
        <w:t xml:space="preserve">of </w:t>
      </w:r>
      <w:r w:rsidR="002D5B69" w:rsidRPr="00D26514">
        <w:t>the m</w:t>
      </w:r>
      <w:r w:rsidR="00865616" w:rsidRPr="00D26514">
        <w:t>essage, including</w:t>
      </w:r>
      <w:r w:rsidR="00CF283F" w:rsidRPr="00D26514">
        <w:t xml:space="preserve"> any IHE specific clarifications of the message format, attributes, etc.&gt;</w:t>
      </w:r>
    </w:p>
    <w:p w14:paraId="52B72DDE" w14:textId="77777777" w:rsidR="006C371A" w:rsidRPr="00D26514" w:rsidRDefault="006C371A" w:rsidP="00597DB2">
      <w:pPr>
        <w:pStyle w:val="AuthorInstructions"/>
      </w:pPr>
      <w:r w:rsidRPr="00D26514">
        <w:t>&lt;Start by describing the standard underlying the message and how the participating actors are mapped</w:t>
      </w:r>
      <w:r w:rsidR="00865616" w:rsidRPr="00D26514">
        <w:t xml:space="preserve"> (e.g., “This</w:t>
      </w:r>
      <w:r w:rsidR="00887E40" w:rsidRPr="00D26514">
        <w:t xml:space="preserve"> </w:t>
      </w:r>
      <w:r w:rsidRPr="00D26514">
        <w:t>message is a DICOM C-FIND Request</w:t>
      </w:r>
      <w:r w:rsidR="00887E40" w:rsidRPr="00D26514">
        <w:t xml:space="preserve">. </w:t>
      </w:r>
      <w:r w:rsidRPr="00D26514">
        <w:t>Actor A is the SCU</w:t>
      </w:r>
      <w:r w:rsidR="00887E40" w:rsidRPr="00D26514">
        <w:t xml:space="preserve">. </w:t>
      </w:r>
      <w:r w:rsidRPr="00D26514">
        <w:t>Actor D is the SCP.</w:t>
      </w:r>
      <w:r w:rsidR="00865616" w:rsidRPr="00D26514">
        <w:t>”</w:t>
      </w:r>
      <w:r w:rsidR="00887E40" w:rsidRPr="00D26514">
        <w:t>)</w:t>
      </w:r>
      <w:r w:rsidR="00CD4D46" w:rsidRPr="00D26514">
        <w:t>.</w:t>
      </w:r>
      <w:r w:rsidRPr="00D26514">
        <w:t>&gt;</w:t>
      </w:r>
    </w:p>
    <w:p w14:paraId="58678B91" w14:textId="77777777" w:rsidR="006C371A" w:rsidRPr="00D26514" w:rsidRDefault="006C371A"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1762256D" w14:textId="77777777" w:rsidR="00CF283F" w:rsidRPr="00D26514" w:rsidRDefault="00303E20" w:rsidP="00303E20">
      <w:pPr>
        <w:pStyle w:val="Heading5"/>
        <w:numPr>
          <w:ilvl w:val="0"/>
          <w:numId w:val="0"/>
        </w:numPr>
        <w:rPr>
          <w:noProof w:val="0"/>
        </w:rPr>
      </w:pPr>
      <w:bookmarkStart w:id="241" w:name="_Toc345074680"/>
      <w:bookmarkStart w:id="242" w:name="_Toc29225452"/>
      <w:r w:rsidRPr="00D26514">
        <w:rPr>
          <w:noProof w:val="0"/>
        </w:rPr>
        <w:t>3</w:t>
      </w:r>
      <w:r w:rsidR="00CF283F" w:rsidRPr="00D26514">
        <w:rPr>
          <w:noProof w:val="0"/>
        </w:rPr>
        <w:t>.Y.4.1.3 Expected Actions</w:t>
      </w:r>
      <w:bookmarkEnd w:id="241"/>
      <w:bookmarkEnd w:id="242"/>
    </w:p>
    <w:p w14:paraId="2B4281B8" w14:textId="77777777" w:rsidR="00CF283F" w:rsidRPr="00D26514" w:rsidRDefault="00DD13DB" w:rsidP="00597DB2">
      <w:pPr>
        <w:pStyle w:val="AuthorInstructions"/>
      </w:pPr>
      <w:r w:rsidRPr="00D26514">
        <w:t>&lt;D</w:t>
      </w:r>
      <w:r w:rsidR="00CF283F" w:rsidRPr="00D26514">
        <w:t xml:space="preserve">escription of the actions expected </w:t>
      </w:r>
      <w:r w:rsidR="00B43198" w:rsidRPr="00D26514">
        <w:t xml:space="preserve">to be taken as a result of sending or receiving </w:t>
      </w:r>
      <w:r w:rsidR="00CF283F" w:rsidRPr="00D26514">
        <w:t xml:space="preserve">this </w:t>
      </w:r>
      <w:r w:rsidR="00680648" w:rsidRPr="00D26514">
        <w:t>message</w:t>
      </w:r>
      <w:r w:rsidRPr="00D26514">
        <w:t>.</w:t>
      </w:r>
      <w:r w:rsidR="00CF283F" w:rsidRPr="00D26514">
        <w:t>&gt;</w:t>
      </w:r>
    </w:p>
    <w:p w14:paraId="31772F62" w14:textId="77777777" w:rsidR="006C371A" w:rsidRPr="00D26514" w:rsidRDefault="006C371A" w:rsidP="00597DB2">
      <w:pPr>
        <w:pStyle w:val="AuthorInstructions"/>
      </w:pPr>
      <w:r w:rsidRPr="00D26514">
        <w:t>&lt;Describe what the receiver is expected/required to do upon receiving this message. &gt;</w:t>
      </w:r>
    </w:p>
    <w:p w14:paraId="44619DA4" w14:textId="77777777" w:rsidR="006C371A" w:rsidRPr="00D26514" w:rsidRDefault="006C371A"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6FE96AA7" w14:textId="77777777" w:rsidR="00DD13DB" w:rsidRPr="00D26514" w:rsidRDefault="00DD13DB" w:rsidP="00597DB2">
      <w:pPr>
        <w:pStyle w:val="AuthorInstructions"/>
      </w:pPr>
      <w:r w:rsidRPr="00D26514">
        <w:t>&lt;Explicitly define any expected action based on the multiplicity of an actor(s), if applicable.&gt;</w:t>
      </w:r>
    </w:p>
    <w:p w14:paraId="68AD6CD8" w14:textId="77777777" w:rsidR="009B048D" w:rsidRPr="00D26514" w:rsidRDefault="009B048D" w:rsidP="009B048D">
      <w:pPr>
        <w:pStyle w:val="Heading4"/>
        <w:numPr>
          <w:ilvl w:val="0"/>
          <w:numId w:val="0"/>
        </w:numPr>
        <w:rPr>
          <w:noProof w:val="0"/>
        </w:rPr>
      </w:pPr>
      <w:bookmarkStart w:id="243" w:name="_Toc345074681"/>
      <w:bookmarkStart w:id="244" w:name="_Toc29225453"/>
      <w:r w:rsidRPr="00D26514">
        <w:rPr>
          <w:noProof w:val="0"/>
        </w:rPr>
        <w:t>3</w:t>
      </w:r>
      <w:r w:rsidR="003B2A2B" w:rsidRPr="00D26514">
        <w:rPr>
          <w:noProof w:val="0"/>
        </w:rPr>
        <w:t>.Y.4.2</w:t>
      </w:r>
      <w:r w:rsidR="00DD13DB" w:rsidRPr="00D26514">
        <w:rPr>
          <w:noProof w:val="0"/>
        </w:rPr>
        <w:t xml:space="preserve"> &lt;Message </w:t>
      </w:r>
      <w:r w:rsidR="003B2A2B" w:rsidRPr="00D26514">
        <w:rPr>
          <w:noProof w:val="0"/>
        </w:rPr>
        <w:t>2</w:t>
      </w:r>
      <w:r w:rsidRPr="00D26514">
        <w:rPr>
          <w:noProof w:val="0"/>
        </w:rPr>
        <w:t xml:space="preserve"> Name&gt;</w:t>
      </w:r>
      <w:bookmarkEnd w:id="243"/>
      <w:bookmarkEnd w:id="244"/>
    </w:p>
    <w:p w14:paraId="60359520" w14:textId="77777777" w:rsidR="007A676E" w:rsidRPr="00D26514" w:rsidRDefault="007A676E" w:rsidP="00597DB2">
      <w:pPr>
        <w:pStyle w:val="AuthorInstructions"/>
      </w:pPr>
      <w:r w:rsidRPr="00D26514">
        <w:t>&lt;One or two sentence summary of what Message 2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02A6D3BB" w14:textId="77777777" w:rsidR="007A676E" w:rsidRPr="00D26514" w:rsidRDefault="007A676E" w:rsidP="00597DB2">
      <w:pPr>
        <w:pStyle w:val="AuthorInstructions"/>
      </w:pPr>
      <w:r w:rsidRPr="00D26514">
        <w:lastRenderedPageBreak/>
        <w:t>&lt;Explicitly state if the multiplicity of an actor may be greater than one; i.e., if an actor (whether it is a client or server) can expect this message from a single source or multiple sources.&gt;</w:t>
      </w:r>
    </w:p>
    <w:p w14:paraId="55155E03" w14:textId="77777777" w:rsidR="009B048D" w:rsidRPr="00D26514" w:rsidRDefault="006C371A" w:rsidP="00597DB2">
      <w:pPr>
        <w:pStyle w:val="AuthorInstructions"/>
      </w:pPr>
      <w:r w:rsidRPr="00D26514">
        <w:t>&lt;</w:t>
      </w:r>
      <w:r w:rsidR="007773C8" w:rsidRPr="00D26514">
        <w:t>R</w:t>
      </w:r>
      <w:r w:rsidR="003B2A2B" w:rsidRPr="00D26514">
        <w:t>epeat this section as necessary based on the number of messages in the interaction diagram</w:t>
      </w:r>
      <w:r w:rsidR="00DD13DB" w:rsidRPr="00D26514">
        <w:t>.</w:t>
      </w:r>
      <w:r w:rsidR="009B048D" w:rsidRPr="00D26514">
        <w:t>&gt;</w:t>
      </w:r>
    </w:p>
    <w:p w14:paraId="2FC471F5" w14:textId="77777777" w:rsidR="009B048D" w:rsidRPr="00D26514" w:rsidRDefault="009B048D" w:rsidP="009B048D">
      <w:pPr>
        <w:pStyle w:val="Heading5"/>
        <w:numPr>
          <w:ilvl w:val="0"/>
          <w:numId w:val="0"/>
        </w:numPr>
        <w:rPr>
          <w:noProof w:val="0"/>
        </w:rPr>
      </w:pPr>
      <w:bookmarkStart w:id="245" w:name="_Toc345074682"/>
      <w:bookmarkStart w:id="246" w:name="_Toc29225454"/>
      <w:r w:rsidRPr="00D26514">
        <w:rPr>
          <w:noProof w:val="0"/>
        </w:rPr>
        <w:t>3.Y.4.</w:t>
      </w:r>
      <w:r w:rsidR="006D768F" w:rsidRPr="00D26514">
        <w:rPr>
          <w:noProof w:val="0"/>
        </w:rPr>
        <w:t>2</w:t>
      </w:r>
      <w:r w:rsidRPr="00D26514">
        <w:rPr>
          <w:noProof w:val="0"/>
        </w:rPr>
        <w:t>.1 Trigger Events</w:t>
      </w:r>
      <w:bookmarkEnd w:id="245"/>
      <w:bookmarkEnd w:id="246"/>
    </w:p>
    <w:p w14:paraId="1E549ED2" w14:textId="77777777" w:rsidR="007A676E" w:rsidRPr="00D26514" w:rsidRDefault="007A676E" w:rsidP="00597DB2">
      <w:pPr>
        <w:pStyle w:val="AuthorInstructions"/>
      </w:pPr>
      <w:r w:rsidRPr="00D26514">
        <w:t>&lt;Description of the real world events that cause the sender (Actor A) to send Message 1</w:t>
      </w:r>
      <w:r w:rsidR="00887E40" w:rsidRPr="00D26514">
        <w:t>(e.g., an</w:t>
      </w:r>
      <w:r w:rsidRPr="00D26514">
        <w:t xml:space="preserve"> operator or an automated function determines that a new </w:t>
      </w:r>
      <w:proofErr w:type="spellStart"/>
      <w:r w:rsidRPr="00D26514">
        <w:t>workitem</w:t>
      </w:r>
      <w:proofErr w:type="spellEnd"/>
      <w:r w:rsidRPr="00D26514">
        <w:t xml:space="preserve"> is needed</w:t>
      </w:r>
      <w:r w:rsidR="00887E40" w:rsidRPr="00D26514">
        <w:t>)</w:t>
      </w:r>
      <w:r w:rsidRPr="00D26514">
        <w:t>.&gt;</w:t>
      </w:r>
    </w:p>
    <w:p w14:paraId="2F5D9776" w14:textId="77777777" w:rsidR="009B048D" w:rsidRPr="00D26514" w:rsidRDefault="009B048D" w:rsidP="009B048D">
      <w:pPr>
        <w:pStyle w:val="Heading5"/>
        <w:numPr>
          <w:ilvl w:val="0"/>
          <w:numId w:val="0"/>
        </w:numPr>
        <w:rPr>
          <w:noProof w:val="0"/>
        </w:rPr>
      </w:pPr>
      <w:bookmarkStart w:id="247" w:name="_Toc345074683"/>
      <w:bookmarkStart w:id="248" w:name="_Toc29225455"/>
      <w:r w:rsidRPr="00D26514">
        <w:rPr>
          <w:noProof w:val="0"/>
        </w:rPr>
        <w:t>3</w:t>
      </w:r>
      <w:r w:rsidR="006D768F" w:rsidRPr="00D26514">
        <w:rPr>
          <w:noProof w:val="0"/>
        </w:rPr>
        <w:t>.Y.4.2</w:t>
      </w:r>
      <w:r w:rsidRPr="00D26514">
        <w:rPr>
          <w:noProof w:val="0"/>
        </w:rPr>
        <w:t>.2 Message Semantics</w:t>
      </w:r>
      <w:bookmarkEnd w:id="247"/>
      <w:bookmarkEnd w:id="248"/>
    </w:p>
    <w:p w14:paraId="3488540C" w14:textId="77777777" w:rsidR="007A676E" w:rsidRPr="00D26514" w:rsidRDefault="007A676E" w:rsidP="00597DB2">
      <w:pPr>
        <w:pStyle w:val="AuthorInstructions"/>
      </w:pPr>
      <w:r w:rsidRPr="00D26514">
        <w:t xml:space="preserve">&lt;Detailed description of the meaning, structure and contents of </w:t>
      </w:r>
      <w:r w:rsidR="00CD4D46" w:rsidRPr="00D26514">
        <w:t>the message</w:t>
      </w:r>
      <w:r w:rsidR="00865616" w:rsidRPr="00D26514">
        <w:t>, including</w:t>
      </w:r>
      <w:r w:rsidRPr="00D26514">
        <w:t xml:space="preserve"> any IHE specific clarifications of the message format, attributes, etc.&gt;</w:t>
      </w:r>
    </w:p>
    <w:p w14:paraId="6D0D2374" w14:textId="77777777" w:rsidR="007A676E" w:rsidRPr="00D26514" w:rsidRDefault="007A676E" w:rsidP="00597DB2">
      <w:pPr>
        <w:pStyle w:val="AuthorInstructions"/>
      </w:pPr>
      <w:r w:rsidRPr="00D26514">
        <w:t>&lt;Start by describing the standard underlying the message and how the participating actors are mappe</w:t>
      </w:r>
      <w:r w:rsidR="00887E40" w:rsidRPr="00D26514">
        <w:t xml:space="preserve">d (e.g., </w:t>
      </w:r>
      <w:r w:rsidR="00865616" w:rsidRPr="00D26514">
        <w:t>“</w:t>
      </w:r>
      <w:r w:rsidR="00887E40" w:rsidRPr="00D26514">
        <w:t>T</w:t>
      </w:r>
      <w:r w:rsidRPr="00D26514">
        <w:t>his message is a DICOM C-FIND Request</w:t>
      </w:r>
      <w:r w:rsidR="00887E40" w:rsidRPr="00D26514">
        <w:t xml:space="preserve">. </w:t>
      </w:r>
      <w:r w:rsidRPr="00D26514">
        <w:t>Actor A is the SCU</w:t>
      </w:r>
      <w:r w:rsidR="00887E40" w:rsidRPr="00D26514">
        <w:t xml:space="preserve">. </w:t>
      </w:r>
      <w:r w:rsidRPr="00D26514">
        <w:t>Actor D is the SCP</w:t>
      </w:r>
      <w:r w:rsidR="00887E40" w:rsidRPr="00D26514">
        <w:t>.</w:t>
      </w:r>
      <w:r w:rsidR="00865616" w:rsidRPr="00D26514">
        <w:t>”</w:t>
      </w:r>
      <w:r w:rsidR="00887E40" w:rsidRPr="00D26514">
        <w:t>)</w:t>
      </w:r>
      <w:r w:rsidR="00CD4D46" w:rsidRPr="00D26514">
        <w:t>.</w:t>
      </w:r>
      <w:r w:rsidRPr="00D26514">
        <w:t>&gt;</w:t>
      </w:r>
    </w:p>
    <w:p w14:paraId="2C1603D7" w14:textId="77777777" w:rsidR="007A676E" w:rsidRPr="00D26514" w:rsidRDefault="007A676E"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639E1BC1" w14:textId="77777777" w:rsidR="009B048D" w:rsidRPr="00D26514" w:rsidRDefault="009B048D" w:rsidP="009B048D">
      <w:pPr>
        <w:pStyle w:val="Heading5"/>
        <w:numPr>
          <w:ilvl w:val="0"/>
          <w:numId w:val="0"/>
        </w:numPr>
        <w:rPr>
          <w:noProof w:val="0"/>
        </w:rPr>
      </w:pPr>
      <w:bookmarkStart w:id="249" w:name="_Toc345074684"/>
      <w:bookmarkStart w:id="250" w:name="_Toc29225456"/>
      <w:r w:rsidRPr="00D26514">
        <w:rPr>
          <w:noProof w:val="0"/>
        </w:rPr>
        <w:t>3</w:t>
      </w:r>
      <w:r w:rsidR="006D768F" w:rsidRPr="00D26514">
        <w:rPr>
          <w:noProof w:val="0"/>
        </w:rPr>
        <w:t>.Y.4.2</w:t>
      </w:r>
      <w:r w:rsidRPr="00D26514">
        <w:rPr>
          <w:noProof w:val="0"/>
        </w:rPr>
        <w:t>.3 Expected Actions</w:t>
      </w:r>
      <w:bookmarkEnd w:id="249"/>
      <w:bookmarkEnd w:id="250"/>
    </w:p>
    <w:p w14:paraId="439BB459" w14:textId="77777777" w:rsidR="007A676E" w:rsidRPr="00D26514" w:rsidRDefault="007A676E" w:rsidP="00597DB2">
      <w:pPr>
        <w:pStyle w:val="AuthorInstructions"/>
      </w:pPr>
      <w:bookmarkStart w:id="251" w:name="OLE_LINK5"/>
      <w:bookmarkStart w:id="252" w:name="OLE_LINK6"/>
      <w:r w:rsidRPr="00D26514">
        <w:t>&lt;Description of the actions expected to be taken as a result of sending or receiving this message.&gt;</w:t>
      </w:r>
    </w:p>
    <w:bookmarkEnd w:id="251"/>
    <w:bookmarkEnd w:id="252"/>
    <w:p w14:paraId="47629020" w14:textId="77777777" w:rsidR="007A676E" w:rsidRPr="00D26514" w:rsidRDefault="007A676E" w:rsidP="00597DB2">
      <w:pPr>
        <w:pStyle w:val="AuthorInstructions"/>
      </w:pPr>
      <w:r w:rsidRPr="00D26514">
        <w:t>&lt;Describe what the receiver is expected/required to do upon receiving this message. &gt;</w:t>
      </w:r>
    </w:p>
    <w:p w14:paraId="2B3FF4A4" w14:textId="77777777" w:rsidR="007A676E" w:rsidRPr="00D26514" w:rsidRDefault="007A676E"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4F990953" w14:textId="77777777" w:rsidR="00DD13DB" w:rsidRPr="00D26514" w:rsidRDefault="00DD13DB" w:rsidP="00597DB2">
      <w:pPr>
        <w:pStyle w:val="AuthorInstructions"/>
      </w:pPr>
      <w:r w:rsidRPr="00D26514">
        <w:t>&lt;Explicitly define any expected action based on the multiplicity of an actor(s), if applicable.&gt;</w:t>
      </w:r>
    </w:p>
    <w:p w14:paraId="33C57AE3" w14:textId="1E0D3491" w:rsidR="0011062E" w:rsidRPr="00D26514" w:rsidRDefault="0011062E" w:rsidP="00EA3BCB">
      <w:pPr>
        <w:pStyle w:val="Heading3"/>
        <w:numPr>
          <w:ilvl w:val="0"/>
          <w:numId w:val="0"/>
        </w:numPr>
      </w:pPr>
      <w:bookmarkStart w:id="253" w:name="_Toc29225457"/>
      <w:r w:rsidRPr="00D26514">
        <w:rPr>
          <w:noProof w:val="0"/>
        </w:rPr>
        <w:t>3.Y.</w:t>
      </w:r>
      <w:r w:rsidR="000E70CC" w:rsidRPr="00D26514">
        <w:rPr>
          <w:noProof w:val="0"/>
        </w:rPr>
        <w:t>5</w:t>
      </w:r>
      <w:r w:rsidRPr="00D26514">
        <w:rPr>
          <w:noProof w:val="0"/>
        </w:rPr>
        <w:t xml:space="preserve"> Protocol Requirements</w:t>
      </w:r>
      <w:bookmarkEnd w:id="253"/>
    </w:p>
    <w:p w14:paraId="3A081687" w14:textId="77777777" w:rsidR="004A6CA4" w:rsidRPr="00D26514" w:rsidRDefault="004A6CA4" w:rsidP="004A6CA4">
      <w:pPr>
        <w:pStyle w:val="AuthorInstructions"/>
      </w:pPr>
      <w:r w:rsidRPr="00D26514">
        <w:t xml:space="preserve">&lt;In this section, </w:t>
      </w:r>
      <w:r w:rsidRPr="00EA3BCB">
        <w:t>the selected protocol bindings of the transactions are explained in detail (like SOAP or HTTP bindings)</w:t>
      </w:r>
      <w:r w:rsidRPr="00D26514">
        <w:t>.For an example, see the QRPH DEX Profile or ITI TF-2b:3.34.5</w:t>
      </w:r>
      <w:r w:rsidR="00DD70BB" w:rsidRPr="00D26514">
        <w:t>, 3.35.5. Indicate NA if not used.</w:t>
      </w:r>
      <w:r w:rsidRPr="00D26514">
        <w:t>&gt;</w:t>
      </w:r>
    </w:p>
    <w:p w14:paraId="63551E7E" w14:textId="77777777" w:rsidR="004A6CA4" w:rsidRPr="00D26514" w:rsidRDefault="004A6CA4" w:rsidP="004A6CA4">
      <w:pPr>
        <w:pStyle w:val="Heading3"/>
        <w:numPr>
          <w:ilvl w:val="0"/>
          <w:numId w:val="0"/>
        </w:numPr>
        <w:rPr>
          <w:noProof w:val="0"/>
        </w:rPr>
      </w:pPr>
      <w:bookmarkStart w:id="254" w:name="_Toc29225458"/>
      <w:r w:rsidRPr="00D26514">
        <w:rPr>
          <w:noProof w:val="0"/>
        </w:rPr>
        <w:t>3.Y.</w:t>
      </w:r>
      <w:r w:rsidR="000E70CC" w:rsidRPr="00D26514">
        <w:rPr>
          <w:noProof w:val="0"/>
        </w:rPr>
        <w:t>6</w:t>
      </w:r>
      <w:r w:rsidRPr="00D26514">
        <w:rPr>
          <w:noProof w:val="0"/>
        </w:rPr>
        <w:t xml:space="preserve"> Security Considerations</w:t>
      </w:r>
      <w:bookmarkEnd w:id="254"/>
    </w:p>
    <w:p w14:paraId="67D1575F" w14:textId="2AE02CC7" w:rsidR="003330A1" w:rsidRPr="00D26514" w:rsidRDefault="004A6CA4" w:rsidP="004A6CA4">
      <w:pPr>
        <w:pStyle w:val="AuthorInstructions"/>
      </w:pPr>
      <w:r w:rsidRPr="00D26514">
        <w:t>&lt;Description of the transaction specific security consideration; such as use of security profiles.&gt;</w:t>
      </w:r>
    </w:p>
    <w:p w14:paraId="6511B971" w14:textId="77777777" w:rsidR="004A6CA4" w:rsidRPr="00D26514" w:rsidRDefault="004A6CA4" w:rsidP="004A6CA4">
      <w:pPr>
        <w:pStyle w:val="Heading4"/>
        <w:numPr>
          <w:ilvl w:val="0"/>
          <w:numId w:val="0"/>
        </w:numPr>
        <w:rPr>
          <w:noProof w:val="0"/>
        </w:rPr>
      </w:pPr>
      <w:bookmarkStart w:id="255" w:name="_Toc29225459"/>
      <w:r w:rsidRPr="00D26514">
        <w:rPr>
          <w:noProof w:val="0"/>
        </w:rPr>
        <w:t>3.Y.</w:t>
      </w:r>
      <w:r w:rsidR="000E70CC" w:rsidRPr="00D26514">
        <w:rPr>
          <w:noProof w:val="0"/>
        </w:rPr>
        <w:t>6</w:t>
      </w:r>
      <w:r w:rsidRPr="00D26514">
        <w:rPr>
          <w:noProof w:val="0"/>
        </w:rPr>
        <w:t>.1 Security Audit Considerations</w:t>
      </w:r>
      <w:bookmarkEnd w:id="255"/>
    </w:p>
    <w:p w14:paraId="74040D66" w14:textId="77777777" w:rsidR="004A6CA4" w:rsidRPr="00D26514" w:rsidRDefault="004A6CA4" w:rsidP="004A6CA4">
      <w:pPr>
        <w:pStyle w:val="AuthorInstructions"/>
      </w:pPr>
      <w:r w:rsidRPr="00D26514">
        <w:t>&lt;This section should identify any specific ATNA security audit event that is associated with this transaction and requirements on the encoding of that audit event. &gt;</w:t>
      </w:r>
    </w:p>
    <w:p w14:paraId="5A82EABA" w14:textId="77777777" w:rsidR="004A6CA4" w:rsidRPr="00D26514" w:rsidRDefault="004A6CA4" w:rsidP="004A6CA4">
      <w:pPr>
        <w:pStyle w:val="Heading5"/>
        <w:numPr>
          <w:ilvl w:val="0"/>
          <w:numId w:val="0"/>
        </w:numPr>
        <w:rPr>
          <w:noProof w:val="0"/>
        </w:rPr>
      </w:pPr>
      <w:bookmarkStart w:id="256" w:name="_Toc29225460"/>
      <w:r w:rsidRPr="00D26514">
        <w:rPr>
          <w:noProof w:val="0"/>
        </w:rPr>
        <w:lastRenderedPageBreak/>
        <w:t>3.Y.</w:t>
      </w:r>
      <w:r w:rsidR="000E70CC" w:rsidRPr="00D26514">
        <w:rPr>
          <w:noProof w:val="0"/>
        </w:rPr>
        <w:t>6</w:t>
      </w:r>
      <w:r w:rsidRPr="00D26514">
        <w:rPr>
          <w:noProof w:val="0"/>
        </w:rPr>
        <w:t>.(z) &lt;Actor&gt; Specific Security Considerations</w:t>
      </w:r>
      <w:bookmarkEnd w:id="256"/>
    </w:p>
    <w:p w14:paraId="6B73D854" w14:textId="77777777" w:rsidR="004A6CA4" w:rsidRPr="00D26514" w:rsidRDefault="004A6CA4">
      <w:pPr>
        <w:pStyle w:val="AuthorInstructions"/>
      </w:pPr>
      <w:r w:rsidRPr="00D26514">
        <w:t xml:space="preserve">&lt;This section should specify any specific security considerations on an </w:t>
      </w:r>
      <w:r w:rsidR="000E70CC" w:rsidRPr="00D26514">
        <w:t>actor-by-actor</w:t>
      </w:r>
      <w:r w:rsidRPr="00D26514">
        <w:t xml:space="preserve"> basis.&gt;</w:t>
      </w:r>
    </w:p>
    <w:p w14:paraId="563F0AE5" w14:textId="77777777" w:rsidR="0011062E" w:rsidRPr="00D26514" w:rsidRDefault="0011062E" w:rsidP="00EA3BCB">
      <w:pPr>
        <w:pStyle w:val="BodyText"/>
      </w:pPr>
    </w:p>
    <w:p w14:paraId="4B91E11C" w14:textId="77777777" w:rsidR="00EA4EA1" w:rsidRPr="00D26514" w:rsidRDefault="00EA4EA1" w:rsidP="00EA4EA1">
      <w:pPr>
        <w:pStyle w:val="PartTitle"/>
        <w:rPr>
          <w:highlight w:val="yellow"/>
        </w:rPr>
      </w:pPr>
      <w:bookmarkStart w:id="257" w:name="_Toc345074688"/>
      <w:bookmarkStart w:id="258" w:name="_Toc29225461"/>
      <w:r w:rsidRPr="00D26514">
        <w:lastRenderedPageBreak/>
        <w:t>Appendices</w:t>
      </w:r>
      <w:bookmarkEnd w:id="257"/>
      <w:bookmarkEnd w:id="258"/>
      <w:r w:rsidRPr="00D26514">
        <w:rPr>
          <w:highlight w:val="yellow"/>
        </w:rPr>
        <w:t xml:space="preserve"> </w:t>
      </w:r>
    </w:p>
    <w:p w14:paraId="5DB886E5" w14:textId="77777777" w:rsidR="00144F18" w:rsidRPr="00D26514" w:rsidRDefault="00EA4EA1" w:rsidP="00EA4EA1">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625C4ADA" w14:textId="77777777" w:rsidR="00EA4EA1" w:rsidRPr="00D26514" w:rsidRDefault="00EA4EA1" w:rsidP="00EA4EA1">
      <w:bookmarkStart w:id="259" w:name="OLE_LINK3"/>
      <w:bookmarkStart w:id="260" w:name="OLE_LINK4"/>
    </w:p>
    <w:p w14:paraId="0832763A" w14:textId="77777777" w:rsidR="0095084C" w:rsidRPr="00D26514" w:rsidRDefault="0095084C" w:rsidP="0095084C">
      <w:pPr>
        <w:pStyle w:val="Heading1"/>
        <w:numPr>
          <w:ilvl w:val="0"/>
          <w:numId w:val="0"/>
        </w:numPr>
        <w:rPr>
          <w:noProof w:val="0"/>
        </w:rPr>
      </w:pPr>
      <w:bookmarkStart w:id="261" w:name="_Toc29225462"/>
      <w:bookmarkStart w:id="262" w:name="_Toc345074689"/>
      <w:bookmarkStart w:id="263" w:name="OLE_LINK80"/>
      <w:bookmarkStart w:id="264" w:name="OLE_LINK81"/>
      <w:r w:rsidRPr="00D26514">
        <w:rPr>
          <w:noProof w:val="0"/>
        </w:rPr>
        <w:lastRenderedPageBreak/>
        <w:t>Appendix A – &lt;Appendix Title&gt;</w:t>
      </w:r>
      <w:bookmarkEnd w:id="261"/>
      <w:r w:rsidRPr="00D26514">
        <w:rPr>
          <w:noProof w:val="0"/>
        </w:rPr>
        <w:t xml:space="preserve"> </w:t>
      </w:r>
    </w:p>
    <w:p w14:paraId="12EE33A3" w14:textId="77777777" w:rsidR="0095084C" w:rsidRPr="00D26514" w:rsidRDefault="0095084C" w:rsidP="0095084C">
      <w:pPr>
        <w:pStyle w:val="BodyText"/>
      </w:pPr>
      <w:r w:rsidRPr="00D26514">
        <w:t>Appendix A text.</w:t>
      </w:r>
    </w:p>
    <w:p w14:paraId="573FC044" w14:textId="77777777" w:rsidR="0095084C" w:rsidRPr="00D26514" w:rsidRDefault="0095084C" w:rsidP="0095084C">
      <w:pPr>
        <w:pStyle w:val="Heading2"/>
        <w:numPr>
          <w:ilvl w:val="0"/>
          <w:numId w:val="0"/>
        </w:numPr>
        <w:rPr>
          <w:noProof w:val="0"/>
        </w:rPr>
      </w:pPr>
      <w:bookmarkStart w:id="265" w:name="_Toc29225463"/>
      <w:r w:rsidRPr="00D26514">
        <w:rPr>
          <w:noProof w:val="0"/>
        </w:rPr>
        <w:t>A.1 &lt;Title&gt;</w:t>
      </w:r>
      <w:bookmarkEnd w:id="265"/>
    </w:p>
    <w:p w14:paraId="43BFD88E" w14:textId="77777777" w:rsidR="0095084C" w:rsidRPr="00D26514" w:rsidRDefault="0095084C" w:rsidP="0095084C">
      <w:pPr>
        <w:pStyle w:val="BodyText"/>
      </w:pPr>
      <w:r w:rsidRPr="00D26514">
        <w:t>Appendix A.1 text.</w:t>
      </w:r>
    </w:p>
    <w:p w14:paraId="31E38FFC" w14:textId="77777777" w:rsidR="0095084C" w:rsidRPr="00D26514" w:rsidRDefault="0095084C" w:rsidP="0095084C">
      <w:pPr>
        <w:pStyle w:val="Heading3"/>
        <w:numPr>
          <w:ilvl w:val="0"/>
          <w:numId w:val="0"/>
        </w:numPr>
        <w:rPr>
          <w:noProof w:val="0"/>
        </w:rPr>
      </w:pPr>
      <w:bookmarkStart w:id="266" w:name="_Toc29225464"/>
      <w:r w:rsidRPr="00D26514">
        <w:rPr>
          <w:noProof w:val="0"/>
        </w:rPr>
        <w:t>A.1.1 &lt;Title&gt;</w:t>
      </w:r>
      <w:bookmarkEnd w:id="266"/>
    </w:p>
    <w:p w14:paraId="02178C92" w14:textId="77777777" w:rsidR="0095084C" w:rsidRPr="00D26514" w:rsidRDefault="0095084C" w:rsidP="0095084C">
      <w:pPr>
        <w:pStyle w:val="BodyText"/>
      </w:pPr>
      <w:r w:rsidRPr="00D26514">
        <w:t>Appendix A.1.1 text.</w:t>
      </w:r>
    </w:p>
    <w:p w14:paraId="5C785E3B" w14:textId="77777777" w:rsidR="0095084C" w:rsidRPr="00D26514" w:rsidRDefault="0095084C" w:rsidP="0095084C">
      <w:pPr>
        <w:pStyle w:val="Heading1"/>
        <w:numPr>
          <w:ilvl w:val="0"/>
          <w:numId w:val="0"/>
        </w:numPr>
        <w:rPr>
          <w:noProof w:val="0"/>
        </w:rPr>
      </w:pPr>
      <w:bookmarkStart w:id="267" w:name="_Toc29225465"/>
      <w:r w:rsidRPr="00D26514">
        <w:rPr>
          <w:noProof w:val="0"/>
        </w:rPr>
        <w:lastRenderedPageBreak/>
        <w:t>Appendix B – &lt;Appendix Title&gt;</w:t>
      </w:r>
      <w:bookmarkEnd w:id="267"/>
      <w:r w:rsidRPr="00D26514">
        <w:rPr>
          <w:noProof w:val="0"/>
        </w:rPr>
        <w:t xml:space="preserve"> </w:t>
      </w:r>
    </w:p>
    <w:p w14:paraId="10C3E930" w14:textId="77777777" w:rsidR="0095084C" w:rsidRPr="00D26514" w:rsidRDefault="0095084C" w:rsidP="0095084C">
      <w:pPr>
        <w:pStyle w:val="BodyText"/>
      </w:pPr>
      <w:r w:rsidRPr="00D26514">
        <w:t>Appendix B text.</w:t>
      </w:r>
    </w:p>
    <w:p w14:paraId="46D58232" w14:textId="77777777" w:rsidR="0095084C" w:rsidRPr="00D26514" w:rsidRDefault="0095084C" w:rsidP="0095084C">
      <w:pPr>
        <w:pStyle w:val="Heading2"/>
        <w:numPr>
          <w:ilvl w:val="0"/>
          <w:numId w:val="0"/>
        </w:numPr>
        <w:rPr>
          <w:noProof w:val="0"/>
        </w:rPr>
      </w:pPr>
      <w:bookmarkStart w:id="268" w:name="_Toc29225466"/>
      <w:r w:rsidRPr="00D26514">
        <w:rPr>
          <w:noProof w:val="0"/>
        </w:rPr>
        <w:t>B.1 &lt;Title&gt;</w:t>
      </w:r>
      <w:bookmarkEnd w:id="268"/>
    </w:p>
    <w:p w14:paraId="07F09501" w14:textId="77777777" w:rsidR="0095084C" w:rsidRPr="00D26514" w:rsidRDefault="0095084C" w:rsidP="0095084C">
      <w:pPr>
        <w:pStyle w:val="BodyText"/>
      </w:pPr>
      <w:r w:rsidRPr="00D26514">
        <w:t>Appendix B.1 text.</w:t>
      </w:r>
    </w:p>
    <w:p w14:paraId="3390FCDD" w14:textId="77777777" w:rsidR="0095084C" w:rsidRPr="00D26514" w:rsidRDefault="0095084C" w:rsidP="0095084C">
      <w:pPr>
        <w:pStyle w:val="Heading3"/>
        <w:numPr>
          <w:ilvl w:val="0"/>
          <w:numId w:val="0"/>
        </w:numPr>
        <w:rPr>
          <w:noProof w:val="0"/>
        </w:rPr>
      </w:pPr>
      <w:bookmarkStart w:id="269" w:name="_Toc29225467"/>
      <w:r w:rsidRPr="00D26514">
        <w:rPr>
          <w:noProof w:val="0"/>
        </w:rPr>
        <w:t>B.1.1 &lt;Title&gt;</w:t>
      </w:r>
      <w:bookmarkEnd w:id="269"/>
    </w:p>
    <w:p w14:paraId="5C417849" w14:textId="77777777" w:rsidR="0095084C" w:rsidRPr="00D26514" w:rsidRDefault="0095084C" w:rsidP="0095084C">
      <w:pPr>
        <w:pStyle w:val="BodyText"/>
      </w:pPr>
      <w:r w:rsidRPr="00D26514">
        <w:t>Appendix B.1.1 text.</w:t>
      </w:r>
    </w:p>
    <w:bookmarkEnd w:id="262"/>
    <w:bookmarkEnd w:id="263"/>
    <w:bookmarkEnd w:id="264"/>
    <w:p w14:paraId="171B410B" w14:textId="634EDF34" w:rsidR="0095084C" w:rsidRPr="00D26514" w:rsidRDefault="0095084C" w:rsidP="00EA4EA1">
      <w:pPr>
        <w:pStyle w:val="BodyText"/>
      </w:pPr>
    </w:p>
    <w:p w14:paraId="612F79B6" w14:textId="77777777" w:rsidR="00522F40" w:rsidRPr="00D26514" w:rsidRDefault="00F313A8" w:rsidP="00EA3BCB">
      <w:pPr>
        <w:pStyle w:val="Heading1"/>
        <w:numPr>
          <w:ilvl w:val="0"/>
          <w:numId w:val="0"/>
        </w:numPr>
        <w:rPr>
          <w:noProof w:val="0"/>
        </w:rPr>
      </w:pPr>
      <w:bookmarkStart w:id="270" w:name="_Toc345074693"/>
      <w:bookmarkStart w:id="271" w:name="_Toc29225468"/>
      <w:bookmarkEnd w:id="259"/>
      <w:bookmarkEnd w:id="260"/>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270"/>
      <w:bookmarkEnd w:id="271"/>
    </w:p>
    <w:p w14:paraId="482DA922" w14:textId="41433C53" w:rsidR="00DC150D" w:rsidRPr="00D26514" w:rsidRDefault="004F2392" w:rsidP="004F2392">
      <w:pPr>
        <w:pStyle w:val="AuthorInstructions"/>
        <w:rPr>
          <w:szCs w:val="24"/>
        </w:rPr>
      </w:pPr>
      <w:bookmarkStart w:id="272" w:name="OLE_LINK51"/>
      <w:bookmarkStart w:id="273" w:name="OLE_LINK52"/>
      <w:bookmarkStart w:id="274" w:name="OLE_LINK53"/>
      <w:bookmarkStart w:id="275" w:name="OLE_LINK54"/>
      <w:bookmarkStart w:id="276" w:name="OLE_LINK83"/>
      <w:r w:rsidRPr="00D26514">
        <w:rPr>
          <w:szCs w:val="24"/>
        </w:rPr>
        <w:t>&lt;</w:t>
      </w:r>
      <w:r w:rsidR="00DC150D" w:rsidRPr="00D26514">
        <w:rPr>
          <w:szCs w:val="24"/>
        </w:rPr>
        <w:t>For Public Comment,</w:t>
      </w:r>
      <w:r w:rsidR="001C26CB" w:rsidRPr="00D26514">
        <w:rPr>
          <w:szCs w:val="24"/>
        </w:rPr>
        <w:t xml:space="preserve"> p</w:t>
      </w:r>
      <w:r w:rsidR="001C26CB" w:rsidRPr="00D26514">
        <w:t>lease explicitly identify all new OIDs, UIDs, URNs, etc., defined specifically for this profile. These items should be collected from the sections above, and listed here as additions to the applicable domain OID Registry. This section will be deleted prior to inclusion into the Technical Framework as Final Text, but should be present for publication of Public Comment and Trial Implementation.&gt;</w:t>
      </w:r>
    </w:p>
    <w:p w14:paraId="452EFCDC" w14:textId="38BD8E07" w:rsidR="004F2392" w:rsidRPr="00EA3BCB" w:rsidRDefault="00DC150D" w:rsidP="004F2392">
      <w:pPr>
        <w:pStyle w:val="AuthorInstructions"/>
      </w:pPr>
      <w:r w:rsidRPr="00D26514">
        <w:rPr>
          <w:szCs w:val="24"/>
        </w:rPr>
        <w:t>At Trial Implementation</w:t>
      </w:r>
      <w:r w:rsidR="001C26CB" w:rsidRPr="00D26514">
        <w:rPr>
          <w:szCs w:val="24"/>
        </w:rPr>
        <w:t xml:space="preserve"> publication</w:t>
      </w:r>
      <w:r w:rsidRPr="00D26514">
        <w:rPr>
          <w:szCs w:val="24"/>
        </w:rPr>
        <w:t>, t</w:t>
      </w:r>
      <w:r w:rsidR="004F2392" w:rsidRPr="00D26514">
        <w:rPr>
          <w:szCs w:val="24"/>
        </w:rPr>
        <w:t xml:space="preserve">he </w:t>
      </w:r>
      <w:r w:rsidR="001C26CB" w:rsidRPr="00D26514">
        <w:rPr>
          <w:szCs w:val="24"/>
        </w:rPr>
        <w:t xml:space="preserve">domain technical </w:t>
      </w:r>
      <w:r w:rsidR="004F2392" w:rsidRPr="00D26514">
        <w:rPr>
          <w:szCs w:val="24"/>
        </w:rPr>
        <w:t xml:space="preserve">committee </w:t>
      </w:r>
      <w:r w:rsidR="004F2392" w:rsidRPr="00EA3BCB">
        <w:rPr>
          <w:b/>
          <w:szCs w:val="24"/>
        </w:rPr>
        <w:t>must</w:t>
      </w:r>
      <w:r w:rsidR="004F2392" w:rsidRPr="00D26514">
        <w:rPr>
          <w:szCs w:val="24"/>
        </w:rPr>
        <w:t xml:space="preserve"> ensure that all new OIDs, UIDs, URNs, etc., defined specifically for this profile have been recorded in their OID Registry. This section will be deleted prior to inclusion into the Technical Framework Volumes as Final Text but should be present for publication of Public Comment and Trial Implementation.</w:t>
      </w:r>
      <w:r w:rsidR="004F2392" w:rsidRPr="00D26514">
        <w:t>&gt;</w:t>
      </w:r>
    </w:p>
    <w:p w14:paraId="36A75C6A" w14:textId="77777777" w:rsidR="004F2392" w:rsidRPr="00D26514" w:rsidRDefault="004F2392" w:rsidP="00EA3BCB">
      <w:pPr>
        <w:pStyle w:val="BodyText"/>
      </w:pPr>
    </w:p>
    <w:p w14:paraId="4D9115D7" w14:textId="765AB320" w:rsidR="004F2392" w:rsidRPr="00D26514" w:rsidRDefault="004F2392" w:rsidP="00EA3BCB">
      <w:pPr>
        <w:pStyle w:val="BodyText"/>
      </w:pPr>
      <w:r w:rsidRPr="00D26514">
        <w:t xml:space="preserve">The </w:t>
      </w:r>
      <w:r w:rsidR="00DE5060">
        <w:t>IT Infrastructure</w:t>
      </w:r>
      <w:r w:rsidRPr="00D26514">
        <w:t xml:space="preserve"> registry of OIDs is located at &lt;link to your OID registry(</w:t>
      </w:r>
      <w:proofErr w:type="spellStart"/>
      <w:r w:rsidRPr="00D26514">
        <w:t>ies</w:t>
      </w:r>
      <w:proofErr w:type="spellEnd"/>
      <w:r w:rsidRPr="00D26514">
        <w:t>)</w:t>
      </w:r>
    </w:p>
    <w:p w14:paraId="2CFB699A" w14:textId="77777777" w:rsidR="004F2392" w:rsidRPr="00D26514" w:rsidRDefault="004F2392">
      <w:pPr>
        <w:pStyle w:val="BodyText"/>
      </w:pPr>
    </w:p>
    <w:bookmarkEnd w:id="272"/>
    <w:bookmarkEnd w:id="273"/>
    <w:p w14:paraId="78F58AA9" w14:textId="0A9D13BE" w:rsidR="00B32872" w:rsidRPr="00D26514" w:rsidRDefault="001C26CB">
      <w:pPr>
        <w:pStyle w:val="BodyText"/>
      </w:pPr>
      <w:r w:rsidRPr="00D26514">
        <w:t>Additions to the</w:t>
      </w:r>
      <w:r w:rsidR="00B32872" w:rsidRPr="00D26514">
        <w:t xml:space="preserve"> </w:t>
      </w:r>
      <w:r w:rsidR="00DE5060">
        <w:t>IT Infrastructure</w:t>
      </w:r>
      <w:r w:rsidRPr="00D26514">
        <w:t xml:space="preserve"> OID Registry are:</w:t>
      </w:r>
    </w:p>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277" w:name="_Toc345074694"/>
      <w:bookmarkStart w:id="278" w:name="_Toc29225469"/>
      <w:bookmarkEnd w:id="274"/>
      <w:bookmarkEnd w:id="275"/>
      <w:bookmarkEnd w:id="276"/>
      <w:r w:rsidRPr="00D26514">
        <w:lastRenderedPageBreak/>
        <w:t>Volume 3 – Content Modules</w:t>
      </w:r>
      <w:bookmarkEnd w:id="277"/>
      <w:bookmarkEnd w:id="278"/>
    </w:p>
    <w:p w14:paraId="20256605" w14:textId="77777777" w:rsidR="00FD3F02" w:rsidRPr="00D26514" w:rsidRDefault="008D45BC" w:rsidP="00597DB2">
      <w:pPr>
        <w:pStyle w:val="AuthorInstructions"/>
      </w:pPr>
      <w:r w:rsidRPr="00D26514">
        <w:t>&lt;The current version of th</w:t>
      </w:r>
      <w:r w:rsidR="003F3E4A" w:rsidRPr="00D26514">
        <w:t>e s</w:t>
      </w:r>
      <w:r w:rsidRPr="00D26514">
        <w:t>upplement template only addresses HL7 v3 CDA Content Modules</w:t>
      </w:r>
      <w:r w:rsidR="00887E40" w:rsidRPr="00D26514">
        <w:t xml:space="preserve">. </w:t>
      </w:r>
      <w:r w:rsidRPr="00D26514">
        <w:t>All CDA Content Modules will go in Section 6 of Volume 3 of each domain’s Technical Framework d</w:t>
      </w:r>
      <w:r w:rsidR="00170ED0" w:rsidRPr="00D26514">
        <w:t>ocument</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DICOM Content Modules (section 7 of Volume 3) and other types of Content Modules (section 8, </w:t>
      </w:r>
      <w:r w:rsidR="00701B3A" w:rsidRPr="00D26514">
        <w:t>etc.</w:t>
      </w:r>
      <w:r w:rsidRPr="00D26514">
        <w:t>, of Volume 3)</w:t>
      </w:r>
      <w:r w:rsidR="00FD3F02" w:rsidRPr="00D26514">
        <w:t xml:space="preserve">. </w:t>
      </w:r>
    </w:p>
    <w:p w14:paraId="55C79C44" w14:textId="77777777"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 CDA Content Modules will be defined in Volume 3</w:t>
      </w:r>
      <w:r w:rsidR="008D45BC" w:rsidRPr="00D26514">
        <w:t>.&gt;</w:t>
      </w:r>
    </w:p>
    <w:p w14:paraId="65C2BD5C" w14:textId="76A2BD8F" w:rsidR="00170ED0" w:rsidRPr="00D26514" w:rsidRDefault="00170ED0" w:rsidP="005B5D47">
      <w:pPr>
        <w:pStyle w:val="Heading1"/>
        <w:numPr>
          <w:ilvl w:val="0"/>
          <w:numId w:val="0"/>
        </w:numPr>
        <w:rPr>
          <w:bCs/>
          <w:noProof w:val="0"/>
        </w:rPr>
      </w:pPr>
      <w:bookmarkStart w:id="279" w:name="_Toc345074695"/>
      <w:bookmarkStart w:id="280" w:name="_Toc29225470"/>
      <w:r w:rsidRPr="00D26514">
        <w:rPr>
          <w:bCs/>
          <w:noProof w:val="0"/>
        </w:rPr>
        <w:lastRenderedPageBreak/>
        <w:t>5</w:t>
      </w:r>
      <w:r w:rsidR="00291725" w:rsidRPr="00D26514">
        <w:rPr>
          <w:bCs/>
          <w:noProof w:val="0"/>
        </w:rPr>
        <w:t xml:space="preserve"> </w:t>
      </w:r>
      <w:r w:rsidR="00C30A00" w:rsidRPr="00D26514">
        <w:rPr>
          <w:bCs/>
          <w:noProof w:val="0"/>
        </w:rPr>
        <w:t xml:space="preserve">IHE </w:t>
      </w:r>
      <w:r w:rsidRPr="00D26514">
        <w:rPr>
          <w:bCs/>
          <w:noProof w:val="0"/>
        </w:rPr>
        <w:t>Namespaces</w:t>
      </w:r>
      <w:r w:rsidR="009F5CC2" w:rsidRPr="00D26514">
        <w:rPr>
          <w:bCs/>
          <w:noProof w:val="0"/>
        </w:rPr>
        <w:t>, Concept Domains</w:t>
      </w:r>
      <w:r w:rsidRPr="00D26514">
        <w:rPr>
          <w:bCs/>
          <w:noProof w:val="0"/>
        </w:rPr>
        <w:t xml:space="preserve"> and Vocabularies</w:t>
      </w:r>
      <w:bookmarkEnd w:id="279"/>
      <w:bookmarkEnd w:id="280"/>
    </w:p>
    <w:p w14:paraId="7AE75865" w14:textId="66CE8A57" w:rsidR="00701B3A" w:rsidRPr="00D26514" w:rsidRDefault="00170ED0" w:rsidP="00170ED0">
      <w:pPr>
        <w:pStyle w:val="EditorInstructions"/>
      </w:pPr>
      <w:r w:rsidRPr="00D26514">
        <w:t xml:space="preserve">Add to </w:t>
      </w:r>
      <w:r w:rsidR="00151E50" w:rsidRPr="00D26514">
        <w:t>S</w:t>
      </w:r>
      <w:r w:rsidRPr="00D26514">
        <w:t xml:space="preserve">ection 5 </w:t>
      </w:r>
      <w:r w:rsidR="00C30A00" w:rsidRPr="00D26514">
        <w:t xml:space="preserve">IHE </w:t>
      </w:r>
      <w:r w:rsidRPr="00D26514">
        <w:t>Namespaces</w:t>
      </w:r>
      <w:r w:rsidR="009F5CC2" w:rsidRPr="00D26514">
        <w:t>, Concept Domains</w:t>
      </w:r>
      <w:r w:rsidRPr="00D26514">
        <w:t xml:space="preserve"> and Vocabularies</w:t>
      </w:r>
      <w:bookmarkStart w:id="281" w:name="_IHEActCode_Vocabulary"/>
      <w:bookmarkStart w:id="282" w:name="_IHERoleCode_Vocabulary"/>
      <w:bookmarkEnd w:id="281"/>
      <w:bookmarkEnd w:id="282"/>
    </w:p>
    <w:p w14:paraId="38BC0AF2" w14:textId="77777777" w:rsidR="00BC5151" w:rsidRPr="00D26514" w:rsidRDefault="00BC5151" w:rsidP="00EA3BCB">
      <w:pPr>
        <w:pStyle w:val="BodyText"/>
      </w:pPr>
    </w:p>
    <w:p w14:paraId="4F3A714A" w14:textId="1FFA5DB2" w:rsidR="00BC5151" w:rsidRPr="00D26514" w:rsidRDefault="00BC5151" w:rsidP="00EA3BCB">
      <w:pPr>
        <w:pStyle w:val="Heading2"/>
        <w:numPr>
          <w:ilvl w:val="0"/>
          <w:numId w:val="0"/>
        </w:numPr>
      </w:pPr>
      <w:bookmarkStart w:id="283" w:name="_Toc29225471"/>
      <w:r w:rsidRPr="00D26514">
        <w:rPr>
          <w:noProof w:val="0"/>
        </w:rPr>
        <w:t>5.1 IHE Namespaces</w:t>
      </w:r>
      <w:bookmarkEnd w:id="283"/>
    </w:p>
    <w:p w14:paraId="565781DE" w14:textId="7F1FEC32" w:rsidR="00BB1C43" w:rsidRPr="00D26514" w:rsidRDefault="00BB1C43" w:rsidP="00BB1C43">
      <w:pPr>
        <w:pStyle w:val="AuthorInstructions"/>
        <w:rPr>
          <w:szCs w:val="24"/>
        </w:rPr>
      </w:pPr>
      <w:bookmarkStart w:id="284" w:name="OLE_LINK129"/>
      <w:r w:rsidRPr="00D26514">
        <w:rPr>
          <w:szCs w:val="24"/>
        </w:rPr>
        <w:t>&lt;</w:t>
      </w:r>
      <w:r w:rsidRPr="00D26514">
        <w:rPr>
          <w:b/>
          <w:szCs w:val="24"/>
        </w:rPr>
        <w:t>For Public Comment publication</w:t>
      </w:r>
      <w:r w:rsidRPr="00D26514">
        <w:rPr>
          <w:szCs w:val="24"/>
        </w:rPr>
        <w:t>, p</w:t>
      </w:r>
      <w:r w:rsidRPr="00D26514">
        <w:t xml:space="preserve">lease explicitly identify all </w:t>
      </w:r>
      <w:r w:rsidRPr="00EA3BCB">
        <w:rPr>
          <w:b/>
        </w:rPr>
        <w:t>new</w:t>
      </w:r>
      <w:r w:rsidRPr="00D26514">
        <w:t xml:space="preserve"> OIDs, UIDs, URNs, etc., defined specifically for this profile. These items should be collected from the sections within this supplement and listed here as additions to the applicable domain OID Registry. The tables within this section will be deleted prior to inclusion into the Technical Framework as Final Text, but should be present for publication for Public Comment.&gt;</w:t>
      </w:r>
    </w:p>
    <w:p w14:paraId="761E0021" w14:textId="5325490E" w:rsidR="00BB1C43" w:rsidRPr="00D26514" w:rsidRDefault="00BB1C43" w:rsidP="00BB1C43">
      <w:pPr>
        <w:pStyle w:val="AuthorInstructions"/>
      </w:pPr>
      <w:bookmarkStart w:id="285" w:name="OLE_LINK139"/>
      <w:bookmarkStart w:id="286" w:name="OLE_LINK140"/>
      <w:bookmarkStart w:id="287" w:name="OLE_LINK141"/>
      <w:r w:rsidRPr="00D26514">
        <w:rPr>
          <w:szCs w:val="24"/>
        </w:rPr>
        <w:t>&lt;</w:t>
      </w:r>
      <w:r w:rsidRPr="00D26514">
        <w:rPr>
          <w:b/>
          <w:szCs w:val="24"/>
        </w:rPr>
        <w:t>For Trial Implementation publication</w:t>
      </w:r>
      <w:r w:rsidRPr="00D26514">
        <w:rPr>
          <w:szCs w:val="24"/>
        </w:rPr>
        <w:t xml:space="preserve">, the domain technical committee </w:t>
      </w:r>
      <w:r w:rsidRPr="00D26514">
        <w:rPr>
          <w:b/>
          <w:szCs w:val="24"/>
        </w:rPr>
        <w:t>must</w:t>
      </w:r>
      <w:r w:rsidRPr="00D26514">
        <w:rPr>
          <w:szCs w:val="24"/>
        </w:rPr>
        <w:t xml:space="preserve"> ensure that all new OIDs, UIDs, URNs, et</w:t>
      </w:r>
      <w:bookmarkEnd w:id="285"/>
      <w:bookmarkEnd w:id="286"/>
      <w:bookmarkEnd w:id="287"/>
      <w:r w:rsidR="00F4757B" w:rsidRPr="00D26514">
        <w:rPr>
          <w:szCs w:val="24"/>
        </w:rPr>
        <w:t xml:space="preserve">c., </w:t>
      </w:r>
      <w:r w:rsidRPr="00D26514">
        <w:rPr>
          <w:szCs w:val="24"/>
        </w:rPr>
        <w:t xml:space="preserve">defined specifically for this profile </w:t>
      </w:r>
      <w:r w:rsidR="00F4757B" w:rsidRPr="00D26514">
        <w:rPr>
          <w:szCs w:val="24"/>
        </w:rPr>
        <w:t xml:space="preserve">(and listed here for public comment publication </w:t>
      </w:r>
      <w:r w:rsidRPr="00D26514">
        <w:rPr>
          <w:szCs w:val="24"/>
        </w:rPr>
        <w:t xml:space="preserve">have </w:t>
      </w:r>
      <w:r w:rsidR="00F4757B" w:rsidRPr="00D26514">
        <w:rPr>
          <w:szCs w:val="24"/>
        </w:rPr>
        <w:t xml:space="preserve">now </w:t>
      </w:r>
      <w:r w:rsidRPr="00D26514">
        <w:rPr>
          <w:szCs w:val="24"/>
        </w:rPr>
        <w:t>been recorded in their OID Registry. The tables within this section will be deleted prior to inclusion into the Technical Framework Volumes as Final Text but should be present for publication for Trial Implementation.</w:t>
      </w:r>
      <w:r w:rsidRPr="00D26514">
        <w:t>&gt;</w:t>
      </w:r>
    </w:p>
    <w:p w14:paraId="77F7F410" w14:textId="2F45BE69" w:rsidR="00BB1C43" w:rsidRPr="00D26514" w:rsidRDefault="00BB1C43" w:rsidP="00EA3BCB">
      <w:pPr>
        <w:pStyle w:val="AuthorInstructions"/>
      </w:pPr>
      <w:r w:rsidRPr="00D26514">
        <w:t>&lt;</w:t>
      </w:r>
      <w:r w:rsidRPr="00EA3BCB">
        <w:t xml:space="preserve">Ensure the domain’s </w:t>
      </w:r>
      <w:r w:rsidRPr="00D26514">
        <w:t>registry of OIDs is linked to from the following wiki page. It may be another wiki page, a document on the ftp site, etc.&gt;</w:t>
      </w:r>
    </w:p>
    <w:p w14:paraId="6214AFD4" w14:textId="00C2F58A" w:rsidR="00BB1C43" w:rsidRPr="00D26514" w:rsidRDefault="00BB1C43" w:rsidP="00BB1C43">
      <w:pPr>
        <w:pStyle w:val="BodyText"/>
      </w:pPr>
      <w:r w:rsidRPr="00D26514">
        <w:t xml:space="preserve">The </w:t>
      </w:r>
      <w:r w:rsidR="00DE5060">
        <w:t>IT Infrastructure</w:t>
      </w:r>
      <w:r w:rsidRPr="00D26514">
        <w:t xml:space="preserve"> registry of OIDs is located at </w:t>
      </w:r>
      <w:hyperlink r:id="rId41" w:anchor="IHE_Domain_Namespaces" w:history="1">
        <w:r w:rsidRPr="00D26514">
          <w:rPr>
            <w:rStyle w:val="Hyperlink"/>
          </w:rPr>
          <w:t>http://wiki.ihe.net/index.php/OID_Registration#IHE_Domain_Namespaces</w:t>
        </w:r>
      </w:hyperlink>
    </w:p>
    <w:p w14:paraId="01BF39B1" w14:textId="77777777" w:rsidR="00BB1C43" w:rsidRPr="00D26514" w:rsidRDefault="00BB1C43" w:rsidP="00BB1C43">
      <w:pPr>
        <w:pStyle w:val="BodyText"/>
      </w:pPr>
    </w:p>
    <w:p w14:paraId="2014F393" w14:textId="3CF35B72" w:rsidR="00BB1C43" w:rsidRPr="00D26514" w:rsidRDefault="00BB1C43" w:rsidP="00BB1C43">
      <w:pPr>
        <w:pStyle w:val="BodyText"/>
      </w:pPr>
      <w:r w:rsidRPr="00D26514">
        <w:t xml:space="preserve">Additions to the </w:t>
      </w:r>
      <w:r w:rsidR="00DE5060">
        <w:t>IT Infrastructure</w:t>
      </w:r>
      <w:r w:rsidRPr="00D26514">
        <w:t xml:space="preserve"> OID Registry are:</w:t>
      </w:r>
    </w:p>
    <w:p w14:paraId="5ED111B0" w14:textId="77777777" w:rsidR="00BB1C43" w:rsidRPr="00D26514" w:rsidRDefault="00BB1C43"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D26514" w14:paraId="005083D1" w14:textId="77777777" w:rsidTr="00EA3BCB">
        <w:trPr>
          <w:tblHeader/>
          <w:jc w:val="center"/>
        </w:trPr>
        <w:tc>
          <w:tcPr>
            <w:tcW w:w="1853" w:type="dxa"/>
            <w:shd w:val="clear" w:color="auto" w:fill="D9D9D9"/>
          </w:tcPr>
          <w:bookmarkEnd w:id="284"/>
          <w:p w14:paraId="05C9D1C3" w14:textId="77777777" w:rsidR="00170ED0" w:rsidRPr="00D26514" w:rsidRDefault="00170ED0" w:rsidP="00B9303B">
            <w:pPr>
              <w:pStyle w:val="TableEntryHeader"/>
              <w:rPr>
                <w:rFonts w:eastAsia="Arial Unicode MS"/>
                <w:szCs w:val="24"/>
              </w:rPr>
            </w:pPr>
            <w:proofErr w:type="spellStart"/>
            <w:r w:rsidRPr="00D26514">
              <w:t>codeSystem</w:t>
            </w:r>
            <w:proofErr w:type="spellEnd"/>
            <w:r w:rsidRPr="00D26514">
              <w:t xml:space="preserve"> </w:t>
            </w:r>
          </w:p>
        </w:tc>
        <w:tc>
          <w:tcPr>
            <w:tcW w:w="2210" w:type="dxa"/>
            <w:shd w:val="clear" w:color="auto" w:fill="D9D9D9"/>
          </w:tcPr>
          <w:p w14:paraId="2A80D02D" w14:textId="77777777" w:rsidR="00170ED0" w:rsidRPr="00D26514" w:rsidRDefault="00170ED0" w:rsidP="00B9303B">
            <w:pPr>
              <w:pStyle w:val="TableEntryHeader"/>
              <w:rPr>
                <w:rFonts w:eastAsia="Arial Unicode MS"/>
                <w:szCs w:val="24"/>
              </w:rPr>
            </w:pPr>
            <w:proofErr w:type="spellStart"/>
            <w:r w:rsidRPr="00D26514">
              <w:t>codeSystemName</w:t>
            </w:r>
            <w:proofErr w:type="spellEnd"/>
            <w:r w:rsidRPr="00D26514">
              <w:t xml:space="preserve"> </w:t>
            </w:r>
          </w:p>
        </w:tc>
        <w:tc>
          <w:tcPr>
            <w:tcW w:w="4503" w:type="dxa"/>
            <w:shd w:val="clear" w:color="auto" w:fill="D9D9D9"/>
          </w:tcPr>
          <w:p w14:paraId="2ABF19E1"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5053657B" w14:textId="77777777" w:rsidTr="00EA3BCB">
        <w:trPr>
          <w:jc w:val="center"/>
        </w:trPr>
        <w:tc>
          <w:tcPr>
            <w:tcW w:w="1853" w:type="dxa"/>
            <w:shd w:val="clear" w:color="auto" w:fill="auto"/>
          </w:tcPr>
          <w:p w14:paraId="2BDD897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6CEEADC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1B8ECCC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27161359" w14:textId="77777777" w:rsidTr="00EA3BCB">
        <w:trPr>
          <w:jc w:val="center"/>
        </w:trPr>
        <w:tc>
          <w:tcPr>
            <w:tcW w:w="1853" w:type="dxa"/>
            <w:shd w:val="clear" w:color="auto" w:fill="auto"/>
          </w:tcPr>
          <w:p w14:paraId="2A690271"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198F6BF7"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2E2D9E13"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56D6613F" w14:textId="77777777" w:rsidTr="00EA3BCB">
        <w:trPr>
          <w:jc w:val="center"/>
        </w:trPr>
        <w:tc>
          <w:tcPr>
            <w:tcW w:w="1853" w:type="dxa"/>
            <w:shd w:val="clear" w:color="auto" w:fill="auto"/>
          </w:tcPr>
          <w:p w14:paraId="14F10C0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7E6677E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3C1398B6"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795D93A3" w14:textId="77777777" w:rsidR="00170ED0" w:rsidRPr="00D26514" w:rsidRDefault="00170ED0" w:rsidP="00170ED0">
      <w:pPr>
        <w:pStyle w:val="BodyText"/>
      </w:pPr>
    </w:p>
    <w:p w14:paraId="4796BF04" w14:textId="09A6CE4D" w:rsidR="00FA0161" w:rsidRPr="00D26514" w:rsidRDefault="00FA0161" w:rsidP="00FA0161">
      <w:pPr>
        <w:pStyle w:val="Heading2"/>
        <w:numPr>
          <w:ilvl w:val="0"/>
          <w:numId w:val="0"/>
        </w:numPr>
        <w:rPr>
          <w:noProof w:val="0"/>
        </w:rPr>
      </w:pPr>
      <w:bookmarkStart w:id="288" w:name="_Toc29225472"/>
      <w:bookmarkStart w:id="289" w:name="OLE_LINK127"/>
      <w:bookmarkStart w:id="290" w:name="OLE_LINK128"/>
      <w:r w:rsidRPr="00D26514">
        <w:rPr>
          <w:noProof w:val="0"/>
        </w:rPr>
        <w:t>5.2 IHE Concept Domains</w:t>
      </w:r>
      <w:bookmarkEnd w:id="288"/>
    </w:p>
    <w:bookmarkEnd w:id="289"/>
    <w:bookmarkEnd w:id="290"/>
    <w:p w14:paraId="15F5C7AF" w14:textId="77777777" w:rsidR="009F5CC2" w:rsidRPr="00D26514" w:rsidRDefault="009F5CC2" w:rsidP="009F5CC2">
      <w:pPr>
        <w:pStyle w:val="AuthorInstructions"/>
      </w:pPr>
      <w:r w:rsidRPr="00D26514">
        <w:t>&lt;Concept Domains are named categories of things that are used when it isn’t possible to bind to a specific set of codes. There are a number of reasons you might not be able to define and bind to a specific set of codes, one of the most common being that the codes set needs to vary depending on locale or context.&gt;</w:t>
      </w:r>
    </w:p>
    <w:p w14:paraId="764B3E81" w14:textId="77777777" w:rsidR="00BB1C43" w:rsidRPr="00D26514" w:rsidRDefault="00BB1C43" w:rsidP="009F5CC2">
      <w:pPr>
        <w:pStyle w:val="AuthorInstructions"/>
      </w:pPr>
    </w:p>
    <w:p w14:paraId="1398FA99" w14:textId="55413976" w:rsidR="00BB1C43" w:rsidRPr="00D26514" w:rsidRDefault="00BB1C43" w:rsidP="00BB1C43">
      <w:pPr>
        <w:pStyle w:val="BodyText"/>
        <w:rPr>
          <w:rStyle w:val="AuthorInstructionsChar"/>
        </w:rPr>
      </w:pPr>
      <w:bookmarkStart w:id="291" w:name="OLE_LINK115"/>
      <w:bookmarkStart w:id="292" w:name="OLE_LINK116"/>
      <w:r w:rsidRPr="00D26514">
        <w:lastRenderedPageBreak/>
        <w:t xml:space="preserve">For a listing of the </w:t>
      </w:r>
      <w:r w:rsidR="00DE5060">
        <w:t>ITI</w:t>
      </w:r>
      <w:r w:rsidRPr="00D26514">
        <w:t xml:space="preserve"> Concept Domains see </w:t>
      </w:r>
      <w:r w:rsidRPr="00D26514">
        <w:rPr>
          <w:rStyle w:val="AuthorInstructionsChar"/>
        </w:rPr>
        <w:t>&lt;enter location of the domains Concept Domains or NA if none&gt;</w:t>
      </w:r>
    </w:p>
    <w:bookmarkEnd w:id="291"/>
    <w:bookmarkEnd w:id="292"/>
    <w:p w14:paraId="10FA349B" w14:textId="77777777" w:rsidR="009F5CC2" w:rsidRPr="00D26514" w:rsidRDefault="009F5CC2"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80"/>
        <w:gridCol w:w="2551"/>
        <w:gridCol w:w="3820"/>
      </w:tblGrid>
      <w:tr w:rsidR="009F5CC2" w:rsidRPr="00D26514" w14:paraId="38629957" w14:textId="77777777" w:rsidTr="009F5CC2">
        <w:trPr>
          <w:tblHeader/>
          <w:jc w:val="center"/>
        </w:trPr>
        <w:tc>
          <w:tcPr>
            <w:tcW w:w="1980" w:type="dxa"/>
            <w:shd w:val="clear" w:color="auto" w:fill="D9D9D9"/>
          </w:tcPr>
          <w:p w14:paraId="69C0E257" w14:textId="77777777" w:rsidR="009F5CC2" w:rsidRPr="00D26514" w:rsidRDefault="009F5CC2" w:rsidP="0093034E">
            <w:pPr>
              <w:pStyle w:val="TableEntryHeader"/>
              <w:rPr>
                <w:rFonts w:eastAsia="Arial Unicode MS"/>
                <w:szCs w:val="24"/>
              </w:rPr>
            </w:pPr>
            <w:proofErr w:type="spellStart"/>
            <w:r w:rsidRPr="00D26514">
              <w:t>conceptDomain</w:t>
            </w:r>
            <w:proofErr w:type="spellEnd"/>
            <w:r w:rsidRPr="00D26514">
              <w:t xml:space="preserve"> </w:t>
            </w:r>
          </w:p>
        </w:tc>
        <w:tc>
          <w:tcPr>
            <w:tcW w:w="2551" w:type="dxa"/>
            <w:shd w:val="clear" w:color="auto" w:fill="D9D9D9"/>
          </w:tcPr>
          <w:p w14:paraId="27B8211D" w14:textId="77777777" w:rsidR="009F5CC2" w:rsidRPr="00D26514" w:rsidRDefault="009F5CC2" w:rsidP="0093034E">
            <w:pPr>
              <w:pStyle w:val="TableEntryHeader"/>
              <w:rPr>
                <w:rFonts w:eastAsia="Arial Unicode MS"/>
                <w:szCs w:val="24"/>
              </w:rPr>
            </w:pPr>
            <w:proofErr w:type="spellStart"/>
            <w:r w:rsidRPr="00D26514">
              <w:t>conceptDomainName</w:t>
            </w:r>
            <w:proofErr w:type="spellEnd"/>
            <w:r w:rsidRPr="00D26514">
              <w:t xml:space="preserve"> </w:t>
            </w:r>
          </w:p>
        </w:tc>
        <w:tc>
          <w:tcPr>
            <w:tcW w:w="3820" w:type="dxa"/>
            <w:shd w:val="clear" w:color="auto" w:fill="D9D9D9"/>
          </w:tcPr>
          <w:p w14:paraId="5DDB1286" w14:textId="77777777" w:rsidR="009F5CC2" w:rsidRPr="00D26514" w:rsidRDefault="009F5CC2" w:rsidP="0093034E">
            <w:pPr>
              <w:pStyle w:val="TableEntryHeader"/>
              <w:rPr>
                <w:rFonts w:eastAsia="Arial Unicode MS"/>
                <w:szCs w:val="24"/>
              </w:rPr>
            </w:pPr>
            <w:r w:rsidRPr="00D26514">
              <w:t xml:space="preserve">Description </w:t>
            </w:r>
          </w:p>
        </w:tc>
      </w:tr>
      <w:tr w:rsidR="009F5CC2" w:rsidRPr="00D26514" w14:paraId="6986B20C" w14:textId="77777777" w:rsidTr="009F5CC2">
        <w:trPr>
          <w:jc w:val="center"/>
        </w:trPr>
        <w:tc>
          <w:tcPr>
            <w:tcW w:w="1980" w:type="dxa"/>
            <w:shd w:val="clear" w:color="auto" w:fill="auto"/>
          </w:tcPr>
          <w:p w14:paraId="39A15F58"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7ED38A6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471B703"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371B8221" w14:textId="77777777" w:rsidTr="009F5CC2">
        <w:trPr>
          <w:jc w:val="center"/>
        </w:trPr>
        <w:tc>
          <w:tcPr>
            <w:tcW w:w="1980" w:type="dxa"/>
            <w:shd w:val="clear" w:color="auto" w:fill="auto"/>
          </w:tcPr>
          <w:p w14:paraId="6F696CE5"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3A8374AB"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601F981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56AD770B" w14:textId="77777777" w:rsidTr="009F5CC2">
        <w:trPr>
          <w:jc w:val="center"/>
        </w:trPr>
        <w:tc>
          <w:tcPr>
            <w:tcW w:w="1980" w:type="dxa"/>
            <w:shd w:val="clear" w:color="auto" w:fill="auto"/>
          </w:tcPr>
          <w:p w14:paraId="355BED8D"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22B51197"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7709FC1"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567FD960" w14:textId="77777777" w:rsidR="005F4B35" w:rsidRPr="00D26514" w:rsidRDefault="005F4B35" w:rsidP="005F4B35">
      <w:pPr>
        <w:pStyle w:val="BodyText"/>
      </w:pPr>
    </w:p>
    <w:p w14:paraId="6182D26A" w14:textId="7FEF119E" w:rsidR="005F4B35" w:rsidRPr="00D26514" w:rsidRDefault="00A124C7" w:rsidP="00EA3BCB">
      <w:pPr>
        <w:pStyle w:val="Heading2"/>
        <w:numPr>
          <w:ilvl w:val="0"/>
          <w:numId w:val="0"/>
        </w:numPr>
      </w:pPr>
      <w:bookmarkStart w:id="293" w:name="_Toc29225473"/>
      <w:bookmarkStart w:id="294" w:name="OLE_LINK111"/>
      <w:bookmarkStart w:id="295" w:name="OLE_LINK112"/>
      <w:r w:rsidRPr="00D26514">
        <w:t>5.3 IHE Format Codes and Vocabularies</w:t>
      </w:r>
      <w:bookmarkEnd w:id="293"/>
    </w:p>
    <w:p w14:paraId="68F3B28E" w14:textId="77777777" w:rsidR="005F4B35" w:rsidRPr="00D26514" w:rsidRDefault="005F4B35" w:rsidP="005F4B35">
      <w:pPr>
        <w:pStyle w:val="Heading3"/>
        <w:numPr>
          <w:ilvl w:val="0"/>
          <w:numId w:val="0"/>
        </w:numPr>
        <w:rPr>
          <w:noProof w:val="0"/>
        </w:rPr>
      </w:pPr>
      <w:bookmarkStart w:id="296" w:name="_Toc29225474"/>
      <w:bookmarkEnd w:id="294"/>
      <w:bookmarkEnd w:id="295"/>
      <w:r w:rsidRPr="00D26514">
        <w:rPr>
          <w:noProof w:val="0"/>
        </w:rPr>
        <w:t>5.3.1 IHE Format Codes</w:t>
      </w:r>
      <w:bookmarkEnd w:id="296"/>
    </w:p>
    <w:p w14:paraId="0B1CA378" w14:textId="77777777" w:rsidR="00BC5151" w:rsidRPr="00D26514" w:rsidRDefault="00BC5151" w:rsidP="00EA3BCB">
      <w:pPr>
        <w:pStyle w:val="BodyText"/>
      </w:pPr>
    </w:p>
    <w:p w14:paraId="529FECB8" w14:textId="349B6997" w:rsidR="005F4B35" w:rsidRPr="00EA3BCB" w:rsidRDefault="005A175A" w:rsidP="00EA3BCB">
      <w:pPr>
        <w:pStyle w:val="EditorInstructions"/>
      </w:pPr>
      <w:bookmarkStart w:id="297" w:name="OLE_LINK123"/>
      <w:bookmarkStart w:id="298" w:name="OLE_LINK124"/>
      <w:r w:rsidRPr="00EA3BCB">
        <w:t xml:space="preserve">List </w:t>
      </w:r>
      <w:r w:rsidR="00BC5151" w:rsidRPr="00D26514">
        <w:t xml:space="preserve">in the table below </w:t>
      </w:r>
      <w:r w:rsidRPr="00EA3BCB">
        <w:t xml:space="preserve">any </w:t>
      </w:r>
      <w:r w:rsidRPr="00EA3BCB">
        <w:rPr>
          <w:b/>
        </w:rPr>
        <w:t>new</w:t>
      </w:r>
      <w:r w:rsidRPr="00EA3BCB">
        <w:t xml:space="preserve"> format codes to be added to the </w:t>
      </w:r>
      <w:r w:rsidRPr="00D26514">
        <w:t xml:space="preserve">IHE Format Codes wiki page at </w:t>
      </w:r>
      <w:hyperlink r:id="rId42" w:history="1">
        <w:r w:rsidRPr="00D26514">
          <w:rPr>
            <w:rStyle w:val="Hyperlink"/>
          </w:rPr>
          <w:t>http://wiki.ihe.net/index.php/IHE_Format_Codes</w:t>
        </w:r>
      </w:hyperlink>
      <w:r w:rsidRPr="00EA3BCB">
        <w:rPr>
          <w:rStyle w:val="Hyperlink"/>
        </w:rPr>
        <w:t>.</w:t>
      </w:r>
      <w:r w:rsidR="00AA560C" w:rsidRPr="00D26514">
        <w:t xml:space="preserve"> </w:t>
      </w:r>
      <w:bookmarkStart w:id="299" w:name="OLE_LINK130"/>
      <w:bookmarkStart w:id="300" w:name="OLE_LINK131"/>
      <w:r w:rsidR="00BC5151" w:rsidRPr="00D26514">
        <w:t xml:space="preserve">For public comment, the additions must be listed in the table below. </w:t>
      </w:r>
      <w:r w:rsidR="00AA560C" w:rsidRPr="00D26514">
        <w:t xml:space="preserve">The domain technical committee must ensure any new codes are </w:t>
      </w:r>
      <w:r w:rsidR="00F4757B" w:rsidRPr="00D26514">
        <w:t xml:space="preserve">also </w:t>
      </w:r>
      <w:r w:rsidR="00AA560C" w:rsidRPr="00D26514">
        <w:t xml:space="preserve">added to the wiki page prior to publication for </w:t>
      </w:r>
      <w:r w:rsidR="00BC5151" w:rsidRPr="00D26514">
        <w:t>t</w:t>
      </w:r>
      <w:r w:rsidR="00AA560C" w:rsidRPr="00D26514">
        <w:t xml:space="preserve">rial </w:t>
      </w:r>
      <w:r w:rsidR="00BC5151" w:rsidRPr="00D26514">
        <w:t>i</w:t>
      </w:r>
      <w:r w:rsidR="00AA560C" w:rsidRPr="00D26514">
        <w:t>mplementation.</w:t>
      </w:r>
    </w:p>
    <w:bookmarkEnd w:id="297"/>
    <w:bookmarkEnd w:id="298"/>
    <w:bookmarkEnd w:id="299"/>
    <w:bookmarkEnd w:id="300"/>
    <w:p w14:paraId="542B5EDB" w14:textId="77777777" w:rsidR="00AA560C" w:rsidRPr="00D26514" w:rsidRDefault="00AA560C" w:rsidP="00AA560C">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75"/>
        <w:gridCol w:w="2250"/>
        <w:gridCol w:w="1980"/>
        <w:gridCol w:w="2232"/>
      </w:tblGrid>
      <w:tr w:rsidR="00170ED0" w:rsidRPr="00D26514" w14:paraId="61DA4F8A" w14:textId="77777777" w:rsidTr="00EA3BCB">
        <w:trPr>
          <w:tblHeader/>
          <w:jc w:val="center"/>
        </w:trPr>
        <w:tc>
          <w:tcPr>
            <w:tcW w:w="2875" w:type="dxa"/>
            <w:shd w:val="clear" w:color="auto" w:fill="D9D9D9"/>
          </w:tcPr>
          <w:p w14:paraId="7EF683B7" w14:textId="77777777" w:rsidR="00170ED0" w:rsidRPr="00D26514" w:rsidRDefault="00170ED0" w:rsidP="00B9303B">
            <w:pPr>
              <w:pStyle w:val="TableEntryHeader"/>
              <w:rPr>
                <w:rFonts w:eastAsia="Arial Unicode MS"/>
                <w:szCs w:val="24"/>
              </w:rPr>
            </w:pPr>
            <w:r w:rsidRPr="00D26514">
              <w:t xml:space="preserve">Profile </w:t>
            </w:r>
          </w:p>
        </w:tc>
        <w:tc>
          <w:tcPr>
            <w:tcW w:w="2250" w:type="dxa"/>
            <w:shd w:val="clear" w:color="auto" w:fill="D9D9D9"/>
          </w:tcPr>
          <w:p w14:paraId="52280F5F" w14:textId="77777777" w:rsidR="00170ED0" w:rsidRPr="00D26514" w:rsidRDefault="00170ED0" w:rsidP="00B9303B">
            <w:pPr>
              <w:pStyle w:val="TableEntryHeader"/>
              <w:rPr>
                <w:rFonts w:eastAsia="Arial Unicode MS"/>
                <w:szCs w:val="24"/>
              </w:rPr>
            </w:pPr>
            <w:r w:rsidRPr="00D26514">
              <w:t>Format Code</w:t>
            </w:r>
          </w:p>
        </w:tc>
        <w:tc>
          <w:tcPr>
            <w:tcW w:w="1980" w:type="dxa"/>
            <w:shd w:val="clear" w:color="auto" w:fill="D9D9D9"/>
          </w:tcPr>
          <w:p w14:paraId="65E28E25" w14:textId="77777777" w:rsidR="00170ED0" w:rsidRPr="00D26514" w:rsidRDefault="00170ED0" w:rsidP="00B9303B">
            <w:pPr>
              <w:pStyle w:val="TableEntryHeader"/>
              <w:rPr>
                <w:rFonts w:eastAsia="Arial Unicode MS"/>
                <w:szCs w:val="24"/>
              </w:rPr>
            </w:pPr>
            <w:r w:rsidRPr="00D26514">
              <w:t>Media Type</w:t>
            </w:r>
          </w:p>
        </w:tc>
        <w:tc>
          <w:tcPr>
            <w:tcW w:w="2232" w:type="dxa"/>
            <w:shd w:val="clear" w:color="auto" w:fill="D9D9D9"/>
          </w:tcPr>
          <w:p w14:paraId="3F740B17" w14:textId="77777777" w:rsidR="00170ED0" w:rsidRPr="00D26514" w:rsidRDefault="00170ED0" w:rsidP="00B9303B">
            <w:pPr>
              <w:pStyle w:val="TableEntryHeader"/>
              <w:rPr>
                <w:rFonts w:eastAsia="Arial Unicode MS"/>
                <w:szCs w:val="24"/>
              </w:rPr>
            </w:pPr>
            <w:r w:rsidRPr="00D26514">
              <w:t xml:space="preserve">Template ID </w:t>
            </w:r>
          </w:p>
        </w:tc>
      </w:tr>
      <w:tr w:rsidR="00170ED0" w:rsidRPr="00D26514" w14:paraId="78D372DD" w14:textId="77777777" w:rsidTr="00EA3BCB">
        <w:trPr>
          <w:jc w:val="center"/>
        </w:trPr>
        <w:tc>
          <w:tcPr>
            <w:tcW w:w="2875" w:type="dxa"/>
            <w:shd w:val="clear" w:color="auto" w:fill="auto"/>
          </w:tcPr>
          <w:p w14:paraId="0F2A4757" w14:textId="77777777" w:rsidR="00170ED0" w:rsidRPr="00D26514" w:rsidRDefault="00170ED0" w:rsidP="00701B3A">
            <w:pPr>
              <w:pStyle w:val="TableEntry"/>
              <w:rPr>
                <w:rFonts w:eastAsia="Arial Unicode MS"/>
              </w:rPr>
            </w:pPr>
            <w:r w:rsidRPr="00D26514">
              <w:rPr>
                <w:rFonts w:eastAsia="Arial Unicode MS"/>
              </w:rPr>
              <w:t>&lt;Profile name (profile acronym)&gt;</w:t>
            </w:r>
          </w:p>
        </w:tc>
        <w:tc>
          <w:tcPr>
            <w:tcW w:w="2250" w:type="dxa"/>
            <w:shd w:val="clear" w:color="auto" w:fill="auto"/>
          </w:tcPr>
          <w:p w14:paraId="63FF7ECA" w14:textId="77777777" w:rsidR="00170ED0" w:rsidRPr="00D26514" w:rsidRDefault="00170ED0" w:rsidP="00701B3A">
            <w:pPr>
              <w:pStyle w:val="TableEntry"/>
              <w:rPr>
                <w:rFonts w:eastAsia="Arial Unicode MS"/>
              </w:rPr>
            </w:pPr>
            <w:r w:rsidRPr="00D26514">
              <w:rPr>
                <w:rFonts w:eastAsia="Arial Unicode MS"/>
              </w:rPr>
              <w:t>&lt;</w:t>
            </w:r>
            <w:proofErr w:type="spellStart"/>
            <w:r w:rsidRPr="00D26514">
              <w:rPr>
                <w:rFonts w:eastAsia="Arial Unicode MS"/>
              </w:rPr>
              <w:t>urn:ihe</w:t>
            </w:r>
            <w:proofErr w:type="spellEnd"/>
            <w:r w:rsidRPr="00D26514">
              <w:rPr>
                <w:rFonts w:eastAsia="Arial Unicode MS"/>
              </w:rPr>
              <w:t>: &gt;</w:t>
            </w:r>
          </w:p>
        </w:tc>
        <w:tc>
          <w:tcPr>
            <w:tcW w:w="1980" w:type="dxa"/>
            <w:shd w:val="clear" w:color="auto" w:fill="auto"/>
          </w:tcPr>
          <w:p w14:paraId="5BAFEF56" w14:textId="77777777" w:rsidR="00170ED0" w:rsidRPr="00D26514" w:rsidRDefault="00170ED0" w:rsidP="00701B3A">
            <w:pPr>
              <w:pStyle w:val="TableEntry"/>
              <w:rPr>
                <w:rFonts w:eastAsia="Arial Unicode MS"/>
              </w:rPr>
            </w:pPr>
          </w:p>
        </w:tc>
        <w:tc>
          <w:tcPr>
            <w:tcW w:w="2232" w:type="dxa"/>
            <w:shd w:val="clear" w:color="auto" w:fill="auto"/>
          </w:tcPr>
          <w:p w14:paraId="077D9BEC" w14:textId="77777777" w:rsidR="00170ED0" w:rsidRPr="00D26514" w:rsidRDefault="00170ED0" w:rsidP="00701B3A">
            <w:pPr>
              <w:pStyle w:val="TableEntry"/>
              <w:rPr>
                <w:rFonts w:eastAsia="Arial Unicode MS"/>
              </w:rPr>
            </w:pPr>
            <w:r w:rsidRPr="00D26514">
              <w:rPr>
                <w:rFonts w:eastAsia="Arial Unicode MS"/>
              </w:rPr>
              <w:t>&lt;</w:t>
            </w:r>
            <w:proofErr w:type="spellStart"/>
            <w:r w:rsidRPr="00D26514">
              <w:rPr>
                <w:rFonts w:eastAsia="Arial Unicode MS"/>
              </w:rPr>
              <w:t>oids</w:t>
            </w:r>
            <w:proofErr w:type="spellEnd"/>
            <w:r w:rsidRPr="00D26514">
              <w:rPr>
                <w:rFonts w:eastAsia="Arial Unicode MS"/>
              </w:rPr>
              <w:t>&gt;</w:t>
            </w:r>
          </w:p>
        </w:tc>
      </w:tr>
      <w:tr w:rsidR="00170ED0" w:rsidRPr="00D26514" w14:paraId="7D2B12E6" w14:textId="77777777" w:rsidTr="00EA3BCB">
        <w:trPr>
          <w:jc w:val="center"/>
        </w:trPr>
        <w:tc>
          <w:tcPr>
            <w:tcW w:w="2875" w:type="dxa"/>
            <w:shd w:val="clear" w:color="auto" w:fill="auto"/>
          </w:tcPr>
          <w:p w14:paraId="62EA8916" w14:textId="77777777" w:rsidR="00170ED0" w:rsidRPr="00D26514" w:rsidRDefault="00170ED0" w:rsidP="00701B3A">
            <w:pPr>
              <w:pStyle w:val="TableEntry"/>
              <w:rPr>
                <w:rFonts w:eastAsia="Arial Unicode MS"/>
              </w:rPr>
            </w:pPr>
          </w:p>
        </w:tc>
        <w:tc>
          <w:tcPr>
            <w:tcW w:w="2250" w:type="dxa"/>
            <w:shd w:val="clear" w:color="auto" w:fill="auto"/>
          </w:tcPr>
          <w:p w14:paraId="5A99F41F" w14:textId="77777777" w:rsidR="00170ED0" w:rsidRPr="00D26514" w:rsidRDefault="00170ED0" w:rsidP="00701B3A">
            <w:pPr>
              <w:pStyle w:val="TableEntry"/>
              <w:rPr>
                <w:rFonts w:eastAsia="Arial Unicode MS"/>
              </w:rPr>
            </w:pPr>
          </w:p>
        </w:tc>
        <w:tc>
          <w:tcPr>
            <w:tcW w:w="1980" w:type="dxa"/>
            <w:shd w:val="clear" w:color="auto" w:fill="auto"/>
          </w:tcPr>
          <w:p w14:paraId="5F372F03" w14:textId="77777777" w:rsidR="00170ED0" w:rsidRPr="00D26514" w:rsidRDefault="00170ED0" w:rsidP="00701B3A">
            <w:pPr>
              <w:pStyle w:val="TableEntry"/>
              <w:rPr>
                <w:rFonts w:eastAsia="Arial Unicode MS"/>
              </w:rPr>
            </w:pPr>
          </w:p>
        </w:tc>
        <w:tc>
          <w:tcPr>
            <w:tcW w:w="2232" w:type="dxa"/>
            <w:shd w:val="clear" w:color="auto" w:fill="auto"/>
          </w:tcPr>
          <w:p w14:paraId="6313798D" w14:textId="77777777" w:rsidR="00170ED0" w:rsidRPr="00D26514" w:rsidRDefault="00170ED0" w:rsidP="00701B3A">
            <w:pPr>
              <w:pStyle w:val="TableEntry"/>
              <w:rPr>
                <w:rFonts w:eastAsia="Arial Unicode MS"/>
              </w:rPr>
            </w:pPr>
          </w:p>
        </w:tc>
      </w:tr>
      <w:tr w:rsidR="00170ED0" w:rsidRPr="00D26514" w14:paraId="749A358D" w14:textId="77777777" w:rsidTr="00EA3BCB">
        <w:trPr>
          <w:jc w:val="center"/>
        </w:trPr>
        <w:tc>
          <w:tcPr>
            <w:tcW w:w="2875" w:type="dxa"/>
            <w:shd w:val="clear" w:color="auto" w:fill="auto"/>
          </w:tcPr>
          <w:p w14:paraId="78810B58" w14:textId="77777777" w:rsidR="00170ED0" w:rsidRPr="00D26514" w:rsidRDefault="00170ED0" w:rsidP="00701B3A">
            <w:pPr>
              <w:pStyle w:val="TableEntry"/>
              <w:rPr>
                <w:rFonts w:eastAsia="Arial Unicode MS"/>
              </w:rPr>
            </w:pPr>
          </w:p>
        </w:tc>
        <w:tc>
          <w:tcPr>
            <w:tcW w:w="2250" w:type="dxa"/>
            <w:shd w:val="clear" w:color="auto" w:fill="auto"/>
          </w:tcPr>
          <w:p w14:paraId="099D30AC" w14:textId="77777777" w:rsidR="00170ED0" w:rsidRPr="00D26514" w:rsidRDefault="00170ED0" w:rsidP="00701B3A">
            <w:pPr>
              <w:pStyle w:val="TableEntry"/>
              <w:rPr>
                <w:rFonts w:eastAsia="Arial Unicode MS"/>
              </w:rPr>
            </w:pPr>
          </w:p>
        </w:tc>
        <w:tc>
          <w:tcPr>
            <w:tcW w:w="1980" w:type="dxa"/>
            <w:shd w:val="clear" w:color="auto" w:fill="auto"/>
          </w:tcPr>
          <w:p w14:paraId="6E60FA24" w14:textId="77777777" w:rsidR="00170ED0" w:rsidRPr="00D26514" w:rsidRDefault="00170ED0" w:rsidP="00701B3A">
            <w:pPr>
              <w:pStyle w:val="TableEntry"/>
              <w:rPr>
                <w:rFonts w:eastAsia="Arial Unicode MS"/>
              </w:rPr>
            </w:pPr>
          </w:p>
        </w:tc>
        <w:tc>
          <w:tcPr>
            <w:tcW w:w="2232" w:type="dxa"/>
            <w:shd w:val="clear" w:color="auto" w:fill="auto"/>
          </w:tcPr>
          <w:p w14:paraId="1969381B" w14:textId="77777777" w:rsidR="00170ED0" w:rsidRPr="00D26514" w:rsidRDefault="00170ED0" w:rsidP="00701B3A">
            <w:pPr>
              <w:pStyle w:val="TableEntry"/>
              <w:rPr>
                <w:rFonts w:eastAsia="Arial Unicode MS"/>
              </w:rPr>
            </w:pPr>
          </w:p>
        </w:tc>
      </w:tr>
    </w:tbl>
    <w:p w14:paraId="48281A18" w14:textId="77777777" w:rsidR="00BC5151" w:rsidRPr="00D26514" w:rsidRDefault="00BC5151" w:rsidP="00170ED0">
      <w:pPr>
        <w:pStyle w:val="BodyText"/>
      </w:pPr>
    </w:p>
    <w:p w14:paraId="3E9EFA76" w14:textId="716BC363" w:rsidR="005F4B35" w:rsidRPr="00D26514" w:rsidRDefault="005F4B35" w:rsidP="005F4B35">
      <w:pPr>
        <w:pStyle w:val="Heading3"/>
        <w:numPr>
          <w:ilvl w:val="0"/>
          <w:numId w:val="0"/>
        </w:numPr>
        <w:rPr>
          <w:noProof w:val="0"/>
        </w:rPr>
      </w:pPr>
      <w:bookmarkStart w:id="301" w:name="_Toc29225475"/>
      <w:bookmarkStart w:id="302" w:name="OLE_LINK109"/>
      <w:bookmarkStart w:id="303" w:name="OLE_LINK110"/>
      <w:r w:rsidRPr="00D26514">
        <w:rPr>
          <w:noProof w:val="0"/>
        </w:rPr>
        <w:t xml:space="preserve">5.3.2 </w:t>
      </w:r>
      <w:proofErr w:type="spellStart"/>
      <w:r w:rsidRPr="00D26514">
        <w:rPr>
          <w:noProof w:val="0"/>
        </w:rPr>
        <w:t>IHEActCode</w:t>
      </w:r>
      <w:proofErr w:type="spellEnd"/>
      <w:r w:rsidRPr="00D26514">
        <w:rPr>
          <w:noProof w:val="0"/>
        </w:rPr>
        <w:t xml:space="preserve"> Vocabulary</w:t>
      </w:r>
      <w:bookmarkEnd w:id="301"/>
    </w:p>
    <w:bookmarkEnd w:id="302"/>
    <w:bookmarkEnd w:id="303"/>
    <w:p w14:paraId="311F2115" w14:textId="77777777" w:rsidR="00222CF4" w:rsidRPr="00D26514" w:rsidRDefault="00222CF4" w:rsidP="00170ED0">
      <w:pPr>
        <w:pStyle w:val="BodyText"/>
      </w:pPr>
    </w:p>
    <w:p w14:paraId="6E5C77F3" w14:textId="5C38180C" w:rsidR="00AA560C" w:rsidRPr="00D26514" w:rsidRDefault="00AA560C" w:rsidP="00AA560C">
      <w:pPr>
        <w:pStyle w:val="EditorInstructions"/>
      </w:pPr>
      <w:bookmarkStart w:id="304" w:name="OLE_LINK125"/>
      <w:bookmarkStart w:id="305" w:name="OLE_LINK126"/>
      <w:r w:rsidRPr="00D26514">
        <w:t>List in the table below</w:t>
      </w:r>
      <w:r w:rsidR="00BC5151" w:rsidRPr="00D26514">
        <w:t>,</w:t>
      </w:r>
      <w:r w:rsidRPr="00D26514">
        <w:t xml:space="preserve"> any </w:t>
      </w:r>
      <w:r w:rsidRPr="00D26514">
        <w:rPr>
          <w:b/>
        </w:rPr>
        <w:t>new</w:t>
      </w:r>
      <w:r w:rsidRPr="00D26514">
        <w:t xml:space="preserve"> additions to the </w:t>
      </w:r>
      <w:proofErr w:type="spellStart"/>
      <w:r w:rsidRPr="00D26514">
        <w:t>IHEActCode</w:t>
      </w:r>
      <w:proofErr w:type="spellEnd"/>
      <w:r w:rsidRPr="00D26514">
        <w:t xml:space="preserve"> Vocabulary wiki page at </w:t>
      </w:r>
      <w:hyperlink r:id="rId43" w:history="1">
        <w:r w:rsidRPr="00D26514">
          <w:rPr>
            <w:rStyle w:val="Hyperlink"/>
          </w:rPr>
          <w:t>http://wiki.ihe.net/index.php/IHEActCode_Vocabulary</w:t>
        </w:r>
      </w:hyperlink>
      <w:r w:rsidRPr="00D26514">
        <w:rPr>
          <w:rStyle w:val="Hyperlink"/>
        </w:rPr>
        <w:t>.</w:t>
      </w:r>
      <w:r w:rsidRPr="00D26514">
        <w:t xml:space="preserve"> </w:t>
      </w:r>
      <w:r w:rsidR="00BC5151" w:rsidRPr="00D26514">
        <w:t>For public comment, the additions must be listed in the table below. The domain technical committee must ensure any new codes are</w:t>
      </w:r>
      <w:r w:rsidR="00F4757B" w:rsidRPr="00D26514">
        <w:t xml:space="preserve"> also</w:t>
      </w:r>
      <w:r w:rsidR="00BC5151" w:rsidRPr="00D26514">
        <w:t xml:space="preserve"> added to the wiki page prior to publication for trial implementation.</w:t>
      </w:r>
    </w:p>
    <w:bookmarkEnd w:id="304"/>
    <w:bookmarkEnd w:id="305"/>
    <w:p w14:paraId="510009AF" w14:textId="77777777" w:rsidR="00170ED0" w:rsidRPr="00D26514" w:rsidRDefault="00170ED0" w:rsidP="00170ED0">
      <w:pPr>
        <w:pStyle w:val="BodyText"/>
      </w:pPr>
    </w:p>
    <w:tbl>
      <w:tblPr>
        <w:tblW w:w="44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64"/>
        <w:gridCol w:w="6665"/>
      </w:tblGrid>
      <w:tr w:rsidR="00170ED0" w:rsidRPr="00D26514" w14:paraId="2D455F4C" w14:textId="77777777" w:rsidTr="00EA3BCB">
        <w:trPr>
          <w:jc w:val="center"/>
        </w:trPr>
        <w:tc>
          <w:tcPr>
            <w:tcW w:w="1703" w:type="dxa"/>
            <w:shd w:val="clear" w:color="auto" w:fill="D9D9D9"/>
          </w:tcPr>
          <w:p w14:paraId="0980654E" w14:textId="77777777" w:rsidR="00170ED0" w:rsidRPr="00D26514" w:rsidRDefault="00170ED0" w:rsidP="00B9303B">
            <w:pPr>
              <w:pStyle w:val="TableEntryHeader"/>
              <w:rPr>
                <w:rFonts w:eastAsia="Arial Unicode MS"/>
                <w:szCs w:val="24"/>
              </w:rPr>
            </w:pPr>
            <w:r w:rsidRPr="00D26514">
              <w:t xml:space="preserve">Code </w:t>
            </w:r>
          </w:p>
        </w:tc>
        <w:tc>
          <w:tcPr>
            <w:tcW w:w="6840" w:type="dxa"/>
            <w:shd w:val="clear" w:color="auto" w:fill="D9D9D9"/>
          </w:tcPr>
          <w:p w14:paraId="1DBB15F0"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10DC9B0C" w14:textId="77777777" w:rsidTr="00EA3BCB">
        <w:trPr>
          <w:jc w:val="center"/>
        </w:trPr>
        <w:tc>
          <w:tcPr>
            <w:tcW w:w="1703" w:type="dxa"/>
            <w:shd w:val="clear" w:color="auto" w:fill="auto"/>
          </w:tcPr>
          <w:p w14:paraId="5965A88C"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2BFFD6B5"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23A03451" w14:textId="77777777" w:rsidTr="00EA3BCB">
        <w:trPr>
          <w:jc w:val="center"/>
        </w:trPr>
        <w:tc>
          <w:tcPr>
            <w:tcW w:w="1703" w:type="dxa"/>
            <w:shd w:val="clear" w:color="auto" w:fill="auto"/>
          </w:tcPr>
          <w:p w14:paraId="7A34E529"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5A4852E0"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7AA27B3D" w14:textId="77777777" w:rsidTr="00EA3BCB">
        <w:trPr>
          <w:jc w:val="center"/>
        </w:trPr>
        <w:tc>
          <w:tcPr>
            <w:tcW w:w="1703" w:type="dxa"/>
            <w:shd w:val="clear" w:color="auto" w:fill="auto"/>
          </w:tcPr>
          <w:p w14:paraId="5403D234"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31A3F95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bl>
    <w:p w14:paraId="672F4940" w14:textId="77777777" w:rsidR="005F4B35" w:rsidRPr="00D26514" w:rsidRDefault="005F4B35" w:rsidP="00170ED0">
      <w:pPr>
        <w:pStyle w:val="BodyText"/>
      </w:pPr>
    </w:p>
    <w:p w14:paraId="0120845E" w14:textId="77777777" w:rsidR="005F4B35" w:rsidRPr="00D26514" w:rsidRDefault="005F4B35" w:rsidP="005F4B35">
      <w:pPr>
        <w:pStyle w:val="Heading3"/>
        <w:numPr>
          <w:ilvl w:val="0"/>
          <w:numId w:val="0"/>
        </w:numPr>
        <w:rPr>
          <w:noProof w:val="0"/>
        </w:rPr>
      </w:pPr>
      <w:bookmarkStart w:id="306" w:name="_Toc29225476"/>
      <w:r w:rsidRPr="00D26514">
        <w:rPr>
          <w:noProof w:val="0"/>
        </w:rPr>
        <w:t xml:space="preserve">5.3.3 </w:t>
      </w:r>
      <w:proofErr w:type="spellStart"/>
      <w:r w:rsidRPr="00D26514">
        <w:rPr>
          <w:noProof w:val="0"/>
        </w:rPr>
        <w:t>IHERoleCode</w:t>
      </w:r>
      <w:proofErr w:type="spellEnd"/>
      <w:r w:rsidRPr="00D26514">
        <w:rPr>
          <w:noProof w:val="0"/>
        </w:rPr>
        <w:t xml:space="preserve"> Vocabulary</w:t>
      </w:r>
      <w:bookmarkEnd w:id="306"/>
    </w:p>
    <w:p w14:paraId="5330DD82" w14:textId="77777777" w:rsidR="005F4B35" w:rsidRPr="00D26514" w:rsidRDefault="005F4B35" w:rsidP="00170ED0">
      <w:pPr>
        <w:pStyle w:val="BodyText"/>
      </w:pPr>
    </w:p>
    <w:p w14:paraId="774EA658" w14:textId="49FBCE6C" w:rsidR="00BC5151" w:rsidRPr="00D26514" w:rsidRDefault="00BC5151" w:rsidP="00BC5151">
      <w:pPr>
        <w:pStyle w:val="EditorInstructions"/>
      </w:pPr>
      <w:r w:rsidRPr="00D26514">
        <w:t xml:space="preserve">List in the table below any </w:t>
      </w:r>
      <w:r w:rsidRPr="00D26514">
        <w:rPr>
          <w:b/>
        </w:rPr>
        <w:t>new</w:t>
      </w:r>
      <w:r w:rsidRPr="00D26514">
        <w:t xml:space="preserve"> additions to the </w:t>
      </w:r>
      <w:proofErr w:type="spellStart"/>
      <w:r w:rsidRPr="00D26514">
        <w:t>IHERoleCode</w:t>
      </w:r>
      <w:proofErr w:type="spellEnd"/>
      <w:r w:rsidRPr="00D26514">
        <w:t xml:space="preserve"> Vocabulary wiki page at </w:t>
      </w:r>
      <w:hyperlink r:id="rId44" w:history="1">
        <w:r w:rsidRPr="00D26514">
          <w:rPr>
            <w:rStyle w:val="Hyperlink"/>
          </w:rPr>
          <w:t>http://wiki.ihe.net/index.php/IHERoleCode_Vocabulary</w:t>
        </w:r>
      </w:hyperlink>
      <w:r w:rsidRPr="00D26514">
        <w:rPr>
          <w:rStyle w:val="Hyperlink"/>
        </w:rPr>
        <w:t>.</w:t>
      </w:r>
      <w:r w:rsidRPr="00D26514">
        <w:t xml:space="preserve"> For public comment, the additions must be listed in the table below. The domain technical committee must ensure any new codes are </w:t>
      </w:r>
      <w:r w:rsidR="00F4757B" w:rsidRPr="00D26514">
        <w:t xml:space="preserve">also </w:t>
      </w:r>
      <w:r w:rsidRPr="00D26514">
        <w:t>added to the wiki page prior to publication for trial implementation.</w:t>
      </w:r>
    </w:p>
    <w:p w14:paraId="653E061B" w14:textId="77777777" w:rsidR="00BC5151" w:rsidRPr="00D26514" w:rsidRDefault="00BC5151"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28"/>
        <w:gridCol w:w="6847"/>
      </w:tblGrid>
      <w:tr w:rsidR="00170ED0" w:rsidRPr="00D26514" w14:paraId="7CE13A31" w14:textId="77777777" w:rsidTr="00EA3BCB">
        <w:trPr>
          <w:tblHeader/>
          <w:jc w:val="center"/>
        </w:trPr>
        <w:tc>
          <w:tcPr>
            <w:tcW w:w="1628" w:type="dxa"/>
            <w:shd w:val="clear" w:color="auto" w:fill="D9D9D9"/>
          </w:tcPr>
          <w:p w14:paraId="0A8AD2BC" w14:textId="77777777" w:rsidR="00170ED0" w:rsidRPr="00D26514" w:rsidRDefault="00170ED0" w:rsidP="00B9303B">
            <w:pPr>
              <w:pStyle w:val="TableEntryHeader"/>
              <w:rPr>
                <w:rFonts w:eastAsia="Arial Unicode MS"/>
                <w:szCs w:val="24"/>
              </w:rPr>
            </w:pPr>
            <w:r w:rsidRPr="00D26514">
              <w:t xml:space="preserve">Code </w:t>
            </w:r>
          </w:p>
        </w:tc>
        <w:tc>
          <w:tcPr>
            <w:tcW w:w="6847" w:type="dxa"/>
            <w:shd w:val="clear" w:color="auto" w:fill="D9D9D9"/>
          </w:tcPr>
          <w:p w14:paraId="0AC32EA6"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4A148212" w14:textId="77777777" w:rsidTr="00EA3BCB">
        <w:trPr>
          <w:jc w:val="center"/>
        </w:trPr>
        <w:tc>
          <w:tcPr>
            <w:tcW w:w="1628" w:type="dxa"/>
            <w:shd w:val="clear" w:color="auto" w:fill="auto"/>
          </w:tcPr>
          <w:p w14:paraId="67826A3A"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13219CD"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2B134B64" w14:textId="77777777" w:rsidTr="00EA3BCB">
        <w:trPr>
          <w:jc w:val="center"/>
        </w:trPr>
        <w:tc>
          <w:tcPr>
            <w:tcW w:w="1628" w:type="dxa"/>
            <w:shd w:val="clear" w:color="auto" w:fill="auto"/>
          </w:tcPr>
          <w:p w14:paraId="0FCEDA03"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0D8E6708"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690F524A" w14:textId="77777777" w:rsidTr="00EA3BCB">
        <w:trPr>
          <w:jc w:val="center"/>
        </w:trPr>
        <w:tc>
          <w:tcPr>
            <w:tcW w:w="1628" w:type="dxa"/>
            <w:shd w:val="clear" w:color="auto" w:fill="auto"/>
          </w:tcPr>
          <w:p w14:paraId="1E3FF89F"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731B59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bl>
    <w:p w14:paraId="0BD4E031" w14:textId="588501F6" w:rsidR="008D45BC" w:rsidRPr="00D26514" w:rsidRDefault="00170ED0" w:rsidP="005B5D47">
      <w:pPr>
        <w:pStyle w:val="Heading1"/>
        <w:numPr>
          <w:ilvl w:val="0"/>
          <w:numId w:val="0"/>
        </w:numPr>
        <w:rPr>
          <w:bCs/>
          <w:noProof w:val="0"/>
        </w:rPr>
      </w:pPr>
      <w:bookmarkStart w:id="307" w:name="_Toc345074696"/>
      <w:bookmarkStart w:id="308" w:name="_Toc29225477"/>
      <w:r w:rsidRPr="00D26514">
        <w:rPr>
          <w:bCs/>
          <w:noProof w:val="0"/>
        </w:rPr>
        <w:lastRenderedPageBreak/>
        <w:t>6</w:t>
      </w:r>
      <w:r w:rsidR="00291725" w:rsidRPr="00D26514">
        <w:rPr>
          <w:bCs/>
          <w:noProof w:val="0"/>
        </w:rPr>
        <w:t xml:space="preserve"> </w:t>
      </w:r>
      <w:r w:rsidR="008D45BC" w:rsidRPr="00D26514">
        <w:rPr>
          <w:bCs/>
          <w:noProof w:val="0"/>
        </w:rPr>
        <w:t>Content Modules</w:t>
      </w:r>
      <w:bookmarkEnd w:id="307"/>
      <w:bookmarkEnd w:id="308"/>
    </w:p>
    <w:p w14:paraId="00A95C38" w14:textId="77777777" w:rsidR="004C10B4" w:rsidRPr="00D26514" w:rsidRDefault="003D5A68" w:rsidP="00597DB2">
      <w:pPr>
        <w:pStyle w:val="AuthorInstructions"/>
      </w:pPr>
      <w:r w:rsidRPr="00D26514">
        <w:t>&lt;</w:t>
      </w:r>
      <w:r w:rsidR="009D125C" w:rsidRPr="00D26514">
        <w:t>Author</w:t>
      </w:r>
      <w:r w:rsidRPr="00D26514">
        <w:t xml:space="preserve">s’ notes: This section of the </w:t>
      </w:r>
      <w:r w:rsidR="003F3E4A" w:rsidRPr="00D26514">
        <w:t>s</w:t>
      </w:r>
      <w:r w:rsidRPr="00D26514">
        <w:t>upplement template is only for HL7 v3 CDA Content Module definitions</w:t>
      </w:r>
      <w:r w:rsidR="00887E40" w:rsidRPr="00D26514">
        <w:t xml:space="preserve">. </w:t>
      </w:r>
      <w:r w:rsidRPr="00D26514">
        <w:t>Ple</w:t>
      </w:r>
      <w:r w:rsidR="00F847E4" w:rsidRPr="00D26514">
        <w:t>ase delete the</w:t>
      </w:r>
      <w:r w:rsidRPr="00D26514">
        <w:t xml:space="preserve"> entire section </w:t>
      </w:r>
      <w:r w:rsidR="00F847E4" w:rsidRPr="00D26514">
        <w:t xml:space="preserve">6.3.1 </w:t>
      </w:r>
      <w:r w:rsidRPr="00D26514">
        <w:t>if the Content Module is based on DICOM or another standard.</w:t>
      </w:r>
    </w:p>
    <w:p w14:paraId="7C438E75" w14:textId="77777777" w:rsidR="003D5A68" w:rsidRPr="00D26514" w:rsidRDefault="004C10B4" w:rsidP="00597DB2">
      <w:pPr>
        <w:pStyle w:val="AuthorInstructions"/>
      </w:pPr>
      <w:r w:rsidRPr="00D26514">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D26514">
        <w:t>&gt;</w:t>
      </w:r>
    </w:p>
    <w:p w14:paraId="46BD0E99" w14:textId="77777777" w:rsidR="00993FF5" w:rsidRPr="00D26514" w:rsidRDefault="008D45BC" w:rsidP="00EA3BCB">
      <w:pPr>
        <w:pStyle w:val="Heading3"/>
        <w:numPr>
          <w:ilvl w:val="0"/>
          <w:numId w:val="0"/>
        </w:numPr>
        <w:rPr>
          <w:bCs/>
          <w:noProof w:val="0"/>
        </w:rPr>
      </w:pPr>
      <w:bookmarkStart w:id="309" w:name="_Toc345074697"/>
      <w:bookmarkStart w:id="310" w:name="_Toc29225478"/>
      <w:r w:rsidRPr="00D26514">
        <w:rPr>
          <w:bCs/>
          <w:noProof w:val="0"/>
        </w:rPr>
        <w:t>6.3.</w:t>
      </w:r>
      <w:r w:rsidR="00F847E4" w:rsidRPr="00D26514">
        <w:rPr>
          <w:bCs/>
          <w:noProof w:val="0"/>
        </w:rPr>
        <w:t>1</w:t>
      </w:r>
      <w:r w:rsidR="003D5A68" w:rsidRPr="00D26514">
        <w:rPr>
          <w:bCs/>
          <w:noProof w:val="0"/>
        </w:rPr>
        <w:t xml:space="preserve"> CDA </w:t>
      </w:r>
      <w:r w:rsidR="004225C9" w:rsidRPr="00D26514">
        <w:rPr>
          <w:bCs/>
          <w:noProof w:val="0"/>
        </w:rPr>
        <w:t xml:space="preserve">Document </w:t>
      </w:r>
      <w:r w:rsidR="00147A61" w:rsidRPr="00D26514">
        <w:rPr>
          <w:bCs/>
          <w:noProof w:val="0"/>
        </w:rPr>
        <w:t>Content Module</w:t>
      </w:r>
      <w:r w:rsidR="00F847E4" w:rsidRPr="00D26514">
        <w:rPr>
          <w:bCs/>
          <w:noProof w:val="0"/>
        </w:rPr>
        <w:t>s</w:t>
      </w:r>
      <w:bookmarkEnd w:id="309"/>
      <w:bookmarkEnd w:id="310"/>
    </w:p>
    <w:p w14:paraId="5DE5DEC5" w14:textId="77777777" w:rsidR="007B64E0" w:rsidRPr="00D26514" w:rsidRDefault="007B64E0" w:rsidP="00597DB2">
      <w:pPr>
        <w:pStyle w:val="AuthorInstructions"/>
      </w:pPr>
      <w:r w:rsidRPr="00D26514">
        <w:t>&lt;</w:t>
      </w:r>
      <w:r w:rsidR="009D125C" w:rsidRPr="00D26514">
        <w:t>Author</w:t>
      </w:r>
      <w:r w:rsidR="00250A37" w:rsidRPr="00D26514">
        <w:t>s’ instructions:</w:t>
      </w:r>
      <w:r w:rsidR="005F3FB5" w:rsidRPr="00D26514">
        <w:t xml:space="preserve"> </w:t>
      </w:r>
      <w:r w:rsidRPr="00D26514">
        <w:t>The understanding of content module grouping, options, and bindings are critical to CDA content modules</w:t>
      </w:r>
      <w:r w:rsidR="00887E40" w:rsidRPr="00D26514">
        <w:t xml:space="preserve">. </w:t>
      </w:r>
      <w:r w:rsidRPr="00D26514">
        <w:t xml:space="preserve">It is strongly recommended that the </w:t>
      </w:r>
      <w:r w:rsidR="009D125C" w:rsidRPr="00D26514">
        <w:t>author</w:t>
      </w:r>
      <w:r w:rsidRPr="00D26514">
        <w:t xml:space="preserve"> review the IHE Technical Frameworks General Introduction section 10.3 and the Patient Care Coordination (PCC) Technical Framework Volume </w:t>
      </w:r>
      <w:r w:rsidR="005942AE" w:rsidRPr="00D26514">
        <w:t xml:space="preserve">2 </w:t>
      </w:r>
      <w:r w:rsidRPr="00D26514">
        <w:t>sections 3 and 4 (PCC TF-</w:t>
      </w:r>
      <w:r w:rsidR="005942AE" w:rsidRPr="00D26514">
        <w:t>2</w:t>
      </w:r>
      <w:r w:rsidRPr="00D26514">
        <w:t>:3 and 4) prior to continuing</w:t>
      </w:r>
      <w:r w:rsidR="00887E40" w:rsidRPr="00D26514">
        <w:t xml:space="preserve">. </w:t>
      </w:r>
      <w:r w:rsidRPr="00D26514">
        <w:t>A critical understanding of CDA definitions for cardinality, optionality,</w:t>
      </w:r>
      <w:r w:rsidR="005F3FB5" w:rsidRPr="00D26514">
        <w:t xml:space="preserve"> </w:t>
      </w:r>
      <w:r w:rsidRPr="00D26514">
        <w:t>coded terminology values, and CDA content module structure, as well as IHE CDA formatting conventions is also 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“Conventions”.&gt;</w:t>
      </w:r>
    </w:p>
    <w:p w14:paraId="56A00794" w14:textId="77777777" w:rsidR="003D5A68" w:rsidRPr="00D26514" w:rsidRDefault="003D5A68" w:rsidP="00597DB2">
      <w:pPr>
        <w:pStyle w:val="AuthorInstructions"/>
      </w:pPr>
      <w:r w:rsidRPr="00D26514">
        <w:t>&lt;This CDA Content Module template is divided into four parts:</w:t>
      </w:r>
      <w:r w:rsidR="005F3FB5" w:rsidRPr="00D26514">
        <w:t xml:space="preserve"> </w:t>
      </w:r>
    </w:p>
    <w:p w14:paraId="544F94B4" w14:textId="77777777" w:rsidR="003D5A68" w:rsidRPr="00D26514" w:rsidRDefault="003D5A68" w:rsidP="00597DB2">
      <w:pPr>
        <w:pStyle w:val="AuthorInstructions"/>
        <w:ind w:left="720"/>
      </w:pPr>
      <w:r w:rsidRPr="00D26514">
        <w:t>D – Document</w:t>
      </w:r>
      <w:r w:rsidR="00C75E6D" w:rsidRPr="00D26514">
        <w:t xml:space="preserve"> –“D” </w:t>
      </w:r>
      <w:r w:rsidR="00B9303B" w:rsidRPr="00D26514">
        <w:t>will be replaced with a sub-section number when added to the Technical Framework</w:t>
      </w:r>
    </w:p>
    <w:p w14:paraId="0C08925D" w14:textId="77777777" w:rsidR="003D5A68" w:rsidRPr="00D26514" w:rsidRDefault="003D5A68" w:rsidP="00597DB2">
      <w:pPr>
        <w:pStyle w:val="AuthorInstructions"/>
        <w:ind w:left="720"/>
      </w:pPr>
      <w:r w:rsidRPr="00D26514">
        <w:t>H – Header</w:t>
      </w:r>
      <w:r w:rsidR="00B9303B" w:rsidRPr="00D26514">
        <w:t xml:space="preserve"> - “H” will be replaced with a sub-section number when added to the Technical Framework</w:t>
      </w:r>
    </w:p>
    <w:p w14:paraId="3FE3AC83" w14:textId="77777777" w:rsidR="003D5A68" w:rsidRPr="00D26514" w:rsidRDefault="003D5A68" w:rsidP="00597DB2">
      <w:pPr>
        <w:pStyle w:val="AuthorInstructions"/>
        <w:ind w:left="720"/>
      </w:pPr>
      <w:r w:rsidRPr="00D26514">
        <w:t>S – Section</w:t>
      </w:r>
      <w:r w:rsidR="00B9303B" w:rsidRPr="00D26514">
        <w:t xml:space="preserve"> - “S” will be replaced with a sub-section number when added to the Technical Framework</w:t>
      </w:r>
    </w:p>
    <w:p w14:paraId="1C5DF64F" w14:textId="77777777" w:rsidR="003D5A68" w:rsidRPr="00D26514" w:rsidRDefault="003D5A68" w:rsidP="00597DB2">
      <w:pPr>
        <w:pStyle w:val="AuthorInstructions"/>
        <w:ind w:left="720"/>
      </w:pPr>
      <w:r w:rsidRPr="00D26514">
        <w:t>E – Entry</w:t>
      </w:r>
      <w:r w:rsidR="00B9303B" w:rsidRPr="00D26514">
        <w:t xml:space="preserve"> - “E” will be replaced with a sub-section number when added to the Technical Framework</w:t>
      </w:r>
    </w:p>
    <w:p w14:paraId="5BBEEA92" w14:textId="77777777" w:rsidR="00C3617A" w:rsidRPr="00EA3BCB" w:rsidRDefault="003D5A68" w:rsidP="00597DB2">
      <w:pPr>
        <w:pStyle w:val="AuthorInstructions"/>
        <w:rPr>
          <w:highlight w:val="yellow"/>
        </w:rPr>
      </w:pPr>
      <w:r w:rsidRPr="00EA3BCB">
        <w:rPr>
          <w:highlight w:val="yellow"/>
        </w:rPr>
        <w:t xml:space="preserve">It is expected that the </w:t>
      </w:r>
      <w:r w:rsidR="009D125C" w:rsidRPr="00EA3BCB">
        <w:rPr>
          <w:highlight w:val="yellow"/>
        </w:rPr>
        <w:t>author</w:t>
      </w:r>
      <w:r w:rsidRPr="00EA3BCB">
        <w:rPr>
          <w:highlight w:val="yellow"/>
        </w:rPr>
        <w:t xml:space="preserve"> will </w:t>
      </w:r>
      <w:r w:rsidRPr="00EA3BCB">
        <w:rPr>
          <w:b/>
          <w:highlight w:val="yellow"/>
        </w:rPr>
        <w:t>replicate</w:t>
      </w:r>
      <w:r w:rsidRPr="00EA3BCB">
        <w:rPr>
          <w:highlight w:val="yellow"/>
        </w:rPr>
        <w:t xml:space="preserve"> each of these four parts as necessary within a </w:t>
      </w:r>
      <w:r w:rsidR="0044310A" w:rsidRPr="00EA3BCB">
        <w:rPr>
          <w:highlight w:val="yellow"/>
        </w:rPr>
        <w:t>su</w:t>
      </w:r>
      <w:r w:rsidRPr="00EA3BCB">
        <w:rPr>
          <w:highlight w:val="yellow"/>
        </w:rPr>
        <w:t>pplement.&gt;</w:t>
      </w:r>
    </w:p>
    <w:p w14:paraId="4639D3E2" w14:textId="77777777" w:rsidR="004F7C05" w:rsidRPr="00EA3BCB" w:rsidRDefault="004F7C05" w:rsidP="00597DB2">
      <w:pPr>
        <w:pStyle w:val="AuthorInstructions"/>
        <w:rPr>
          <w:b/>
        </w:rPr>
      </w:pPr>
      <w:r w:rsidRPr="00EA3BCB">
        <w:rPr>
          <w:b/>
          <w:highlight w:val="yellow"/>
        </w:rPr>
        <w:t>All example</w:t>
      </w:r>
      <w:r w:rsidR="001E206E" w:rsidRPr="00EA3BCB">
        <w:rPr>
          <w:b/>
          <w:highlight w:val="yellow"/>
        </w:rPr>
        <w:t>s</w:t>
      </w:r>
      <w:r w:rsidRPr="00EA3BCB">
        <w:rPr>
          <w:b/>
          <w:highlight w:val="yellow"/>
        </w:rPr>
        <w:t xml:space="preserve"> shou</w:t>
      </w:r>
      <w:r w:rsidR="001453CC" w:rsidRPr="00EA3BCB">
        <w:rPr>
          <w:b/>
          <w:highlight w:val="yellow"/>
        </w:rPr>
        <w:t>ld be deleted after the example</w:t>
      </w:r>
      <w:r w:rsidRPr="00EA3BCB">
        <w:rPr>
          <w:b/>
          <w:highlight w:val="yellow"/>
        </w:rPr>
        <w:t xml:space="preserve"> has been read and understood.&gt;</w:t>
      </w:r>
    </w:p>
    <w:p w14:paraId="33824DB5" w14:textId="77777777" w:rsidR="00B9308F" w:rsidRPr="00D26514" w:rsidRDefault="00B9308F" w:rsidP="00993FF5">
      <w:pPr>
        <w:pStyle w:val="BodyText"/>
      </w:pPr>
    </w:p>
    <w:p w14:paraId="28EBF2F8" w14:textId="77777777" w:rsidR="0022261E" w:rsidRPr="00D26514" w:rsidRDefault="0022261E" w:rsidP="0022261E">
      <w:pPr>
        <w:pStyle w:val="EditorInstructions"/>
      </w:pPr>
      <w:r w:rsidRPr="00D26514">
        <w:t>Add to section 6.3.1</w:t>
      </w:r>
      <w:r w:rsidR="00522F40" w:rsidRPr="00D26514">
        <w:t xml:space="preserve">.D </w:t>
      </w:r>
      <w:r w:rsidRPr="00D26514">
        <w:t>Document Content Modules</w:t>
      </w:r>
    </w:p>
    <w:p w14:paraId="7ED4E23E" w14:textId="7D41B37E" w:rsidR="00B9303B" w:rsidRPr="00D26514" w:rsidRDefault="00B9303B" w:rsidP="00597DB2">
      <w:pPr>
        <w:pStyle w:val="AuthorInstructions"/>
      </w:pPr>
      <w:r w:rsidRPr="00D26514">
        <w:t>&lt;</w:t>
      </w:r>
      <w:bookmarkStart w:id="311" w:name="OLE_LINK95"/>
      <w:bookmarkStart w:id="312" w:name="OLE_LINK96"/>
      <w:bookmarkStart w:id="313" w:name="OLE_LINK97"/>
      <w:r w:rsidR="009D125C" w:rsidRPr="00EA3BCB">
        <w:rPr>
          <w:highlight w:val="yellow"/>
        </w:rPr>
        <w:t>Author</w:t>
      </w:r>
      <w:r w:rsidRPr="00EA3BCB">
        <w:rPr>
          <w:highlight w:val="yellow"/>
        </w:rPr>
        <w:t xml:space="preserve">s’ </w:t>
      </w:r>
      <w:r w:rsidR="00F96602" w:rsidRPr="00D26514">
        <w:rPr>
          <w:highlight w:val="yellow"/>
        </w:rPr>
        <w:t>N</w:t>
      </w:r>
      <w:r w:rsidRPr="00EA3BCB">
        <w:rPr>
          <w:highlight w:val="yellow"/>
        </w:rPr>
        <w:t xml:space="preserve">ote: </w:t>
      </w:r>
      <w:r w:rsidR="00F96602" w:rsidRPr="00D26514">
        <w:rPr>
          <w:highlight w:val="yellow"/>
        </w:rPr>
        <w:t>R</w:t>
      </w:r>
      <w:r w:rsidRPr="00EA3BCB">
        <w:rPr>
          <w:highlight w:val="yellow"/>
        </w:rPr>
        <w:t>eplicate section 6.3.1.D for every CDA Document defined in this profile.</w:t>
      </w:r>
      <w:r w:rsidR="00883B13" w:rsidRPr="00EA3BCB">
        <w:rPr>
          <w:highlight w:val="yellow"/>
        </w:rPr>
        <w:t xml:space="preserve"> Number as</w:t>
      </w:r>
      <w:r w:rsidR="0058752C" w:rsidRPr="00EA3BCB">
        <w:rPr>
          <w:highlight w:val="yellow"/>
        </w:rPr>
        <w:t xml:space="preserve"> 6.3.1.</w:t>
      </w:r>
      <w:r w:rsidR="0058752C" w:rsidRPr="00EA3BCB">
        <w:rPr>
          <w:b/>
          <w:highlight w:val="yellow"/>
        </w:rPr>
        <w:t>D1</w:t>
      </w:r>
      <w:r w:rsidR="0058752C" w:rsidRPr="00EA3BCB">
        <w:rPr>
          <w:highlight w:val="yellow"/>
        </w:rPr>
        <w:t>, 6.3.1.</w:t>
      </w:r>
      <w:r w:rsidR="0058752C" w:rsidRPr="00EA3BCB">
        <w:rPr>
          <w:b/>
          <w:highlight w:val="yellow"/>
        </w:rPr>
        <w:t>D2</w:t>
      </w:r>
      <w:r w:rsidR="0058752C" w:rsidRPr="00EA3BCB">
        <w:rPr>
          <w:highlight w:val="yellow"/>
        </w:rPr>
        <w:t>, etc.</w:t>
      </w:r>
      <w:bookmarkEnd w:id="311"/>
      <w:bookmarkEnd w:id="312"/>
      <w:bookmarkEnd w:id="313"/>
      <w:r w:rsidRPr="00D26514">
        <w:t>&gt;</w:t>
      </w:r>
    </w:p>
    <w:p w14:paraId="47F84FAC" w14:textId="77777777" w:rsidR="0022261E" w:rsidRPr="00D26514" w:rsidRDefault="0022261E" w:rsidP="0022261E">
      <w:pPr>
        <w:pStyle w:val="BodyText"/>
        <w:rPr>
          <w:lang w:eastAsia="x-none"/>
        </w:rPr>
      </w:pPr>
    </w:p>
    <w:p w14:paraId="1C1549BC" w14:textId="77777777" w:rsidR="0022261E" w:rsidRPr="00D26514" w:rsidRDefault="00774B6B" w:rsidP="000807AC">
      <w:pPr>
        <w:pStyle w:val="Heading4"/>
        <w:numPr>
          <w:ilvl w:val="0"/>
          <w:numId w:val="0"/>
        </w:numPr>
        <w:ind w:left="864" w:hanging="864"/>
        <w:rPr>
          <w:noProof w:val="0"/>
        </w:rPr>
      </w:pPr>
      <w:bookmarkStart w:id="314" w:name="_Toc345074698"/>
      <w:bookmarkStart w:id="315" w:name="_Toc29225479"/>
      <w:r w:rsidRPr="00D26514">
        <w:rPr>
          <w:noProof w:val="0"/>
        </w:rPr>
        <w:lastRenderedPageBreak/>
        <w:t>6.3.1.D</w:t>
      </w:r>
      <w:r w:rsidR="00291725" w:rsidRPr="00D26514">
        <w:rPr>
          <w:noProof w:val="0"/>
        </w:rPr>
        <w:t xml:space="preserve"> </w:t>
      </w:r>
      <w:r w:rsidR="00803E2D" w:rsidRPr="00D26514">
        <w:rPr>
          <w:noProof w:val="0"/>
        </w:rPr>
        <w:t>&lt;</w:t>
      </w:r>
      <w:r w:rsidR="0022261E" w:rsidRPr="00D26514">
        <w:rPr>
          <w:noProof w:val="0"/>
        </w:rPr>
        <w:t xml:space="preserve">Content Module Name </w:t>
      </w:r>
      <w:r w:rsidR="00BB65D8" w:rsidRPr="00D26514">
        <w:rPr>
          <w:noProof w:val="0"/>
        </w:rPr>
        <w:t>(Acronym)</w:t>
      </w:r>
      <w:r w:rsidR="00803E2D" w:rsidRPr="00D26514">
        <w:rPr>
          <w:noProof w:val="0"/>
        </w:rPr>
        <w:t>&gt;</w:t>
      </w:r>
      <w:r w:rsidR="00BB65D8" w:rsidRPr="00D26514">
        <w:rPr>
          <w:noProof w:val="0"/>
        </w:rPr>
        <w:t xml:space="preserve"> </w:t>
      </w:r>
      <w:r w:rsidR="00803E2D" w:rsidRPr="00D26514">
        <w:rPr>
          <w:noProof w:val="0"/>
        </w:rPr>
        <w:t>Document Content Module</w:t>
      </w:r>
      <w:bookmarkEnd w:id="314"/>
      <w:bookmarkEnd w:id="315"/>
      <w:r w:rsidR="00803E2D" w:rsidRPr="00D26514">
        <w:rPr>
          <w:noProof w:val="0"/>
        </w:rPr>
        <w:t xml:space="preserve"> </w:t>
      </w:r>
    </w:p>
    <w:p w14:paraId="77BA7960" w14:textId="77777777" w:rsidR="0022261E" w:rsidRPr="00D26514" w:rsidRDefault="0022261E" w:rsidP="0097454A">
      <w:pPr>
        <w:pStyle w:val="Heading5"/>
        <w:numPr>
          <w:ilvl w:val="0"/>
          <w:numId w:val="0"/>
        </w:numPr>
        <w:rPr>
          <w:noProof w:val="0"/>
        </w:rPr>
      </w:pPr>
      <w:bookmarkStart w:id="316" w:name="_Toc345074699"/>
      <w:bookmarkStart w:id="317" w:name="_Toc29225480"/>
      <w:r w:rsidRPr="00D26514">
        <w:rPr>
          <w:noProof w:val="0"/>
        </w:rPr>
        <w:t>6.3.1.</w:t>
      </w:r>
      <w:r w:rsidR="008D45BC" w:rsidRPr="00D26514">
        <w:rPr>
          <w:noProof w:val="0"/>
        </w:rPr>
        <w:t>D</w:t>
      </w:r>
      <w:r w:rsidRPr="00D26514">
        <w:rPr>
          <w:noProof w:val="0"/>
        </w:rPr>
        <w:t>.1 Format Code</w:t>
      </w:r>
      <w:bookmarkEnd w:id="316"/>
      <w:bookmarkEnd w:id="317"/>
    </w:p>
    <w:p w14:paraId="47CF4E09" w14:textId="77777777" w:rsidR="00364E56" w:rsidRPr="00D26514" w:rsidRDefault="00665D8F" w:rsidP="00665D8F">
      <w:pPr>
        <w:rPr>
          <w:b/>
          <w:bCs/>
        </w:rPr>
      </w:pPr>
      <w:r w:rsidRPr="00D26514">
        <w:t xml:space="preserve">The </w:t>
      </w:r>
      <w:proofErr w:type="spellStart"/>
      <w:r w:rsidRPr="00D26514">
        <w:t>XDSDocumentEntry</w:t>
      </w:r>
      <w:proofErr w:type="spellEnd"/>
      <w:r w:rsidRPr="00D26514">
        <w:t xml:space="preserve"> format code for this content is </w:t>
      </w:r>
      <w:proofErr w:type="spellStart"/>
      <w:r w:rsidRPr="00D26514">
        <w:rPr>
          <w:b/>
          <w:bCs/>
        </w:rPr>
        <w:t>urn:ihe:</w:t>
      </w:r>
      <w:r w:rsidR="00364E56" w:rsidRPr="00D26514">
        <w:rPr>
          <w:b/>
          <w:bCs/>
        </w:rPr>
        <w:t>dom:name:year</w:t>
      </w:r>
      <w:proofErr w:type="spellEnd"/>
    </w:p>
    <w:p w14:paraId="76F19A57" w14:textId="1B997163" w:rsidR="00665D8F" w:rsidRPr="00EA3BCB" w:rsidRDefault="006C242B" w:rsidP="00665D8F">
      <w:pPr>
        <w:rPr>
          <w:rStyle w:val="AuthorInstructionsChar"/>
        </w:rPr>
      </w:pPr>
      <w:r w:rsidRPr="00EA3BCB">
        <w:rPr>
          <w:rStyle w:val="AuthorInstructionsChar"/>
        </w:rPr>
        <w:t>&lt;</w:t>
      </w:r>
      <w:r w:rsidR="00364E56" w:rsidRPr="00D26514">
        <w:rPr>
          <w:rStyle w:val="AuthorInstructionsChar"/>
        </w:rPr>
        <w:t xml:space="preserve">where </w:t>
      </w:r>
      <w:proofErr w:type="spellStart"/>
      <w:r w:rsidR="00364E56" w:rsidRPr="00EA3BCB">
        <w:rPr>
          <w:rStyle w:val="AuthorInstructionsChar"/>
          <w:b/>
        </w:rPr>
        <w:t>dom</w:t>
      </w:r>
      <w:proofErr w:type="spellEnd"/>
      <w:r w:rsidR="00364E56" w:rsidRPr="00D26514">
        <w:rPr>
          <w:rStyle w:val="AuthorInstructionsChar"/>
        </w:rPr>
        <w:t xml:space="preserve"> is the domain abbreviation; </w:t>
      </w:r>
      <w:r w:rsidR="00364E56" w:rsidRPr="00EA3BCB">
        <w:rPr>
          <w:rStyle w:val="AuthorInstructionsChar"/>
          <w:b/>
        </w:rPr>
        <w:t>name</w:t>
      </w:r>
      <w:r w:rsidR="00364E56" w:rsidRPr="00D26514">
        <w:rPr>
          <w:rStyle w:val="AuthorInstructionsChar"/>
        </w:rPr>
        <w:t xml:space="preserve"> is an identifying profile, transaction, etc. name; and </w:t>
      </w:r>
      <w:r w:rsidR="00364E56" w:rsidRPr="00EA3BCB">
        <w:rPr>
          <w:rStyle w:val="AuthorInstructionsChar"/>
          <w:b/>
        </w:rPr>
        <w:t>year</w:t>
      </w:r>
      <w:r w:rsidR="00364E56" w:rsidRPr="00D26514">
        <w:rPr>
          <w:rStyle w:val="AuthorInstructionsChar"/>
        </w:rPr>
        <w:t xml:space="preserve"> is the year the profile is expected to reach trial implementation. For example, </w:t>
      </w:r>
      <w:r w:rsidRPr="00EA3BCB">
        <w:rPr>
          <w:rStyle w:val="AuthorInstructionsChar"/>
        </w:rPr>
        <w:t>urn:ihe:</w:t>
      </w:r>
      <w:r w:rsidR="00665D8F" w:rsidRPr="00EA3BCB">
        <w:rPr>
          <w:rStyle w:val="AuthorInstructionsChar"/>
        </w:rPr>
        <w:t>card:imaging:201</w:t>
      </w:r>
      <w:r w:rsidRPr="00EA3BCB">
        <w:rPr>
          <w:rStyle w:val="AuthorInstructionsChar"/>
        </w:rPr>
        <w:t>1&gt;</w:t>
      </w:r>
    </w:p>
    <w:p w14:paraId="2DBAEB1A" w14:textId="77777777" w:rsidR="00BB65D8" w:rsidRPr="00D26514" w:rsidRDefault="00BB65D8" w:rsidP="00BB65D8">
      <w:pPr>
        <w:pStyle w:val="Heading5"/>
        <w:numPr>
          <w:ilvl w:val="0"/>
          <w:numId w:val="0"/>
        </w:numPr>
        <w:rPr>
          <w:noProof w:val="0"/>
        </w:rPr>
      </w:pPr>
      <w:bookmarkStart w:id="318" w:name="_Toc345074700"/>
      <w:bookmarkStart w:id="319" w:name="_Toc29225481"/>
      <w:r w:rsidRPr="00D26514">
        <w:rPr>
          <w:noProof w:val="0"/>
        </w:rPr>
        <w:t>6.3.1.</w:t>
      </w:r>
      <w:r w:rsidR="008D45BC" w:rsidRPr="00D26514">
        <w:rPr>
          <w:noProof w:val="0"/>
        </w:rPr>
        <w:t>D</w:t>
      </w:r>
      <w:r w:rsidRPr="00D26514">
        <w:rPr>
          <w:noProof w:val="0"/>
        </w:rPr>
        <w:t>.2 Parent Template</w:t>
      </w:r>
      <w:bookmarkEnd w:id="318"/>
      <w:bookmarkEnd w:id="319"/>
    </w:p>
    <w:p w14:paraId="76DA02B5" w14:textId="77777777" w:rsidR="00250A37" w:rsidRPr="00D26514" w:rsidRDefault="00250A37" w:rsidP="00597DB2">
      <w:pPr>
        <w:pStyle w:val="AuthorInstructions"/>
      </w:pPr>
      <w:r w:rsidRPr="00D26514">
        <w:t>&lt;The following text is common, so it is left here for consistency</w:t>
      </w:r>
      <w:r w:rsidR="00887E40" w:rsidRPr="00D26514">
        <w:t xml:space="preserve">. </w:t>
      </w:r>
      <w:r w:rsidRPr="00D26514">
        <w:t>If it is not relevant, then change the text to the accurate information, but retain the formatting convention</w:t>
      </w:r>
      <w:r w:rsidR="00887E40" w:rsidRPr="00D26514">
        <w:t xml:space="preserve">. </w:t>
      </w:r>
      <w:r w:rsidR="0032060B" w:rsidRPr="00D26514">
        <w:t xml:space="preserve">Be sure to include </w:t>
      </w:r>
      <w:r w:rsidR="0032060B" w:rsidRPr="00EA3BCB">
        <w:rPr>
          <w:b/>
        </w:rPr>
        <w:t>all</w:t>
      </w:r>
      <w:r w:rsidR="0032060B" w:rsidRPr="00D26514">
        <w:t xml:space="preserve"> parent templates.</w:t>
      </w:r>
      <w:r w:rsidRPr="00D26514">
        <w:t>&gt;</w:t>
      </w:r>
    </w:p>
    <w:p w14:paraId="24A6D7C9" w14:textId="77777777" w:rsidR="00665D8F" w:rsidRPr="00D26514" w:rsidRDefault="006C242B" w:rsidP="00370CC8">
      <w:pPr>
        <w:pStyle w:val="BodyText"/>
      </w:pPr>
      <w:r w:rsidRPr="00D26514">
        <w:t>&lt;</w:t>
      </w:r>
      <w:r w:rsidR="00940FC7" w:rsidRPr="00D26514">
        <w:t>e.g.,</w:t>
      </w:r>
      <w:r w:rsidR="003651D9" w:rsidRPr="00D26514">
        <w:t xml:space="preserve"> </w:t>
      </w:r>
      <w:r w:rsidR="00665D8F" w:rsidRPr="00D26514">
        <w:t>This document is a specialization of the IHE PCC Medical Document template (OID = 1.3.6.1.4.1.19376.1.5.3.1.1.1).</w:t>
      </w:r>
      <w:r w:rsidRPr="00D26514">
        <w:t>&gt;</w:t>
      </w:r>
      <w:r w:rsidR="00665D8F" w:rsidRPr="00D26514">
        <w:t xml:space="preserve"> </w:t>
      </w:r>
    </w:p>
    <w:p w14:paraId="2FB10194" w14:textId="77777777" w:rsidR="00665D8F" w:rsidRPr="00D26514" w:rsidRDefault="006C242B" w:rsidP="00EA3BCB">
      <w:pPr>
        <w:pStyle w:val="BodyText"/>
      </w:pPr>
      <w:r w:rsidRPr="00D26514">
        <w:t>&lt;</w:t>
      </w:r>
      <w:r w:rsidR="00940FC7" w:rsidRPr="00D26514">
        <w:t>e.g.,</w:t>
      </w:r>
      <w:r w:rsidRPr="00D26514">
        <w:t xml:space="preserve"> </w:t>
      </w:r>
      <w:r w:rsidR="00665D8F" w:rsidRPr="00D26514">
        <w:t xml:space="preserve">Note: The Medical Document includes requirements for various header elements; name, </w:t>
      </w:r>
      <w:proofErr w:type="spellStart"/>
      <w:r w:rsidR="00665D8F" w:rsidRPr="00D26514">
        <w:t>addr</w:t>
      </w:r>
      <w:proofErr w:type="spellEnd"/>
      <w:r w:rsidR="00665D8F" w:rsidRPr="00D26514">
        <w:t xml:space="preserve"> and telecom elements for identified persons and organizations; and basic participations record target, author, and legal authenticator</w:t>
      </w:r>
      <w:r w:rsidR="00887E40" w:rsidRPr="00D26514">
        <w:t>.</w:t>
      </w:r>
      <w:r w:rsidRPr="00D26514">
        <w:t>&gt;</w:t>
      </w:r>
    </w:p>
    <w:p w14:paraId="34965026" w14:textId="77777777" w:rsidR="00665D8F" w:rsidRPr="00D26514" w:rsidRDefault="006C242B" w:rsidP="00EA3BCB">
      <w:pPr>
        <w:pStyle w:val="BodyText"/>
      </w:pPr>
      <w:r w:rsidRPr="00D26514">
        <w:t>&lt;</w:t>
      </w:r>
      <w:r w:rsidR="00940FC7" w:rsidRPr="00D26514">
        <w:t>e.g.,</w:t>
      </w:r>
      <w:r w:rsidRPr="00D26514">
        <w:t xml:space="preserve"> </w:t>
      </w:r>
      <w:r w:rsidR="00665D8F" w:rsidRPr="00D26514">
        <w:t>This document is a specialization of the HL7 Procedure Note template (OID = 2.16.840.1.113883.10.20.18.1).</w:t>
      </w:r>
      <w:r w:rsidRPr="00D26514">
        <w:t>&gt;</w:t>
      </w:r>
      <w:r w:rsidR="00665D8F" w:rsidRPr="00D26514">
        <w:t xml:space="preserve"> </w:t>
      </w:r>
    </w:p>
    <w:p w14:paraId="058DA34A" w14:textId="77777777" w:rsidR="00665D8F" w:rsidRPr="00D26514" w:rsidRDefault="006C242B" w:rsidP="00EA3BCB">
      <w:pPr>
        <w:pStyle w:val="BodyText"/>
      </w:pPr>
      <w:r w:rsidRPr="00D26514">
        <w:t>&lt;</w:t>
      </w:r>
      <w:r w:rsidR="00940FC7" w:rsidRPr="00D26514">
        <w:t>e.g.,</w:t>
      </w:r>
      <w:r w:rsidRPr="00D26514">
        <w:t xml:space="preserve"> </w:t>
      </w:r>
      <w:r w:rsidR="00665D8F" w:rsidRPr="00D26514">
        <w:t>Note:</w:t>
      </w:r>
      <w:r w:rsidRPr="00D26514">
        <w:t xml:space="preserve"> </w:t>
      </w:r>
      <w:r w:rsidR="00665D8F" w:rsidRPr="00D26514">
        <w:t xml:space="preserve">This document is not a specialization of the HL7 Basic Diagnostic Imaging Report template due to conflicts with two Procedure Note requirements (format of </w:t>
      </w:r>
      <w:proofErr w:type="spellStart"/>
      <w:r w:rsidR="00665D8F" w:rsidRPr="00D26514">
        <w:t>serviceEvent</w:t>
      </w:r>
      <w:proofErr w:type="spellEnd"/>
      <w:r w:rsidR="00665D8F" w:rsidRPr="00D26514">
        <w:t>/</w:t>
      </w:r>
      <w:proofErr w:type="spellStart"/>
      <w:r w:rsidR="00665D8F" w:rsidRPr="00D26514">
        <w:t>effectiveTime</w:t>
      </w:r>
      <w:proofErr w:type="spellEnd"/>
      <w:r w:rsidR="00665D8F" w:rsidRPr="00D26514">
        <w:t>, and title on DICOM Catalogue section)</w:t>
      </w:r>
      <w:r w:rsidR="00887E40" w:rsidRPr="00D26514">
        <w:t xml:space="preserve">. </w:t>
      </w:r>
      <w:r w:rsidR="00665D8F" w:rsidRPr="00D26514">
        <w:t>When and if these are resolved, an instance may also comply to the Diagnostic Imaging Report.</w:t>
      </w:r>
      <w:r w:rsidRPr="00D26514">
        <w:t>&gt;</w:t>
      </w:r>
    </w:p>
    <w:p w14:paraId="25BE0D6D" w14:textId="77777777" w:rsidR="00BB65D8" w:rsidRPr="00D26514" w:rsidRDefault="00BB65D8" w:rsidP="00BB65D8">
      <w:pPr>
        <w:pStyle w:val="Heading5"/>
        <w:numPr>
          <w:ilvl w:val="0"/>
          <w:numId w:val="0"/>
        </w:numPr>
        <w:rPr>
          <w:noProof w:val="0"/>
        </w:rPr>
      </w:pPr>
      <w:bookmarkStart w:id="320" w:name="_Toc345074701"/>
      <w:bookmarkStart w:id="321" w:name="_Toc29225482"/>
      <w:r w:rsidRPr="00D26514">
        <w:rPr>
          <w:noProof w:val="0"/>
        </w:rPr>
        <w:t>6.3.1.</w:t>
      </w:r>
      <w:r w:rsidR="008D45BC" w:rsidRPr="00D26514">
        <w:rPr>
          <w:noProof w:val="0"/>
        </w:rPr>
        <w:t>D</w:t>
      </w:r>
      <w:r w:rsidRPr="00D26514">
        <w:rPr>
          <w:noProof w:val="0"/>
        </w:rPr>
        <w:t>.</w:t>
      </w:r>
      <w:r w:rsidR="00871613" w:rsidRPr="00D26514">
        <w:rPr>
          <w:noProof w:val="0"/>
        </w:rPr>
        <w:t>3</w:t>
      </w:r>
      <w:r w:rsidRPr="00D26514">
        <w:rPr>
          <w:noProof w:val="0"/>
        </w:rPr>
        <w:t xml:space="preserve"> </w:t>
      </w:r>
      <w:r w:rsidR="00665D8F" w:rsidRPr="00D26514">
        <w:rPr>
          <w:noProof w:val="0"/>
        </w:rPr>
        <w:t xml:space="preserve">Referenced </w:t>
      </w:r>
      <w:r w:rsidRPr="00D26514">
        <w:rPr>
          <w:noProof w:val="0"/>
        </w:rPr>
        <w:t>Standard</w:t>
      </w:r>
      <w:r w:rsidR="00665D8F" w:rsidRPr="00D26514">
        <w:rPr>
          <w:noProof w:val="0"/>
        </w:rPr>
        <w:t>s</w:t>
      </w:r>
      <w:bookmarkEnd w:id="320"/>
      <w:bookmarkEnd w:id="321"/>
    </w:p>
    <w:p w14:paraId="0715C347" w14:textId="6AAB3247" w:rsidR="0032060B" w:rsidRPr="00D26514" w:rsidRDefault="0032060B" w:rsidP="00597DB2">
      <w:pPr>
        <w:pStyle w:val="AuthorInstructions"/>
      </w:pPr>
      <w:r w:rsidRPr="00D26514">
        <w:t>&lt;</w:t>
      </w:r>
      <w:r w:rsidR="001F68C9" w:rsidRPr="00D26514">
        <w:t xml:space="preserve">Identify </w:t>
      </w:r>
      <w:r w:rsidR="00726A7E" w:rsidRPr="00EA3BCB">
        <w:rPr>
          <w:b/>
        </w:rPr>
        <w:t>all</w:t>
      </w:r>
      <w:r w:rsidR="00726A7E" w:rsidRPr="00D26514">
        <w:t xml:space="preserve"> </w:t>
      </w:r>
      <w:r w:rsidR="001F68C9" w:rsidRPr="00D26514">
        <w:t xml:space="preserve">standards referenced by </w:t>
      </w:r>
      <w:r w:rsidR="00726A7E" w:rsidRPr="00EA3BCB">
        <w:rPr>
          <w:b/>
        </w:rPr>
        <w:t>this</w:t>
      </w:r>
      <w:r w:rsidR="00726A7E" w:rsidRPr="00D26514">
        <w:t xml:space="preserve"> </w:t>
      </w:r>
      <w:r w:rsidR="001F68C9" w:rsidRPr="00D26514">
        <w:t>content module.&gt;</w:t>
      </w:r>
    </w:p>
    <w:p w14:paraId="05C5930C" w14:textId="44B4D018" w:rsidR="001F68C9" w:rsidRPr="00D26514" w:rsidRDefault="001F68C9" w:rsidP="0032060B">
      <w:pPr>
        <w:pStyle w:val="BodyText"/>
        <w:rPr>
          <w:highlight w:val="yellow"/>
        </w:rPr>
      </w:pPr>
      <w:r w:rsidRPr="00D26514">
        <w:t>All standards which are reference in this document are listed below with their common abbreviation, full title, and link to the standard.</w:t>
      </w:r>
    </w:p>
    <w:p w14:paraId="07A6E138" w14:textId="77777777" w:rsidR="001F68C9" w:rsidRPr="00D26514" w:rsidRDefault="001F68C9" w:rsidP="001F68C9">
      <w:pPr>
        <w:pStyle w:val="TableTitle"/>
      </w:pPr>
      <w:r w:rsidRPr="00D26514">
        <w:t>Table 6.3.1.D</w:t>
      </w:r>
      <w:r w:rsidR="000D6321" w:rsidRPr="00D26514">
        <w:t>.3</w:t>
      </w:r>
      <w:r w:rsidRPr="00D26514">
        <w:t>-1</w:t>
      </w:r>
      <w:r w:rsidR="00C250ED" w:rsidRPr="00D26514">
        <w:t>:</w:t>
      </w:r>
      <w:r w:rsidRPr="00D26514">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4140"/>
        <w:gridCol w:w="3708"/>
      </w:tblGrid>
      <w:tr w:rsidR="005B5D47" w:rsidRPr="00D26514" w14:paraId="6B17C4BB" w14:textId="77777777" w:rsidTr="00064FF2">
        <w:trPr>
          <w:cantSplit/>
          <w:tblHeader/>
        </w:trPr>
        <w:tc>
          <w:tcPr>
            <w:tcW w:w="1728" w:type="dxa"/>
            <w:shd w:val="clear" w:color="auto" w:fill="D9D9D9"/>
          </w:tcPr>
          <w:p w14:paraId="281ADB1E" w14:textId="77777777" w:rsidR="00665D8F" w:rsidRPr="00D26514" w:rsidRDefault="00665D8F" w:rsidP="00730E16">
            <w:pPr>
              <w:pStyle w:val="TableEntryHeader"/>
            </w:pPr>
            <w:r w:rsidRPr="00D26514">
              <w:t>Abbreviation</w:t>
            </w:r>
          </w:p>
        </w:tc>
        <w:tc>
          <w:tcPr>
            <w:tcW w:w="4140" w:type="dxa"/>
            <w:shd w:val="clear" w:color="auto" w:fill="D9D9D9"/>
          </w:tcPr>
          <w:p w14:paraId="2954C319" w14:textId="77777777" w:rsidR="00665D8F" w:rsidRPr="00D26514" w:rsidRDefault="00665D8F" w:rsidP="001F68C9">
            <w:pPr>
              <w:pStyle w:val="TableEntryHeader"/>
            </w:pPr>
            <w:r w:rsidRPr="00D26514">
              <w:t>Title</w:t>
            </w:r>
          </w:p>
        </w:tc>
        <w:tc>
          <w:tcPr>
            <w:tcW w:w="3708" w:type="dxa"/>
            <w:shd w:val="clear" w:color="auto" w:fill="D9D9D9"/>
          </w:tcPr>
          <w:p w14:paraId="33CD6E93" w14:textId="77777777" w:rsidR="00665D8F" w:rsidRPr="00D26514" w:rsidRDefault="00665D8F" w:rsidP="00CF508D">
            <w:pPr>
              <w:pStyle w:val="TableEntryHeader"/>
            </w:pPr>
            <w:r w:rsidRPr="00D26514">
              <w:t>URL</w:t>
            </w:r>
          </w:p>
        </w:tc>
      </w:tr>
      <w:tr w:rsidR="00665D8F" w:rsidRPr="00D26514" w14:paraId="063B9838" w14:textId="77777777" w:rsidTr="00EA3BCB">
        <w:trPr>
          <w:cantSplit/>
        </w:trPr>
        <w:tc>
          <w:tcPr>
            <w:tcW w:w="1728" w:type="dxa"/>
            <w:shd w:val="clear" w:color="auto" w:fill="auto"/>
          </w:tcPr>
          <w:p w14:paraId="09E33724" w14:textId="77777777" w:rsidR="00665D8F" w:rsidRPr="00D26514" w:rsidRDefault="0032060B" w:rsidP="00597DB2">
            <w:pPr>
              <w:pStyle w:val="TableEntry"/>
            </w:pPr>
            <w:r w:rsidRPr="00D26514">
              <w:t>&lt;abbreviated name of standard&gt;</w:t>
            </w:r>
          </w:p>
        </w:tc>
        <w:tc>
          <w:tcPr>
            <w:tcW w:w="4140" w:type="dxa"/>
            <w:shd w:val="clear" w:color="auto" w:fill="auto"/>
          </w:tcPr>
          <w:p w14:paraId="6CC727A2" w14:textId="77777777" w:rsidR="00665D8F" w:rsidRPr="00D26514" w:rsidRDefault="0032060B" w:rsidP="00597DB2">
            <w:pPr>
              <w:pStyle w:val="TableEntry"/>
            </w:pPr>
            <w:r w:rsidRPr="00D26514">
              <w:t>&lt;full name of standard&gt;</w:t>
            </w:r>
          </w:p>
        </w:tc>
        <w:tc>
          <w:tcPr>
            <w:tcW w:w="3708" w:type="dxa"/>
            <w:shd w:val="clear" w:color="auto" w:fill="auto"/>
          </w:tcPr>
          <w:p w14:paraId="2F485D9A" w14:textId="77777777" w:rsidR="00665D8F" w:rsidRPr="00EA3BCB" w:rsidRDefault="0032060B" w:rsidP="00370CC8">
            <w:pPr>
              <w:pStyle w:val="TableEntry"/>
            </w:pPr>
            <w:r w:rsidRPr="00EA3BCB">
              <w:t>&lt;link to standard&gt;</w:t>
            </w:r>
          </w:p>
        </w:tc>
      </w:tr>
      <w:tr w:rsidR="0032060B" w:rsidRPr="00D26514" w14:paraId="42E8293F" w14:textId="77777777" w:rsidTr="00EA3BCB">
        <w:trPr>
          <w:cantSplit/>
        </w:trPr>
        <w:tc>
          <w:tcPr>
            <w:tcW w:w="1728" w:type="dxa"/>
            <w:shd w:val="clear" w:color="auto" w:fill="auto"/>
          </w:tcPr>
          <w:p w14:paraId="374B4375" w14:textId="77777777" w:rsidR="0032060B" w:rsidRPr="00D26514" w:rsidRDefault="0032060B" w:rsidP="00597DB2">
            <w:pPr>
              <w:pStyle w:val="TableEntry"/>
            </w:pPr>
            <w:r w:rsidRPr="00D26514">
              <w:t>&lt;abbreviated name of standard&gt;</w:t>
            </w:r>
          </w:p>
        </w:tc>
        <w:tc>
          <w:tcPr>
            <w:tcW w:w="4140" w:type="dxa"/>
            <w:shd w:val="clear" w:color="auto" w:fill="auto"/>
          </w:tcPr>
          <w:p w14:paraId="5D67B24C" w14:textId="77777777" w:rsidR="0032060B" w:rsidRPr="00D26514" w:rsidRDefault="0032060B" w:rsidP="00597DB2">
            <w:pPr>
              <w:pStyle w:val="TableEntry"/>
            </w:pPr>
            <w:r w:rsidRPr="00D26514">
              <w:t>&lt;full name of standard&gt;</w:t>
            </w:r>
          </w:p>
        </w:tc>
        <w:tc>
          <w:tcPr>
            <w:tcW w:w="3708" w:type="dxa"/>
            <w:shd w:val="clear" w:color="auto" w:fill="auto"/>
          </w:tcPr>
          <w:p w14:paraId="6E3002CB" w14:textId="77777777" w:rsidR="0032060B" w:rsidRPr="00EA3BCB" w:rsidRDefault="0032060B" w:rsidP="00370CC8">
            <w:pPr>
              <w:pStyle w:val="TableEntry"/>
            </w:pPr>
            <w:r w:rsidRPr="00EA3BCB">
              <w:t>&lt;link to standard&gt;</w:t>
            </w:r>
          </w:p>
        </w:tc>
      </w:tr>
      <w:tr w:rsidR="0032060B" w:rsidRPr="00D26514" w14:paraId="4DF16386" w14:textId="77777777" w:rsidTr="00EA3BCB">
        <w:trPr>
          <w:cantSplit/>
        </w:trPr>
        <w:tc>
          <w:tcPr>
            <w:tcW w:w="1728" w:type="dxa"/>
            <w:shd w:val="clear" w:color="auto" w:fill="auto"/>
          </w:tcPr>
          <w:p w14:paraId="5F832755" w14:textId="77777777" w:rsidR="0032060B" w:rsidRPr="00D26514" w:rsidRDefault="00C250ED" w:rsidP="00EF1E77">
            <w:pPr>
              <w:pStyle w:val="TableEntry"/>
            </w:pPr>
            <w:r w:rsidRPr="00D26514">
              <w:t>&lt;</w:t>
            </w:r>
            <w:r w:rsidR="0032060B" w:rsidRPr="00D26514">
              <w:t>e.g., CDA-PN</w:t>
            </w:r>
            <w:r w:rsidRPr="00D26514">
              <w:t>&gt;</w:t>
            </w:r>
          </w:p>
        </w:tc>
        <w:tc>
          <w:tcPr>
            <w:tcW w:w="4140" w:type="dxa"/>
            <w:shd w:val="clear" w:color="auto" w:fill="auto"/>
          </w:tcPr>
          <w:p w14:paraId="4588D2BA" w14:textId="77777777" w:rsidR="0032060B" w:rsidRPr="00D26514" w:rsidRDefault="00C250ED" w:rsidP="00EF1E77">
            <w:pPr>
              <w:pStyle w:val="TableEntry"/>
            </w:pPr>
            <w:r w:rsidRPr="00D26514">
              <w:t>&lt;</w:t>
            </w:r>
            <w:r w:rsidR="0032060B" w:rsidRPr="00D26514">
              <w:t>e.g., HL7 Implementation Guide for CDA Release 2: Procedure Note (Universal Realm) (DSTU)</w:t>
            </w:r>
            <w:r w:rsidRPr="00D26514">
              <w:t>&gt;</w:t>
            </w:r>
          </w:p>
        </w:tc>
        <w:tc>
          <w:tcPr>
            <w:tcW w:w="3708" w:type="dxa"/>
            <w:shd w:val="clear" w:color="auto" w:fill="auto"/>
          </w:tcPr>
          <w:p w14:paraId="2D090429" w14:textId="77777777" w:rsidR="0032060B" w:rsidRPr="00D26514" w:rsidRDefault="00C250ED" w:rsidP="005D6176">
            <w:pPr>
              <w:pStyle w:val="TableEntry"/>
            </w:pPr>
            <w:r w:rsidRPr="00D26514">
              <w:t>&lt;</w:t>
            </w:r>
            <w:r w:rsidR="0032060B" w:rsidRPr="00D26514">
              <w:t>e.g., http://www.hl7.org/documentcenter/public/standards/dstu/CDAR2_IG_PROCNOTE_DSTU_R1_2010JUL.zip</w:t>
            </w:r>
            <w:r w:rsidRPr="00D26514">
              <w:t>&gt;</w:t>
            </w:r>
          </w:p>
        </w:tc>
      </w:tr>
    </w:tbl>
    <w:p w14:paraId="1E8A76AE" w14:textId="77777777" w:rsidR="00BB65D8" w:rsidRPr="00D26514" w:rsidRDefault="00BB65D8" w:rsidP="00BB65D8">
      <w:pPr>
        <w:pStyle w:val="Heading5"/>
        <w:numPr>
          <w:ilvl w:val="0"/>
          <w:numId w:val="0"/>
        </w:numPr>
        <w:rPr>
          <w:noProof w:val="0"/>
        </w:rPr>
      </w:pPr>
      <w:bookmarkStart w:id="322" w:name="_Toc345074702"/>
      <w:bookmarkStart w:id="323" w:name="_Toc29225483"/>
      <w:r w:rsidRPr="00D26514">
        <w:rPr>
          <w:noProof w:val="0"/>
        </w:rPr>
        <w:lastRenderedPageBreak/>
        <w:t>6.3.1.</w:t>
      </w:r>
      <w:r w:rsidR="008D45BC" w:rsidRPr="00D26514">
        <w:rPr>
          <w:noProof w:val="0"/>
        </w:rPr>
        <w:t>D</w:t>
      </w:r>
      <w:r w:rsidRPr="00D26514">
        <w:rPr>
          <w:noProof w:val="0"/>
        </w:rPr>
        <w:t>.</w:t>
      </w:r>
      <w:r w:rsidR="00871613" w:rsidRPr="00D26514">
        <w:rPr>
          <w:noProof w:val="0"/>
        </w:rPr>
        <w:t>4</w:t>
      </w:r>
      <w:r w:rsidRPr="00D26514">
        <w:rPr>
          <w:noProof w:val="0"/>
        </w:rPr>
        <w:t xml:space="preserve"> Data Element Requirement</w:t>
      </w:r>
      <w:r w:rsidR="00BB62C0" w:rsidRPr="00D26514">
        <w:rPr>
          <w:noProof w:val="0"/>
        </w:rPr>
        <w:t xml:space="preserve"> </w:t>
      </w:r>
      <w:r w:rsidRPr="00D26514">
        <w:rPr>
          <w:noProof w:val="0"/>
        </w:rPr>
        <w:t>Mappings</w:t>
      </w:r>
      <w:r w:rsidR="00BB62C0" w:rsidRPr="00D26514">
        <w:rPr>
          <w:noProof w:val="0"/>
        </w:rPr>
        <w:t xml:space="preserve"> to CDA</w:t>
      </w:r>
      <w:bookmarkEnd w:id="322"/>
      <w:bookmarkEnd w:id="323"/>
    </w:p>
    <w:p w14:paraId="40F7C01C" w14:textId="77777777" w:rsidR="00CD4D46" w:rsidRPr="00D26514" w:rsidRDefault="00CD4D46" w:rsidP="00BB76BC">
      <w:pPr>
        <w:pStyle w:val="BodyText"/>
      </w:pPr>
      <w:r w:rsidRPr="00D26514">
        <w:t>This section identifies the mapping of data between referenced standards into the CDA implementation guide.</w:t>
      </w:r>
    </w:p>
    <w:p w14:paraId="7B91D646" w14:textId="77777777" w:rsidR="00CD4D46" w:rsidRPr="00D26514" w:rsidRDefault="00CD4D46" w:rsidP="00597DB2">
      <w:pPr>
        <w:pStyle w:val="AuthorInstructions"/>
      </w:pPr>
      <w:r w:rsidRPr="00D26514">
        <w:t xml:space="preserve">&lt;Any </w:t>
      </w:r>
      <w:r w:rsidR="001F68C9" w:rsidRPr="00D26514">
        <w:t xml:space="preserve">required data mappings should be listed </w:t>
      </w:r>
      <w:r w:rsidRPr="00D26514">
        <w:t>in this section (mark NA if not needed).</w:t>
      </w:r>
      <w:r w:rsidR="00875BFD" w:rsidRPr="00D26514">
        <w:t xml:space="preserve"> Delete SAMPLE table before publishing</w:t>
      </w:r>
      <w:r w:rsidR="005F3FB5" w:rsidRPr="00D26514">
        <w:t>.</w:t>
      </w:r>
      <w:r w:rsidRPr="00D26514">
        <w:t>&gt;</w:t>
      </w:r>
      <w:r w:rsidR="001F68C9" w:rsidRPr="00D26514">
        <w:t xml:space="preserve"> </w:t>
      </w:r>
    </w:p>
    <w:p w14:paraId="47D79D53" w14:textId="548DAE3F" w:rsidR="00AD069D" w:rsidRPr="00D26514" w:rsidRDefault="00CD4D46" w:rsidP="003579DA">
      <w:pPr>
        <w:pStyle w:val="BodyText"/>
        <w:rPr>
          <w:i/>
        </w:rPr>
      </w:pPr>
      <w:r w:rsidRPr="00D26514">
        <w:rPr>
          <w:i/>
        </w:rPr>
        <w:t>&lt;To complete Table 6.3.1.D.4-1, t</w:t>
      </w:r>
      <w:r w:rsidR="001F68C9" w:rsidRPr="00D26514">
        <w:rPr>
          <w:i/>
        </w:rPr>
        <w:t xml:space="preserve">he </w:t>
      </w:r>
      <w:r w:rsidR="009D125C" w:rsidRPr="00D26514">
        <w:rPr>
          <w:i/>
        </w:rPr>
        <w:t>author</w:t>
      </w:r>
      <w:r w:rsidR="001F68C9" w:rsidRPr="00D26514">
        <w:rPr>
          <w:i/>
        </w:rPr>
        <w:t xml:space="preserve"> should add the referenced standards abbreviations in the first row/title bar</w:t>
      </w:r>
      <w:r w:rsidR="00887E40" w:rsidRPr="00D26514">
        <w:rPr>
          <w:i/>
        </w:rPr>
        <w:t xml:space="preserve">. </w:t>
      </w:r>
      <w:r w:rsidR="001F68C9" w:rsidRPr="00D26514">
        <w:rPr>
          <w:i/>
        </w:rPr>
        <w:t>Add or delete columns and sub-rows as necessary. If this table is more than 8 to 10 rows long, consider putting this table into</w:t>
      </w:r>
      <w:r w:rsidR="003F3E4A" w:rsidRPr="00D26514">
        <w:rPr>
          <w:i/>
        </w:rPr>
        <w:t xml:space="preserve"> </w:t>
      </w:r>
      <w:r w:rsidR="001F68C9" w:rsidRPr="00D26514">
        <w:rPr>
          <w:i/>
        </w:rPr>
        <w:t xml:space="preserve">an </w:t>
      </w:r>
      <w:r w:rsidR="001606A7" w:rsidRPr="00D26514">
        <w:rPr>
          <w:i/>
        </w:rPr>
        <w:t>a</w:t>
      </w:r>
      <w:r w:rsidR="001F68C9" w:rsidRPr="00D26514">
        <w:rPr>
          <w:i/>
        </w:rPr>
        <w:t>ppendix of this supplement.</w:t>
      </w:r>
      <w:r w:rsidRPr="00D26514">
        <w:rPr>
          <w:i/>
        </w:rPr>
        <w:t xml:space="preserve"> A brief sample follows.</w:t>
      </w:r>
      <w:r w:rsidR="00C250ED" w:rsidRPr="00D26514">
        <w:rPr>
          <w:i/>
        </w:rPr>
        <w:t>&gt;</w:t>
      </w:r>
    </w:p>
    <w:p w14:paraId="35BB5B4F" w14:textId="77777777" w:rsidR="000D6321" w:rsidRPr="00D26514" w:rsidRDefault="00CD4D46" w:rsidP="00EF1E77">
      <w:pPr>
        <w:pStyle w:val="TableTitle"/>
      </w:pPr>
      <w:r w:rsidRPr="00D26514">
        <w:t>SAMPLE</w:t>
      </w:r>
    </w:p>
    <w:tbl>
      <w:tblPr>
        <w:tblW w:w="7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537"/>
        <w:gridCol w:w="3111"/>
      </w:tblGrid>
      <w:tr w:rsidR="004F7C05" w:rsidRPr="00D26514" w14:paraId="791D1111" w14:textId="77777777" w:rsidTr="00EA3BCB">
        <w:trPr>
          <w:cantSplit/>
          <w:tblHeader/>
          <w:jc w:val="center"/>
        </w:trPr>
        <w:tc>
          <w:tcPr>
            <w:tcW w:w="4537" w:type="dxa"/>
            <w:shd w:val="clear" w:color="auto" w:fill="D9D9D9"/>
          </w:tcPr>
          <w:p w14:paraId="6FAABD96" w14:textId="77777777" w:rsidR="004F7C05" w:rsidRPr="00D26514" w:rsidRDefault="004F7C05" w:rsidP="005D6176">
            <w:pPr>
              <w:pStyle w:val="TableEntryHeader"/>
            </w:pPr>
            <w:r w:rsidRPr="00D26514">
              <w:t>ACC Key Data Element (KDECI)</w:t>
            </w:r>
          </w:p>
        </w:tc>
        <w:tc>
          <w:tcPr>
            <w:tcW w:w="3111" w:type="dxa"/>
            <w:shd w:val="clear" w:color="auto" w:fill="D9D9D9"/>
          </w:tcPr>
          <w:p w14:paraId="0438262C" w14:textId="77777777" w:rsidR="004F7C05" w:rsidRPr="00D26514" w:rsidRDefault="004F7C05" w:rsidP="0032600B">
            <w:pPr>
              <w:pStyle w:val="TableEntryHeader"/>
            </w:pPr>
            <w:r w:rsidRPr="00D26514">
              <w:t>CDA-DIR</w:t>
            </w:r>
          </w:p>
        </w:tc>
      </w:tr>
      <w:tr w:rsidR="004F7C05" w:rsidRPr="00D26514" w14:paraId="02879404" w14:textId="77777777" w:rsidTr="00EA3BCB">
        <w:trPr>
          <w:cantSplit/>
          <w:jc w:val="center"/>
        </w:trPr>
        <w:tc>
          <w:tcPr>
            <w:tcW w:w="4537" w:type="dxa"/>
            <w:shd w:val="clear" w:color="auto" w:fill="auto"/>
          </w:tcPr>
          <w:p w14:paraId="6B24A405" w14:textId="77777777" w:rsidR="004F7C05" w:rsidRPr="00D26514" w:rsidRDefault="004F7C05" w:rsidP="00EF1E77">
            <w:pPr>
              <w:pStyle w:val="TableEntry"/>
            </w:pPr>
          </w:p>
        </w:tc>
        <w:tc>
          <w:tcPr>
            <w:tcW w:w="3111" w:type="dxa"/>
            <w:shd w:val="clear" w:color="auto" w:fill="auto"/>
          </w:tcPr>
          <w:p w14:paraId="77B554EA" w14:textId="77777777" w:rsidR="004F7C05" w:rsidRPr="00D26514" w:rsidRDefault="004F7C05" w:rsidP="00EF1E77">
            <w:pPr>
              <w:pStyle w:val="TableEntry"/>
            </w:pPr>
            <w:r w:rsidRPr="00D26514">
              <w:t>DICOM Object Catalog (5)</w:t>
            </w:r>
          </w:p>
        </w:tc>
      </w:tr>
      <w:tr w:rsidR="004F7C05" w:rsidRPr="00D26514" w14:paraId="532C6F6B" w14:textId="77777777" w:rsidTr="00EA3BCB">
        <w:trPr>
          <w:cantSplit/>
          <w:jc w:val="center"/>
        </w:trPr>
        <w:tc>
          <w:tcPr>
            <w:tcW w:w="4537" w:type="dxa"/>
          </w:tcPr>
          <w:p w14:paraId="26460C6F" w14:textId="77777777" w:rsidR="004F7C05" w:rsidRPr="00D26514" w:rsidRDefault="004F7C05" w:rsidP="00EF1E77">
            <w:pPr>
              <w:pStyle w:val="TableEntry"/>
            </w:pPr>
            <w:r w:rsidRPr="00D26514">
              <w:t>Administrative</w:t>
            </w:r>
          </w:p>
          <w:p w14:paraId="6857D3E4" w14:textId="77777777" w:rsidR="004F7C05" w:rsidRPr="00D26514" w:rsidRDefault="004F7C05" w:rsidP="00BB76BC">
            <w:pPr>
              <w:pStyle w:val="TableEntry"/>
            </w:pPr>
            <w:r w:rsidRPr="00D26514">
              <w:t>Facility (5)</w:t>
            </w:r>
          </w:p>
          <w:p w14:paraId="0C68D34F" w14:textId="77777777" w:rsidR="004F7C05" w:rsidRPr="00D26514" w:rsidRDefault="004F7C05" w:rsidP="00BB76BC">
            <w:pPr>
              <w:pStyle w:val="TableEntry"/>
            </w:pPr>
            <w:r w:rsidRPr="00D26514">
              <w:t>Data Source (1)</w:t>
            </w:r>
          </w:p>
          <w:p w14:paraId="2C7F2C62" w14:textId="77777777" w:rsidR="004F7C05" w:rsidRPr="00D26514" w:rsidRDefault="004F7C05" w:rsidP="00BB76BC">
            <w:pPr>
              <w:pStyle w:val="TableEntry"/>
            </w:pPr>
            <w:r w:rsidRPr="00D26514">
              <w:t>Priority (1)</w:t>
            </w:r>
          </w:p>
          <w:p w14:paraId="25D6654C" w14:textId="77777777" w:rsidR="004F7C05" w:rsidRPr="00D26514" w:rsidRDefault="004F7C05" w:rsidP="00BB76BC">
            <w:pPr>
              <w:pStyle w:val="TableEntry"/>
            </w:pPr>
            <w:r w:rsidRPr="00D26514">
              <w:t>Accreditation (2)</w:t>
            </w:r>
          </w:p>
          <w:p w14:paraId="2CF8E934" w14:textId="77777777" w:rsidR="004F7C05" w:rsidRPr="00D26514" w:rsidRDefault="004F7C05" w:rsidP="00BB76BC">
            <w:pPr>
              <w:pStyle w:val="TableEntry"/>
            </w:pPr>
            <w:r w:rsidRPr="00D26514">
              <w:t>Insurance (1)</w:t>
            </w:r>
          </w:p>
        </w:tc>
        <w:tc>
          <w:tcPr>
            <w:tcW w:w="3111" w:type="dxa"/>
          </w:tcPr>
          <w:p w14:paraId="64174C80" w14:textId="77777777" w:rsidR="004F7C05" w:rsidRPr="00D26514" w:rsidRDefault="004F7C05" w:rsidP="00EF1E77">
            <w:pPr>
              <w:pStyle w:val="TableEntry"/>
            </w:pPr>
            <w:r w:rsidRPr="00D26514">
              <w:t>CDA Header</w:t>
            </w:r>
          </w:p>
          <w:p w14:paraId="6CDEB7D1" w14:textId="77777777" w:rsidR="004F7C05" w:rsidRPr="00D26514" w:rsidRDefault="004F7C05" w:rsidP="00EF1E77">
            <w:pPr>
              <w:pStyle w:val="TableEntry"/>
            </w:pPr>
            <w:r w:rsidRPr="00D26514">
              <w:t>General (10)</w:t>
            </w:r>
          </w:p>
          <w:p w14:paraId="373ECDA7" w14:textId="77777777" w:rsidR="004F7C05" w:rsidRPr="00D26514" w:rsidRDefault="004F7C05" w:rsidP="005D6176">
            <w:pPr>
              <w:pStyle w:val="TableEntry"/>
            </w:pPr>
            <w:r w:rsidRPr="00D26514">
              <w:t>Document (19)</w:t>
            </w:r>
          </w:p>
          <w:p w14:paraId="7F645BE7" w14:textId="77777777" w:rsidR="004F7C05" w:rsidRPr="00D26514" w:rsidRDefault="004F7C05" w:rsidP="0032600B">
            <w:pPr>
              <w:pStyle w:val="TableEntry"/>
            </w:pPr>
            <w:r w:rsidRPr="00D26514">
              <w:t>Participants (20)</w:t>
            </w:r>
          </w:p>
          <w:p w14:paraId="48269DC3" w14:textId="77777777" w:rsidR="004F7C05" w:rsidRPr="00D26514" w:rsidRDefault="004F7C05" w:rsidP="00BB76BC">
            <w:pPr>
              <w:pStyle w:val="TableEntry"/>
            </w:pPr>
            <w:r w:rsidRPr="00D26514">
              <w:t>Order (1)</w:t>
            </w:r>
          </w:p>
          <w:p w14:paraId="0C7F0A99" w14:textId="77777777" w:rsidR="004F7C05" w:rsidRPr="00D26514" w:rsidRDefault="004F7C05" w:rsidP="00BB76BC">
            <w:pPr>
              <w:pStyle w:val="TableEntry"/>
            </w:pPr>
            <w:r w:rsidRPr="00D26514">
              <w:t>Service Event (12)</w:t>
            </w:r>
          </w:p>
          <w:p w14:paraId="00C65160" w14:textId="77777777" w:rsidR="004F7C05" w:rsidRPr="00D26514" w:rsidRDefault="004F7C05" w:rsidP="00BB76BC">
            <w:pPr>
              <w:pStyle w:val="TableEntry"/>
            </w:pPr>
            <w:r w:rsidRPr="00D26514">
              <w:t>Encounter (10)</w:t>
            </w:r>
          </w:p>
        </w:tc>
      </w:tr>
      <w:tr w:rsidR="004F7C05" w:rsidRPr="00D26514" w14:paraId="4C4492A3" w14:textId="77777777" w:rsidTr="00EA3BCB">
        <w:trPr>
          <w:cantSplit/>
          <w:jc w:val="center"/>
        </w:trPr>
        <w:tc>
          <w:tcPr>
            <w:tcW w:w="4537" w:type="dxa"/>
          </w:tcPr>
          <w:p w14:paraId="6ABB47C4" w14:textId="77777777" w:rsidR="004F7C05" w:rsidRPr="00D26514" w:rsidRDefault="004F7C05" w:rsidP="00EF1E77">
            <w:pPr>
              <w:pStyle w:val="TableEntry"/>
            </w:pPr>
            <w:r w:rsidRPr="00D26514">
              <w:t>Study Referral Data (2)</w:t>
            </w:r>
          </w:p>
        </w:tc>
        <w:tc>
          <w:tcPr>
            <w:tcW w:w="3111" w:type="dxa"/>
          </w:tcPr>
          <w:p w14:paraId="2DBD2516" w14:textId="77777777" w:rsidR="004F7C05" w:rsidRPr="00D26514" w:rsidRDefault="004F7C05" w:rsidP="005D6176">
            <w:pPr>
              <w:pStyle w:val="TableEntry"/>
            </w:pPr>
            <w:r w:rsidRPr="00D26514">
              <w:t>Request</w:t>
            </w:r>
          </w:p>
        </w:tc>
      </w:tr>
      <w:tr w:rsidR="004F7C05" w:rsidRPr="00D26514" w14:paraId="229EB831" w14:textId="77777777" w:rsidTr="00EA3BCB">
        <w:trPr>
          <w:cantSplit/>
          <w:jc w:val="center"/>
        </w:trPr>
        <w:tc>
          <w:tcPr>
            <w:tcW w:w="4537" w:type="dxa"/>
          </w:tcPr>
          <w:p w14:paraId="7DBA424A" w14:textId="77777777" w:rsidR="004F7C05" w:rsidRPr="00D26514" w:rsidRDefault="004F7C05" w:rsidP="00EF1E77">
            <w:pPr>
              <w:pStyle w:val="TableEntry"/>
            </w:pPr>
            <w:r w:rsidRPr="00D26514">
              <w:t>History and Risk Factors</w:t>
            </w:r>
          </w:p>
          <w:p w14:paraId="6D8E113C" w14:textId="77777777" w:rsidR="004F7C05" w:rsidRPr="00D26514" w:rsidRDefault="004F7C05" w:rsidP="00BB76BC">
            <w:pPr>
              <w:pStyle w:val="TableEntry"/>
            </w:pPr>
            <w:r w:rsidRPr="00D26514">
              <w:t>Vital Signs (4)</w:t>
            </w:r>
          </w:p>
          <w:p w14:paraId="7E380A7A" w14:textId="77777777" w:rsidR="004F7C05" w:rsidRPr="00D26514" w:rsidRDefault="004F7C05" w:rsidP="00BB76BC">
            <w:pPr>
              <w:pStyle w:val="TableEntry"/>
            </w:pPr>
            <w:r w:rsidRPr="00D26514">
              <w:t>Labs (2)</w:t>
            </w:r>
          </w:p>
          <w:p w14:paraId="46F6E8E0" w14:textId="77777777" w:rsidR="004F7C05" w:rsidRPr="00D26514" w:rsidRDefault="004F7C05" w:rsidP="00BB76BC">
            <w:pPr>
              <w:pStyle w:val="TableEntry"/>
            </w:pPr>
            <w:r w:rsidRPr="00D26514">
              <w:t>Problems (14)</w:t>
            </w:r>
          </w:p>
          <w:p w14:paraId="0950AB46" w14:textId="77777777" w:rsidR="004F7C05" w:rsidRPr="00D26514" w:rsidRDefault="004F7C05" w:rsidP="00BB76BC">
            <w:pPr>
              <w:pStyle w:val="TableEntry"/>
            </w:pPr>
            <w:r w:rsidRPr="00D26514">
              <w:t>Chest Pain (5)</w:t>
            </w:r>
          </w:p>
          <w:p w14:paraId="76C7645C" w14:textId="77777777" w:rsidR="004F7C05" w:rsidRPr="00D26514" w:rsidRDefault="004F7C05" w:rsidP="00BB76BC">
            <w:pPr>
              <w:pStyle w:val="TableEntry"/>
            </w:pPr>
            <w:r w:rsidRPr="00D26514">
              <w:t>Family History (1)</w:t>
            </w:r>
          </w:p>
          <w:p w14:paraId="5A6205A5" w14:textId="77777777" w:rsidR="004F7C05" w:rsidRPr="00D26514" w:rsidRDefault="004F7C05" w:rsidP="00BB76BC">
            <w:pPr>
              <w:pStyle w:val="TableEntry"/>
            </w:pPr>
            <w:r w:rsidRPr="00D26514">
              <w:t>Tobacco Use (1)</w:t>
            </w:r>
          </w:p>
          <w:p w14:paraId="7D7F7E41" w14:textId="77777777" w:rsidR="004F7C05" w:rsidRPr="00D26514" w:rsidRDefault="004F7C05" w:rsidP="00BB76BC">
            <w:pPr>
              <w:pStyle w:val="TableEntry"/>
            </w:pPr>
            <w:r w:rsidRPr="00D26514">
              <w:t>Risk Estimates (6)</w:t>
            </w:r>
          </w:p>
          <w:p w14:paraId="1F1B725C" w14:textId="77777777" w:rsidR="004F7C05" w:rsidRPr="00D26514" w:rsidRDefault="004F7C05" w:rsidP="00BB76BC">
            <w:pPr>
              <w:pStyle w:val="TableEntry"/>
            </w:pPr>
          </w:p>
        </w:tc>
        <w:tc>
          <w:tcPr>
            <w:tcW w:w="3111" w:type="dxa"/>
          </w:tcPr>
          <w:p w14:paraId="7AFEF8E1" w14:textId="77777777" w:rsidR="004F7C05" w:rsidRPr="00D26514" w:rsidRDefault="004F7C05" w:rsidP="00EF1E77">
            <w:pPr>
              <w:pStyle w:val="TableEntry"/>
            </w:pPr>
            <w:r w:rsidRPr="00D26514">
              <w:t>History</w:t>
            </w:r>
          </w:p>
        </w:tc>
      </w:tr>
    </w:tbl>
    <w:p w14:paraId="3E0CEB5F" w14:textId="77777777" w:rsidR="000D6321" w:rsidRPr="00D26514" w:rsidRDefault="00CD4D46" w:rsidP="0032060B">
      <w:pPr>
        <w:pStyle w:val="BodyText"/>
        <w:rPr>
          <w:i/>
        </w:rPr>
      </w:pPr>
      <w:r w:rsidRPr="00D26514">
        <w:rPr>
          <w:i/>
        </w:rPr>
        <w:t>&gt;</w:t>
      </w:r>
    </w:p>
    <w:p w14:paraId="0C6C16D1" w14:textId="77777777" w:rsidR="0032060B" w:rsidRPr="00D26514" w:rsidRDefault="000D6321" w:rsidP="000807AC">
      <w:pPr>
        <w:pStyle w:val="TableTitle"/>
      </w:pPr>
      <w:r w:rsidRPr="00D26514">
        <w:t>Table 6.3.1.D.4-1</w:t>
      </w:r>
      <w:r w:rsidR="001606A7" w:rsidRPr="00D26514">
        <w:t>:</w:t>
      </w:r>
      <w:r w:rsidRPr="00D26514">
        <w:t xml:space="preserve"> &lt; Document Name</w:t>
      </w:r>
      <w:r w:rsidR="0097454A" w:rsidRPr="00D26514">
        <w:t xml:space="preserve"> Acronym</w:t>
      </w:r>
      <w:r w:rsidRPr="00D26514">
        <w:t xml:space="preserve">&gt; - </w:t>
      </w:r>
      <w:r w:rsidR="00BB62C0" w:rsidRPr="00D26514">
        <w:t xml:space="preserve">Data Element Requirement </w:t>
      </w:r>
      <w:r w:rsidRPr="00D26514">
        <w:t>Mappings</w:t>
      </w:r>
      <w:r w:rsidR="00BB62C0" w:rsidRPr="00D26514">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D26514" w14:paraId="5298BBA1" w14:textId="77777777" w:rsidTr="00BB76BC">
        <w:trPr>
          <w:cantSplit/>
          <w:tblHeader/>
          <w:jc w:val="center"/>
        </w:trPr>
        <w:tc>
          <w:tcPr>
            <w:tcW w:w="3378" w:type="dxa"/>
            <w:tcBorders>
              <w:bottom w:val="single" w:sz="4" w:space="0" w:color="000000"/>
            </w:tcBorders>
            <w:shd w:val="clear" w:color="auto" w:fill="D9D9D9"/>
          </w:tcPr>
          <w:p w14:paraId="29B3F9E3" w14:textId="77777777" w:rsidR="00B82D84" w:rsidRPr="00D26514" w:rsidRDefault="00B82D84" w:rsidP="00CF508D">
            <w:pPr>
              <w:pStyle w:val="TableEntryHeader"/>
            </w:pPr>
            <w:r w:rsidRPr="00D26514">
              <w:t>Clinical Data Element &lt;source&gt;</w:t>
            </w:r>
          </w:p>
        </w:tc>
        <w:tc>
          <w:tcPr>
            <w:tcW w:w="4818" w:type="dxa"/>
            <w:tcBorders>
              <w:bottom w:val="single" w:sz="4" w:space="0" w:color="000000"/>
            </w:tcBorders>
            <w:shd w:val="clear" w:color="auto" w:fill="D9D9D9"/>
          </w:tcPr>
          <w:p w14:paraId="78864883" w14:textId="77777777" w:rsidR="00B82D84" w:rsidRPr="00D26514" w:rsidRDefault="00B82D84" w:rsidP="003651D9">
            <w:pPr>
              <w:pStyle w:val="TableEntryHeader"/>
            </w:pPr>
            <w:r w:rsidRPr="00D26514">
              <w:t>&lt; this document acronym&gt;</w:t>
            </w:r>
            <w:r w:rsidR="00C250ED" w:rsidRPr="00D26514">
              <w:t xml:space="preserve"> </w:t>
            </w:r>
          </w:p>
        </w:tc>
      </w:tr>
      <w:tr w:rsidR="00B82D84" w:rsidRPr="00D26514" w14:paraId="14566207" w14:textId="77777777" w:rsidTr="00BB76BC">
        <w:trPr>
          <w:cantSplit/>
          <w:jc w:val="center"/>
        </w:trPr>
        <w:tc>
          <w:tcPr>
            <w:tcW w:w="3378" w:type="dxa"/>
            <w:shd w:val="clear" w:color="auto" w:fill="auto"/>
          </w:tcPr>
          <w:p w14:paraId="4862FB03" w14:textId="77777777" w:rsidR="00B82D84" w:rsidRPr="00D26514" w:rsidRDefault="00B82D84" w:rsidP="00AD069D">
            <w:pPr>
              <w:pStyle w:val="TableEntry"/>
            </w:pPr>
          </w:p>
        </w:tc>
        <w:tc>
          <w:tcPr>
            <w:tcW w:w="4818" w:type="dxa"/>
            <w:shd w:val="clear" w:color="auto" w:fill="auto"/>
          </w:tcPr>
          <w:p w14:paraId="18446EAB" w14:textId="77777777" w:rsidR="00B82D84" w:rsidRPr="00D26514" w:rsidRDefault="00B82D84" w:rsidP="003579DA">
            <w:pPr>
              <w:pStyle w:val="TableEntry"/>
            </w:pPr>
          </w:p>
        </w:tc>
      </w:tr>
      <w:tr w:rsidR="00B82D84" w:rsidRPr="00D26514" w14:paraId="2DA555B1" w14:textId="77777777" w:rsidTr="00BB76BC">
        <w:trPr>
          <w:cantSplit/>
          <w:jc w:val="center"/>
        </w:trPr>
        <w:tc>
          <w:tcPr>
            <w:tcW w:w="3378" w:type="dxa"/>
          </w:tcPr>
          <w:p w14:paraId="50FB5A18" w14:textId="77777777" w:rsidR="00B82D84" w:rsidRPr="00D26514" w:rsidRDefault="00B82D84" w:rsidP="00BB76BC">
            <w:pPr>
              <w:pStyle w:val="TableEntry"/>
            </w:pPr>
          </w:p>
        </w:tc>
        <w:tc>
          <w:tcPr>
            <w:tcW w:w="4818" w:type="dxa"/>
          </w:tcPr>
          <w:p w14:paraId="55BC235C" w14:textId="77777777" w:rsidR="00B82D84" w:rsidRPr="00D26514" w:rsidRDefault="00B82D84" w:rsidP="00AD069D">
            <w:pPr>
              <w:pStyle w:val="TableEntry"/>
            </w:pPr>
          </w:p>
        </w:tc>
      </w:tr>
      <w:tr w:rsidR="00B82D84" w:rsidRPr="00D26514" w14:paraId="28F63A8B" w14:textId="77777777" w:rsidTr="00BB76BC">
        <w:trPr>
          <w:cantSplit/>
          <w:jc w:val="center"/>
        </w:trPr>
        <w:tc>
          <w:tcPr>
            <w:tcW w:w="3378" w:type="dxa"/>
          </w:tcPr>
          <w:p w14:paraId="3AD535E7" w14:textId="77777777" w:rsidR="00B82D84" w:rsidRPr="00D26514" w:rsidRDefault="00B82D84" w:rsidP="00AD069D">
            <w:pPr>
              <w:pStyle w:val="TableEntry"/>
            </w:pPr>
          </w:p>
        </w:tc>
        <w:tc>
          <w:tcPr>
            <w:tcW w:w="4818" w:type="dxa"/>
          </w:tcPr>
          <w:p w14:paraId="2081A727" w14:textId="77777777" w:rsidR="00B82D84" w:rsidRPr="00D26514" w:rsidRDefault="00B82D84" w:rsidP="003579DA">
            <w:pPr>
              <w:pStyle w:val="TableEntry"/>
            </w:pPr>
          </w:p>
        </w:tc>
      </w:tr>
      <w:tr w:rsidR="00B82D84" w:rsidRPr="00D26514" w14:paraId="6F2C7F5D" w14:textId="77777777" w:rsidTr="00BB76BC">
        <w:trPr>
          <w:cantSplit/>
          <w:jc w:val="center"/>
        </w:trPr>
        <w:tc>
          <w:tcPr>
            <w:tcW w:w="3378" w:type="dxa"/>
          </w:tcPr>
          <w:p w14:paraId="0930A2E4" w14:textId="77777777" w:rsidR="00B82D84" w:rsidRPr="00D26514" w:rsidRDefault="00B82D84" w:rsidP="00BB76BC">
            <w:pPr>
              <w:pStyle w:val="TableEntry"/>
            </w:pPr>
          </w:p>
        </w:tc>
        <w:tc>
          <w:tcPr>
            <w:tcW w:w="4818" w:type="dxa"/>
          </w:tcPr>
          <w:p w14:paraId="29E5C7BE" w14:textId="77777777" w:rsidR="00B82D84" w:rsidRPr="00D26514" w:rsidRDefault="00B82D84" w:rsidP="00AD069D">
            <w:pPr>
              <w:pStyle w:val="TableEntry"/>
            </w:pPr>
          </w:p>
        </w:tc>
      </w:tr>
      <w:tr w:rsidR="00B82D84" w:rsidRPr="00D26514" w14:paraId="18375644" w14:textId="77777777" w:rsidTr="00BB76BC">
        <w:trPr>
          <w:cantSplit/>
          <w:jc w:val="center"/>
        </w:trPr>
        <w:tc>
          <w:tcPr>
            <w:tcW w:w="3378" w:type="dxa"/>
          </w:tcPr>
          <w:p w14:paraId="191F0D98" w14:textId="77777777" w:rsidR="00B82D84" w:rsidRPr="00D26514" w:rsidRDefault="00B82D84" w:rsidP="00AD069D">
            <w:pPr>
              <w:pStyle w:val="TableEntry"/>
            </w:pPr>
          </w:p>
        </w:tc>
        <w:tc>
          <w:tcPr>
            <w:tcW w:w="4818" w:type="dxa"/>
          </w:tcPr>
          <w:p w14:paraId="57594EF8" w14:textId="77777777" w:rsidR="00B82D84" w:rsidRPr="00D26514" w:rsidRDefault="00B82D84" w:rsidP="003579DA">
            <w:pPr>
              <w:pStyle w:val="TableEntry"/>
            </w:pPr>
          </w:p>
        </w:tc>
      </w:tr>
      <w:tr w:rsidR="00B82D84" w:rsidRPr="00D26514" w14:paraId="3FE65B55" w14:textId="77777777" w:rsidTr="00BB76BC">
        <w:trPr>
          <w:cantSplit/>
          <w:jc w:val="center"/>
        </w:trPr>
        <w:tc>
          <w:tcPr>
            <w:tcW w:w="3378" w:type="dxa"/>
          </w:tcPr>
          <w:p w14:paraId="1DF51DD6" w14:textId="77777777" w:rsidR="00B82D84" w:rsidRPr="00D26514" w:rsidRDefault="00B82D84" w:rsidP="00BB76BC">
            <w:pPr>
              <w:pStyle w:val="TableEntry"/>
            </w:pPr>
          </w:p>
        </w:tc>
        <w:tc>
          <w:tcPr>
            <w:tcW w:w="4818" w:type="dxa"/>
          </w:tcPr>
          <w:p w14:paraId="5F8657E2" w14:textId="77777777" w:rsidR="00B82D84" w:rsidRPr="00D26514" w:rsidRDefault="00B82D84" w:rsidP="00AD069D">
            <w:pPr>
              <w:pStyle w:val="TableEntry"/>
            </w:pPr>
          </w:p>
        </w:tc>
      </w:tr>
    </w:tbl>
    <w:p w14:paraId="6284ECD9" w14:textId="77777777" w:rsidR="00DF683C" w:rsidRPr="00D26514" w:rsidRDefault="00E90AC0" w:rsidP="00597DB2">
      <w:pPr>
        <w:pStyle w:val="AuthorInstructions"/>
      </w:pPr>
      <w:r w:rsidRPr="00D26514">
        <w:lastRenderedPageBreak/>
        <w:t>&lt;</w:t>
      </w:r>
      <w:r w:rsidRPr="00D26514">
        <w:rPr>
          <w:b/>
        </w:rPr>
        <w:t>Very important note:</w:t>
      </w:r>
      <w:r w:rsidR="005F3FB5" w:rsidRPr="00D26514">
        <w:t xml:space="preserve"> </w:t>
      </w:r>
      <w:r w:rsidRPr="00D26514">
        <w:t xml:space="preserve">From this point forward, the </w:t>
      </w:r>
      <w:r w:rsidR="009D125C" w:rsidRPr="00D26514">
        <w:t>author</w:t>
      </w:r>
      <w:r w:rsidRPr="00D26514">
        <w:t xml:space="preserve"> may select one of two formats to represent the same data</w:t>
      </w:r>
      <w:r w:rsidR="00887E40" w:rsidRPr="00D26514">
        <w:t xml:space="preserve">. </w:t>
      </w:r>
      <w:r w:rsidRPr="00D26514">
        <w:t>The first format is a tabular format as was implemented in the Cardiology CIRC profile</w:t>
      </w:r>
      <w:r w:rsidR="00887E40" w:rsidRPr="00D26514">
        <w:t xml:space="preserve">. </w:t>
      </w:r>
      <w:r w:rsidRPr="00D26514">
        <w:t>The advantages to this format include that large amounts of data may be represented more concisely and that it is sometimes visually easier to determine if any information is missing</w:t>
      </w:r>
      <w:r w:rsidR="00887E40" w:rsidRPr="00D26514">
        <w:t xml:space="preserve">. </w:t>
      </w:r>
      <w:r w:rsidRPr="00D26514">
        <w:t>The second format is more similar to the</w:t>
      </w:r>
      <w:r w:rsidR="00B82D84" w:rsidRPr="00D26514">
        <w:t xml:space="preserve"> current </w:t>
      </w:r>
      <w:r w:rsidRPr="00D26514">
        <w:t>Consolidated CDA (C-CDA format)</w:t>
      </w:r>
      <w:r w:rsidR="00887E40" w:rsidRPr="00D26514">
        <w:t xml:space="preserve">. </w:t>
      </w:r>
      <w:r w:rsidRPr="00D26514">
        <w:t>This format may be more verbose but may also be more recognizable to implementers familiar with other HL7 CDA Implementation Guides</w:t>
      </w:r>
      <w:r w:rsidR="00DF683C" w:rsidRPr="00D26514">
        <w:t xml:space="preserve"> and may be easier for implementers to design and test with discrete conformance assertions</w:t>
      </w:r>
      <w:r w:rsidR="00887E40" w:rsidRPr="00D26514">
        <w:t xml:space="preserve">. </w:t>
      </w:r>
    </w:p>
    <w:p w14:paraId="207F3906" w14:textId="77777777" w:rsidR="00E90AC0" w:rsidRPr="00D26514" w:rsidRDefault="00E90AC0" w:rsidP="00597DB2">
      <w:pPr>
        <w:pStyle w:val="AuthorInstructions"/>
      </w:pPr>
      <w:r w:rsidRPr="00D26514">
        <w:t>The format that you select must be consistent through this supplement (do not mix and match formats)</w:t>
      </w:r>
      <w:r w:rsidR="00887E40" w:rsidRPr="00D26514">
        <w:t xml:space="preserve">. </w:t>
      </w:r>
      <w:r w:rsidRPr="00D26514">
        <w:t>The format changes are identified by ###Begin Tabular format</w:t>
      </w:r>
      <w:r w:rsidR="005F3FB5" w:rsidRPr="00D26514">
        <w:t xml:space="preserve"> </w:t>
      </w:r>
      <w:r w:rsidRPr="00D26514">
        <w:t xml:space="preserve">###End CDA Tabular format and </w:t>
      </w:r>
      <w:r w:rsidR="004F7C05" w:rsidRPr="00D26514">
        <w:t>###Begin Discrete Conformance format ###End Discrete Conformance</w:t>
      </w:r>
      <w:r w:rsidRPr="00D26514">
        <w:t xml:space="preserve"> format</w:t>
      </w:r>
      <w:r w:rsidR="00887E40" w:rsidRPr="00D26514">
        <w:t xml:space="preserve">. </w:t>
      </w:r>
      <w:r w:rsidR="002322FF" w:rsidRPr="00D26514">
        <w:t>Delete all references to the format which was not selected between the hash marks</w:t>
      </w:r>
      <w:r w:rsidR="00887E40" w:rsidRPr="00D26514">
        <w:t xml:space="preserve">. </w:t>
      </w:r>
      <w:r w:rsidRPr="00D26514">
        <w:t>Also, a domain may decide on a single format for all new supplements within that domain.&gt;</w:t>
      </w:r>
    </w:p>
    <w:p w14:paraId="4BBB4CC8" w14:textId="77777777" w:rsidR="00E90AC0" w:rsidRPr="00D26514" w:rsidRDefault="00E90AC0" w:rsidP="000D6321">
      <w:pPr>
        <w:pStyle w:val="BodyText"/>
        <w:rPr>
          <w:lang w:eastAsia="x-none"/>
        </w:rPr>
      </w:pPr>
    </w:p>
    <w:p w14:paraId="6B7D77EF" w14:textId="77777777" w:rsidR="00BB65D8" w:rsidRPr="00D26514" w:rsidRDefault="00774B6B" w:rsidP="00BB65D8">
      <w:pPr>
        <w:pStyle w:val="Heading5"/>
        <w:numPr>
          <w:ilvl w:val="0"/>
          <w:numId w:val="0"/>
        </w:numPr>
        <w:rPr>
          <w:noProof w:val="0"/>
        </w:rPr>
      </w:pPr>
      <w:bookmarkStart w:id="324" w:name="_Toc345074703"/>
      <w:bookmarkStart w:id="325" w:name="_Toc29225484"/>
      <w:r w:rsidRPr="00D26514">
        <w:rPr>
          <w:noProof w:val="0"/>
        </w:rPr>
        <w:t>6.3.1.</w:t>
      </w:r>
      <w:r w:rsidR="008D45BC" w:rsidRPr="00D26514">
        <w:rPr>
          <w:noProof w:val="0"/>
        </w:rPr>
        <w:t>D</w:t>
      </w:r>
      <w:r w:rsidR="000D6321" w:rsidRPr="00D26514">
        <w:rPr>
          <w:noProof w:val="0"/>
        </w:rPr>
        <w:t>.5</w:t>
      </w:r>
      <w:r w:rsidR="00BB65D8" w:rsidRPr="00D26514">
        <w:rPr>
          <w:noProof w:val="0"/>
        </w:rPr>
        <w:t xml:space="preserve"> &lt;</w:t>
      </w:r>
      <w:r w:rsidR="00C3617A" w:rsidRPr="00D26514">
        <w:rPr>
          <w:noProof w:val="0"/>
        </w:rPr>
        <w:t>Content Module Name (</w:t>
      </w:r>
      <w:r w:rsidR="00BB65D8" w:rsidRPr="00D26514">
        <w:rPr>
          <w:noProof w:val="0"/>
        </w:rPr>
        <w:t>Acronym</w:t>
      </w:r>
      <w:r w:rsidR="00C3617A" w:rsidRPr="00D26514">
        <w:rPr>
          <w:noProof w:val="0"/>
        </w:rPr>
        <w:t>, if appl</w:t>
      </w:r>
      <w:r w:rsidR="005F3FB5" w:rsidRPr="00D26514">
        <w:rPr>
          <w:noProof w:val="0"/>
        </w:rPr>
        <w:t>icable</w:t>
      </w:r>
      <w:r w:rsidR="00C3617A" w:rsidRPr="00D26514">
        <w:rPr>
          <w:noProof w:val="0"/>
        </w:rPr>
        <w:t>)</w:t>
      </w:r>
      <w:r w:rsidR="00BB65D8" w:rsidRPr="00D26514">
        <w:rPr>
          <w:noProof w:val="0"/>
        </w:rPr>
        <w:t xml:space="preserve">&gt; </w:t>
      </w:r>
      <w:r w:rsidR="00665D8F" w:rsidRPr="00D26514">
        <w:rPr>
          <w:noProof w:val="0"/>
        </w:rPr>
        <w:t xml:space="preserve">Document </w:t>
      </w:r>
      <w:r w:rsidR="00C05CCE" w:rsidRPr="00D26514">
        <w:rPr>
          <w:noProof w:val="0"/>
        </w:rPr>
        <w:t xml:space="preserve">Content Module </w:t>
      </w:r>
      <w:r w:rsidR="000D6321" w:rsidRPr="00D26514">
        <w:rPr>
          <w:noProof w:val="0"/>
        </w:rPr>
        <w:t>Specification</w:t>
      </w:r>
      <w:bookmarkEnd w:id="324"/>
      <w:bookmarkEnd w:id="325"/>
    </w:p>
    <w:p w14:paraId="476EFF83" w14:textId="77777777" w:rsidR="00871613" w:rsidRPr="00D26514" w:rsidRDefault="00871613" w:rsidP="00871613">
      <w:pPr>
        <w:pStyle w:val="BodyText"/>
      </w:pPr>
      <w:r w:rsidRPr="00D26514">
        <w:t xml:space="preserve">This section specifies </w:t>
      </w:r>
      <w:r w:rsidR="002322FF" w:rsidRPr="00D26514">
        <w:t>the header, section, and entr</w:t>
      </w:r>
      <w:r w:rsidR="00AA69C0" w:rsidRPr="00D26514">
        <w:t>y</w:t>
      </w:r>
      <w:r w:rsidRPr="00D26514">
        <w:t xml:space="preserve"> content modules </w:t>
      </w:r>
      <w:r w:rsidR="002322FF" w:rsidRPr="00D26514">
        <w:t>which comprise</w:t>
      </w:r>
      <w:r w:rsidRPr="00D26514">
        <w:t xml:space="preserve"> the &lt;Content Module Name (Acronym)&gt;</w:t>
      </w:r>
      <w:r w:rsidR="002322FF" w:rsidRPr="00D26514">
        <w:t xml:space="preserve"> Document Content Module</w:t>
      </w:r>
      <w:r w:rsidRPr="00D26514">
        <w:t xml:space="preserve">, using the Template ID as the key identifier. </w:t>
      </w:r>
    </w:p>
    <w:p w14:paraId="084D2FD1" w14:textId="77777777" w:rsidR="00871613" w:rsidRPr="00D26514" w:rsidRDefault="00871613" w:rsidP="00871613">
      <w:pPr>
        <w:pStyle w:val="BodyText"/>
      </w:pPr>
      <w:r w:rsidRPr="00D26514">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143015A2" w14:textId="77777777" w:rsidR="007F7801" w:rsidRPr="00D26514" w:rsidRDefault="007F7801" w:rsidP="00871613">
      <w:pPr>
        <w:pStyle w:val="BodyText"/>
        <w:rPr>
          <w:i/>
        </w:rPr>
      </w:pPr>
    </w:p>
    <w:p w14:paraId="13BA9DE1" w14:textId="77777777" w:rsidR="007F7801" w:rsidRPr="00D26514" w:rsidRDefault="007F7801" w:rsidP="00597DB2">
      <w:pPr>
        <w:pStyle w:val="AuthorInstructions"/>
      </w:pPr>
      <w:r w:rsidRPr="00D26514">
        <w:t>&lt;</w:t>
      </w:r>
      <w:r w:rsidR="009D125C" w:rsidRPr="00D26514">
        <w:t>Author</w:t>
      </w:r>
      <w:r w:rsidRPr="00D26514">
        <w:t>s’ note: A critical understanding of CDA definitions for cardinality, optionality,</w:t>
      </w:r>
      <w:r w:rsidR="005F3FB5" w:rsidRPr="00D26514">
        <w:t xml:space="preserve"> </w:t>
      </w:r>
      <w:r w:rsidRPr="00D26514">
        <w:t>coded terminology values, and CDA content module structure, as well as IHE CDA</w:t>
      </w:r>
      <w:r w:rsidR="006C2C14" w:rsidRPr="00D26514">
        <w:t xml:space="preserve"> formatting conventions is </w:t>
      </w:r>
      <w:r w:rsidRPr="00D26514">
        <w:t>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 &gt;</w:t>
      </w:r>
    </w:p>
    <w:p w14:paraId="794772CA" w14:textId="77777777" w:rsidR="00883B13" w:rsidRPr="00D26514" w:rsidRDefault="00883B13" w:rsidP="00EA3BCB">
      <w:pPr>
        <w:pStyle w:val="AuthorInstructions"/>
      </w:pPr>
    </w:p>
    <w:p w14:paraId="450B961C" w14:textId="77777777" w:rsidR="002322FF" w:rsidRPr="00D26514" w:rsidRDefault="002322FF" w:rsidP="00597DB2">
      <w:pPr>
        <w:pStyle w:val="AuthorInstructions"/>
      </w:pPr>
      <w:r w:rsidRPr="00D26514">
        <w:t>###Begin Tabular format</w:t>
      </w:r>
      <w:r w:rsidR="00D35F24" w:rsidRPr="00D26514">
        <w:t xml:space="preserve"> - Document</w:t>
      </w:r>
    </w:p>
    <w:p w14:paraId="260B64B2" w14:textId="77777777" w:rsidR="00883B13" w:rsidRPr="00D26514" w:rsidRDefault="00883B13" w:rsidP="00597DB2">
      <w:pPr>
        <w:pStyle w:val="BodyText"/>
      </w:pPr>
    </w:p>
    <w:p w14:paraId="1E22BE7B" w14:textId="77777777" w:rsidR="00871613" w:rsidRPr="00D26514" w:rsidRDefault="00871613" w:rsidP="00EA3BCB">
      <w:pPr>
        <w:pStyle w:val="TableTitle"/>
      </w:pPr>
      <w:r w:rsidRPr="00D26514">
        <w:t>Table 6.</w:t>
      </w:r>
      <w:r w:rsidR="000F13F5" w:rsidRPr="00D26514">
        <w:t>3</w:t>
      </w:r>
      <w:r w:rsidRPr="00D26514">
        <w:t>.1.</w:t>
      </w:r>
      <w:r w:rsidR="00774B6B" w:rsidRPr="00D26514">
        <w:t>D</w:t>
      </w:r>
      <w:r w:rsidR="000F13F5" w:rsidRPr="00D26514">
        <w:t>.5</w:t>
      </w:r>
      <w:r w:rsidRPr="00D26514">
        <w:t xml:space="preserve">-1 &lt;Content Module Name (Acronym)&gt; </w:t>
      </w:r>
      <w:r w:rsidR="00665D8F" w:rsidRPr="00D26514">
        <w:t xml:space="preserve">Document </w:t>
      </w:r>
      <w:r w:rsidRPr="00D26514">
        <w:t xml:space="preserve">Content </w:t>
      </w:r>
      <w:r w:rsidR="00C3617A" w:rsidRPr="00D26514">
        <w:t>Module</w:t>
      </w:r>
      <w:r w:rsidR="00712AE6" w:rsidRPr="00D26514">
        <w:t xml:space="preserve"> Specification</w:t>
      </w:r>
      <w:r w:rsidR="00C3617A" w:rsidRPr="00D26514">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731"/>
        <w:gridCol w:w="1345"/>
        <w:gridCol w:w="2328"/>
        <w:gridCol w:w="2281"/>
        <w:gridCol w:w="1414"/>
        <w:gridCol w:w="1251"/>
      </w:tblGrid>
      <w:tr w:rsidR="008E3F6C" w:rsidRPr="00D26514" w14:paraId="7A661C48"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5F248E7" w14:textId="77777777" w:rsidR="008E3F6C" w:rsidRPr="00D26514" w:rsidRDefault="008E3F6C" w:rsidP="00597DB2">
            <w:pPr>
              <w:pStyle w:val="TableEntryHeader"/>
              <w:rPr>
                <w:sz w:val="18"/>
              </w:rPr>
            </w:pPr>
            <w:r w:rsidRPr="00D26514">
              <w:t>Template Name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2AE3A60D" w14:textId="77777777" w:rsidR="008E3F6C" w:rsidRPr="00D26514" w:rsidRDefault="008E3F6C" w:rsidP="00597DB2">
            <w:pPr>
              <w:pStyle w:val="TableEntry"/>
            </w:pPr>
            <w:r w:rsidRPr="00D26514">
              <w:t>&lt;Template Name (Acronym, if applicable)&gt;</w:t>
            </w:r>
          </w:p>
        </w:tc>
      </w:tr>
      <w:tr w:rsidR="008E3F6C" w:rsidRPr="00D26514" w14:paraId="6F7A54F2"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A57F503" w14:textId="77777777" w:rsidR="008E3F6C" w:rsidRPr="00D26514" w:rsidRDefault="008E3F6C" w:rsidP="00597DB2">
            <w:pPr>
              <w:pStyle w:val="TableEntryHeader"/>
              <w:rPr>
                <w:sz w:val="18"/>
              </w:rPr>
            </w:pPr>
            <w:r w:rsidRPr="00D26514">
              <w:t xml:space="preserve">Template ID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5B5F3B7F" w14:textId="77777777" w:rsidR="008E3F6C" w:rsidRPr="00D26514" w:rsidRDefault="008E3F6C" w:rsidP="00597DB2">
            <w:pPr>
              <w:pStyle w:val="TableEntry"/>
            </w:pPr>
            <w:r w:rsidRPr="00D26514">
              <w:t>&lt;</w:t>
            </w:r>
            <w:proofErr w:type="spellStart"/>
            <w:r w:rsidRPr="00D26514">
              <w:t>oid</w:t>
            </w:r>
            <w:proofErr w:type="spellEnd"/>
            <w:r w:rsidRPr="00D26514">
              <w:t>/</w:t>
            </w:r>
            <w:proofErr w:type="spellStart"/>
            <w:r w:rsidRPr="00D26514">
              <w:t>uid</w:t>
            </w:r>
            <w:proofErr w:type="spellEnd"/>
            <w:r w:rsidRPr="00D26514">
              <w:t>&gt;</w:t>
            </w:r>
          </w:p>
        </w:tc>
      </w:tr>
      <w:tr w:rsidR="008E3F6C" w:rsidRPr="00D26514" w14:paraId="3398013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19B1A3" w14:textId="77777777" w:rsidR="008E3F6C" w:rsidRPr="00D26514" w:rsidRDefault="008E3F6C" w:rsidP="00597DB2">
            <w:pPr>
              <w:pStyle w:val="TableEntryHeader"/>
              <w:rPr>
                <w:sz w:val="18"/>
              </w:rPr>
            </w:pPr>
            <w:r w:rsidRPr="00D26514">
              <w:lastRenderedPageBreak/>
              <w:t xml:space="preserve">Parent Template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4BC09F71" w14:textId="77777777" w:rsidR="008E3F6C" w:rsidRPr="00D26514" w:rsidRDefault="008E3F6C" w:rsidP="00597DB2">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Reference]&gt;</w:t>
            </w:r>
          </w:p>
          <w:p w14:paraId="3A9E366A" w14:textId="5A627C14" w:rsidR="008E3F6C" w:rsidRPr="00D26514" w:rsidRDefault="008E3F6C" w:rsidP="00597DB2">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Reference]&gt;</w:t>
            </w:r>
            <w:r w:rsidR="005F3FB5" w:rsidRPr="00D26514">
              <w:t xml:space="preserve"> </w:t>
            </w:r>
            <w:r w:rsidRPr="00D26514">
              <w:t>&lt;delete 2</w:t>
            </w:r>
            <w:r w:rsidRPr="00D26514">
              <w:rPr>
                <w:vertAlign w:val="superscript"/>
              </w:rPr>
              <w:t>nd</w:t>
            </w:r>
            <w:r w:rsidRPr="00D26514">
              <w:t>/additional parent template if not applicable&gt;</w:t>
            </w:r>
          </w:p>
          <w:p w14:paraId="37B19B1A" w14:textId="54084621" w:rsidR="00144F18" w:rsidRPr="00D26514" w:rsidRDefault="00144F18" w:rsidP="00597DB2">
            <w:pPr>
              <w:pStyle w:val="TableEntry"/>
            </w:pPr>
            <w:r w:rsidRPr="00D26514">
              <w:t>&lt;Enter NA if none&gt;</w:t>
            </w:r>
          </w:p>
        </w:tc>
      </w:tr>
      <w:tr w:rsidR="008E3F6C" w:rsidRPr="00D26514" w14:paraId="179B07B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974AEB1" w14:textId="0CB8CC5E" w:rsidR="008E3F6C" w:rsidRPr="00D26514" w:rsidRDefault="008E3F6C" w:rsidP="00597DB2">
            <w:pPr>
              <w:pStyle w:val="TableEntryHeader"/>
              <w:rPr>
                <w:sz w:val="18"/>
              </w:rPr>
            </w:pPr>
            <w:r w:rsidRPr="00D26514">
              <w:t xml:space="preserve">General Description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3C5EB037" w14:textId="77777777" w:rsidR="008E3F6C" w:rsidRPr="00D26514" w:rsidRDefault="008E3F6C" w:rsidP="00597DB2">
            <w:pPr>
              <w:pStyle w:val="TableEntry"/>
            </w:pPr>
            <w:r w:rsidRPr="00D26514">
              <w:t>&lt;short textual description&gt;</w:t>
            </w:r>
          </w:p>
        </w:tc>
      </w:tr>
      <w:tr w:rsidR="008E3F6C" w:rsidRPr="00D26514" w14:paraId="311A2280"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84F517" w14:textId="77777777" w:rsidR="008E3F6C" w:rsidRPr="00D26514" w:rsidRDefault="008E3F6C" w:rsidP="00597DB2">
            <w:pPr>
              <w:pStyle w:val="TableEntryHeader"/>
              <w:rPr>
                <w:sz w:val="18"/>
              </w:rPr>
            </w:pPr>
            <w:r w:rsidRPr="00D26514">
              <w:t>Document Code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54BB50DD" w14:textId="77777777" w:rsidR="008E3F6C" w:rsidRPr="00D26514" w:rsidRDefault="008E3F6C" w:rsidP="00597DB2">
            <w:pPr>
              <w:pStyle w:val="TableEntry"/>
            </w:pPr>
            <w:r w:rsidRPr="00D26514">
              <w:t>&lt;MAY or SHALL&gt; be &lt; code/</w:t>
            </w:r>
            <w:proofErr w:type="spellStart"/>
            <w:r w:rsidRPr="00D26514">
              <w:t>oid</w:t>
            </w:r>
            <w:proofErr w:type="spellEnd"/>
            <w:r w:rsidRPr="00D26514">
              <w:t>/</w:t>
            </w:r>
            <w:proofErr w:type="spellStart"/>
            <w:r w:rsidRPr="00D26514">
              <w:t>uid</w:t>
            </w:r>
            <w:proofErr w:type="spellEnd"/>
            <w:r w:rsidRPr="00D26514">
              <w:t>, Code System, “Value Set name”&gt;</w:t>
            </w:r>
          </w:p>
        </w:tc>
      </w:tr>
      <w:tr w:rsidR="005B5D47" w:rsidRPr="00D26514" w14:paraId="4F227CF6"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shd w:val="clear" w:color="auto" w:fill="E6E6E6"/>
            <w:vAlign w:val="center"/>
          </w:tcPr>
          <w:p w14:paraId="52AA57C6" w14:textId="77777777" w:rsidR="008E3F6C" w:rsidRPr="00D26514" w:rsidRDefault="008E3F6C" w:rsidP="00597DB2">
            <w:pPr>
              <w:pStyle w:val="TableEntryHeader"/>
            </w:pPr>
            <w:proofErr w:type="spellStart"/>
            <w:r w:rsidRPr="00D26514">
              <w:t>Opt</w:t>
            </w:r>
            <w:proofErr w:type="spellEnd"/>
            <w:r w:rsidR="00AD069D" w:rsidRPr="00D26514">
              <w:t xml:space="preserve"> and Card</w:t>
            </w:r>
          </w:p>
        </w:tc>
        <w:tc>
          <w:tcPr>
            <w:tcW w:w="719" w:type="pct"/>
            <w:tcBorders>
              <w:top w:val="single" w:sz="4" w:space="0" w:color="auto"/>
              <w:left w:val="single" w:sz="4" w:space="0" w:color="auto"/>
              <w:bottom w:val="single" w:sz="4" w:space="0" w:color="auto"/>
              <w:right w:val="single" w:sz="4" w:space="0" w:color="auto"/>
            </w:tcBorders>
            <w:shd w:val="clear" w:color="auto" w:fill="E6E6E6"/>
            <w:vAlign w:val="center"/>
          </w:tcPr>
          <w:p w14:paraId="6BF62783" w14:textId="77777777" w:rsidR="008E3F6C" w:rsidRPr="00D26514" w:rsidRDefault="00B84D95" w:rsidP="00597DB2">
            <w:pPr>
              <w:pStyle w:val="TableEntryHeader"/>
            </w:pPr>
            <w:r w:rsidRPr="00D26514">
              <w:t>Condition</w:t>
            </w:r>
          </w:p>
        </w:tc>
        <w:tc>
          <w:tcPr>
            <w:tcW w:w="1245" w:type="pct"/>
            <w:tcBorders>
              <w:top w:val="single" w:sz="4" w:space="0" w:color="auto"/>
              <w:left w:val="single" w:sz="4" w:space="0" w:color="auto"/>
              <w:bottom w:val="single" w:sz="4" w:space="0" w:color="auto"/>
              <w:right w:val="single" w:sz="4" w:space="0" w:color="auto"/>
            </w:tcBorders>
            <w:shd w:val="clear" w:color="auto" w:fill="E6E6E6"/>
          </w:tcPr>
          <w:p w14:paraId="5D56AB99" w14:textId="77777777" w:rsidR="008E3F6C" w:rsidRPr="00D26514" w:rsidRDefault="008E3F6C" w:rsidP="00597DB2">
            <w:pPr>
              <w:pStyle w:val="TableEntryHeader"/>
            </w:pPr>
            <w:r w:rsidRPr="00D26514">
              <w:t>Header Element or Section Name</w:t>
            </w:r>
          </w:p>
        </w:tc>
        <w:tc>
          <w:tcPr>
            <w:tcW w:w="1220" w:type="pct"/>
            <w:tcBorders>
              <w:top w:val="single" w:sz="4" w:space="0" w:color="auto"/>
              <w:left w:val="single" w:sz="4" w:space="0" w:color="auto"/>
              <w:bottom w:val="single" w:sz="4" w:space="0" w:color="auto"/>
              <w:right w:val="single" w:sz="4" w:space="0" w:color="auto"/>
            </w:tcBorders>
            <w:shd w:val="clear" w:color="auto" w:fill="E6E6E6"/>
            <w:vAlign w:val="center"/>
          </w:tcPr>
          <w:p w14:paraId="6101F2B5" w14:textId="77777777" w:rsidR="008E3F6C" w:rsidRPr="00D26514" w:rsidRDefault="008E3F6C" w:rsidP="00597DB2">
            <w:pPr>
              <w:pStyle w:val="TableEntryHeader"/>
            </w:pPr>
            <w:r w:rsidRPr="00D26514">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22C8F9B3" w14:textId="77777777" w:rsidR="008E3F6C" w:rsidRPr="00D26514" w:rsidRDefault="008E3F6C" w:rsidP="00597DB2">
            <w:pPr>
              <w:pStyle w:val="TableEntryHeader"/>
            </w:pPr>
            <w:r w:rsidRPr="00D26514">
              <w:t>Specification Document</w:t>
            </w:r>
          </w:p>
        </w:tc>
        <w:tc>
          <w:tcPr>
            <w:tcW w:w="669" w:type="pct"/>
            <w:tcBorders>
              <w:top w:val="single" w:sz="4" w:space="0" w:color="auto"/>
              <w:left w:val="single" w:sz="4" w:space="0" w:color="auto"/>
              <w:bottom w:val="single" w:sz="4" w:space="0" w:color="auto"/>
              <w:right w:val="single" w:sz="4" w:space="0" w:color="auto"/>
            </w:tcBorders>
            <w:shd w:val="clear" w:color="auto" w:fill="E6E6E6"/>
            <w:vAlign w:val="center"/>
          </w:tcPr>
          <w:p w14:paraId="132009BE" w14:textId="77777777" w:rsidR="008E3F6C" w:rsidRPr="00D26514" w:rsidRDefault="008E3F6C" w:rsidP="00597DB2">
            <w:pPr>
              <w:pStyle w:val="TableEntryHeader"/>
            </w:pPr>
            <w:r w:rsidRPr="00D26514">
              <w:t>Vocabulary Constraint</w:t>
            </w:r>
          </w:p>
        </w:tc>
      </w:tr>
      <w:tr w:rsidR="00B84D95" w:rsidRPr="00D26514" w14:paraId="7C4073A4"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7920D962" w14:textId="77777777" w:rsidR="00B84D95" w:rsidRPr="00D26514" w:rsidRDefault="00B84D95" w:rsidP="00EA3BCB">
            <w:pPr>
              <w:pStyle w:val="TableEntryHeader"/>
              <w:rPr>
                <w:kern w:val="28"/>
              </w:rPr>
            </w:pPr>
            <w:r w:rsidRPr="00D26514">
              <w:t>Header Elements</w:t>
            </w:r>
          </w:p>
        </w:tc>
      </w:tr>
      <w:tr w:rsidR="008E3F6C" w:rsidRPr="00D26514" w14:paraId="795958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FA16246" w14:textId="77777777" w:rsidR="008E3F6C" w:rsidRPr="00D26514" w:rsidRDefault="008E3F6C" w:rsidP="00EF1E77">
            <w:pPr>
              <w:pStyle w:val="TableEntry"/>
            </w:pPr>
            <w:r w:rsidRPr="00D26514">
              <w:t>x [?..?]</w:t>
            </w:r>
          </w:p>
        </w:tc>
        <w:tc>
          <w:tcPr>
            <w:tcW w:w="719" w:type="pct"/>
            <w:tcBorders>
              <w:top w:val="single" w:sz="4" w:space="0" w:color="auto"/>
              <w:left w:val="single" w:sz="4" w:space="0" w:color="auto"/>
              <w:bottom w:val="single" w:sz="4" w:space="0" w:color="auto"/>
              <w:right w:val="single" w:sz="4" w:space="0" w:color="auto"/>
            </w:tcBorders>
            <w:vAlign w:val="center"/>
          </w:tcPr>
          <w:p w14:paraId="7D43EF78"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3246B8D8" w14:textId="77777777" w:rsidR="008E3F6C" w:rsidRPr="00D26514" w:rsidRDefault="008E3F6C" w:rsidP="0032600B">
            <w:pPr>
              <w:pStyle w:val="TableEntry"/>
            </w:pPr>
            <w:r w:rsidRPr="00D26514">
              <w:t>&lt;Header Element name&gt;</w:t>
            </w:r>
          </w:p>
        </w:tc>
        <w:tc>
          <w:tcPr>
            <w:tcW w:w="1220" w:type="pct"/>
            <w:tcBorders>
              <w:top w:val="single" w:sz="4" w:space="0" w:color="auto"/>
              <w:left w:val="single" w:sz="4" w:space="0" w:color="auto"/>
              <w:bottom w:val="single" w:sz="4" w:space="0" w:color="auto"/>
              <w:right w:val="single" w:sz="4" w:space="0" w:color="auto"/>
            </w:tcBorders>
            <w:vAlign w:val="center"/>
          </w:tcPr>
          <w:p w14:paraId="5E2DFFD2" w14:textId="77777777" w:rsidR="008E3F6C" w:rsidRPr="00D26514" w:rsidRDefault="008E3F6C" w:rsidP="00BB76BC">
            <w:pPr>
              <w:pStyle w:val="TableEntry"/>
            </w:pPr>
            <w:r w:rsidRPr="00D26514">
              <w:t>&lt;</w:t>
            </w:r>
            <w:proofErr w:type="spellStart"/>
            <w:r w:rsidRPr="00D26514">
              <w:t>oid</w:t>
            </w:r>
            <w:proofErr w:type="spellEnd"/>
            <w:r w:rsidRPr="00D26514">
              <w:t>&gt;</w:t>
            </w:r>
          </w:p>
        </w:tc>
        <w:tc>
          <w:tcPr>
            <w:tcW w:w="756" w:type="pct"/>
            <w:tcBorders>
              <w:top w:val="single" w:sz="4" w:space="0" w:color="auto"/>
              <w:left w:val="single" w:sz="4" w:space="0" w:color="auto"/>
              <w:bottom w:val="single" w:sz="4" w:space="0" w:color="auto"/>
              <w:right w:val="single" w:sz="4" w:space="0" w:color="auto"/>
            </w:tcBorders>
          </w:tcPr>
          <w:p w14:paraId="25BC14D3" w14:textId="77777777" w:rsidR="008E3F6C" w:rsidRPr="00D26514" w:rsidRDefault="008E3F6C" w:rsidP="00BB76BC">
            <w:pPr>
              <w:pStyle w:val="TableEntry"/>
            </w:pPr>
            <w:r w:rsidRPr="00D26514">
              <w:t>&lt;reference to section of TF or supple</w:t>
            </w:r>
            <w:r w:rsidR="002322FF" w:rsidRPr="00D26514">
              <w:t>ment document for details</w:t>
            </w:r>
            <w:r w:rsidRPr="00D26514">
              <w:t>&gt;</w:t>
            </w:r>
          </w:p>
        </w:tc>
        <w:tc>
          <w:tcPr>
            <w:tcW w:w="669" w:type="pct"/>
            <w:tcBorders>
              <w:top w:val="single" w:sz="4" w:space="0" w:color="auto"/>
              <w:left w:val="single" w:sz="4" w:space="0" w:color="auto"/>
              <w:bottom w:val="single" w:sz="4" w:space="0" w:color="auto"/>
              <w:right w:val="single" w:sz="4" w:space="0" w:color="auto"/>
            </w:tcBorders>
          </w:tcPr>
          <w:p w14:paraId="3B77ADF5" w14:textId="77777777" w:rsidR="008E3F6C" w:rsidRPr="00D26514" w:rsidRDefault="008E3F6C" w:rsidP="00BB76BC">
            <w:pPr>
              <w:pStyle w:val="TableEntry"/>
            </w:pPr>
            <w:r w:rsidRPr="00D26514">
              <w:t>&lt;reference to section of TF or supplement document for explanation, if applicable&gt;</w:t>
            </w:r>
          </w:p>
        </w:tc>
      </w:tr>
      <w:tr w:rsidR="008E3F6C" w:rsidRPr="00D26514" w14:paraId="5A5E68F1"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3A65303" w14:textId="77777777" w:rsidR="008E3F6C" w:rsidRPr="00D26514" w:rsidRDefault="00C250ED" w:rsidP="00EF1E77">
            <w:pPr>
              <w:pStyle w:val="TableEntry"/>
            </w:pPr>
            <w:r w:rsidRPr="00D26514">
              <w:t>&lt;</w:t>
            </w:r>
            <w:r w:rsidR="008E3F6C" w:rsidRPr="00D26514">
              <w:t>e.g., R [0..1]</w:t>
            </w:r>
          </w:p>
        </w:tc>
        <w:tc>
          <w:tcPr>
            <w:tcW w:w="719" w:type="pct"/>
            <w:tcBorders>
              <w:top w:val="single" w:sz="4" w:space="0" w:color="auto"/>
              <w:left w:val="single" w:sz="4" w:space="0" w:color="auto"/>
              <w:bottom w:val="single" w:sz="4" w:space="0" w:color="auto"/>
              <w:right w:val="single" w:sz="4" w:space="0" w:color="auto"/>
            </w:tcBorders>
            <w:vAlign w:val="center"/>
          </w:tcPr>
          <w:p w14:paraId="4ECB92CC"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2CB8DEC" w14:textId="77777777" w:rsidR="008E3F6C" w:rsidRPr="00D26514" w:rsidRDefault="008E3F6C" w:rsidP="0032600B">
            <w:pPr>
              <w:pStyle w:val="TableEntry"/>
            </w:pPr>
            <w:r w:rsidRPr="00D26514">
              <w:t>Order</w:t>
            </w:r>
          </w:p>
        </w:tc>
        <w:tc>
          <w:tcPr>
            <w:tcW w:w="1220" w:type="pct"/>
            <w:tcBorders>
              <w:top w:val="single" w:sz="4" w:space="0" w:color="auto"/>
              <w:left w:val="single" w:sz="4" w:space="0" w:color="auto"/>
              <w:bottom w:val="single" w:sz="4" w:space="0" w:color="auto"/>
              <w:right w:val="single" w:sz="4" w:space="0" w:color="auto"/>
            </w:tcBorders>
            <w:vAlign w:val="center"/>
          </w:tcPr>
          <w:p w14:paraId="06109392" w14:textId="77777777" w:rsidR="008E3F6C" w:rsidRPr="00D26514" w:rsidRDefault="008E3F6C" w:rsidP="00BB76BC">
            <w:pPr>
              <w:pStyle w:val="TableEntry"/>
            </w:pPr>
            <w:r w:rsidRPr="00D26514">
              <w:t>1.3.6.1.4.1.19376.1.4.1.3.2</w:t>
            </w:r>
          </w:p>
        </w:tc>
        <w:tc>
          <w:tcPr>
            <w:tcW w:w="756" w:type="pct"/>
            <w:tcBorders>
              <w:top w:val="single" w:sz="4" w:space="0" w:color="auto"/>
              <w:left w:val="single" w:sz="4" w:space="0" w:color="auto"/>
              <w:bottom w:val="single" w:sz="4" w:space="0" w:color="auto"/>
              <w:right w:val="single" w:sz="4" w:space="0" w:color="auto"/>
            </w:tcBorders>
          </w:tcPr>
          <w:p w14:paraId="44F9ECD4" w14:textId="77777777" w:rsidR="008E3F6C" w:rsidRPr="00D26514" w:rsidRDefault="00AA69C0" w:rsidP="00BB76BC">
            <w:pPr>
              <w:pStyle w:val="TableEntry"/>
            </w:pPr>
            <w:r w:rsidRPr="00D26514">
              <w:t>CARD TF-3 6.3.2.H</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42FF61F9" w14:textId="77777777" w:rsidR="008E3F6C" w:rsidRPr="00D26514" w:rsidRDefault="008E3F6C" w:rsidP="00BB76BC">
            <w:pPr>
              <w:pStyle w:val="TableEntry"/>
            </w:pPr>
          </w:p>
        </w:tc>
      </w:tr>
      <w:tr w:rsidR="008E3F6C" w:rsidRPr="00D26514" w14:paraId="3188CE52"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2ECDD6F" w14:textId="77777777" w:rsidR="008E3F6C" w:rsidRPr="00D26514" w:rsidRDefault="003F252B" w:rsidP="00EF1E77">
            <w:pPr>
              <w:pStyle w:val="TableEntry"/>
            </w:pPr>
            <w:r w:rsidRPr="00D26514">
              <w:t>&lt;</w:t>
            </w:r>
            <w:r w:rsidR="008E3F6C" w:rsidRPr="00D26514">
              <w:t>e.g., M [1..1]</w:t>
            </w:r>
          </w:p>
        </w:tc>
        <w:tc>
          <w:tcPr>
            <w:tcW w:w="719" w:type="pct"/>
            <w:tcBorders>
              <w:top w:val="single" w:sz="4" w:space="0" w:color="auto"/>
              <w:left w:val="single" w:sz="4" w:space="0" w:color="auto"/>
              <w:bottom w:val="single" w:sz="4" w:space="0" w:color="auto"/>
              <w:right w:val="single" w:sz="4" w:space="0" w:color="auto"/>
            </w:tcBorders>
            <w:vAlign w:val="center"/>
          </w:tcPr>
          <w:p w14:paraId="03F7DD25"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6EB849F" w14:textId="77777777" w:rsidR="008E3F6C" w:rsidRPr="00D26514" w:rsidRDefault="008E3F6C" w:rsidP="0032600B">
            <w:pPr>
              <w:pStyle w:val="TableEntry"/>
            </w:pPr>
            <w:r w:rsidRPr="00D26514">
              <w:t>Patient Demographics</w:t>
            </w:r>
          </w:p>
        </w:tc>
        <w:tc>
          <w:tcPr>
            <w:tcW w:w="1220" w:type="pct"/>
            <w:tcBorders>
              <w:top w:val="single" w:sz="4" w:space="0" w:color="auto"/>
              <w:left w:val="single" w:sz="4" w:space="0" w:color="auto"/>
              <w:bottom w:val="single" w:sz="4" w:space="0" w:color="auto"/>
              <w:right w:val="single" w:sz="4" w:space="0" w:color="auto"/>
            </w:tcBorders>
            <w:vAlign w:val="center"/>
          </w:tcPr>
          <w:p w14:paraId="244B99BC" w14:textId="77777777" w:rsidR="008E3F6C" w:rsidRPr="00D26514" w:rsidRDefault="008E3F6C" w:rsidP="00BB76BC">
            <w:pPr>
              <w:pStyle w:val="TableEntry"/>
            </w:pPr>
            <w:r w:rsidRPr="00D26514">
              <w:t>1.3.6.1.4.1.19376.1.4.1.3.3</w:t>
            </w:r>
          </w:p>
        </w:tc>
        <w:tc>
          <w:tcPr>
            <w:tcW w:w="756" w:type="pct"/>
            <w:tcBorders>
              <w:top w:val="single" w:sz="4" w:space="0" w:color="auto"/>
              <w:left w:val="single" w:sz="4" w:space="0" w:color="auto"/>
              <w:bottom w:val="single" w:sz="4" w:space="0" w:color="auto"/>
              <w:right w:val="single" w:sz="4" w:space="0" w:color="auto"/>
            </w:tcBorders>
          </w:tcPr>
          <w:p w14:paraId="03559033" w14:textId="77777777" w:rsidR="008E3F6C" w:rsidRPr="00D26514" w:rsidRDefault="00AA69C0" w:rsidP="00BB76BC">
            <w:pPr>
              <w:pStyle w:val="TableEntry"/>
            </w:pPr>
            <w:r w:rsidRPr="00D26514">
              <w:t>CARD TF-3 6.3.2.H</w:t>
            </w:r>
          </w:p>
        </w:tc>
        <w:tc>
          <w:tcPr>
            <w:tcW w:w="669" w:type="pct"/>
            <w:tcBorders>
              <w:top w:val="single" w:sz="4" w:space="0" w:color="auto"/>
              <w:left w:val="single" w:sz="4" w:space="0" w:color="auto"/>
              <w:bottom w:val="single" w:sz="4" w:space="0" w:color="auto"/>
              <w:right w:val="single" w:sz="4" w:space="0" w:color="auto"/>
            </w:tcBorders>
          </w:tcPr>
          <w:p w14:paraId="0489B246" w14:textId="77777777" w:rsidR="008E3F6C" w:rsidRPr="00D26514" w:rsidRDefault="00AA69C0" w:rsidP="00BB76BC">
            <w:pPr>
              <w:pStyle w:val="TableEntry"/>
            </w:pPr>
            <w:r w:rsidRPr="00D26514">
              <w:t>CARD TF-3 6.3.1.D.5.1</w:t>
            </w:r>
            <w:r w:rsidR="00C250ED" w:rsidRPr="00D26514">
              <w:t>&gt;</w:t>
            </w:r>
          </w:p>
        </w:tc>
      </w:tr>
      <w:tr w:rsidR="00B84D95" w:rsidRPr="00D26514" w14:paraId="40C83766"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685FDDAD" w14:textId="77777777" w:rsidR="00B84D95" w:rsidRPr="00D26514" w:rsidRDefault="00B84D95" w:rsidP="00597DB2">
            <w:pPr>
              <w:pStyle w:val="TableEntryHeader"/>
            </w:pPr>
            <w:r w:rsidRPr="00D26514">
              <w:t>Sections</w:t>
            </w:r>
          </w:p>
        </w:tc>
      </w:tr>
      <w:tr w:rsidR="00B84D95" w:rsidRPr="00D26514" w14:paraId="55A4C82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5C022011" w14:textId="77777777" w:rsidR="00B84D95" w:rsidRPr="00D26514" w:rsidRDefault="00B84D95" w:rsidP="00EF1E77">
            <w:pPr>
              <w:pStyle w:val="TableEntry"/>
            </w:pPr>
            <w:r w:rsidRPr="00D26514">
              <w:t>x [?..?]</w:t>
            </w:r>
          </w:p>
        </w:tc>
        <w:tc>
          <w:tcPr>
            <w:tcW w:w="719" w:type="pct"/>
            <w:tcBorders>
              <w:top w:val="single" w:sz="4" w:space="0" w:color="auto"/>
              <w:left w:val="single" w:sz="4" w:space="0" w:color="auto"/>
              <w:bottom w:val="single" w:sz="4" w:space="0" w:color="auto"/>
              <w:right w:val="single" w:sz="4" w:space="0" w:color="auto"/>
            </w:tcBorders>
            <w:vAlign w:val="center"/>
          </w:tcPr>
          <w:p w14:paraId="5895081D"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68651580" w14:textId="77777777" w:rsidR="00B84D95" w:rsidRPr="00D26514" w:rsidRDefault="00B84D95" w:rsidP="0032600B">
            <w:pPr>
              <w:pStyle w:val="TableEntry"/>
            </w:pPr>
            <w:r w:rsidRPr="00D26514">
              <w:t>&lt;Section name&gt;</w:t>
            </w:r>
          </w:p>
        </w:tc>
        <w:tc>
          <w:tcPr>
            <w:tcW w:w="1220" w:type="pct"/>
            <w:tcBorders>
              <w:top w:val="single" w:sz="4" w:space="0" w:color="auto"/>
              <w:left w:val="single" w:sz="4" w:space="0" w:color="auto"/>
              <w:bottom w:val="single" w:sz="4" w:space="0" w:color="auto"/>
              <w:right w:val="single" w:sz="4" w:space="0" w:color="auto"/>
            </w:tcBorders>
            <w:vAlign w:val="center"/>
          </w:tcPr>
          <w:p w14:paraId="08F6CEF5" w14:textId="77777777" w:rsidR="00B84D95" w:rsidRPr="00D26514" w:rsidRDefault="00B84D95" w:rsidP="00BB76BC">
            <w:pPr>
              <w:pStyle w:val="TableEntry"/>
            </w:pPr>
            <w:r w:rsidRPr="00D26514">
              <w:t>&lt;</w:t>
            </w:r>
            <w:proofErr w:type="spellStart"/>
            <w:r w:rsidRPr="00D26514">
              <w:t>oid</w:t>
            </w:r>
            <w:proofErr w:type="spellEnd"/>
            <w:r w:rsidRPr="00D26514">
              <w:t>&gt;</w:t>
            </w:r>
          </w:p>
        </w:tc>
        <w:tc>
          <w:tcPr>
            <w:tcW w:w="756" w:type="pct"/>
            <w:tcBorders>
              <w:top w:val="single" w:sz="4" w:space="0" w:color="auto"/>
              <w:left w:val="single" w:sz="4" w:space="0" w:color="auto"/>
              <w:bottom w:val="single" w:sz="4" w:space="0" w:color="auto"/>
              <w:right w:val="single" w:sz="4" w:space="0" w:color="auto"/>
            </w:tcBorders>
          </w:tcPr>
          <w:p w14:paraId="7F6E3F5A" w14:textId="77777777" w:rsidR="00B84D95" w:rsidRPr="00D26514" w:rsidRDefault="002322FF" w:rsidP="00BB76BC">
            <w:pPr>
              <w:pStyle w:val="TableEntry"/>
            </w:pPr>
            <w:r w:rsidRPr="00D26514">
              <w:t>&lt;reference to section of TF or supplement document for details&gt;</w:t>
            </w:r>
          </w:p>
        </w:tc>
        <w:tc>
          <w:tcPr>
            <w:tcW w:w="669" w:type="pct"/>
            <w:tcBorders>
              <w:top w:val="single" w:sz="4" w:space="0" w:color="auto"/>
              <w:left w:val="single" w:sz="4" w:space="0" w:color="auto"/>
              <w:bottom w:val="single" w:sz="4" w:space="0" w:color="auto"/>
              <w:right w:val="single" w:sz="4" w:space="0" w:color="auto"/>
            </w:tcBorders>
          </w:tcPr>
          <w:p w14:paraId="4381624C" w14:textId="77777777" w:rsidR="00B84D95" w:rsidRPr="00D26514" w:rsidRDefault="00B84D95" w:rsidP="00BB76BC">
            <w:pPr>
              <w:pStyle w:val="TableEntry"/>
            </w:pPr>
            <w:r w:rsidRPr="00D26514">
              <w:t>&lt;reference to section of TF or supplement document for explanation, if applicable&gt;</w:t>
            </w:r>
          </w:p>
        </w:tc>
      </w:tr>
      <w:tr w:rsidR="00B84D95" w:rsidRPr="00D26514" w14:paraId="12F48A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2D9FC2D5" w14:textId="77777777" w:rsidR="00B84D95" w:rsidRPr="00D26514" w:rsidRDefault="00C250ED" w:rsidP="00EF1E77">
            <w:pPr>
              <w:pStyle w:val="TableEntry"/>
            </w:pPr>
            <w:r w:rsidRPr="00D26514">
              <w:t>&lt;</w:t>
            </w:r>
            <w:r w:rsidR="00B84D95" w:rsidRPr="00D26514">
              <w:t>e.g., M [1..1]</w:t>
            </w:r>
          </w:p>
        </w:tc>
        <w:tc>
          <w:tcPr>
            <w:tcW w:w="719" w:type="pct"/>
            <w:tcBorders>
              <w:top w:val="single" w:sz="4" w:space="0" w:color="auto"/>
              <w:left w:val="single" w:sz="4" w:space="0" w:color="auto"/>
              <w:bottom w:val="single" w:sz="4" w:space="0" w:color="auto"/>
              <w:right w:val="single" w:sz="4" w:space="0" w:color="auto"/>
            </w:tcBorders>
            <w:vAlign w:val="center"/>
          </w:tcPr>
          <w:p w14:paraId="65023B7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21B05F7C" w14:textId="77777777" w:rsidR="00B84D95" w:rsidRPr="00D26514" w:rsidRDefault="00B84D95" w:rsidP="0032600B">
            <w:pPr>
              <w:pStyle w:val="TableEntry"/>
            </w:pPr>
            <w:r w:rsidRPr="00D26514">
              <w:t xml:space="preserve">Medications </w:t>
            </w:r>
          </w:p>
        </w:tc>
        <w:tc>
          <w:tcPr>
            <w:tcW w:w="1220" w:type="pct"/>
            <w:tcBorders>
              <w:top w:val="single" w:sz="4" w:space="0" w:color="auto"/>
              <w:left w:val="single" w:sz="4" w:space="0" w:color="auto"/>
              <w:bottom w:val="single" w:sz="4" w:space="0" w:color="auto"/>
              <w:right w:val="single" w:sz="4" w:space="0" w:color="auto"/>
            </w:tcBorders>
            <w:vAlign w:val="center"/>
          </w:tcPr>
          <w:p w14:paraId="064BD950" w14:textId="77777777" w:rsidR="00B84D95" w:rsidRPr="00D26514" w:rsidRDefault="00B84D95" w:rsidP="00BB76BC">
            <w:pPr>
              <w:pStyle w:val="TableEntry"/>
            </w:pPr>
            <w:r w:rsidRPr="00D26514">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26DC8D8F" w14:textId="77777777" w:rsidR="00B84D95" w:rsidRPr="00D26514" w:rsidRDefault="00B84D95" w:rsidP="00BB76BC">
            <w:pPr>
              <w:pStyle w:val="TableEntry"/>
            </w:pPr>
            <w:r w:rsidRPr="00D26514">
              <w:t>PCC TF-2</w:t>
            </w:r>
          </w:p>
        </w:tc>
        <w:tc>
          <w:tcPr>
            <w:tcW w:w="669" w:type="pct"/>
            <w:tcBorders>
              <w:top w:val="single" w:sz="4" w:space="0" w:color="auto"/>
              <w:left w:val="single" w:sz="4" w:space="0" w:color="auto"/>
              <w:bottom w:val="single" w:sz="4" w:space="0" w:color="auto"/>
              <w:right w:val="single" w:sz="4" w:space="0" w:color="auto"/>
            </w:tcBorders>
          </w:tcPr>
          <w:p w14:paraId="762F62F7" w14:textId="77777777" w:rsidR="00B84D95" w:rsidRPr="00D26514" w:rsidDel="007A1B70" w:rsidRDefault="00AA69C0" w:rsidP="00BB76BC">
            <w:pPr>
              <w:pStyle w:val="TableEntry"/>
            </w:pPr>
            <w:r w:rsidRPr="00D26514">
              <w:t>CARD TF-3 6.3.1.D.5.2</w:t>
            </w:r>
            <w:r w:rsidR="003F252B" w:rsidRPr="00D26514">
              <w:t>&gt;</w:t>
            </w:r>
          </w:p>
        </w:tc>
      </w:tr>
      <w:tr w:rsidR="00B84D95" w:rsidRPr="00D26514" w14:paraId="3264CFCD"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A732CFE" w14:textId="77777777" w:rsidR="00B84D95" w:rsidRPr="00D26514" w:rsidRDefault="003F252B" w:rsidP="00EF1E77">
            <w:pPr>
              <w:pStyle w:val="TableEntry"/>
            </w:pPr>
            <w:r w:rsidRPr="00D26514">
              <w:t>&lt;</w:t>
            </w:r>
            <w:r w:rsidR="00B84D95" w:rsidRPr="00D26514">
              <w:t>e.g., R [1..1]</w:t>
            </w:r>
          </w:p>
        </w:tc>
        <w:tc>
          <w:tcPr>
            <w:tcW w:w="719" w:type="pct"/>
            <w:tcBorders>
              <w:top w:val="single" w:sz="4" w:space="0" w:color="auto"/>
              <w:left w:val="single" w:sz="4" w:space="0" w:color="auto"/>
              <w:bottom w:val="single" w:sz="4" w:space="0" w:color="auto"/>
              <w:right w:val="single" w:sz="4" w:space="0" w:color="auto"/>
            </w:tcBorders>
            <w:vAlign w:val="center"/>
          </w:tcPr>
          <w:p w14:paraId="3F91DED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A1EE4C0" w14:textId="77777777" w:rsidR="00B84D95" w:rsidRPr="00D26514" w:rsidRDefault="00B84D95" w:rsidP="0032600B">
            <w:pPr>
              <w:pStyle w:val="TableEntry"/>
            </w:pPr>
            <w:r w:rsidRPr="00D26514">
              <w:t>Coded Social History</w:t>
            </w:r>
          </w:p>
        </w:tc>
        <w:tc>
          <w:tcPr>
            <w:tcW w:w="1220" w:type="pct"/>
            <w:tcBorders>
              <w:top w:val="single" w:sz="4" w:space="0" w:color="auto"/>
              <w:left w:val="single" w:sz="4" w:space="0" w:color="auto"/>
              <w:bottom w:val="single" w:sz="4" w:space="0" w:color="auto"/>
              <w:right w:val="single" w:sz="4" w:space="0" w:color="auto"/>
            </w:tcBorders>
            <w:vAlign w:val="center"/>
          </w:tcPr>
          <w:p w14:paraId="6E3A833F" w14:textId="77777777" w:rsidR="00B84D95" w:rsidRPr="00D26514" w:rsidRDefault="00B84D95" w:rsidP="00BB76BC">
            <w:pPr>
              <w:pStyle w:val="TableEntry"/>
            </w:pPr>
            <w:r w:rsidRPr="00D26514">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55C9FE7F" w14:textId="77777777" w:rsidR="00B84D95" w:rsidRPr="00D26514" w:rsidRDefault="00AA69C0" w:rsidP="00BB76BC">
            <w:pPr>
              <w:pStyle w:val="TableEntry"/>
            </w:pPr>
            <w:r w:rsidRPr="00D26514">
              <w:t>CARD TF-3 6.3.3.S</w:t>
            </w:r>
          </w:p>
        </w:tc>
        <w:tc>
          <w:tcPr>
            <w:tcW w:w="669" w:type="pct"/>
            <w:tcBorders>
              <w:top w:val="single" w:sz="4" w:space="0" w:color="auto"/>
              <w:left w:val="single" w:sz="4" w:space="0" w:color="auto"/>
              <w:bottom w:val="single" w:sz="4" w:space="0" w:color="auto"/>
              <w:right w:val="single" w:sz="4" w:space="0" w:color="auto"/>
            </w:tcBorders>
          </w:tcPr>
          <w:p w14:paraId="41353CA8" w14:textId="77777777" w:rsidR="00B84D95" w:rsidRPr="00D26514" w:rsidRDefault="00AA69C0" w:rsidP="00BB76BC">
            <w:pPr>
              <w:pStyle w:val="TableEntry"/>
            </w:pPr>
            <w:r w:rsidRPr="00D26514">
              <w:t>CARD TF-3 6.3.1.D.5.3</w:t>
            </w:r>
            <w:r w:rsidR="003F252B" w:rsidRPr="00D26514">
              <w:t>&gt;</w:t>
            </w:r>
          </w:p>
        </w:tc>
      </w:tr>
      <w:tr w:rsidR="00B84D95" w:rsidRPr="00D26514" w14:paraId="3A4878B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6084ABFC" w14:textId="77777777" w:rsidR="00B84D95" w:rsidRPr="00D26514" w:rsidRDefault="003F252B" w:rsidP="00EF1E77">
            <w:pPr>
              <w:pStyle w:val="TableEntry"/>
            </w:pPr>
            <w:r w:rsidRPr="00D26514">
              <w:t>&lt;</w:t>
            </w:r>
            <w:r w:rsidR="00B84D95" w:rsidRPr="00D26514">
              <w:t>e.g., O [0..1]</w:t>
            </w:r>
          </w:p>
        </w:tc>
        <w:tc>
          <w:tcPr>
            <w:tcW w:w="719" w:type="pct"/>
            <w:tcBorders>
              <w:top w:val="single" w:sz="4" w:space="0" w:color="auto"/>
              <w:left w:val="single" w:sz="4" w:space="0" w:color="auto"/>
              <w:bottom w:val="single" w:sz="4" w:space="0" w:color="auto"/>
              <w:right w:val="single" w:sz="4" w:space="0" w:color="auto"/>
            </w:tcBorders>
            <w:vAlign w:val="center"/>
          </w:tcPr>
          <w:p w14:paraId="5CC6CB72"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177B9A4" w14:textId="77777777" w:rsidR="00B84D95" w:rsidRPr="00D26514" w:rsidRDefault="00B84D95" w:rsidP="0032600B">
            <w:pPr>
              <w:pStyle w:val="TableEntry"/>
            </w:pPr>
            <w:r w:rsidRPr="00D26514">
              <w:t>Physical Examination</w:t>
            </w:r>
          </w:p>
        </w:tc>
        <w:tc>
          <w:tcPr>
            <w:tcW w:w="1220" w:type="pct"/>
            <w:tcBorders>
              <w:top w:val="single" w:sz="4" w:space="0" w:color="auto"/>
              <w:left w:val="single" w:sz="4" w:space="0" w:color="auto"/>
              <w:bottom w:val="single" w:sz="4" w:space="0" w:color="auto"/>
              <w:right w:val="single" w:sz="4" w:space="0" w:color="auto"/>
            </w:tcBorders>
            <w:vAlign w:val="center"/>
          </w:tcPr>
          <w:p w14:paraId="7919B1A0" w14:textId="77777777" w:rsidR="00B84D95" w:rsidRPr="00D26514" w:rsidRDefault="00B84D95" w:rsidP="00BB76BC">
            <w:pPr>
              <w:pStyle w:val="TableEntry"/>
            </w:pPr>
            <w:r w:rsidRPr="00D26514">
              <w:t>2.16.840.1.113883.10.20.2.10</w:t>
            </w:r>
          </w:p>
        </w:tc>
        <w:tc>
          <w:tcPr>
            <w:tcW w:w="756" w:type="pct"/>
            <w:tcBorders>
              <w:top w:val="single" w:sz="4" w:space="0" w:color="auto"/>
              <w:left w:val="single" w:sz="4" w:space="0" w:color="auto"/>
              <w:bottom w:val="single" w:sz="4" w:space="0" w:color="auto"/>
              <w:right w:val="single" w:sz="4" w:space="0" w:color="auto"/>
            </w:tcBorders>
          </w:tcPr>
          <w:p w14:paraId="69C03A4A" w14:textId="77777777" w:rsidR="00B84D95" w:rsidRPr="00D26514" w:rsidRDefault="00B84D95" w:rsidP="00BB76BC">
            <w:pPr>
              <w:pStyle w:val="TableEntry"/>
            </w:pPr>
            <w:r w:rsidRPr="00D26514">
              <w:t>CDA-PN</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0E8909C5" w14:textId="77777777" w:rsidR="00B84D95" w:rsidRPr="00D26514" w:rsidRDefault="00B84D95" w:rsidP="00BB76BC">
            <w:pPr>
              <w:pStyle w:val="TableEntry"/>
            </w:pPr>
          </w:p>
        </w:tc>
      </w:tr>
      <w:tr w:rsidR="00B84D95" w:rsidRPr="00D26514" w14:paraId="77EEF3EA"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094C26DB" w14:textId="77777777" w:rsidR="00B84D95" w:rsidRPr="00D26514" w:rsidRDefault="003F252B" w:rsidP="00EF1E77">
            <w:pPr>
              <w:pStyle w:val="TableEntry"/>
            </w:pPr>
            <w:r w:rsidRPr="00D26514">
              <w:t>&lt;</w:t>
            </w:r>
            <w:r w:rsidR="00B84D95" w:rsidRPr="00D26514">
              <w:t>e.g., C [1..1]</w:t>
            </w:r>
          </w:p>
        </w:tc>
        <w:tc>
          <w:tcPr>
            <w:tcW w:w="719" w:type="pct"/>
            <w:tcBorders>
              <w:top w:val="single" w:sz="4" w:space="0" w:color="auto"/>
              <w:left w:val="single" w:sz="4" w:space="0" w:color="auto"/>
              <w:bottom w:val="single" w:sz="4" w:space="0" w:color="auto"/>
              <w:right w:val="single" w:sz="4" w:space="0" w:color="auto"/>
            </w:tcBorders>
            <w:vAlign w:val="center"/>
          </w:tcPr>
          <w:p w14:paraId="497B4446" w14:textId="77777777" w:rsidR="00B84D95" w:rsidRPr="00D26514" w:rsidRDefault="00AA69C0" w:rsidP="005D6176">
            <w:pPr>
              <w:pStyle w:val="TableEntry"/>
            </w:pPr>
            <w:r w:rsidRPr="00D26514">
              <w:t>CARD TF-3 6.3.1.D.5.4</w:t>
            </w:r>
          </w:p>
        </w:tc>
        <w:tc>
          <w:tcPr>
            <w:tcW w:w="1245" w:type="pct"/>
            <w:tcBorders>
              <w:top w:val="single" w:sz="4" w:space="0" w:color="auto"/>
              <w:left w:val="single" w:sz="4" w:space="0" w:color="auto"/>
              <w:bottom w:val="single" w:sz="4" w:space="0" w:color="auto"/>
              <w:right w:val="single" w:sz="4" w:space="0" w:color="auto"/>
            </w:tcBorders>
            <w:vAlign w:val="center"/>
          </w:tcPr>
          <w:p w14:paraId="18F70B6C" w14:textId="77777777" w:rsidR="00B84D95" w:rsidRPr="00D26514" w:rsidRDefault="00B84D95" w:rsidP="0032600B">
            <w:pPr>
              <w:pStyle w:val="TableEntry"/>
            </w:pPr>
            <w:r w:rsidRPr="00D26514">
              <w:t xml:space="preserve">DICOM Object Catalog </w:t>
            </w:r>
          </w:p>
        </w:tc>
        <w:tc>
          <w:tcPr>
            <w:tcW w:w="1220" w:type="pct"/>
            <w:tcBorders>
              <w:top w:val="single" w:sz="4" w:space="0" w:color="auto"/>
              <w:left w:val="single" w:sz="4" w:space="0" w:color="auto"/>
              <w:bottom w:val="single" w:sz="4" w:space="0" w:color="auto"/>
              <w:right w:val="single" w:sz="4" w:space="0" w:color="auto"/>
            </w:tcBorders>
            <w:vAlign w:val="center"/>
          </w:tcPr>
          <w:p w14:paraId="587DE77A" w14:textId="77777777" w:rsidR="00B84D95" w:rsidRPr="00D26514" w:rsidRDefault="00B84D95" w:rsidP="00BB76BC">
            <w:pPr>
              <w:pStyle w:val="TableEntry"/>
            </w:pPr>
            <w:r w:rsidRPr="00D26514">
              <w:t>1.3.6.1.4.1.19376.1.4.1.2.15</w:t>
            </w:r>
          </w:p>
        </w:tc>
        <w:tc>
          <w:tcPr>
            <w:tcW w:w="756" w:type="pct"/>
            <w:tcBorders>
              <w:top w:val="single" w:sz="4" w:space="0" w:color="auto"/>
              <w:left w:val="single" w:sz="4" w:space="0" w:color="auto"/>
              <w:bottom w:val="single" w:sz="4" w:space="0" w:color="auto"/>
              <w:right w:val="single" w:sz="4" w:space="0" w:color="auto"/>
            </w:tcBorders>
          </w:tcPr>
          <w:p w14:paraId="71262AD4" w14:textId="77777777" w:rsidR="00B84D95" w:rsidRPr="00D26514" w:rsidRDefault="00B84D95" w:rsidP="00BB76BC">
            <w:pPr>
              <w:pStyle w:val="TableEntry"/>
            </w:pPr>
            <w:r w:rsidRPr="00D26514">
              <w:t>CDA-PN</w:t>
            </w:r>
            <w:r w:rsidR="00C250ED" w:rsidRPr="00D26514">
              <w:t>&gt;</w:t>
            </w:r>
          </w:p>
        </w:tc>
        <w:tc>
          <w:tcPr>
            <w:tcW w:w="669" w:type="pct"/>
            <w:tcBorders>
              <w:top w:val="single" w:sz="4" w:space="0" w:color="auto"/>
              <w:left w:val="single" w:sz="4" w:space="0" w:color="auto"/>
              <w:bottom w:val="single" w:sz="4" w:space="0" w:color="auto"/>
              <w:right w:val="single" w:sz="4" w:space="0" w:color="auto"/>
            </w:tcBorders>
          </w:tcPr>
          <w:p w14:paraId="6045FC5A" w14:textId="77777777" w:rsidR="00B84D95" w:rsidRPr="00D26514" w:rsidRDefault="00B84D95" w:rsidP="00BB76BC">
            <w:pPr>
              <w:pStyle w:val="TableEntry"/>
            </w:pPr>
          </w:p>
        </w:tc>
      </w:tr>
    </w:tbl>
    <w:p w14:paraId="52939A1A" w14:textId="77777777" w:rsidR="00144F18" w:rsidRPr="00D26514" w:rsidRDefault="00144F18" w:rsidP="00EA3BCB">
      <w:pPr>
        <w:pStyle w:val="BodyText"/>
        <w:rPr>
          <w:rFonts w:eastAsia="Calibri"/>
        </w:rPr>
      </w:pPr>
    </w:p>
    <w:p w14:paraId="7EAA8638" w14:textId="77777777" w:rsidR="00B84D95" w:rsidRPr="00D26514" w:rsidRDefault="00B84D95" w:rsidP="00597DB2">
      <w:pPr>
        <w:pStyle w:val="AuthorInstructions"/>
      </w:pPr>
      <w:r w:rsidRPr="00D26514">
        <w:t xml:space="preserve">&lt;For each </w:t>
      </w:r>
      <w:r w:rsidR="002322FF" w:rsidRPr="00D26514">
        <w:t xml:space="preserve">(1:1 correspondence) </w:t>
      </w:r>
      <w:r w:rsidRPr="00D26514">
        <w:t>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6EEC1F0E" w14:textId="77777777" w:rsidR="00BC3E9F" w:rsidRPr="00D26514" w:rsidRDefault="00BC3E9F" w:rsidP="00597DB2">
      <w:pPr>
        <w:pStyle w:val="AuthorInstructions"/>
      </w:pPr>
      <w:r w:rsidRPr="00D26514">
        <w:t>&lt;Note that every Conditional element MUST have an explanatory paragraph referenced below.&gt;</w:t>
      </w:r>
    </w:p>
    <w:p w14:paraId="73706115" w14:textId="77777777" w:rsidR="00B84D95" w:rsidRPr="00D26514" w:rsidRDefault="00B84D95" w:rsidP="00597DB2">
      <w:pPr>
        <w:pStyle w:val="AuthorInstructions"/>
      </w:pPr>
      <w:r w:rsidRPr="00D26514">
        <w:lastRenderedPageBreak/>
        <w:t>&lt;It is required to use SHALL, SHOULD, or MAY in each definition as defined in Appendix E of the Technical Frameworks General Introduction.&gt;</w:t>
      </w:r>
    </w:p>
    <w:p w14:paraId="39494C5A" w14:textId="77777777" w:rsidR="00871613" w:rsidRPr="00D26514" w:rsidRDefault="000F13F5" w:rsidP="004046B6">
      <w:pPr>
        <w:pStyle w:val="Heading6"/>
        <w:numPr>
          <w:ilvl w:val="0"/>
          <w:numId w:val="0"/>
        </w:numPr>
        <w:rPr>
          <w:noProof w:val="0"/>
        </w:rPr>
      </w:pPr>
      <w:bookmarkStart w:id="326" w:name="_6.2.1.1.6.1_Service_Event"/>
      <w:bookmarkStart w:id="327" w:name="_Toc296340347"/>
      <w:bookmarkStart w:id="328" w:name="_Toc345074704"/>
      <w:bookmarkStart w:id="329" w:name="_Toc29225485"/>
      <w:bookmarkEnd w:id="326"/>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.1 </w:t>
      </w:r>
      <w:r w:rsidR="00570B52" w:rsidRPr="00D26514">
        <w:rPr>
          <w:noProof w:val="0"/>
        </w:rPr>
        <w:t>&lt;Header Element or Section Name&gt;</w:t>
      </w:r>
      <w:r w:rsidR="00871613" w:rsidRPr="00D26514">
        <w:rPr>
          <w:noProof w:val="0"/>
        </w:rPr>
        <w:t xml:space="preserve"> </w:t>
      </w:r>
      <w:r w:rsidR="00B84D95" w:rsidRPr="00D26514">
        <w:rPr>
          <w:noProof w:val="0"/>
        </w:rPr>
        <w:t>&lt;</w:t>
      </w:r>
      <w:r w:rsidR="007F7801" w:rsidRPr="00D26514">
        <w:rPr>
          <w:noProof w:val="0"/>
        </w:rPr>
        <w:t xml:space="preserve">Vocabulary </w:t>
      </w:r>
      <w:r w:rsidR="00871613" w:rsidRPr="00D26514">
        <w:rPr>
          <w:noProof w:val="0"/>
        </w:rPr>
        <w:t>Constraint</w:t>
      </w:r>
      <w:bookmarkEnd w:id="327"/>
      <w:r w:rsidR="00B84D95" w:rsidRPr="00D26514">
        <w:rPr>
          <w:noProof w:val="0"/>
        </w:rPr>
        <w:t xml:space="preserve"> or Condition&gt;</w:t>
      </w:r>
      <w:bookmarkEnd w:id="328"/>
      <w:bookmarkEnd w:id="329"/>
    </w:p>
    <w:p w14:paraId="4C02FDEC" w14:textId="77777777" w:rsidR="00570B52" w:rsidRPr="00D26514" w:rsidRDefault="00570B52" w:rsidP="00597DB2">
      <w:pPr>
        <w:pStyle w:val="AuthorInstructions"/>
        <w:rPr>
          <w:lang w:eastAsia="x-none"/>
        </w:rPr>
      </w:pPr>
      <w:r w:rsidRPr="00D26514">
        <w:rPr>
          <w:lang w:eastAsia="x-none"/>
        </w:rPr>
        <w:t>&lt;</w:t>
      </w:r>
      <w:r w:rsidRPr="00D26514">
        <w:t xml:space="preserve">add vocabulary constraint </w:t>
      </w:r>
      <w:r w:rsidR="00B84D95" w:rsidRPr="00D26514">
        <w:t xml:space="preserve">or condition </w:t>
      </w:r>
      <w:r w:rsidRPr="00D26514">
        <w:t>definition&gt;</w:t>
      </w:r>
    </w:p>
    <w:p w14:paraId="29D42FC9" w14:textId="77777777" w:rsidR="00570B52" w:rsidRPr="00D26514" w:rsidRDefault="00570B52" w:rsidP="00597DB2">
      <w:pPr>
        <w:pStyle w:val="AuthorInstructions"/>
        <w:rPr>
          <w:lang w:eastAsia="x-none"/>
        </w:rPr>
      </w:pPr>
      <w:r w:rsidRPr="00D26514">
        <w:rPr>
          <w:lang w:eastAsia="x-none"/>
        </w:rPr>
        <w:t>&lt;remove example below prior to public comment:&gt;</w:t>
      </w:r>
    </w:p>
    <w:p w14:paraId="4C39FED2" w14:textId="7DED4BB0" w:rsidR="00570B52" w:rsidRPr="00D26514" w:rsidRDefault="00340176" w:rsidP="00871613">
      <w:pPr>
        <w:pStyle w:val="BodyText"/>
        <w:rPr>
          <w:rFonts w:eastAsia="Calibri"/>
        </w:rPr>
      </w:pPr>
      <w:r w:rsidRPr="00D26514">
        <w:t>&lt;</w:t>
      </w:r>
      <w:r w:rsidR="00570B52" w:rsidRPr="00D26514">
        <w:t xml:space="preserve">e.g., </w:t>
      </w:r>
      <w:r w:rsidR="00871613" w:rsidRPr="00D26514">
        <w:t xml:space="preserve">The value for </w:t>
      </w:r>
      <w:proofErr w:type="spellStart"/>
      <w:r w:rsidR="00871613" w:rsidRPr="00D26514">
        <w:t>serviceEvent</w:t>
      </w:r>
      <w:proofErr w:type="spellEnd"/>
      <w:r w:rsidR="00871613" w:rsidRPr="00D26514">
        <w:t xml:space="preserve"> / code SHOULD be drawn from value set </w:t>
      </w:r>
      <w:r w:rsidR="00AA69C0" w:rsidRPr="00D26514">
        <w:rPr>
          <w:rFonts w:eastAsia="Calibri"/>
        </w:rPr>
        <w:t>1.3.6.1.4.1.19376.1.4.1.5.2 Cardiac Imaging Procedures</w:t>
      </w:r>
      <w:r w:rsidR="00871613" w:rsidRPr="00D26514">
        <w:rPr>
          <w:rFonts w:eastAsia="Calibri"/>
        </w:rPr>
        <w:t>.</w:t>
      </w:r>
    </w:p>
    <w:p w14:paraId="67F19F18" w14:textId="77777777" w:rsidR="009F5CC2" w:rsidRPr="00D26514" w:rsidRDefault="009F5CC2" w:rsidP="00871613">
      <w:pPr>
        <w:pStyle w:val="BodyText"/>
        <w:rPr>
          <w:rFonts w:eastAsia="Calibri"/>
        </w:rPr>
      </w:pPr>
      <w:bookmarkStart w:id="330" w:name="_6.2.1.1.6.2_Medications_Section"/>
      <w:bookmarkStart w:id="331" w:name="_Toc296340348"/>
      <w:bookmarkEnd w:id="330"/>
      <w:r w:rsidRPr="00D26514">
        <w:rPr>
          <w:rFonts w:eastAsia="Calibri"/>
        </w:rPr>
        <w:t>OR</w:t>
      </w:r>
    </w:p>
    <w:p w14:paraId="3B714FA2" w14:textId="77777777" w:rsidR="00570B52" w:rsidRPr="00D26514" w:rsidRDefault="009F5CC2" w:rsidP="00871613">
      <w:pPr>
        <w:pStyle w:val="BodyText"/>
        <w:rPr>
          <w:rFonts w:eastAsia="Calibri"/>
        </w:rPr>
      </w:pPr>
      <w:r w:rsidRPr="00D26514">
        <w:rPr>
          <w:rFonts w:eastAsia="Calibri"/>
        </w:rPr>
        <w:t xml:space="preserve">The value for </w:t>
      </w:r>
      <w:proofErr w:type="spellStart"/>
      <w:r w:rsidRPr="00D26514">
        <w:rPr>
          <w:rFonts w:eastAsia="Calibri"/>
        </w:rPr>
        <w:t>serviceEvent</w:t>
      </w:r>
      <w:proofErr w:type="spellEnd"/>
      <w:r w:rsidRPr="00D26514">
        <w:rPr>
          <w:rFonts w:eastAsia="Calibri"/>
        </w:rPr>
        <w:t xml:space="preserve">/code SHOULD be drawn from the value set bound to the concept domain </w:t>
      </w:r>
      <w:proofErr w:type="spellStart"/>
      <w:r w:rsidRPr="00D26514">
        <w:rPr>
          <w:rFonts w:eastAsia="Calibri"/>
        </w:rPr>
        <w:t>UV_CardiacImagingProcedures</w:t>
      </w:r>
      <w:proofErr w:type="spellEnd"/>
      <w:r w:rsidRPr="00D26514">
        <w:rPr>
          <w:rFonts w:eastAsia="Calibri"/>
        </w:rPr>
        <w:t>.</w:t>
      </w:r>
      <w:r w:rsidR="00340176" w:rsidRPr="00D26514">
        <w:rPr>
          <w:rFonts w:eastAsia="Calibri"/>
        </w:rPr>
        <w:t>&gt;</w:t>
      </w:r>
    </w:p>
    <w:p w14:paraId="3EAB1F1A" w14:textId="77777777" w:rsidR="00871613" w:rsidRPr="00D26514" w:rsidRDefault="000F13F5" w:rsidP="005B5D47">
      <w:pPr>
        <w:pStyle w:val="Heading6"/>
        <w:numPr>
          <w:ilvl w:val="0"/>
          <w:numId w:val="0"/>
        </w:numPr>
        <w:rPr>
          <w:noProof w:val="0"/>
        </w:rPr>
      </w:pPr>
      <w:bookmarkStart w:id="332" w:name="_Toc345074705"/>
      <w:bookmarkStart w:id="333" w:name="_Toc29225486"/>
      <w:r w:rsidRPr="00D26514">
        <w:rPr>
          <w:noProof w:val="0"/>
        </w:rPr>
        <w:t>6.3.1.</w:t>
      </w:r>
      <w:r w:rsidR="008D45BC" w:rsidRPr="00D26514">
        <w:rPr>
          <w:noProof w:val="0"/>
        </w:rPr>
        <w:t>D</w:t>
      </w:r>
      <w:r w:rsidR="00570B52" w:rsidRPr="00D26514">
        <w:rPr>
          <w:noProof w:val="0"/>
        </w:rPr>
        <w:t>.5</w:t>
      </w:r>
      <w:r w:rsidR="00871613" w:rsidRPr="00D26514">
        <w:rPr>
          <w:noProof w:val="0"/>
        </w:rPr>
        <w:t xml:space="preserve">.2 </w:t>
      </w:r>
      <w:r w:rsidR="00570B52" w:rsidRPr="00D26514">
        <w:rPr>
          <w:noProof w:val="0"/>
        </w:rPr>
        <w:t xml:space="preserve">&lt;Header Element or Section Name&gt; </w:t>
      </w:r>
      <w:r w:rsidR="00B84D95" w:rsidRPr="00D26514">
        <w:rPr>
          <w:noProof w:val="0"/>
        </w:rPr>
        <w:t>&lt;</w:t>
      </w:r>
      <w:r w:rsidR="00570B52" w:rsidRPr="00D26514">
        <w:rPr>
          <w:noProof w:val="0"/>
        </w:rPr>
        <w:t xml:space="preserve">Vocabulary </w:t>
      </w:r>
      <w:r w:rsidR="00871613" w:rsidRPr="00D26514">
        <w:rPr>
          <w:noProof w:val="0"/>
        </w:rPr>
        <w:t>Constraint</w:t>
      </w:r>
      <w:bookmarkEnd w:id="331"/>
      <w:r w:rsidR="00B84D95" w:rsidRPr="00D26514">
        <w:rPr>
          <w:noProof w:val="0"/>
        </w:rPr>
        <w:t xml:space="preserve"> or Condition&gt;</w:t>
      </w:r>
      <w:bookmarkEnd w:id="332"/>
      <w:bookmarkEnd w:id="333"/>
    </w:p>
    <w:p w14:paraId="45D505F5" w14:textId="77777777" w:rsidR="00B84D95" w:rsidRPr="00D26514" w:rsidRDefault="00B84D95" w:rsidP="00597DB2">
      <w:pPr>
        <w:pStyle w:val="AuthorInstructions"/>
      </w:pPr>
      <w:r w:rsidRPr="00D26514">
        <w:rPr>
          <w:lang w:eastAsia="x-none"/>
        </w:rPr>
        <w:t>&lt;</w:t>
      </w:r>
      <w:r w:rsidRPr="00D26514">
        <w:t>add vocabulary constraint or condition definition&gt;</w:t>
      </w:r>
    </w:p>
    <w:p w14:paraId="185255DB" w14:textId="77777777" w:rsidR="00570B52" w:rsidRPr="00D26514" w:rsidRDefault="00570B52" w:rsidP="00597DB2">
      <w:pPr>
        <w:pStyle w:val="AuthorInstructions"/>
      </w:pPr>
      <w:r w:rsidRPr="00D26514">
        <w:t>&lt;remove example below prior to public comment:&gt;</w:t>
      </w:r>
    </w:p>
    <w:p w14:paraId="29B481D6" w14:textId="4B64970E" w:rsidR="00871613" w:rsidRPr="00D26514" w:rsidRDefault="00340176" w:rsidP="00EF1E77">
      <w:pPr>
        <w:pStyle w:val="BodyText"/>
        <w:rPr>
          <w:rFonts w:eastAsia="Calibri"/>
        </w:rPr>
      </w:pPr>
      <w:r w:rsidRPr="00D26514">
        <w:t>&lt;</w:t>
      </w:r>
      <w:r w:rsidR="00570B52" w:rsidRPr="00D26514">
        <w:t xml:space="preserve">e.g., </w:t>
      </w:r>
      <w:r w:rsidR="00871613" w:rsidRPr="00D26514">
        <w:t>Within the Medications section the Content Creator SHALL be able to create a Medications entry (</w:t>
      </w:r>
      <w:proofErr w:type="spellStart"/>
      <w:r w:rsidR="00871613" w:rsidRPr="00D26514">
        <w:t>templateID</w:t>
      </w:r>
      <w:proofErr w:type="spellEnd"/>
      <w:r w:rsidR="00871613" w:rsidRPr="00D26514">
        <w:t xml:space="preserve"> 1.3.6.1.4.1.19376.1.5.3.1.4.7 [PCC TF-2]) for each of the cardiac relevant medications identified in Value Set </w:t>
      </w:r>
      <w:r w:rsidR="00AA69C0" w:rsidRPr="00D26514">
        <w:rPr>
          <w:rFonts w:eastAsia="Calibri"/>
        </w:rPr>
        <w:t>1.3.6.1.4.1.19376.1.4.1.5.14 Cardiac Drug Classes</w:t>
      </w:r>
      <w:r w:rsidR="00871613" w:rsidRPr="00D26514">
        <w:rPr>
          <w:rFonts w:eastAsia="Calibri"/>
        </w:rPr>
        <w:t>, encoding the value in substanceAdministration/consumable/ManufacturedProduct/Material/code.</w:t>
      </w:r>
    </w:p>
    <w:p w14:paraId="0CE5A8F7" w14:textId="77777777" w:rsidR="009F5CC2" w:rsidRPr="00D26514" w:rsidRDefault="009F5CC2" w:rsidP="00EF1E77">
      <w:pPr>
        <w:pStyle w:val="BodyText"/>
        <w:rPr>
          <w:rFonts w:eastAsia="Calibri"/>
        </w:rPr>
      </w:pPr>
      <w:bookmarkStart w:id="334" w:name="_6.2.1.1.6.3_Allergies_and"/>
      <w:bookmarkStart w:id="335" w:name="_Toc296340349"/>
      <w:bookmarkStart w:id="336" w:name="_Toc345074706"/>
      <w:bookmarkEnd w:id="334"/>
      <w:r w:rsidRPr="00D26514">
        <w:rPr>
          <w:rFonts w:eastAsia="Calibri"/>
        </w:rPr>
        <w:t>OR</w:t>
      </w:r>
    </w:p>
    <w:p w14:paraId="618FC460" w14:textId="77777777" w:rsidR="009F5CC2" w:rsidRPr="00D26514" w:rsidRDefault="009F5CC2" w:rsidP="00EF1E77">
      <w:pPr>
        <w:pStyle w:val="BodyText"/>
        <w:rPr>
          <w:rFonts w:eastAsia="Calibri"/>
        </w:rPr>
      </w:pPr>
      <w:r w:rsidRPr="00D26514">
        <w:rPr>
          <w:rFonts w:eastAsia="Calibri"/>
        </w:rPr>
        <w:t xml:space="preserve">Within the Medications </w:t>
      </w:r>
      <w:r w:rsidR="001263B9" w:rsidRPr="00D26514">
        <w:t>section</w:t>
      </w:r>
      <w:r w:rsidRPr="00D26514">
        <w:rPr>
          <w:rFonts w:eastAsia="Calibri"/>
        </w:rPr>
        <w:t xml:space="preserve"> the Content Creator SHALL be able to create a Medications </w:t>
      </w:r>
      <w:r w:rsidR="001263B9" w:rsidRPr="00D26514">
        <w:t>entry</w:t>
      </w:r>
      <w:r w:rsidRPr="00D26514">
        <w:rPr>
          <w:rFonts w:eastAsia="Calibri"/>
        </w:rPr>
        <w:t xml:space="preserve"> (</w:t>
      </w:r>
      <w:proofErr w:type="spellStart"/>
      <w:r w:rsidRPr="00D26514">
        <w:rPr>
          <w:rFonts w:eastAsia="Calibri"/>
        </w:rPr>
        <w:t>templateID</w:t>
      </w:r>
      <w:proofErr w:type="spellEnd"/>
      <w:r w:rsidRPr="00D26514">
        <w:rPr>
          <w:rFonts w:eastAsia="Calibri"/>
        </w:rPr>
        <w:t xml:space="preserve"> </w:t>
      </w:r>
      <w:r w:rsidRPr="00D26514">
        <w:t xml:space="preserve">1.3.6.1.4.1.19376.1.5.3.1.4.7 [PCC TF-2]) for each of the cardiac relevant medications identified in the value set bound to the concept domain </w:t>
      </w:r>
      <w:proofErr w:type="spellStart"/>
      <w:r w:rsidRPr="00D26514">
        <w:t>UV_CardiacRelevantMedications</w:t>
      </w:r>
      <w:proofErr w:type="spellEnd"/>
      <w:r w:rsidRPr="00D26514">
        <w:rPr>
          <w:rFonts w:eastAsia="Calibri"/>
        </w:rPr>
        <w:t>, encoding the value in substanceAdministration/consumable/ManufacturedProduct/Material/code.</w:t>
      </w:r>
    </w:p>
    <w:p w14:paraId="636D7D00" w14:textId="77777777" w:rsidR="00871613" w:rsidRPr="00D26514" w:rsidRDefault="00340176" w:rsidP="00EF1E77">
      <w:pPr>
        <w:pStyle w:val="BodyText"/>
        <w:rPr>
          <w:rFonts w:eastAsia="Calibri"/>
        </w:rPr>
      </w:pPr>
      <w:r w:rsidRPr="00D26514">
        <w:rPr>
          <w:rFonts w:eastAsia="Calibri"/>
        </w:rPr>
        <w:t>&gt;</w:t>
      </w:r>
    </w:p>
    <w:p w14:paraId="7A6158F1" w14:textId="77777777" w:rsidR="00871613" w:rsidRPr="00D26514" w:rsidRDefault="000F13F5" w:rsidP="004046B6">
      <w:pPr>
        <w:pStyle w:val="Heading6"/>
        <w:numPr>
          <w:ilvl w:val="0"/>
          <w:numId w:val="0"/>
        </w:numPr>
        <w:ind w:left="1152" w:hanging="1152"/>
        <w:rPr>
          <w:noProof w:val="0"/>
        </w:rPr>
      </w:pPr>
      <w:bookmarkStart w:id="337" w:name="_Toc29225487"/>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.3 </w:t>
      </w:r>
      <w:bookmarkEnd w:id="335"/>
      <w:r w:rsidR="00570B52" w:rsidRPr="00D26514">
        <w:rPr>
          <w:noProof w:val="0"/>
        </w:rPr>
        <w:t xml:space="preserve">&lt;Header Element or Section Name&gt; </w:t>
      </w:r>
      <w:r w:rsidR="00B84D95" w:rsidRPr="00D26514">
        <w:rPr>
          <w:noProof w:val="0"/>
        </w:rPr>
        <w:t>&lt;</w:t>
      </w:r>
      <w:r w:rsidR="00570B52" w:rsidRPr="00D26514">
        <w:rPr>
          <w:noProof w:val="0"/>
        </w:rPr>
        <w:t>Vocabulary Constraint</w:t>
      </w:r>
      <w:r w:rsidR="00B84D95" w:rsidRPr="00D26514">
        <w:rPr>
          <w:noProof w:val="0"/>
        </w:rPr>
        <w:t xml:space="preserve"> or Condition&gt;</w:t>
      </w:r>
      <w:bookmarkEnd w:id="336"/>
      <w:bookmarkEnd w:id="337"/>
    </w:p>
    <w:p w14:paraId="039DFDA1" w14:textId="77777777" w:rsidR="00B84D95" w:rsidRPr="00D26514" w:rsidRDefault="00B84D95" w:rsidP="00597DB2">
      <w:pPr>
        <w:pStyle w:val="AuthorInstructions"/>
      </w:pPr>
      <w:r w:rsidRPr="00D26514">
        <w:t>&lt;add vocabulary constraint or condition definition&gt;</w:t>
      </w:r>
    </w:p>
    <w:p w14:paraId="5F17C880" w14:textId="77777777" w:rsidR="00570B52" w:rsidRPr="00D26514" w:rsidRDefault="00570B52" w:rsidP="00597DB2">
      <w:pPr>
        <w:pStyle w:val="AuthorInstructions"/>
      </w:pPr>
      <w:r w:rsidRPr="00D26514">
        <w:t>&lt;remove example below prior to public comment:&gt;</w:t>
      </w:r>
    </w:p>
    <w:p w14:paraId="2E73CD7D" w14:textId="64061D5E" w:rsidR="00871613" w:rsidRPr="00D26514" w:rsidRDefault="00340176" w:rsidP="00EF1E77">
      <w:pPr>
        <w:pStyle w:val="BodyText"/>
        <w:rPr>
          <w:rFonts w:eastAsia="Calibri"/>
        </w:rPr>
      </w:pPr>
      <w:r w:rsidRPr="00D26514">
        <w:t>&lt;</w:t>
      </w:r>
      <w:r w:rsidR="00570B52" w:rsidRPr="00D26514">
        <w:t xml:space="preserve">e.g., </w:t>
      </w:r>
      <w:r w:rsidR="00871613" w:rsidRPr="00D26514">
        <w:t>Within the Allergies and Other Adverse Reactions section the Content Creator SHALL be able to create an Allergies and Intolerances Concern Entry (</w:t>
      </w:r>
      <w:proofErr w:type="spellStart"/>
      <w:r w:rsidR="00871613" w:rsidRPr="00D26514">
        <w:t>templateID</w:t>
      </w:r>
      <w:proofErr w:type="spellEnd"/>
      <w:r w:rsidR="00871613" w:rsidRPr="00D26514">
        <w:t xml:space="preserve"> 1.3.6.1.4.1.19376.1.5.3.1.4.5.3 [PCC TF-2]) for each of the cardiac imaging agent classes identified in Value Set </w:t>
      </w:r>
      <w:r w:rsidR="00AA69C0" w:rsidRPr="00D26514">
        <w:rPr>
          <w:rFonts w:eastAsia="Calibri"/>
        </w:rPr>
        <w:t>1.3.6.1.4.1.19376.1.4.1.5.10 Contrast Agents Classes for Adverse Reactions</w:t>
      </w:r>
      <w:r w:rsidR="00871613" w:rsidRPr="00D26514">
        <w:rPr>
          <w:rFonts w:eastAsia="Calibri"/>
        </w:rPr>
        <w:t>, encoding the value in observation/participant/</w:t>
      </w:r>
      <w:proofErr w:type="spellStart"/>
      <w:r w:rsidR="00871613" w:rsidRPr="00D26514">
        <w:rPr>
          <w:rFonts w:eastAsia="Calibri"/>
        </w:rPr>
        <w:t>participantRole</w:t>
      </w:r>
      <w:proofErr w:type="spellEnd"/>
      <w:r w:rsidR="00871613" w:rsidRPr="00D26514">
        <w:rPr>
          <w:rFonts w:eastAsia="Calibri"/>
        </w:rPr>
        <w:t>/</w:t>
      </w:r>
      <w:proofErr w:type="spellStart"/>
      <w:r w:rsidR="00871613" w:rsidRPr="00D26514">
        <w:rPr>
          <w:rFonts w:eastAsia="Calibri"/>
        </w:rPr>
        <w:t>playingEntity</w:t>
      </w:r>
      <w:proofErr w:type="spellEnd"/>
      <w:r w:rsidR="00871613" w:rsidRPr="00D26514">
        <w:rPr>
          <w:rFonts w:eastAsia="Calibri"/>
        </w:rPr>
        <w:t>/code.</w:t>
      </w:r>
    </w:p>
    <w:p w14:paraId="2B9EF8F9" w14:textId="77777777" w:rsidR="009F5CC2" w:rsidRPr="00D26514" w:rsidRDefault="009F5CC2" w:rsidP="00EF1E77">
      <w:pPr>
        <w:pStyle w:val="BodyText"/>
        <w:rPr>
          <w:rFonts w:eastAsia="Calibri"/>
        </w:rPr>
      </w:pPr>
      <w:r w:rsidRPr="00D26514">
        <w:rPr>
          <w:rFonts w:eastAsia="Calibri"/>
        </w:rPr>
        <w:lastRenderedPageBreak/>
        <w:t>OR</w:t>
      </w:r>
    </w:p>
    <w:p w14:paraId="0CC223A7" w14:textId="77777777" w:rsidR="009F5CC2" w:rsidRPr="00D26514" w:rsidRDefault="009F5CC2" w:rsidP="00EF1E77">
      <w:pPr>
        <w:pStyle w:val="BodyText"/>
        <w:rPr>
          <w:rFonts w:eastAsia="Calibri"/>
        </w:rPr>
      </w:pPr>
      <w:r w:rsidRPr="00D26514">
        <w:t xml:space="preserve">Within the Allergies and Other Adverse Reactions </w:t>
      </w:r>
      <w:r w:rsidR="001263B9" w:rsidRPr="00D26514">
        <w:t>section</w:t>
      </w:r>
      <w:r w:rsidRPr="00D26514">
        <w:t xml:space="preserve"> the Content Creator SHALL be able to create an Allergies and Intolerances Concern Entry (</w:t>
      </w:r>
      <w:proofErr w:type="spellStart"/>
      <w:r w:rsidRPr="00D26514">
        <w:t>templateID</w:t>
      </w:r>
      <w:proofErr w:type="spellEnd"/>
      <w:r w:rsidRPr="00D26514">
        <w:t xml:space="preserve"> 1.3.6.1.4.1.19376.1.5.3.1.4.5.3 [PCC TF-2]) for each of the cardiac imaging agent classes identified in value set bound to the concept domain UV </w:t>
      </w:r>
      <w:proofErr w:type="spellStart"/>
      <w:r w:rsidRPr="00D26514">
        <w:t>ContrastAgentsClasses</w:t>
      </w:r>
      <w:proofErr w:type="spellEnd"/>
      <w:r w:rsidRPr="00D26514">
        <w:rPr>
          <w:rFonts w:eastAsia="Calibri"/>
        </w:rPr>
        <w:t>, encoding the value in observation/participant/</w:t>
      </w:r>
      <w:proofErr w:type="spellStart"/>
      <w:r w:rsidRPr="00D26514">
        <w:rPr>
          <w:rFonts w:eastAsia="Calibri"/>
        </w:rPr>
        <w:t>participantRole</w:t>
      </w:r>
      <w:proofErr w:type="spellEnd"/>
      <w:r w:rsidRPr="00D26514">
        <w:rPr>
          <w:rFonts w:eastAsia="Calibri"/>
        </w:rPr>
        <w:t>/</w:t>
      </w:r>
      <w:proofErr w:type="spellStart"/>
      <w:r w:rsidRPr="00D26514">
        <w:rPr>
          <w:rFonts w:eastAsia="Calibri"/>
        </w:rPr>
        <w:t>playingEntity</w:t>
      </w:r>
      <w:proofErr w:type="spellEnd"/>
      <w:r w:rsidRPr="00D26514">
        <w:rPr>
          <w:rFonts w:eastAsia="Calibri"/>
        </w:rPr>
        <w:t>/code.</w:t>
      </w:r>
    </w:p>
    <w:p w14:paraId="0EDE842E" w14:textId="77777777" w:rsidR="00871613" w:rsidRPr="00D26514" w:rsidRDefault="00340176" w:rsidP="00EF1E77">
      <w:pPr>
        <w:pStyle w:val="BodyText"/>
        <w:rPr>
          <w:rFonts w:eastAsia="Calibri"/>
        </w:rPr>
      </w:pPr>
      <w:r w:rsidRPr="00D26514">
        <w:rPr>
          <w:rFonts w:eastAsia="Calibri"/>
        </w:rPr>
        <w:t>&gt;</w:t>
      </w:r>
    </w:p>
    <w:p w14:paraId="09818945" w14:textId="77777777" w:rsidR="00B84D95" w:rsidRPr="00D26514" w:rsidRDefault="00B84D95" w:rsidP="00B84D95">
      <w:pPr>
        <w:pStyle w:val="BodyText"/>
        <w:rPr>
          <w:rFonts w:eastAsia="Calibri"/>
        </w:rPr>
      </w:pPr>
    </w:p>
    <w:p w14:paraId="497BC427" w14:textId="77777777" w:rsidR="00B84D95" w:rsidRPr="00D26514" w:rsidRDefault="00B84D95" w:rsidP="00B84D95">
      <w:pPr>
        <w:pStyle w:val="Heading6"/>
        <w:numPr>
          <w:ilvl w:val="0"/>
          <w:numId w:val="0"/>
        </w:numPr>
        <w:ind w:left="1152" w:hanging="1152"/>
        <w:rPr>
          <w:noProof w:val="0"/>
        </w:rPr>
      </w:pPr>
      <w:bookmarkStart w:id="338" w:name="_Toc345074707"/>
      <w:bookmarkStart w:id="339" w:name="_Toc29225488"/>
      <w:r w:rsidRPr="00D26514">
        <w:rPr>
          <w:noProof w:val="0"/>
        </w:rPr>
        <w:t>6.3.1.D.5.4 &lt;Header Element or Section Name&gt; &lt;Vocabulary Constraint or Condition&gt;</w:t>
      </w:r>
      <w:bookmarkEnd w:id="338"/>
      <w:bookmarkEnd w:id="339"/>
    </w:p>
    <w:p w14:paraId="2C20ECD4" w14:textId="77777777" w:rsidR="00B84D95" w:rsidRPr="00D26514" w:rsidRDefault="00B84D95" w:rsidP="00597DB2">
      <w:pPr>
        <w:pStyle w:val="AuthorInstructions"/>
      </w:pPr>
      <w:r w:rsidRPr="00D26514">
        <w:t>&lt;add vocabulary constraint or condition definition&gt;</w:t>
      </w:r>
    </w:p>
    <w:p w14:paraId="062A40A2" w14:textId="77777777" w:rsidR="00B84D95" w:rsidRPr="00D26514" w:rsidRDefault="00B84D95" w:rsidP="00597DB2">
      <w:pPr>
        <w:pStyle w:val="AuthorInstructions"/>
      </w:pPr>
      <w:r w:rsidRPr="00D26514">
        <w:t>&lt;remove example below prior to public comment:&gt;</w:t>
      </w:r>
    </w:p>
    <w:p w14:paraId="1DFE427F" w14:textId="77777777" w:rsidR="00B84D95" w:rsidRPr="00D26514" w:rsidRDefault="00340176" w:rsidP="00BB76BC">
      <w:pPr>
        <w:pStyle w:val="BodyText"/>
        <w:rPr>
          <w:lang w:eastAsia="x-none"/>
        </w:rPr>
      </w:pPr>
      <w:r w:rsidRPr="00D26514">
        <w:t>&lt;</w:t>
      </w:r>
      <w:r w:rsidR="00B84D95" w:rsidRPr="00D26514">
        <w:t>e.g., A DICOM Object Catalog Section SHALL be present if other document sections contain references to DICOM SOP Instances (images, structured report measurements, or other information objects), and MAY be present otherwise.</w:t>
      </w:r>
      <w:r w:rsidRPr="00D26514">
        <w:t>&gt;</w:t>
      </w:r>
    </w:p>
    <w:p w14:paraId="3E49CC17" w14:textId="77777777" w:rsidR="0095594C" w:rsidRPr="00D26514" w:rsidRDefault="0095594C" w:rsidP="00B84D95">
      <w:pPr>
        <w:pStyle w:val="BodyText"/>
        <w:rPr>
          <w:rFonts w:eastAsia="Calibri"/>
        </w:rPr>
      </w:pPr>
    </w:p>
    <w:p w14:paraId="302772E9" w14:textId="77777777" w:rsidR="0095594C" w:rsidRPr="00EA3BCB" w:rsidRDefault="0095594C" w:rsidP="00597DB2">
      <w:pPr>
        <w:pStyle w:val="AuthorInstructions"/>
        <w:rPr>
          <w:rFonts w:eastAsia="Calibri"/>
          <w:b/>
        </w:rPr>
      </w:pPr>
      <w:r w:rsidRPr="00EA3BCB">
        <w:rPr>
          <w:rFonts w:eastAsia="Calibri"/>
          <w:b/>
        </w:rPr>
        <w:t>###End Tabular Format</w:t>
      </w:r>
      <w:r w:rsidR="00D35F24" w:rsidRPr="00EA3BCB">
        <w:rPr>
          <w:rFonts w:eastAsia="Calibri"/>
          <w:b/>
        </w:rPr>
        <w:t xml:space="preserve"> - Document</w:t>
      </w:r>
    </w:p>
    <w:p w14:paraId="74702557" w14:textId="77777777" w:rsidR="0095594C" w:rsidRPr="00D26514" w:rsidRDefault="0095594C" w:rsidP="00597DB2">
      <w:pPr>
        <w:pStyle w:val="AuthorInstructions"/>
        <w:rPr>
          <w:rFonts w:eastAsia="Calibri"/>
        </w:rPr>
      </w:pPr>
    </w:p>
    <w:p w14:paraId="0D556C80" w14:textId="77777777" w:rsidR="0095594C" w:rsidRPr="00EA3BCB" w:rsidRDefault="0095594C" w:rsidP="00597DB2">
      <w:pPr>
        <w:pStyle w:val="AuthorInstructions"/>
        <w:rPr>
          <w:rFonts w:eastAsia="Calibri"/>
          <w:b/>
        </w:rPr>
      </w:pPr>
      <w:r w:rsidRPr="00EA3BCB">
        <w:rPr>
          <w:rFonts w:eastAsia="Calibri"/>
          <w:b/>
        </w:rPr>
        <w:t xml:space="preserve">###Begin </w:t>
      </w:r>
      <w:r w:rsidR="00DF683C" w:rsidRPr="00EA3BCB">
        <w:rPr>
          <w:rFonts w:eastAsia="Calibri"/>
          <w:b/>
        </w:rPr>
        <w:t>Discrete Conformance</w:t>
      </w:r>
      <w:r w:rsidRPr="00EA3BCB">
        <w:rPr>
          <w:rFonts w:eastAsia="Calibri"/>
          <w:b/>
        </w:rPr>
        <w:t xml:space="preserve"> Format</w:t>
      </w:r>
      <w:r w:rsidR="00D35F24" w:rsidRPr="00EA3BCB">
        <w:rPr>
          <w:rFonts w:eastAsia="Calibri"/>
          <w:b/>
        </w:rPr>
        <w:t xml:space="preserve"> - Document</w:t>
      </w:r>
    </w:p>
    <w:p w14:paraId="21302193" w14:textId="77777777" w:rsidR="0095594C" w:rsidRPr="00D26514" w:rsidRDefault="00BC3E9F" w:rsidP="00B84D95">
      <w:pPr>
        <w:pStyle w:val="BodyText"/>
        <w:rPr>
          <w:rFonts w:eastAsia="Calibri"/>
          <w:i/>
        </w:rPr>
      </w:pPr>
      <w:r w:rsidRPr="00D26514">
        <w:rPr>
          <w:rFonts w:eastAsia="Calibri"/>
          <w:i/>
        </w:rPr>
        <w:t>&lt;</w:t>
      </w:r>
      <w:r w:rsidR="00340176" w:rsidRPr="00D26514">
        <w:rPr>
          <w:rFonts w:eastAsia="Calibri"/>
          <w:i/>
        </w:rPr>
        <w:t>D</w:t>
      </w:r>
      <w:r w:rsidRPr="00D26514">
        <w:rPr>
          <w:rFonts w:eastAsia="Calibri"/>
          <w:i/>
        </w:rPr>
        <w:t xml:space="preserve">elete the </w:t>
      </w:r>
      <w:r w:rsidR="00C250ED" w:rsidRPr="00D26514">
        <w:rPr>
          <w:rFonts w:eastAsia="Calibri"/>
          <w:i/>
        </w:rPr>
        <w:t xml:space="preserve">example </w:t>
      </w:r>
      <w:r w:rsidRPr="00D26514">
        <w:rPr>
          <w:rFonts w:eastAsia="Calibri"/>
          <w:i/>
        </w:rPr>
        <w:t>information contained in the material below (from Cardiology CRC)&gt;</w:t>
      </w:r>
    </w:p>
    <w:p w14:paraId="4E84CB49" w14:textId="77777777" w:rsidR="00BC3E9F" w:rsidRPr="00D26514" w:rsidRDefault="00BC3E9F" w:rsidP="00B84D95">
      <w:pPr>
        <w:pStyle w:val="BodyText"/>
        <w:rPr>
          <w:rFonts w:eastAsia="Calibri"/>
        </w:rPr>
      </w:pPr>
    </w:p>
    <w:p w14:paraId="577782EA" w14:textId="77777777" w:rsidR="00BC3E9F" w:rsidRPr="00D26514" w:rsidRDefault="00C250ED" w:rsidP="00EA3BCB">
      <w:pPr>
        <w:pStyle w:val="BodyText"/>
      </w:pPr>
      <w:r w:rsidRPr="00D26514">
        <w:t>&lt;</w:t>
      </w:r>
      <w:r w:rsidR="00940FC7" w:rsidRPr="00D26514">
        <w:t>e.g.,</w:t>
      </w:r>
      <w:r w:rsidRPr="00D26514">
        <w:t xml:space="preserve"> </w:t>
      </w:r>
      <w:r w:rsidR="00BC3E9F" w:rsidRPr="00D26514">
        <w:t>The complete set of body constraints, including those from C-CDA section/entry definitions are:</w:t>
      </w:r>
    </w:p>
    <w:p w14:paraId="1EE62B38" w14:textId="77777777" w:rsidR="00BC3E9F" w:rsidRPr="00D26514" w:rsidRDefault="00BC3E9F" w:rsidP="00736B5B">
      <w:pPr>
        <w:numPr>
          <w:ilvl w:val="0"/>
          <w:numId w:val="12"/>
        </w:numPr>
        <w:spacing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bCs/>
        </w:rPr>
        <w:t>component</w:t>
      </w:r>
      <w:r w:rsidRPr="00D26514">
        <w:t xml:space="preserve"> (CONF:9588). </w:t>
      </w:r>
    </w:p>
    <w:p w14:paraId="7F14BF82" w14:textId="77777777" w:rsidR="00BC3E9F" w:rsidRPr="00D26514" w:rsidRDefault="00BC3E9F" w:rsidP="00736B5B">
      <w:pPr>
        <w:numPr>
          <w:ilvl w:val="1"/>
          <w:numId w:val="12"/>
        </w:numPr>
        <w:spacing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have a </w:t>
      </w:r>
      <w:proofErr w:type="spellStart"/>
      <w:r w:rsidRPr="00D26514">
        <w:t>structuredBody</w:t>
      </w:r>
      <w:proofErr w:type="spellEnd"/>
      <w:r w:rsidRPr="00D26514">
        <w:t xml:space="preserve"> (CONF:9589-CRC).</w:t>
      </w:r>
    </w:p>
    <w:p w14:paraId="5A03D8F5" w14:textId="77777777" w:rsidR="00BC3E9F" w:rsidRPr="00D26514" w:rsidRDefault="00BC3E9F" w:rsidP="00736B5B">
      <w:pPr>
        <w:numPr>
          <w:ilvl w:val="2"/>
          <w:numId w:val="12"/>
        </w:numPr>
        <w:spacing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conform to CDA Level 3 (</w:t>
      </w:r>
      <w:proofErr w:type="spellStart"/>
      <w:r w:rsidRPr="00D26514">
        <w:t>structuredBody</w:t>
      </w:r>
      <w:proofErr w:type="spellEnd"/>
      <w:r w:rsidRPr="00D26514">
        <w:t xml:space="preserve"> containing sections that contain a narrative block and coded entries). In this template (</w:t>
      </w:r>
      <w:proofErr w:type="spellStart"/>
      <w:r w:rsidRPr="00D26514">
        <w:t>templateId</w:t>
      </w:r>
      <w:proofErr w:type="spellEnd"/>
      <w:r w:rsidRPr="00D26514">
        <w:t xml:space="preserve"> 2.16.840.1.113883.10.20.22.1.6), coded entries are optional. (CONF:9590-CRC).</w:t>
      </w:r>
    </w:p>
    <w:p w14:paraId="60A71D39" w14:textId="77777777" w:rsidR="00BC3E9F" w:rsidRPr="00D26514" w:rsidRDefault="00BC3E9F" w:rsidP="00736B5B">
      <w:pPr>
        <w:numPr>
          <w:ilvl w:val="1"/>
          <w:numId w:val="12"/>
        </w:numPr>
        <w:spacing w:after="40" w:line="260" w:lineRule="exact"/>
      </w:pPr>
      <w:r w:rsidRPr="00D26514">
        <w:t>The component/</w:t>
      </w:r>
      <w:proofErr w:type="spellStart"/>
      <w:r w:rsidRPr="00D26514">
        <w:t>structuredBody</w:t>
      </w:r>
      <w:proofErr w:type="spellEnd"/>
      <w:r w:rsidRPr="00D26514">
        <w:t xml:space="preserve"> </w:t>
      </w:r>
      <w:r w:rsidRPr="00EA3BCB">
        <w:rPr>
          <w:rStyle w:val="BodyTextChar"/>
          <w:sz w:val="20"/>
        </w:rPr>
        <w:t>SHALL</w:t>
      </w:r>
      <w:r w:rsidRPr="00D26514">
        <w:t xml:space="preserve"> conform to the section constraints below (CONF:9595-CRC).</w:t>
      </w:r>
    </w:p>
    <w:p w14:paraId="0618F4F8" w14:textId="77777777" w:rsidR="00BC3E9F" w:rsidRPr="00EA3BCB" w:rsidRDefault="00BC3E9F" w:rsidP="00736B5B">
      <w:pPr>
        <w:numPr>
          <w:ilvl w:val="2"/>
          <w:numId w:val="12"/>
        </w:numPr>
        <w:spacing w:after="40" w:line="260" w:lineRule="exact"/>
      </w:pPr>
      <w:r w:rsidRPr="00EA3BCB">
        <w:t>Each section</w:t>
      </w:r>
      <w:r w:rsidRPr="00D26514">
        <w:t xml:space="preserve"> </w:t>
      </w:r>
      <w:r w:rsidRPr="00EA3BCB">
        <w:rPr>
          <w:rStyle w:val="BodyTextChar"/>
          <w:sz w:val="20"/>
        </w:rPr>
        <w:t>SHALL</w:t>
      </w:r>
      <w:r w:rsidRPr="00D26514">
        <w:t xml:space="preserve"> </w:t>
      </w:r>
      <w:r w:rsidRPr="00EA3BCB">
        <w:t>have a title</w:t>
      </w:r>
      <w:r w:rsidRPr="00D26514">
        <w:t xml:space="preserve"> </w:t>
      </w:r>
      <w:r w:rsidRPr="00EA3BCB">
        <w:t>and the title</w:t>
      </w:r>
      <w:r w:rsidRPr="00D26514">
        <w:t xml:space="preserve"> </w:t>
      </w:r>
      <w:r w:rsidRPr="00EA3BCB">
        <w:rPr>
          <w:rStyle w:val="BodyTextChar"/>
          <w:sz w:val="20"/>
        </w:rPr>
        <w:t>SHALL</w:t>
      </w:r>
      <w:r w:rsidRPr="00EA3BCB">
        <w:t xml:space="preserve"> not</w:t>
      </w:r>
      <w:r w:rsidRPr="00D26514">
        <w:t xml:space="preserve"> </w:t>
      </w:r>
      <w:r w:rsidRPr="00EA3BCB">
        <w:t xml:space="preserve">be empty </w:t>
      </w:r>
      <w:r w:rsidRPr="00D26514">
        <w:t>(CONF:9937)</w:t>
      </w:r>
      <w:r w:rsidRPr="00EA3BCB">
        <w:t>.</w:t>
      </w:r>
      <w:r w:rsidR="003F252B" w:rsidRPr="00EA3BCB">
        <w:t>&gt;</w:t>
      </w:r>
    </w:p>
    <w:p w14:paraId="067A78BB" w14:textId="77777777" w:rsidR="00BC3E9F" w:rsidRPr="00D26514" w:rsidRDefault="003F252B" w:rsidP="00597DB2">
      <w:pPr>
        <w:pStyle w:val="BodyText"/>
      </w:pPr>
      <w:r w:rsidRPr="00D26514">
        <w:t>&lt;</w:t>
      </w:r>
      <w:r w:rsidR="00BC3E9F" w:rsidRPr="00D26514">
        <w:t>The following table shows relationships among the templates in the body of a Cath Report Content document</w:t>
      </w:r>
      <w:r w:rsidR="00887E40" w:rsidRPr="00D26514">
        <w:t>.</w:t>
      </w:r>
      <w:r w:rsidR="00C250ED" w:rsidRPr="00D26514">
        <w:t>&gt;</w:t>
      </w:r>
      <w:r w:rsidR="00887E40" w:rsidRPr="00D26514">
        <w:t xml:space="preserve"> </w:t>
      </w:r>
    </w:p>
    <w:p w14:paraId="23765EF9" w14:textId="77777777" w:rsidR="00BC3E9F" w:rsidRPr="00D26514" w:rsidRDefault="00BC3E9F" w:rsidP="00BC3E9F">
      <w:pPr>
        <w:pStyle w:val="BodyText"/>
        <w:rPr>
          <w:lang w:eastAsia="x-none"/>
        </w:rPr>
      </w:pPr>
    </w:p>
    <w:p w14:paraId="0F264369" w14:textId="77777777" w:rsidR="00BC3E9F" w:rsidRPr="00D26514" w:rsidRDefault="00BC3E9F" w:rsidP="00BB76BC">
      <w:pPr>
        <w:pStyle w:val="TableTitle"/>
      </w:pPr>
      <w:r w:rsidRPr="00D26514">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4"/>
        <w:gridCol w:w="1054"/>
        <w:gridCol w:w="1494"/>
        <w:gridCol w:w="1229"/>
        <w:gridCol w:w="1670"/>
        <w:gridCol w:w="2022"/>
      </w:tblGrid>
      <w:tr w:rsidR="00270EBB" w:rsidRPr="00D26514" w14:paraId="08E4FF00" w14:textId="77777777" w:rsidTr="00EA3BCB">
        <w:trPr>
          <w:cantSplit/>
          <w:tblHeader/>
        </w:trPr>
        <w:tc>
          <w:tcPr>
            <w:tcW w:w="1336" w:type="pct"/>
            <w:shd w:val="clear" w:color="auto" w:fill="E6E6E6"/>
          </w:tcPr>
          <w:p w14:paraId="49F4DB86" w14:textId="77777777" w:rsidR="001263B9" w:rsidRPr="00D26514" w:rsidRDefault="001263B9" w:rsidP="00EF1E77">
            <w:pPr>
              <w:pStyle w:val="TableEntryHeader"/>
            </w:pPr>
            <w:r w:rsidRPr="00D26514">
              <w:t>Template Title</w:t>
            </w:r>
          </w:p>
        </w:tc>
        <w:tc>
          <w:tcPr>
            <w:tcW w:w="517" w:type="pct"/>
            <w:shd w:val="clear" w:color="auto" w:fill="E6E6E6"/>
          </w:tcPr>
          <w:p w14:paraId="51968F5A" w14:textId="77777777" w:rsidR="001263B9" w:rsidRPr="00D26514" w:rsidRDefault="001263B9" w:rsidP="00EF1E77">
            <w:pPr>
              <w:pStyle w:val="TableEntryHeader"/>
            </w:pPr>
            <w:proofErr w:type="spellStart"/>
            <w:r w:rsidRPr="00D26514">
              <w:t>Opt</w:t>
            </w:r>
            <w:proofErr w:type="spellEnd"/>
            <w:r w:rsidR="00AD069D" w:rsidRPr="00D26514">
              <w:t xml:space="preserve"> and </w:t>
            </w:r>
            <w:r w:rsidRPr="00D26514">
              <w:t>Card</w:t>
            </w:r>
          </w:p>
        </w:tc>
        <w:tc>
          <w:tcPr>
            <w:tcW w:w="733" w:type="pct"/>
            <w:shd w:val="clear" w:color="auto" w:fill="E6E6E6"/>
          </w:tcPr>
          <w:p w14:paraId="18064A36" w14:textId="77777777" w:rsidR="001263B9" w:rsidRPr="00D26514" w:rsidRDefault="001263B9" w:rsidP="00730E16">
            <w:pPr>
              <w:pStyle w:val="TableEntryHeader"/>
            </w:pPr>
            <w:r w:rsidRPr="00D26514">
              <w:t>Condition</w:t>
            </w:r>
          </w:p>
        </w:tc>
        <w:tc>
          <w:tcPr>
            <w:tcW w:w="603" w:type="pct"/>
            <w:shd w:val="clear" w:color="auto" w:fill="E6E6E6"/>
          </w:tcPr>
          <w:p w14:paraId="4459BD47" w14:textId="77777777" w:rsidR="001263B9" w:rsidRPr="00D26514" w:rsidRDefault="001263B9" w:rsidP="0032600B">
            <w:pPr>
              <w:pStyle w:val="TableEntryHeader"/>
            </w:pPr>
            <w:r w:rsidRPr="00D26514">
              <w:t>Template Type</w:t>
            </w:r>
          </w:p>
        </w:tc>
        <w:tc>
          <w:tcPr>
            <w:tcW w:w="819" w:type="pct"/>
            <w:shd w:val="clear" w:color="auto" w:fill="E6E6E6"/>
          </w:tcPr>
          <w:p w14:paraId="41BF2775" w14:textId="77777777" w:rsidR="001263B9" w:rsidRPr="00D26514" w:rsidRDefault="001263B9" w:rsidP="00BB76BC">
            <w:pPr>
              <w:pStyle w:val="TableEntryHeader"/>
            </w:pPr>
            <w:proofErr w:type="spellStart"/>
            <w:r w:rsidRPr="00D26514">
              <w:t>templateId</w:t>
            </w:r>
            <w:proofErr w:type="spellEnd"/>
          </w:p>
        </w:tc>
        <w:tc>
          <w:tcPr>
            <w:tcW w:w="991" w:type="pct"/>
            <w:shd w:val="clear" w:color="auto" w:fill="E6E6E6"/>
          </w:tcPr>
          <w:p w14:paraId="5D598519" w14:textId="77777777" w:rsidR="00270EBB" w:rsidRPr="00D26514" w:rsidRDefault="001263B9" w:rsidP="00BB76BC">
            <w:pPr>
              <w:pStyle w:val="TableEntryHeader"/>
            </w:pPr>
            <w:r w:rsidRPr="00D26514">
              <w:t xml:space="preserve">Vocabulary </w:t>
            </w:r>
          </w:p>
          <w:p w14:paraId="4E5408DE" w14:textId="77777777" w:rsidR="001263B9" w:rsidRPr="00D26514" w:rsidRDefault="001263B9" w:rsidP="00BB76BC">
            <w:pPr>
              <w:pStyle w:val="TableEntryHeader"/>
            </w:pPr>
            <w:r w:rsidRPr="00D26514">
              <w:t>Constraints</w:t>
            </w:r>
          </w:p>
        </w:tc>
      </w:tr>
      <w:tr w:rsidR="00340176" w:rsidRPr="00D26514" w14:paraId="331ABC5A" w14:textId="77777777" w:rsidTr="00EA3BCB">
        <w:trPr>
          <w:cantSplit/>
        </w:trPr>
        <w:tc>
          <w:tcPr>
            <w:tcW w:w="1336" w:type="pct"/>
          </w:tcPr>
          <w:p w14:paraId="54174804" w14:textId="77777777" w:rsidR="00340176" w:rsidRPr="00EA3BCB" w:rsidRDefault="00340176" w:rsidP="00340176">
            <w:pPr>
              <w:pStyle w:val="TableEntry"/>
              <w:rPr>
                <w:szCs w:val="18"/>
              </w:rPr>
            </w:pPr>
          </w:p>
        </w:tc>
        <w:tc>
          <w:tcPr>
            <w:tcW w:w="517" w:type="pct"/>
          </w:tcPr>
          <w:p w14:paraId="1C3290F4" w14:textId="77777777" w:rsidR="00340176" w:rsidRPr="00EA3BCB" w:rsidRDefault="00340176" w:rsidP="003579DA">
            <w:pPr>
              <w:pStyle w:val="TableEntry"/>
            </w:pPr>
          </w:p>
        </w:tc>
        <w:tc>
          <w:tcPr>
            <w:tcW w:w="733" w:type="pct"/>
          </w:tcPr>
          <w:p w14:paraId="5AEFAFC3" w14:textId="77777777" w:rsidR="00340176" w:rsidRPr="00EA3BCB" w:rsidRDefault="00340176" w:rsidP="00017E09">
            <w:pPr>
              <w:pStyle w:val="TableEntry"/>
            </w:pPr>
          </w:p>
        </w:tc>
        <w:tc>
          <w:tcPr>
            <w:tcW w:w="603" w:type="pct"/>
          </w:tcPr>
          <w:p w14:paraId="3836C4DA" w14:textId="77777777" w:rsidR="00340176" w:rsidRPr="00EA3BCB" w:rsidRDefault="00340176" w:rsidP="003B70A2">
            <w:pPr>
              <w:pStyle w:val="TableEntry"/>
            </w:pPr>
          </w:p>
        </w:tc>
        <w:tc>
          <w:tcPr>
            <w:tcW w:w="819" w:type="pct"/>
          </w:tcPr>
          <w:p w14:paraId="282AA016" w14:textId="77777777" w:rsidR="00340176" w:rsidRPr="00EA3BCB" w:rsidRDefault="00340176" w:rsidP="00234BE4">
            <w:pPr>
              <w:pStyle w:val="TableEntry"/>
            </w:pPr>
          </w:p>
        </w:tc>
        <w:tc>
          <w:tcPr>
            <w:tcW w:w="991" w:type="pct"/>
          </w:tcPr>
          <w:p w14:paraId="064C2B03" w14:textId="77777777" w:rsidR="00340176" w:rsidRPr="00EA3BCB" w:rsidRDefault="00340176" w:rsidP="00234BE4">
            <w:pPr>
              <w:pStyle w:val="TableEntry"/>
            </w:pPr>
          </w:p>
        </w:tc>
      </w:tr>
      <w:tr w:rsidR="00340176" w:rsidRPr="00D26514" w14:paraId="7A0FD82B" w14:textId="77777777" w:rsidTr="00340176">
        <w:trPr>
          <w:cantSplit/>
        </w:trPr>
        <w:tc>
          <w:tcPr>
            <w:tcW w:w="5000" w:type="pct"/>
            <w:gridSpan w:val="6"/>
          </w:tcPr>
          <w:p w14:paraId="23B88D42" w14:textId="77777777" w:rsidR="00340176" w:rsidRPr="00D26514" w:rsidRDefault="00340176" w:rsidP="00EF1E77">
            <w:pPr>
              <w:pStyle w:val="TableEntry"/>
            </w:pPr>
            <w:r w:rsidRPr="00EA3BCB">
              <w:rPr>
                <w:highlight w:val="yellow"/>
              </w:rPr>
              <w:t>Delete this row and the example information in the rows below.</w:t>
            </w:r>
          </w:p>
        </w:tc>
      </w:tr>
      <w:tr w:rsidR="00270EBB" w:rsidRPr="00D26514" w14:paraId="46B5E557" w14:textId="77777777" w:rsidTr="00EA3BCB">
        <w:trPr>
          <w:cantSplit/>
        </w:trPr>
        <w:tc>
          <w:tcPr>
            <w:tcW w:w="1336" w:type="pct"/>
          </w:tcPr>
          <w:p w14:paraId="4CE4D67E" w14:textId="77777777" w:rsidR="001263B9" w:rsidRPr="00D26514" w:rsidRDefault="00340176" w:rsidP="00AE1400">
            <w:pPr>
              <w:pStyle w:val="TableEntry"/>
            </w:pPr>
            <w:r w:rsidRPr="00D26514">
              <w:t>&lt;</w:t>
            </w:r>
            <w:r w:rsidR="00940FC7" w:rsidRPr="00D26514">
              <w:t>e.g.,</w:t>
            </w:r>
            <w:r w:rsidRPr="00D26514">
              <w:t xml:space="preserve"> </w:t>
            </w:r>
            <w:r w:rsidR="00AA69C0" w:rsidRPr="00D26514">
              <w:t>Cath Report Content</w:t>
            </w:r>
          </w:p>
        </w:tc>
        <w:tc>
          <w:tcPr>
            <w:tcW w:w="517" w:type="pct"/>
          </w:tcPr>
          <w:p w14:paraId="020576C5" w14:textId="77777777" w:rsidR="001263B9" w:rsidRPr="00D26514" w:rsidRDefault="001263B9" w:rsidP="00AE1400">
            <w:pPr>
              <w:pStyle w:val="TableEntry"/>
            </w:pPr>
            <w:r w:rsidRPr="00D26514">
              <w:t>R[1..1]</w:t>
            </w:r>
          </w:p>
        </w:tc>
        <w:tc>
          <w:tcPr>
            <w:tcW w:w="733" w:type="pct"/>
          </w:tcPr>
          <w:p w14:paraId="26AA12A0" w14:textId="77777777" w:rsidR="001263B9" w:rsidRPr="00D26514" w:rsidRDefault="001263B9" w:rsidP="00AE1400">
            <w:pPr>
              <w:pStyle w:val="TableEntry"/>
            </w:pPr>
          </w:p>
        </w:tc>
        <w:tc>
          <w:tcPr>
            <w:tcW w:w="603" w:type="pct"/>
          </w:tcPr>
          <w:p w14:paraId="65993A4C" w14:textId="77777777" w:rsidR="001263B9" w:rsidRPr="00D26514" w:rsidRDefault="001263B9" w:rsidP="00AE1400">
            <w:pPr>
              <w:pStyle w:val="TableEntry"/>
            </w:pPr>
            <w:r w:rsidRPr="00D26514">
              <w:t>document</w:t>
            </w:r>
          </w:p>
        </w:tc>
        <w:tc>
          <w:tcPr>
            <w:tcW w:w="819" w:type="pct"/>
          </w:tcPr>
          <w:p w14:paraId="425E72F7" w14:textId="77777777" w:rsidR="001263B9" w:rsidRPr="00D26514" w:rsidRDefault="001263B9" w:rsidP="00AE1400">
            <w:pPr>
              <w:pStyle w:val="TableEntry"/>
            </w:pPr>
            <w:r w:rsidRPr="00D26514">
              <w:t>1.3.6.1.4.1.19376.1.4.1.1.2</w:t>
            </w:r>
          </w:p>
        </w:tc>
        <w:tc>
          <w:tcPr>
            <w:tcW w:w="991" w:type="pct"/>
          </w:tcPr>
          <w:p w14:paraId="3C6D4326" w14:textId="77777777" w:rsidR="001263B9" w:rsidRPr="00EA3BCB" w:rsidRDefault="00983131" w:rsidP="00AE1400">
            <w:pPr>
              <w:pStyle w:val="TableEntry"/>
            </w:pPr>
            <w:r w:rsidRPr="00D26514">
              <w:t>6.3.1.D.5.1</w:t>
            </w:r>
          </w:p>
        </w:tc>
      </w:tr>
      <w:tr w:rsidR="00270EBB" w:rsidRPr="00D26514" w14:paraId="1581012D" w14:textId="77777777" w:rsidTr="00EA3BCB">
        <w:trPr>
          <w:cantSplit/>
        </w:trPr>
        <w:tc>
          <w:tcPr>
            <w:tcW w:w="1336" w:type="pct"/>
          </w:tcPr>
          <w:p w14:paraId="4B2C20F5" w14:textId="77777777" w:rsidR="001263B9" w:rsidRPr="00D26514" w:rsidRDefault="001263B9" w:rsidP="00AE1400">
            <w:pPr>
              <w:pStyle w:val="TableEntry"/>
            </w:pPr>
            <w:r w:rsidRPr="00D26514">
              <w:t xml:space="preserve">   </w:t>
            </w:r>
            <w:r w:rsidR="00AA69C0" w:rsidRPr="00D26514">
              <w:t>Document Summary-Cardiac Section</w:t>
            </w:r>
          </w:p>
        </w:tc>
        <w:tc>
          <w:tcPr>
            <w:tcW w:w="517" w:type="pct"/>
          </w:tcPr>
          <w:p w14:paraId="76F9357C" w14:textId="77777777" w:rsidR="001263B9" w:rsidRPr="00D26514" w:rsidRDefault="001263B9" w:rsidP="00AE1400">
            <w:pPr>
              <w:pStyle w:val="TableEntry"/>
            </w:pPr>
            <w:r w:rsidRPr="00D26514">
              <w:t>O[0..1]</w:t>
            </w:r>
          </w:p>
        </w:tc>
        <w:tc>
          <w:tcPr>
            <w:tcW w:w="733" w:type="pct"/>
          </w:tcPr>
          <w:p w14:paraId="5185D81F" w14:textId="77777777" w:rsidR="001263B9" w:rsidRPr="00D26514" w:rsidRDefault="001263B9" w:rsidP="00AE1400">
            <w:pPr>
              <w:pStyle w:val="TableEntry"/>
            </w:pPr>
          </w:p>
        </w:tc>
        <w:tc>
          <w:tcPr>
            <w:tcW w:w="603" w:type="pct"/>
          </w:tcPr>
          <w:p w14:paraId="16C103B1" w14:textId="37F93825" w:rsidR="001263B9" w:rsidRPr="00D26514" w:rsidRDefault="009F5CC2" w:rsidP="00AE1400">
            <w:pPr>
              <w:pStyle w:val="TableEntry"/>
            </w:pPr>
            <w:r w:rsidRPr="00D26514">
              <w:t>S</w:t>
            </w:r>
            <w:r w:rsidR="001263B9" w:rsidRPr="00D26514">
              <w:t>ection</w:t>
            </w:r>
          </w:p>
        </w:tc>
        <w:tc>
          <w:tcPr>
            <w:tcW w:w="819" w:type="pct"/>
          </w:tcPr>
          <w:p w14:paraId="05B75C65" w14:textId="77777777" w:rsidR="001263B9" w:rsidRPr="00D26514" w:rsidRDefault="001263B9" w:rsidP="00AE1400">
            <w:pPr>
              <w:pStyle w:val="TableEntry"/>
            </w:pPr>
            <w:r w:rsidRPr="00D26514">
              <w:t>1.3.6.1.4.1.19376.1.4.1.2.16</w:t>
            </w:r>
          </w:p>
        </w:tc>
        <w:tc>
          <w:tcPr>
            <w:tcW w:w="991" w:type="pct"/>
          </w:tcPr>
          <w:p w14:paraId="66603FEB" w14:textId="77777777" w:rsidR="001263B9" w:rsidRPr="00D26514" w:rsidRDefault="001263B9" w:rsidP="00AE1400">
            <w:pPr>
              <w:pStyle w:val="TableEntry"/>
            </w:pPr>
          </w:p>
        </w:tc>
      </w:tr>
      <w:tr w:rsidR="00270EBB" w:rsidRPr="00D26514" w14:paraId="6378BB88" w14:textId="77777777" w:rsidTr="00EA3BCB">
        <w:trPr>
          <w:cantSplit/>
        </w:trPr>
        <w:tc>
          <w:tcPr>
            <w:tcW w:w="1336" w:type="pct"/>
          </w:tcPr>
          <w:p w14:paraId="1116D6EB" w14:textId="77777777" w:rsidR="001263B9" w:rsidRPr="00D26514" w:rsidRDefault="001263B9" w:rsidP="00AE1400">
            <w:pPr>
              <w:pStyle w:val="TableEntry"/>
            </w:pPr>
            <w:r w:rsidRPr="00D26514">
              <w:t xml:space="preserve">   </w:t>
            </w:r>
            <w:r w:rsidR="00AA69C0" w:rsidRPr="00D26514">
              <w:t>Medical History - Cardiac Section</w:t>
            </w:r>
          </w:p>
        </w:tc>
        <w:tc>
          <w:tcPr>
            <w:tcW w:w="517" w:type="pct"/>
          </w:tcPr>
          <w:p w14:paraId="343FB85C" w14:textId="77777777" w:rsidR="001263B9" w:rsidRPr="00D26514" w:rsidRDefault="001263B9" w:rsidP="00AE1400">
            <w:pPr>
              <w:pStyle w:val="TableEntry"/>
            </w:pPr>
            <w:r w:rsidRPr="00D26514">
              <w:t>R[1..1]</w:t>
            </w:r>
          </w:p>
        </w:tc>
        <w:tc>
          <w:tcPr>
            <w:tcW w:w="733" w:type="pct"/>
          </w:tcPr>
          <w:p w14:paraId="0B9063BD" w14:textId="77777777" w:rsidR="001263B9" w:rsidRPr="00D26514" w:rsidRDefault="001263B9" w:rsidP="00AE1400">
            <w:pPr>
              <w:pStyle w:val="TableEntry"/>
            </w:pPr>
          </w:p>
        </w:tc>
        <w:tc>
          <w:tcPr>
            <w:tcW w:w="603" w:type="pct"/>
          </w:tcPr>
          <w:p w14:paraId="3D4EF39F" w14:textId="59A178B0" w:rsidR="001263B9" w:rsidRPr="00D26514" w:rsidRDefault="009F5CC2" w:rsidP="00AE1400">
            <w:pPr>
              <w:pStyle w:val="TableEntry"/>
            </w:pPr>
            <w:r w:rsidRPr="00D26514">
              <w:t>S</w:t>
            </w:r>
            <w:r w:rsidR="001263B9" w:rsidRPr="00D26514">
              <w:t>ection</w:t>
            </w:r>
          </w:p>
        </w:tc>
        <w:tc>
          <w:tcPr>
            <w:tcW w:w="819" w:type="pct"/>
          </w:tcPr>
          <w:p w14:paraId="18E4E9D0" w14:textId="77777777" w:rsidR="001263B9" w:rsidRPr="00D26514" w:rsidRDefault="001263B9" w:rsidP="00AE1400">
            <w:pPr>
              <w:pStyle w:val="TableEntry"/>
            </w:pPr>
            <w:r w:rsidRPr="00D26514">
              <w:t>1.3.6.1.4.1.19376.1.4.1.2.17</w:t>
            </w:r>
          </w:p>
        </w:tc>
        <w:tc>
          <w:tcPr>
            <w:tcW w:w="991" w:type="pct"/>
          </w:tcPr>
          <w:p w14:paraId="20EA9C3E" w14:textId="77777777" w:rsidR="001263B9" w:rsidRPr="00D26514" w:rsidRDefault="001263B9" w:rsidP="00AE1400">
            <w:pPr>
              <w:pStyle w:val="TableEntry"/>
            </w:pPr>
          </w:p>
        </w:tc>
      </w:tr>
      <w:tr w:rsidR="00270EBB" w:rsidRPr="00D26514" w14:paraId="5BA02F69" w14:textId="77777777" w:rsidTr="00EA3BCB">
        <w:trPr>
          <w:cantSplit/>
        </w:trPr>
        <w:tc>
          <w:tcPr>
            <w:tcW w:w="1336" w:type="pct"/>
          </w:tcPr>
          <w:p w14:paraId="29BF3569" w14:textId="77777777" w:rsidR="001263B9" w:rsidRPr="00D26514" w:rsidRDefault="001263B9" w:rsidP="00AE1400">
            <w:pPr>
              <w:pStyle w:val="TableEntry"/>
            </w:pPr>
            <w:r w:rsidRPr="00D26514">
              <w:t xml:space="preserve">     </w:t>
            </w:r>
            <w:r w:rsidR="00AA69C0" w:rsidRPr="00D26514">
              <w:t>Procedure Activity Observation</w:t>
            </w:r>
          </w:p>
        </w:tc>
        <w:tc>
          <w:tcPr>
            <w:tcW w:w="517" w:type="pct"/>
          </w:tcPr>
          <w:p w14:paraId="2770D14A" w14:textId="77777777" w:rsidR="001263B9" w:rsidRPr="00D26514" w:rsidRDefault="001263B9" w:rsidP="00AE1400">
            <w:pPr>
              <w:pStyle w:val="TableEntry"/>
            </w:pPr>
            <w:r w:rsidRPr="00D26514">
              <w:t>O[0..*]</w:t>
            </w:r>
          </w:p>
        </w:tc>
        <w:tc>
          <w:tcPr>
            <w:tcW w:w="733" w:type="pct"/>
          </w:tcPr>
          <w:p w14:paraId="2E19DD0D" w14:textId="77777777" w:rsidR="001263B9" w:rsidRPr="00D26514" w:rsidRDefault="001263B9" w:rsidP="00AE1400">
            <w:pPr>
              <w:pStyle w:val="TableEntry"/>
            </w:pPr>
          </w:p>
        </w:tc>
        <w:tc>
          <w:tcPr>
            <w:tcW w:w="603" w:type="pct"/>
          </w:tcPr>
          <w:p w14:paraId="3141F50B" w14:textId="6825E44B" w:rsidR="001263B9" w:rsidRPr="00D26514" w:rsidRDefault="009F5CC2" w:rsidP="00AE1400">
            <w:pPr>
              <w:pStyle w:val="TableEntry"/>
            </w:pPr>
            <w:r w:rsidRPr="00D26514">
              <w:t>E</w:t>
            </w:r>
            <w:r w:rsidR="001263B9" w:rsidRPr="00D26514">
              <w:t>ntry</w:t>
            </w:r>
          </w:p>
        </w:tc>
        <w:tc>
          <w:tcPr>
            <w:tcW w:w="819" w:type="pct"/>
          </w:tcPr>
          <w:p w14:paraId="4A627F1D" w14:textId="77777777" w:rsidR="001263B9" w:rsidRPr="00D26514" w:rsidRDefault="001263B9" w:rsidP="00AE1400">
            <w:pPr>
              <w:pStyle w:val="TableEntry"/>
            </w:pPr>
            <w:r w:rsidRPr="00D26514">
              <w:t>2.16.840.1.113883.10.20.22.4.13</w:t>
            </w:r>
          </w:p>
        </w:tc>
        <w:tc>
          <w:tcPr>
            <w:tcW w:w="991" w:type="pct"/>
          </w:tcPr>
          <w:p w14:paraId="3FB34664" w14:textId="77777777" w:rsidR="001263B9" w:rsidRPr="00D26514" w:rsidRDefault="001263B9" w:rsidP="00AE1400">
            <w:pPr>
              <w:pStyle w:val="TableEntry"/>
            </w:pPr>
          </w:p>
        </w:tc>
      </w:tr>
      <w:tr w:rsidR="00270EBB" w:rsidRPr="00D26514" w14:paraId="053BA855" w14:textId="77777777" w:rsidTr="00EA3BCB">
        <w:trPr>
          <w:cantSplit/>
        </w:trPr>
        <w:tc>
          <w:tcPr>
            <w:tcW w:w="1336" w:type="pct"/>
          </w:tcPr>
          <w:p w14:paraId="2B47BB1E" w14:textId="77777777" w:rsidR="001263B9" w:rsidRPr="00D26514" w:rsidRDefault="001263B9" w:rsidP="00AE1400">
            <w:pPr>
              <w:pStyle w:val="TableEntry"/>
            </w:pPr>
            <w:r w:rsidRPr="00D26514">
              <w:t xml:space="preserve">     </w:t>
            </w:r>
            <w:r w:rsidR="00AA69C0" w:rsidRPr="00D26514">
              <w:t>Procedure Activity Procedure</w:t>
            </w:r>
          </w:p>
        </w:tc>
        <w:tc>
          <w:tcPr>
            <w:tcW w:w="517" w:type="pct"/>
          </w:tcPr>
          <w:p w14:paraId="79E23DEB" w14:textId="77777777" w:rsidR="001263B9" w:rsidRPr="00D26514" w:rsidRDefault="001263B9" w:rsidP="00AE1400">
            <w:pPr>
              <w:pStyle w:val="TableEntry"/>
            </w:pPr>
            <w:r w:rsidRPr="00D26514">
              <w:t>O[0..*]</w:t>
            </w:r>
          </w:p>
        </w:tc>
        <w:tc>
          <w:tcPr>
            <w:tcW w:w="733" w:type="pct"/>
          </w:tcPr>
          <w:p w14:paraId="776E6045" w14:textId="77777777" w:rsidR="001263B9" w:rsidRPr="00D26514" w:rsidRDefault="001263B9" w:rsidP="00AE1400">
            <w:pPr>
              <w:pStyle w:val="TableEntry"/>
            </w:pPr>
          </w:p>
        </w:tc>
        <w:tc>
          <w:tcPr>
            <w:tcW w:w="603" w:type="pct"/>
          </w:tcPr>
          <w:p w14:paraId="607039AA" w14:textId="2A036856" w:rsidR="001263B9" w:rsidRPr="00D26514" w:rsidRDefault="009F5CC2" w:rsidP="00AE1400">
            <w:pPr>
              <w:pStyle w:val="TableEntry"/>
            </w:pPr>
            <w:r w:rsidRPr="00D26514">
              <w:t>E</w:t>
            </w:r>
            <w:r w:rsidR="001263B9" w:rsidRPr="00D26514">
              <w:t>ntry</w:t>
            </w:r>
          </w:p>
        </w:tc>
        <w:tc>
          <w:tcPr>
            <w:tcW w:w="819" w:type="pct"/>
          </w:tcPr>
          <w:p w14:paraId="4C611FAD" w14:textId="77777777" w:rsidR="001263B9" w:rsidRPr="00D26514" w:rsidRDefault="001263B9" w:rsidP="00AE1400">
            <w:pPr>
              <w:pStyle w:val="TableEntry"/>
            </w:pPr>
            <w:r w:rsidRPr="00D26514">
              <w:t>2.16.840.1.113883.10.20.22.4.14</w:t>
            </w:r>
          </w:p>
        </w:tc>
        <w:tc>
          <w:tcPr>
            <w:tcW w:w="991" w:type="pct"/>
          </w:tcPr>
          <w:p w14:paraId="4508FF6C" w14:textId="77777777" w:rsidR="001263B9" w:rsidRPr="00D26514" w:rsidRDefault="001263B9" w:rsidP="00AE1400">
            <w:pPr>
              <w:pStyle w:val="TableEntry"/>
            </w:pPr>
          </w:p>
        </w:tc>
      </w:tr>
      <w:tr w:rsidR="00270EBB" w:rsidRPr="00D26514" w14:paraId="1D5F61D0" w14:textId="77777777" w:rsidTr="00EA3BCB">
        <w:trPr>
          <w:cantSplit/>
        </w:trPr>
        <w:tc>
          <w:tcPr>
            <w:tcW w:w="1336" w:type="pct"/>
          </w:tcPr>
          <w:p w14:paraId="5CB56D0A" w14:textId="77777777" w:rsidR="001263B9" w:rsidRPr="00D26514" w:rsidRDefault="001263B9" w:rsidP="00AE1400">
            <w:pPr>
              <w:pStyle w:val="TableEntry"/>
            </w:pPr>
            <w:r w:rsidRPr="00D26514">
              <w:t xml:space="preserve">     </w:t>
            </w:r>
            <w:r w:rsidR="00AA69C0" w:rsidRPr="00D26514">
              <w:t>Problem Observation - Cardiac</w:t>
            </w:r>
          </w:p>
        </w:tc>
        <w:tc>
          <w:tcPr>
            <w:tcW w:w="517" w:type="pct"/>
          </w:tcPr>
          <w:p w14:paraId="37250042" w14:textId="77777777" w:rsidR="001263B9" w:rsidRPr="00D26514" w:rsidRDefault="001263B9" w:rsidP="00AE1400">
            <w:pPr>
              <w:pStyle w:val="TableEntry"/>
            </w:pPr>
            <w:r w:rsidRPr="00D26514">
              <w:t>O[0..*]</w:t>
            </w:r>
          </w:p>
        </w:tc>
        <w:tc>
          <w:tcPr>
            <w:tcW w:w="733" w:type="pct"/>
          </w:tcPr>
          <w:p w14:paraId="2187C5D6" w14:textId="77777777" w:rsidR="001263B9" w:rsidRPr="00D26514" w:rsidRDefault="001263B9" w:rsidP="00AE1400">
            <w:pPr>
              <w:pStyle w:val="TableEntry"/>
            </w:pPr>
          </w:p>
        </w:tc>
        <w:tc>
          <w:tcPr>
            <w:tcW w:w="603" w:type="pct"/>
          </w:tcPr>
          <w:p w14:paraId="70BD5EC2" w14:textId="5FC684EE" w:rsidR="001263B9" w:rsidRPr="00D26514" w:rsidRDefault="009F5CC2" w:rsidP="00AE1400">
            <w:pPr>
              <w:pStyle w:val="TableEntry"/>
            </w:pPr>
            <w:r w:rsidRPr="00D26514">
              <w:t>E</w:t>
            </w:r>
            <w:r w:rsidR="001263B9" w:rsidRPr="00D26514">
              <w:t>ntry</w:t>
            </w:r>
          </w:p>
        </w:tc>
        <w:tc>
          <w:tcPr>
            <w:tcW w:w="819" w:type="pct"/>
          </w:tcPr>
          <w:p w14:paraId="2BE92546" w14:textId="77777777" w:rsidR="001263B9" w:rsidRPr="00D26514" w:rsidRDefault="001263B9" w:rsidP="00AE1400">
            <w:pPr>
              <w:pStyle w:val="TableEntry"/>
            </w:pPr>
            <w:r w:rsidRPr="00D26514">
              <w:t>2.16.840.1.113883.10.20.22.4.4</w:t>
            </w:r>
          </w:p>
        </w:tc>
        <w:tc>
          <w:tcPr>
            <w:tcW w:w="991" w:type="pct"/>
          </w:tcPr>
          <w:p w14:paraId="2A47BE61" w14:textId="77777777" w:rsidR="001263B9" w:rsidRPr="00D26514" w:rsidRDefault="001263B9" w:rsidP="00AE1400">
            <w:pPr>
              <w:pStyle w:val="TableEntry"/>
            </w:pPr>
          </w:p>
        </w:tc>
      </w:tr>
      <w:tr w:rsidR="00270EBB" w:rsidRPr="00D26514" w14:paraId="01407282" w14:textId="77777777" w:rsidTr="00EA3BCB">
        <w:trPr>
          <w:cantSplit/>
        </w:trPr>
        <w:tc>
          <w:tcPr>
            <w:tcW w:w="1336" w:type="pct"/>
          </w:tcPr>
          <w:p w14:paraId="6F38227B" w14:textId="77777777" w:rsidR="001263B9" w:rsidRPr="00D26514" w:rsidRDefault="001263B9" w:rsidP="00AE1400">
            <w:pPr>
              <w:pStyle w:val="TableEntry"/>
            </w:pPr>
            <w:r w:rsidRPr="00D26514">
              <w:t xml:space="preserve">        </w:t>
            </w:r>
            <w:r w:rsidR="00115A0F" w:rsidRPr="00D26514">
              <w:t>Age Observation</w:t>
            </w:r>
          </w:p>
        </w:tc>
        <w:tc>
          <w:tcPr>
            <w:tcW w:w="517" w:type="pct"/>
          </w:tcPr>
          <w:p w14:paraId="578FB22E" w14:textId="77777777" w:rsidR="001263B9" w:rsidRPr="00D26514" w:rsidRDefault="001263B9" w:rsidP="00AE1400">
            <w:pPr>
              <w:pStyle w:val="TableEntry"/>
            </w:pPr>
            <w:r w:rsidRPr="00D26514">
              <w:t>O[0..1]</w:t>
            </w:r>
          </w:p>
        </w:tc>
        <w:tc>
          <w:tcPr>
            <w:tcW w:w="733" w:type="pct"/>
          </w:tcPr>
          <w:p w14:paraId="3EB38553" w14:textId="77777777" w:rsidR="001263B9" w:rsidRPr="00D26514" w:rsidRDefault="001263B9" w:rsidP="00AE1400">
            <w:pPr>
              <w:pStyle w:val="TableEntry"/>
            </w:pPr>
          </w:p>
        </w:tc>
        <w:tc>
          <w:tcPr>
            <w:tcW w:w="603" w:type="pct"/>
          </w:tcPr>
          <w:p w14:paraId="080E893D" w14:textId="5DE6888F" w:rsidR="001263B9" w:rsidRPr="00D26514" w:rsidRDefault="009F5CC2" w:rsidP="00AE1400">
            <w:pPr>
              <w:pStyle w:val="TableEntry"/>
            </w:pPr>
            <w:r w:rsidRPr="00D26514">
              <w:t>E</w:t>
            </w:r>
            <w:r w:rsidR="001263B9" w:rsidRPr="00D26514">
              <w:t>ntry</w:t>
            </w:r>
          </w:p>
        </w:tc>
        <w:tc>
          <w:tcPr>
            <w:tcW w:w="819" w:type="pct"/>
          </w:tcPr>
          <w:p w14:paraId="30B39299" w14:textId="77777777" w:rsidR="001263B9" w:rsidRPr="00D26514" w:rsidRDefault="001263B9" w:rsidP="00AE1400">
            <w:pPr>
              <w:pStyle w:val="TableEntry"/>
            </w:pPr>
            <w:r w:rsidRPr="00D26514">
              <w:t>2.16.840.1.113883.10.20.22.4.31</w:t>
            </w:r>
          </w:p>
        </w:tc>
        <w:tc>
          <w:tcPr>
            <w:tcW w:w="991" w:type="pct"/>
          </w:tcPr>
          <w:p w14:paraId="740BBC37" w14:textId="77777777" w:rsidR="001263B9" w:rsidRPr="00D26514" w:rsidRDefault="001263B9" w:rsidP="00AE1400">
            <w:pPr>
              <w:pStyle w:val="TableEntry"/>
            </w:pPr>
          </w:p>
        </w:tc>
      </w:tr>
      <w:tr w:rsidR="00270EBB" w:rsidRPr="00D26514" w14:paraId="0C329BF6" w14:textId="77777777" w:rsidTr="00EA3BCB">
        <w:trPr>
          <w:cantSplit/>
        </w:trPr>
        <w:tc>
          <w:tcPr>
            <w:tcW w:w="1336" w:type="pct"/>
          </w:tcPr>
          <w:p w14:paraId="2075A7B1" w14:textId="77777777" w:rsidR="001263B9" w:rsidRPr="00D26514" w:rsidRDefault="001263B9" w:rsidP="00AE1400">
            <w:pPr>
              <w:pStyle w:val="TableEntry"/>
            </w:pPr>
            <w:r w:rsidRPr="00D26514">
              <w:t xml:space="preserve">        </w:t>
            </w:r>
            <w:r w:rsidR="00115A0F" w:rsidRPr="00D26514">
              <w:t>Health Status Observation</w:t>
            </w:r>
          </w:p>
        </w:tc>
        <w:tc>
          <w:tcPr>
            <w:tcW w:w="517" w:type="pct"/>
          </w:tcPr>
          <w:p w14:paraId="5CAEE932" w14:textId="77777777" w:rsidR="001263B9" w:rsidRPr="00D26514" w:rsidRDefault="001263B9" w:rsidP="00AE1400">
            <w:pPr>
              <w:pStyle w:val="TableEntry"/>
            </w:pPr>
            <w:r w:rsidRPr="00D26514">
              <w:t>O[0..1]</w:t>
            </w:r>
          </w:p>
        </w:tc>
        <w:tc>
          <w:tcPr>
            <w:tcW w:w="733" w:type="pct"/>
          </w:tcPr>
          <w:p w14:paraId="3D351BD6" w14:textId="77777777" w:rsidR="001263B9" w:rsidRPr="00D26514" w:rsidRDefault="00270EBB" w:rsidP="00AE1400">
            <w:pPr>
              <w:pStyle w:val="TableEntry"/>
            </w:pPr>
            <w:r w:rsidRPr="00D26514">
              <w:t>6.3.1.D.5.</w:t>
            </w:r>
            <w:r w:rsidR="00983131" w:rsidRPr="00D26514">
              <w:t>2</w:t>
            </w:r>
          </w:p>
        </w:tc>
        <w:tc>
          <w:tcPr>
            <w:tcW w:w="603" w:type="pct"/>
          </w:tcPr>
          <w:p w14:paraId="3979BBDB" w14:textId="7011B794" w:rsidR="001263B9" w:rsidRPr="00D26514" w:rsidRDefault="009F5CC2" w:rsidP="00AE1400">
            <w:pPr>
              <w:pStyle w:val="TableEntry"/>
            </w:pPr>
            <w:r w:rsidRPr="00D26514">
              <w:t>E</w:t>
            </w:r>
            <w:r w:rsidR="001263B9" w:rsidRPr="00D26514">
              <w:t>ntry</w:t>
            </w:r>
          </w:p>
        </w:tc>
        <w:tc>
          <w:tcPr>
            <w:tcW w:w="819" w:type="pct"/>
          </w:tcPr>
          <w:p w14:paraId="0E28959B" w14:textId="77777777" w:rsidR="001263B9" w:rsidRPr="00D26514" w:rsidRDefault="001263B9" w:rsidP="00AE1400">
            <w:pPr>
              <w:pStyle w:val="TableEntry"/>
            </w:pPr>
            <w:r w:rsidRPr="00D26514">
              <w:t>2.16.840.1.113883.10.20.22.4.5</w:t>
            </w:r>
          </w:p>
        </w:tc>
        <w:tc>
          <w:tcPr>
            <w:tcW w:w="991" w:type="pct"/>
          </w:tcPr>
          <w:p w14:paraId="46001501" w14:textId="77777777" w:rsidR="001263B9" w:rsidRPr="00D26514" w:rsidRDefault="001263B9" w:rsidP="00AE1400">
            <w:pPr>
              <w:pStyle w:val="TableEntry"/>
            </w:pPr>
          </w:p>
        </w:tc>
      </w:tr>
      <w:tr w:rsidR="00270EBB" w:rsidRPr="00D26514" w14:paraId="6825CA75" w14:textId="77777777" w:rsidTr="00EA3BCB">
        <w:trPr>
          <w:cantSplit/>
        </w:trPr>
        <w:tc>
          <w:tcPr>
            <w:tcW w:w="1336" w:type="pct"/>
          </w:tcPr>
          <w:p w14:paraId="0C95E29E" w14:textId="77777777" w:rsidR="001263B9" w:rsidRPr="00D26514" w:rsidRDefault="001263B9" w:rsidP="00AE1400">
            <w:pPr>
              <w:pStyle w:val="TableEntry"/>
            </w:pPr>
            <w:r w:rsidRPr="00D26514">
              <w:t xml:space="preserve">        </w:t>
            </w:r>
            <w:r w:rsidR="00115A0F" w:rsidRPr="00D26514">
              <w:t>Problem Status</w:t>
            </w:r>
            <w:r w:rsidRPr="00D26514" w:rsidDel="00CC2128">
              <w:t xml:space="preserve"> </w:t>
            </w:r>
          </w:p>
        </w:tc>
        <w:tc>
          <w:tcPr>
            <w:tcW w:w="517" w:type="pct"/>
          </w:tcPr>
          <w:p w14:paraId="6D238E5A" w14:textId="77777777" w:rsidR="001263B9" w:rsidRPr="00D26514" w:rsidRDefault="001263B9" w:rsidP="00AE1400">
            <w:pPr>
              <w:pStyle w:val="TableEntry"/>
            </w:pPr>
            <w:r w:rsidRPr="00D26514">
              <w:t>O[0..1]</w:t>
            </w:r>
          </w:p>
        </w:tc>
        <w:tc>
          <w:tcPr>
            <w:tcW w:w="733" w:type="pct"/>
          </w:tcPr>
          <w:p w14:paraId="0819136D" w14:textId="77777777" w:rsidR="001263B9" w:rsidRPr="00D26514" w:rsidRDefault="001263B9" w:rsidP="00AE1400">
            <w:pPr>
              <w:pStyle w:val="TableEntry"/>
            </w:pPr>
          </w:p>
        </w:tc>
        <w:tc>
          <w:tcPr>
            <w:tcW w:w="603" w:type="pct"/>
          </w:tcPr>
          <w:p w14:paraId="450AF279" w14:textId="72BC9C9A" w:rsidR="001263B9" w:rsidRPr="00D26514" w:rsidRDefault="009F5CC2" w:rsidP="00AE1400">
            <w:pPr>
              <w:pStyle w:val="TableEntry"/>
            </w:pPr>
            <w:r w:rsidRPr="00D26514">
              <w:t>E</w:t>
            </w:r>
            <w:r w:rsidR="001263B9" w:rsidRPr="00D26514">
              <w:t>ntry</w:t>
            </w:r>
          </w:p>
        </w:tc>
        <w:tc>
          <w:tcPr>
            <w:tcW w:w="819" w:type="pct"/>
          </w:tcPr>
          <w:p w14:paraId="5004D66F" w14:textId="77777777" w:rsidR="001263B9" w:rsidRPr="00D26514" w:rsidRDefault="001263B9" w:rsidP="00AE1400">
            <w:pPr>
              <w:pStyle w:val="TableEntry"/>
            </w:pPr>
            <w:r w:rsidRPr="00D26514">
              <w:t>2.16.840.1.113883.10.20.22.4.6</w:t>
            </w:r>
          </w:p>
        </w:tc>
        <w:tc>
          <w:tcPr>
            <w:tcW w:w="991" w:type="pct"/>
          </w:tcPr>
          <w:p w14:paraId="64A34F4B" w14:textId="77777777" w:rsidR="001263B9" w:rsidRPr="00D26514" w:rsidRDefault="001263B9" w:rsidP="00AE1400">
            <w:pPr>
              <w:pStyle w:val="TableEntry"/>
            </w:pPr>
          </w:p>
        </w:tc>
      </w:tr>
      <w:tr w:rsidR="00270EBB" w:rsidRPr="00D26514" w14:paraId="16B4EBD4" w14:textId="77777777" w:rsidTr="00EA3BCB">
        <w:trPr>
          <w:cantSplit/>
        </w:trPr>
        <w:tc>
          <w:tcPr>
            <w:tcW w:w="1336" w:type="pct"/>
          </w:tcPr>
          <w:p w14:paraId="0CD4DF05" w14:textId="77777777" w:rsidR="001263B9" w:rsidRPr="00D26514" w:rsidRDefault="001263B9" w:rsidP="00AE1400">
            <w:pPr>
              <w:pStyle w:val="TableEntry"/>
            </w:pPr>
            <w:r w:rsidRPr="00D26514">
              <w:t xml:space="preserve">      </w:t>
            </w:r>
            <w:r w:rsidR="00115A0F" w:rsidRPr="00D26514">
              <w:t>Severity Observation</w:t>
            </w:r>
          </w:p>
        </w:tc>
        <w:tc>
          <w:tcPr>
            <w:tcW w:w="517" w:type="pct"/>
          </w:tcPr>
          <w:p w14:paraId="5D7C8799" w14:textId="77777777" w:rsidR="001263B9" w:rsidRPr="00D26514" w:rsidRDefault="001263B9" w:rsidP="00AE1400">
            <w:pPr>
              <w:pStyle w:val="TableEntry"/>
            </w:pPr>
            <w:r w:rsidRPr="00D26514">
              <w:t>O[0..1]</w:t>
            </w:r>
          </w:p>
        </w:tc>
        <w:tc>
          <w:tcPr>
            <w:tcW w:w="733" w:type="pct"/>
          </w:tcPr>
          <w:p w14:paraId="0D6AEF0C" w14:textId="77777777" w:rsidR="001263B9" w:rsidRPr="00D26514" w:rsidRDefault="001263B9" w:rsidP="00AE1400">
            <w:pPr>
              <w:pStyle w:val="TableEntry"/>
            </w:pPr>
          </w:p>
        </w:tc>
        <w:tc>
          <w:tcPr>
            <w:tcW w:w="603" w:type="pct"/>
          </w:tcPr>
          <w:p w14:paraId="5A615981" w14:textId="48D0B941" w:rsidR="001263B9" w:rsidRPr="00D26514" w:rsidRDefault="009F5CC2" w:rsidP="00AE1400">
            <w:pPr>
              <w:pStyle w:val="TableEntry"/>
            </w:pPr>
            <w:r w:rsidRPr="00D26514">
              <w:t>E</w:t>
            </w:r>
            <w:r w:rsidR="001263B9" w:rsidRPr="00D26514">
              <w:t>ntry</w:t>
            </w:r>
          </w:p>
        </w:tc>
        <w:tc>
          <w:tcPr>
            <w:tcW w:w="819" w:type="pct"/>
          </w:tcPr>
          <w:p w14:paraId="63B381E7" w14:textId="77777777" w:rsidR="001263B9" w:rsidRPr="00D26514" w:rsidRDefault="001263B9" w:rsidP="00AE1400">
            <w:pPr>
              <w:pStyle w:val="TableEntry"/>
            </w:pPr>
            <w:r w:rsidRPr="00D26514">
              <w:t>2.16.840.1.113883.10.20.22.4.8</w:t>
            </w:r>
          </w:p>
        </w:tc>
        <w:tc>
          <w:tcPr>
            <w:tcW w:w="991" w:type="pct"/>
          </w:tcPr>
          <w:p w14:paraId="788B652A" w14:textId="77777777" w:rsidR="001263B9" w:rsidRPr="00D26514" w:rsidRDefault="001263B9" w:rsidP="00AE1400">
            <w:pPr>
              <w:pStyle w:val="TableEntry"/>
            </w:pPr>
          </w:p>
        </w:tc>
      </w:tr>
      <w:tr w:rsidR="00270EBB" w:rsidRPr="00D26514" w14:paraId="152E1850" w14:textId="77777777" w:rsidTr="00EA3BCB">
        <w:trPr>
          <w:cantSplit/>
        </w:trPr>
        <w:tc>
          <w:tcPr>
            <w:tcW w:w="1336" w:type="pct"/>
          </w:tcPr>
          <w:p w14:paraId="35C7E953" w14:textId="77777777" w:rsidR="001263B9" w:rsidRPr="00D26514" w:rsidRDefault="00115A0F" w:rsidP="00490C1F">
            <w:pPr>
              <w:pStyle w:val="TableEntry"/>
            </w:pPr>
            <w:r w:rsidRPr="00D26514">
              <w:t>Allergies Section</w:t>
            </w:r>
          </w:p>
        </w:tc>
        <w:tc>
          <w:tcPr>
            <w:tcW w:w="517" w:type="pct"/>
          </w:tcPr>
          <w:p w14:paraId="514EEFAA" w14:textId="77777777" w:rsidR="001263B9" w:rsidRPr="00D26514" w:rsidRDefault="001263B9" w:rsidP="00AE1400">
            <w:pPr>
              <w:pStyle w:val="TableEntry"/>
            </w:pPr>
            <w:r w:rsidRPr="00D26514">
              <w:t>R[1..1]</w:t>
            </w:r>
          </w:p>
        </w:tc>
        <w:tc>
          <w:tcPr>
            <w:tcW w:w="733" w:type="pct"/>
          </w:tcPr>
          <w:p w14:paraId="5C4D36C8" w14:textId="77777777" w:rsidR="001263B9" w:rsidRPr="00D26514" w:rsidRDefault="001263B9" w:rsidP="00AE1400">
            <w:pPr>
              <w:pStyle w:val="TableEntry"/>
            </w:pPr>
          </w:p>
        </w:tc>
        <w:tc>
          <w:tcPr>
            <w:tcW w:w="603" w:type="pct"/>
          </w:tcPr>
          <w:p w14:paraId="193B7152" w14:textId="0A5FCF74" w:rsidR="001263B9" w:rsidRPr="00D26514" w:rsidRDefault="009F5CC2" w:rsidP="00AE1400">
            <w:pPr>
              <w:pStyle w:val="TableEntry"/>
            </w:pPr>
            <w:r w:rsidRPr="00D26514">
              <w:t>S</w:t>
            </w:r>
            <w:r w:rsidR="001263B9" w:rsidRPr="00D26514">
              <w:t>ection</w:t>
            </w:r>
          </w:p>
        </w:tc>
        <w:tc>
          <w:tcPr>
            <w:tcW w:w="819" w:type="pct"/>
          </w:tcPr>
          <w:p w14:paraId="18772864" w14:textId="77777777" w:rsidR="001263B9" w:rsidRPr="00D26514" w:rsidRDefault="001263B9" w:rsidP="00AE1400">
            <w:pPr>
              <w:pStyle w:val="TableEntry"/>
            </w:pPr>
            <w:r w:rsidRPr="00D26514">
              <w:t>2.16.840.1.113883.10.20.22.2.6</w:t>
            </w:r>
          </w:p>
        </w:tc>
        <w:tc>
          <w:tcPr>
            <w:tcW w:w="991" w:type="pct"/>
          </w:tcPr>
          <w:p w14:paraId="2E553063" w14:textId="77777777" w:rsidR="001263B9" w:rsidRPr="00D26514" w:rsidRDefault="001263B9" w:rsidP="00AE1400">
            <w:pPr>
              <w:pStyle w:val="TableEntry"/>
              <w:rPr>
                <w:sz w:val="16"/>
              </w:rPr>
            </w:pPr>
          </w:p>
        </w:tc>
      </w:tr>
      <w:tr w:rsidR="00270EBB" w:rsidRPr="00D26514" w14:paraId="6569CF11" w14:textId="77777777" w:rsidTr="00EA3BCB">
        <w:trPr>
          <w:cantSplit/>
        </w:trPr>
        <w:tc>
          <w:tcPr>
            <w:tcW w:w="1336" w:type="pct"/>
          </w:tcPr>
          <w:p w14:paraId="24678071" w14:textId="77777777" w:rsidR="001263B9" w:rsidRPr="00D26514" w:rsidRDefault="00115A0F" w:rsidP="00490C1F">
            <w:pPr>
              <w:pStyle w:val="TableEntry"/>
            </w:pPr>
            <w:r w:rsidRPr="00D26514">
              <w:t>Allergy Problem Act</w:t>
            </w:r>
          </w:p>
        </w:tc>
        <w:tc>
          <w:tcPr>
            <w:tcW w:w="517" w:type="pct"/>
          </w:tcPr>
          <w:p w14:paraId="31B73E8D" w14:textId="77777777" w:rsidR="001263B9" w:rsidRPr="00D26514" w:rsidRDefault="001263B9" w:rsidP="00AE1400">
            <w:pPr>
              <w:pStyle w:val="TableEntry"/>
            </w:pPr>
            <w:r w:rsidRPr="00D26514">
              <w:t>O[0..*]</w:t>
            </w:r>
          </w:p>
        </w:tc>
        <w:tc>
          <w:tcPr>
            <w:tcW w:w="733" w:type="pct"/>
          </w:tcPr>
          <w:p w14:paraId="5DE77658" w14:textId="77777777" w:rsidR="001263B9" w:rsidRPr="00D26514" w:rsidRDefault="001263B9" w:rsidP="00AE1400">
            <w:pPr>
              <w:pStyle w:val="TableEntry"/>
            </w:pPr>
          </w:p>
        </w:tc>
        <w:tc>
          <w:tcPr>
            <w:tcW w:w="603" w:type="pct"/>
          </w:tcPr>
          <w:p w14:paraId="13B406FB" w14:textId="18A64AA4" w:rsidR="001263B9" w:rsidRPr="00D26514" w:rsidRDefault="009F5CC2" w:rsidP="00AE1400">
            <w:pPr>
              <w:pStyle w:val="TableEntry"/>
            </w:pPr>
            <w:r w:rsidRPr="00D26514">
              <w:t>E</w:t>
            </w:r>
            <w:r w:rsidR="001263B9" w:rsidRPr="00D26514">
              <w:t>ntry</w:t>
            </w:r>
          </w:p>
        </w:tc>
        <w:tc>
          <w:tcPr>
            <w:tcW w:w="819" w:type="pct"/>
          </w:tcPr>
          <w:p w14:paraId="7C7C8C11" w14:textId="77777777" w:rsidR="001263B9" w:rsidRPr="00D26514" w:rsidRDefault="001263B9" w:rsidP="00AE1400">
            <w:pPr>
              <w:pStyle w:val="TableEntry"/>
            </w:pPr>
            <w:r w:rsidRPr="00D26514">
              <w:t>2.16.840.1.113883.10.20.22.4.30</w:t>
            </w:r>
          </w:p>
        </w:tc>
        <w:tc>
          <w:tcPr>
            <w:tcW w:w="991" w:type="pct"/>
          </w:tcPr>
          <w:p w14:paraId="511673EB" w14:textId="77777777" w:rsidR="001263B9" w:rsidRPr="00D26514" w:rsidRDefault="001263B9" w:rsidP="00AE1400">
            <w:pPr>
              <w:pStyle w:val="TableEntry"/>
              <w:rPr>
                <w:sz w:val="16"/>
              </w:rPr>
            </w:pPr>
          </w:p>
        </w:tc>
      </w:tr>
      <w:tr w:rsidR="00270EBB" w:rsidRPr="00D26514" w14:paraId="5777CB9F" w14:textId="77777777" w:rsidTr="00EA3BCB">
        <w:trPr>
          <w:cantSplit/>
        </w:trPr>
        <w:tc>
          <w:tcPr>
            <w:tcW w:w="1336" w:type="pct"/>
          </w:tcPr>
          <w:p w14:paraId="2739B112" w14:textId="77777777" w:rsidR="001263B9" w:rsidRPr="00D26514" w:rsidRDefault="00115A0F" w:rsidP="00490C1F">
            <w:pPr>
              <w:pStyle w:val="TableEntry"/>
            </w:pPr>
            <w:r w:rsidRPr="00D26514">
              <w:t>Allergy Observation</w:t>
            </w:r>
          </w:p>
        </w:tc>
        <w:tc>
          <w:tcPr>
            <w:tcW w:w="517" w:type="pct"/>
          </w:tcPr>
          <w:p w14:paraId="6B4AB69C" w14:textId="77777777" w:rsidR="001263B9" w:rsidRPr="00D26514" w:rsidRDefault="001263B9" w:rsidP="00AE1400">
            <w:pPr>
              <w:pStyle w:val="TableEntry"/>
            </w:pPr>
            <w:r w:rsidRPr="00D26514">
              <w:t>R[1..*]</w:t>
            </w:r>
          </w:p>
        </w:tc>
        <w:tc>
          <w:tcPr>
            <w:tcW w:w="733" w:type="pct"/>
          </w:tcPr>
          <w:p w14:paraId="2C4C6BEB" w14:textId="77777777" w:rsidR="001263B9" w:rsidRPr="00D26514" w:rsidRDefault="001263B9" w:rsidP="00AE1400">
            <w:pPr>
              <w:pStyle w:val="TableEntry"/>
            </w:pPr>
          </w:p>
        </w:tc>
        <w:tc>
          <w:tcPr>
            <w:tcW w:w="603" w:type="pct"/>
          </w:tcPr>
          <w:p w14:paraId="0AD4E9EB" w14:textId="3E8A4394" w:rsidR="001263B9" w:rsidRPr="00D26514" w:rsidRDefault="009F5CC2" w:rsidP="00AE1400">
            <w:pPr>
              <w:pStyle w:val="TableEntry"/>
            </w:pPr>
            <w:r w:rsidRPr="00D26514">
              <w:t>E</w:t>
            </w:r>
            <w:r w:rsidR="001263B9" w:rsidRPr="00D26514">
              <w:t>ntry</w:t>
            </w:r>
          </w:p>
        </w:tc>
        <w:tc>
          <w:tcPr>
            <w:tcW w:w="819" w:type="pct"/>
          </w:tcPr>
          <w:p w14:paraId="251EA428" w14:textId="77777777" w:rsidR="001263B9" w:rsidRPr="00D26514" w:rsidRDefault="001263B9" w:rsidP="00AE1400">
            <w:pPr>
              <w:pStyle w:val="TableEntry"/>
            </w:pPr>
            <w:r w:rsidRPr="00D26514">
              <w:t>2.16.840.1.113883.10.20.22.4.7</w:t>
            </w:r>
          </w:p>
        </w:tc>
        <w:tc>
          <w:tcPr>
            <w:tcW w:w="991" w:type="pct"/>
          </w:tcPr>
          <w:p w14:paraId="238C4675" w14:textId="77777777" w:rsidR="001263B9" w:rsidRPr="00D26514" w:rsidRDefault="001263B9" w:rsidP="00AE1400">
            <w:pPr>
              <w:pStyle w:val="TableEntry"/>
              <w:rPr>
                <w:sz w:val="16"/>
              </w:rPr>
            </w:pPr>
          </w:p>
        </w:tc>
      </w:tr>
      <w:tr w:rsidR="00270EBB" w:rsidRPr="00D26514" w14:paraId="4E802EBF" w14:textId="77777777" w:rsidTr="00EA3BCB">
        <w:trPr>
          <w:cantSplit/>
        </w:trPr>
        <w:tc>
          <w:tcPr>
            <w:tcW w:w="1336" w:type="pct"/>
          </w:tcPr>
          <w:p w14:paraId="29CB79CA" w14:textId="77777777" w:rsidR="001263B9" w:rsidRPr="00D26514" w:rsidRDefault="00115A0F" w:rsidP="00490C1F">
            <w:pPr>
              <w:pStyle w:val="TableEntry"/>
            </w:pPr>
            <w:r w:rsidRPr="00D26514">
              <w:t>Allergy Status Observation</w:t>
            </w:r>
          </w:p>
        </w:tc>
        <w:tc>
          <w:tcPr>
            <w:tcW w:w="517" w:type="pct"/>
          </w:tcPr>
          <w:p w14:paraId="7E0C0ADA" w14:textId="77777777" w:rsidR="001263B9" w:rsidRPr="00D26514" w:rsidRDefault="001263B9" w:rsidP="00AE1400">
            <w:pPr>
              <w:pStyle w:val="TableEntry"/>
            </w:pPr>
            <w:r w:rsidRPr="00D26514">
              <w:t>O[0..1]</w:t>
            </w:r>
          </w:p>
        </w:tc>
        <w:tc>
          <w:tcPr>
            <w:tcW w:w="733" w:type="pct"/>
          </w:tcPr>
          <w:p w14:paraId="2F09508C" w14:textId="77777777" w:rsidR="001263B9" w:rsidRPr="00D26514" w:rsidRDefault="001263B9" w:rsidP="00AE1400">
            <w:pPr>
              <w:pStyle w:val="TableEntry"/>
            </w:pPr>
          </w:p>
        </w:tc>
        <w:tc>
          <w:tcPr>
            <w:tcW w:w="603" w:type="pct"/>
          </w:tcPr>
          <w:p w14:paraId="1363CE5F" w14:textId="594F61FA" w:rsidR="001263B9" w:rsidRPr="00D26514" w:rsidRDefault="009F5CC2" w:rsidP="00AE1400">
            <w:pPr>
              <w:pStyle w:val="TableEntry"/>
            </w:pPr>
            <w:r w:rsidRPr="00D26514">
              <w:t>E</w:t>
            </w:r>
            <w:r w:rsidR="001263B9" w:rsidRPr="00D26514">
              <w:t>ntry</w:t>
            </w:r>
          </w:p>
        </w:tc>
        <w:tc>
          <w:tcPr>
            <w:tcW w:w="819" w:type="pct"/>
          </w:tcPr>
          <w:p w14:paraId="76F0DF3C" w14:textId="77777777" w:rsidR="001263B9" w:rsidRPr="00D26514" w:rsidRDefault="001263B9" w:rsidP="00AE1400">
            <w:pPr>
              <w:pStyle w:val="TableEntry"/>
            </w:pPr>
            <w:r w:rsidRPr="00D26514">
              <w:t>2.16.840.1.113883.10.20.22.4.28</w:t>
            </w:r>
          </w:p>
        </w:tc>
        <w:tc>
          <w:tcPr>
            <w:tcW w:w="991" w:type="pct"/>
          </w:tcPr>
          <w:p w14:paraId="11B10101" w14:textId="77777777" w:rsidR="001263B9" w:rsidRPr="00D26514" w:rsidRDefault="001263B9" w:rsidP="00AE1400">
            <w:pPr>
              <w:pStyle w:val="TableEntry"/>
              <w:rPr>
                <w:sz w:val="16"/>
              </w:rPr>
            </w:pPr>
          </w:p>
        </w:tc>
      </w:tr>
      <w:tr w:rsidR="00270EBB" w:rsidRPr="00D26514" w14:paraId="798D5C1B" w14:textId="77777777" w:rsidTr="00EA3BCB">
        <w:trPr>
          <w:cantSplit/>
        </w:trPr>
        <w:tc>
          <w:tcPr>
            <w:tcW w:w="1336" w:type="pct"/>
            <w:tcBorders>
              <w:bottom w:val="single" w:sz="4" w:space="0" w:color="auto"/>
            </w:tcBorders>
          </w:tcPr>
          <w:p w14:paraId="268E35BF" w14:textId="77777777" w:rsidR="001263B9" w:rsidRPr="00D26514" w:rsidRDefault="00115A0F" w:rsidP="00490C1F">
            <w:pPr>
              <w:pStyle w:val="TableEntry"/>
            </w:pPr>
            <w:r w:rsidRPr="00D26514">
              <w:t>Reaction Observation</w:t>
            </w:r>
          </w:p>
        </w:tc>
        <w:tc>
          <w:tcPr>
            <w:tcW w:w="517" w:type="pct"/>
          </w:tcPr>
          <w:p w14:paraId="38B0AA7E" w14:textId="77777777" w:rsidR="001263B9" w:rsidRPr="00D26514" w:rsidRDefault="001263B9" w:rsidP="00AE1400">
            <w:pPr>
              <w:pStyle w:val="TableEntry"/>
            </w:pPr>
            <w:r w:rsidRPr="00D26514">
              <w:t>O[0..1]</w:t>
            </w:r>
          </w:p>
        </w:tc>
        <w:tc>
          <w:tcPr>
            <w:tcW w:w="733" w:type="pct"/>
          </w:tcPr>
          <w:p w14:paraId="6C896FE6" w14:textId="77777777" w:rsidR="001263B9" w:rsidRPr="00D26514" w:rsidRDefault="001263B9" w:rsidP="00AE1400">
            <w:pPr>
              <w:pStyle w:val="TableEntry"/>
            </w:pPr>
          </w:p>
        </w:tc>
        <w:tc>
          <w:tcPr>
            <w:tcW w:w="603" w:type="pct"/>
          </w:tcPr>
          <w:p w14:paraId="6F96B95F" w14:textId="556E8C29" w:rsidR="001263B9" w:rsidRPr="00D26514" w:rsidRDefault="009F5CC2" w:rsidP="00AE1400">
            <w:pPr>
              <w:pStyle w:val="TableEntry"/>
            </w:pPr>
            <w:r w:rsidRPr="00D26514">
              <w:t>E</w:t>
            </w:r>
            <w:r w:rsidR="001263B9" w:rsidRPr="00D26514">
              <w:t>ntry</w:t>
            </w:r>
          </w:p>
        </w:tc>
        <w:tc>
          <w:tcPr>
            <w:tcW w:w="819" w:type="pct"/>
          </w:tcPr>
          <w:p w14:paraId="0452643B" w14:textId="77777777" w:rsidR="001263B9" w:rsidRPr="00D26514" w:rsidRDefault="001263B9" w:rsidP="00AE1400">
            <w:pPr>
              <w:pStyle w:val="TableEntry"/>
            </w:pPr>
            <w:r w:rsidRPr="00D26514">
              <w:t>2.16.840.1.113883.10.20.22.4.9</w:t>
            </w:r>
          </w:p>
        </w:tc>
        <w:tc>
          <w:tcPr>
            <w:tcW w:w="991" w:type="pct"/>
          </w:tcPr>
          <w:p w14:paraId="67DBE281" w14:textId="77777777" w:rsidR="001263B9" w:rsidRPr="00D26514" w:rsidRDefault="001263B9" w:rsidP="00AE1400">
            <w:pPr>
              <w:pStyle w:val="TableEntry"/>
              <w:rPr>
                <w:sz w:val="16"/>
              </w:rPr>
            </w:pPr>
          </w:p>
        </w:tc>
      </w:tr>
      <w:tr w:rsidR="00270EBB" w:rsidRPr="00D26514" w14:paraId="5338E629" w14:textId="77777777" w:rsidTr="00EA3BCB">
        <w:trPr>
          <w:cantSplit/>
        </w:trPr>
        <w:tc>
          <w:tcPr>
            <w:tcW w:w="1336" w:type="pct"/>
            <w:tcBorders>
              <w:bottom w:val="single" w:sz="4" w:space="0" w:color="auto"/>
            </w:tcBorders>
          </w:tcPr>
          <w:p w14:paraId="3F137191" w14:textId="77777777" w:rsidR="001263B9" w:rsidRPr="00D26514" w:rsidRDefault="00115A0F" w:rsidP="00490C1F">
            <w:pPr>
              <w:pStyle w:val="TableEntry"/>
            </w:pPr>
            <w:r w:rsidRPr="00D26514">
              <w:t>Severity Observation</w:t>
            </w:r>
          </w:p>
        </w:tc>
        <w:tc>
          <w:tcPr>
            <w:tcW w:w="517" w:type="pct"/>
          </w:tcPr>
          <w:p w14:paraId="67F8A7F5" w14:textId="77777777" w:rsidR="001263B9" w:rsidRPr="00D26514" w:rsidRDefault="001263B9" w:rsidP="00AE1400">
            <w:pPr>
              <w:pStyle w:val="TableEntry"/>
            </w:pPr>
            <w:r w:rsidRPr="00D26514">
              <w:t>O[0..1]</w:t>
            </w:r>
          </w:p>
        </w:tc>
        <w:tc>
          <w:tcPr>
            <w:tcW w:w="733" w:type="pct"/>
          </w:tcPr>
          <w:p w14:paraId="49504B81" w14:textId="77777777" w:rsidR="001263B9" w:rsidRPr="00D26514" w:rsidRDefault="001263B9" w:rsidP="00AE1400">
            <w:pPr>
              <w:pStyle w:val="TableEntry"/>
            </w:pPr>
          </w:p>
        </w:tc>
        <w:tc>
          <w:tcPr>
            <w:tcW w:w="603" w:type="pct"/>
          </w:tcPr>
          <w:p w14:paraId="286D641D" w14:textId="0D03E0A8" w:rsidR="001263B9" w:rsidRPr="00D26514" w:rsidRDefault="009F5CC2" w:rsidP="00AE1400">
            <w:pPr>
              <w:pStyle w:val="TableEntry"/>
            </w:pPr>
            <w:r w:rsidRPr="00D26514">
              <w:t>E</w:t>
            </w:r>
            <w:r w:rsidR="001263B9" w:rsidRPr="00D26514">
              <w:t>ntry</w:t>
            </w:r>
          </w:p>
        </w:tc>
        <w:tc>
          <w:tcPr>
            <w:tcW w:w="819" w:type="pct"/>
          </w:tcPr>
          <w:p w14:paraId="07A6749F" w14:textId="77777777" w:rsidR="001263B9" w:rsidRPr="00D26514" w:rsidRDefault="001263B9" w:rsidP="00AE1400">
            <w:pPr>
              <w:pStyle w:val="TableEntry"/>
            </w:pPr>
            <w:r w:rsidRPr="00D26514">
              <w:t>2.16.840.1.113883.10.20.22.4.8</w:t>
            </w:r>
          </w:p>
        </w:tc>
        <w:tc>
          <w:tcPr>
            <w:tcW w:w="991" w:type="pct"/>
          </w:tcPr>
          <w:p w14:paraId="17D4A133" w14:textId="77777777" w:rsidR="001263B9" w:rsidRPr="00D26514" w:rsidRDefault="001263B9" w:rsidP="00AE1400">
            <w:pPr>
              <w:pStyle w:val="TableEntry"/>
              <w:rPr>
                <w:sz w:val="16"/>
              </w:rPr>
            </w:pPr>
          </w:p>
        </w:tc>
      </w:tr>
      <w:tr w:rsidR="00270EBB" w:rsidRPr="00D26514" w14:paraId="05DAA508" w14:textId="77777777" w:rsidTr="00EA3BCB">
        <w:trPr>
          <w:cantSplit/>
          <w:trHeight w:val="332"/>
        </w:trPr>
        <w:tc>
          <w:tcPr>
            <w:tcW w:w="1336" w:type="pct"/>
            <w:shd w:val="clear" w:color="auto" w:fill="auto"/>
          </w:tcPr>
          <w:p w14:paraId="48E29B6B" w14:textId="77777777" w:rsidR="001263B9" w:rsidRPr="00D26514" w:rsidRDefault="00115A0F" w:rsidP="00490C1F">
            <w:pPr>
              <w:pStyle w:val="TableEntry"/>
            </w:pPr>
            <w:r w:rsidRPr="00D26514">
              <w:t>Family History – Cardiac Section</w:t>
            </w:r>
          </w:p>
        </w:tc>
        <w:tc>
          <w:tcPr>
            <w:tcW w:w="517" w:type="pct"/>
          </w:tcPr>
          <w:p w14:paraId="3871409F" w14:textId="77777777" w:rsidR="001263B9" w:rsidRPr="00D26514" w:rsidRDefault="001263B9" w:rsidP="00AE1400">
            <w:pPr>
              <w:pStyle w:val="TableEntry"/>
            </w:pPr>
            <w:r w:rsidRPr="00D26514">
              <w:t>O[0..1]</w:t>
            </w:r>
          </w:p>
        </w:tc>
        <w:tc>
          <w:tcPr>
            <w:tcW w:w="733" w:type="pct"/>
          </w:tcPr>
          <w:p w14:paraId="6BC8EB0D" w14:textId="77777777" w:rsidR="001263B9" w:rsidRPr="00D26514" w:rsidRDefault="001263B9" w:rsidP="00AE1400">
            <w:pPr>
              <w:pStyle w:val="TableEntry"/>
            </w:pPr>
          </w:p>
        </w:tc>
        <w:tc>
          <w:tcPr>
            <w:tcW w:w="603" w:type="pct"/>
          </w:tcPr>
          <w:p w14:paraId="15EE4304" w14:textId="3F977FC1" w:rsidR="001263B9" w:rsidRPr="00D26514" w:rsidRDefault="009F5CC2" w:rsidP="00AE1400">
            <w:pPr>
              <w:pStyle w:val="TableEntry"/>
            </w:pPr>
            <w:r w:rsidRPr="00D26514">
              <w:t>S</w:t>
            </w:r>
            <w:r w:rsidR="001263B9" w:rsidRPr="00D26514">
              <w:t>ection</w:t>
            </w:r>
          </w:p>
        </w:tc>
        <w:tc>
          <w:tcPr>
            <w:tcW w:w="819" w:type="pct"/>
          </w:tcPr>
          <w:p w14:paraId="708DBC81" w14:textId="77777777" w:rsidR="001263B9" w:rsidRPr="00D26514" w:rsidRDefault="001263B9" w:rsidP="00AE1400">
            <w:pPr>
              <w:pStyle w:val="TableEntry"/>
            </w:pPr>
            <w:r w:rsidRPr="00D26514">
              <w:t>1.3.6.1.4.1.19376.1.4.1.2.18</w:t>
            </w:r>
          </w:p>
        </w:tc>
        <w:tc>
          <w:tcPr>
            <w:tcW w:w="991" w:type="pct"/>
          </w:tcPr>
          <w:p w14:paraId="088588B8" w14:textId="77777777" w:rsidR="001263B9" w:rsidRPr="00D26514" w:rsidRDefault="001263B9" w:rsidP="00AE1400">
            <w:pPr>
              <w:pStyle w:val="TableEntry"/>
              <w:rPr>
                <w:sz w:val="16"/>
                <w:highlight w:val="yellow"/>
              </w:rPr>
            </w:pPr>
          </w:p>
        </w:tc>
      </w:tr>
      <w:tr w:rsidR="00270EBB" w:rsidRPr="00D26514" w14:paraId="401405AB" w14:textId="77777777" w:rsidTr="00EA3BCB">
        <w:trPr>
          <w:cantSplit/>
        </w:trPr>
        <w:tc>
          <w:tcPr>
            <w:tcW w:w="1336" w:type="pct"/>
          </w:tcPr>
          <w:p w14:paraId="2FF9E180" w14:textId="77777777" w:rsidR="001263B9" w:rsidRPr="00D26514" w:rsidRDefault="001263B9" w:rsidP="00AE1400">
            <w:pPr>
              <w:pStyle w:val="TableEntry"/>
            </w:pPr>
            <w:r w:rsidRPr="00D26514">
              <w:t xml:space="preserve">     </w:t>
            </w:r>
            <w:r w:rsidR="00115A0F" w:rsidRPr="00D26514">
              <w:t>Problem Observation - Cardiac</w:t>
            </w:r>
          </w:p>
        </w:tc>
        <w:tc>
          <w:tcPr>
            <w:tcW w:w="517" w:type="pct"/>
          </w:tcPr>
          <w:p w14:paraId="204CAAD1" w14:textId="77777777" w:rsidR="001263B9" w:rsidRPr="00D26514" w:rsidRDefault="001263B9" w:rsidP="00AE1400">
            <w:pPr>
              <w:pStyle w:val="TableEntry"/>
            </w:pPr>
            <w:r w:rsidRPr="00D26514">
              <w:t>O[0..*]</w:t>
            </w:r>
          </w:p>
        </w:tc>
        <w:tc>
          <w:tcPr>
            <w:tcW w:w="733" w:type="pct"/>
          </w:tcPr>
          <w:p w14:paraId="3841DA0F" w14:textId="77777777" w:rsidR="001263B9" w:rsidRPr="00D26514" w:rsidRDefault="001263B9" w:rsidP="00AE1400">
            <w:pPr>
              <w:pStyle w:val="TableEntry"/>
            </w:pPr>
          </w:p>
        </w:tc>
        <w:tc>
          <w:tcPr>
            <w:tcW w:w="603" w:type="pct"/>
          </w:tcPr>
          <w:p w14:paraId="51574BE3" w14:textId="320CDEB1" w:rsidR="001263B9" w:rsidRPr="00D26514" w:rsidRDefault="009F5CC2" w:rsidP="00AE1400">
            <w:pPr>
              <w:pStyle w:val="TableEntry"/>
            </w:pPr>
            <w:r w:rsidRPr="00D26514">
              <w:t>E</w:t>
            </w:r>
            <w:r w:rsidR="001263B9" w:rsidRPr="00D26514">
              <w:t>ntry</w:t>
            </w:r>
          </w:p>
        </w:tc>
        <w:tc>
          <w:tcPr>
            <w:tcW w:w="819" w:type="pct"/>
          </w:tcPr>
          <w:p w14:paraId="1D072686" w14:textId="77777777" w:rsidR="001263B9" w:rsidRPr="00D26514" w:rsidRDefault="001263B9" w:rsidP="00AE1400">
            <w:pPr>
              <w:pStyle w:val="TableEntry"/>
            </w:pPr>
            <w:r w:rsidRPr="00D26514">
              <w:t>2.16.840.1.113883.10.20.22.4.4</w:t>
            </w:r>
          </w:p>
        </w:tc>
        <w:tc>
          <w:tcPr>
            <w:tcW w:w="991" w:type="pct"/>
          </w:tcPr>
          <w:p w14:paraId="365D9B1A" w14:textId="77777777" w:rsidR="001263B9" w:rsidRPr="00D26514" w:rsidRDefault="001263B9" w:rsidP="00AE1400">
            <w:pPr>
              <w:pStyle w:val="TableEntry"/>
              <w:rPr>
                <w:sz w:val="16"/>
              </w:rPr>
            </w:pPr>
          </w:p>
        </w:tc>
      </w:tr>
      <w:tr w:rsidR="00270EBB" w:rsidRPr="00D26514" w14:paraId="5B05EC54" w14:textId="77777777" w:rsidTr="00EA3BCB">
        <w:trPr>
          <w:cantSplit/>
        </w:trPr>
        <w:tc>
          <w:tcPr>
            <w:tcW w:w="1336" w:type="pct"/>
            <w:tcBorders>
              <w:bottom w:val="single" w:sz="4" w:space="0" w:color="auto"/>
            </w:tcBorders>
          </w:tcPr>
          <w:p w14:paraId="5B2A4710" w14:textId="77777777" w:rsidR="001263B9" w:rsidRPr="00D26514" w:rsidRDefault="00115A0F" w:rsidP="00490C1F">
            <w:pPr>
              <w:pStyle w:val="TableEntry"/>
            </w:pPr>
            <w:r w:rsidRPr="00D26514">
              <w:t>Social History Section</w:t>
            </w:r>
          </w:p>
        </w:tc>
        <w:tc>
          <w:tcPr>
            <w:tcW w:w="517" w:type="pct"/>
            <w:tcBorders>
              <w:bottom w:val="single" w:sz="4" w:space="0" w:color="auto"/>
            </w:tcBorders>
          </w:tcPr>
          <w:p w14:paraId="7FF517C3" w14:textId="77777777" w:rsidR="001263B9" w:rsidRPr="00D26514" w:rsidRDefault="001263B9" w:rsidP="00AE1400">
            <w:pPr>
              <w:pStyle w:val="TableEntry"/>
            </w:pPr>
            <w:r w:rsidRPr="00D26514">
              <w:t>O[0..1]</w:t>
            </w:r>
          </w:p>
        </w:tc>
        <w:tc>
          <w:tcPr>
            <w:tcW w:w="733" w:type="pct"/>
          </w:tcPr>
          <w:p w14:paraId="789D83B4" w14:textId="77777777" w:rsidR="001263B9" w:rsidRPr="00D26514" w:rsidRDefault="001263B9" w:rsidP="00AE1400">
            <w:pPr>
              <w:pStyle w:val="TableEntry"/>
            </w:pPr>
          </w:p>
        </w:tc>
        <w:tc>
          <w:tcPr>
            <w:tcW w:w="603" w:type="pct"/>
          </w:tcPr>
          <w:p w14:paraId="4DD297EF" w14:textId="6D617A5F" w:rsidR="001263B9" w:rsidRPr="00D26514" w:rsidRDefault="009F5CC2" w:rsidP="00AE1400">
            <w:pPr>
              <w:pStyle w:val="TableEntry"/>
            </w:pPr>
            <w:r w:rsidRPr="00D26514">
              <w:t>S</w:t>
            </w:r>
            <w:r w:rsidR="001263B9" w:rsidRPr="00D26514">
              <w:t>ection</w:t>
            </w:r>
          </w:p>
        </w:tc>
        <w:tc>
          <w:tcPr>
            <w:tcW w:w="819" w:type="pct"/>
          </w:tcPr>
          <w:p w14:paraId="231B9C4B" w14:textId="77777777" w:rsidR="001263B9" w:rsidRPr="00D26514" w:rsidRDefault="001263B9" w:rsidP="00AE1400">
            <w:pPr>
              <w:pStyle w:val="TableEntry"/>
            </w:pPr>
            <w:r w:rsidRPr="00D26514">
              <w:t>2.16.840.1.113883.10.20.22.2.17</w:t>
            </w:r>
          </w:p>
        </w:tc>
        <w:tc>
          <w:tcPr>
            <w:tcW w:w="991" w:type="pct"/>
          </w:tcPr>
          <w:p w14:paraId="7547B55F" w14:textId="77777777" w:rsidR="001263B9" w:rsidRPr="00D26514" w:rsidRDefault="001263B9" w:rsidP="00AE1400">
            <w:pPr>
              <w:pStyle w:val="TableEntry"/>
              <w:rPr>
                <w:sz w:val="16"/>
              </w:rPr>
            </w:pPr>
          </w:p>
        </w:tc>
      </w:tr>
      <w:tr w:rsidR="00270EBB" w:rsidRPr="00D26514" w14:paraId="4A198069" w14:textId="77777777" w:rsidTr="00EA3BCB">
        <w:trPr>
          <w:cantSplit/>
        </w:trPr>
        <w:tc>
          <w:tcPr>
            <w:tcW w:w="1336" w:type="pct"/>
            <w:tcBorders>
              <w:bottom w:val="single" w:sz="4" w:space="0" w:color="auto"/>
            </w:tcBorders>
          </w:tcPr>
          <w:p w14:paraId="0D48453C" w14:textId="77777777" w:rsidR="001263B9" w:rsidRPr="00D26514" w:rsidRDefault="00115A0F" w:rsidP="00490C1F">
            <w:pPr>
              <w:pStyle w:val="TableEntry"/>
            </w:pPr>
            <w:r w:rsidRPr="00D26514">
              <w:lastRenderedPageBreak/>
              <w:t>Physical Exam Section</w:t>
            </w:r>
          </w:p>
        </w:tc>
        <w:tc>
          <w:tcPr>
            <w:tcW w:w="517" w:type="pct"/>
            <w:tcBorders>
              <w:bottom w:val="single" w:sz="4" w:space="0" w:color="auto"/>
            </w:tcBorders>
          </w:tcPr>
          <w:p w14:paraId="2894C5CC" w14:textId="77777777" w:rsidR="001263B9" w:rsidRPr="00D26514" w:rsidRDefault="001263B9" w:rsidP="00AE1400">
            <w:pPr>
              <w:pStyle w:val="TableEntry"/>
            </w:pPr>
            <w:r w:rsidRPr="00D26514">
              <w:t>R[1..1]</w:t>
            </w:r>
          </w:p>
        </w:tc>
        <w:tc>
          <w:tcPr>
            <w:tcW w:w="733" w:type="pct"/>
          </w:tcPr>
          <w:p w14:paraId="6E74E305" w14:textId="77777777" w:rsidR="001263B9" w:rsidRPr="00D26514" w:rsidRDefault="001263B9" w:rsidP="00AE1400">
            <w:pPr>
              <w:pStyle w:val="TableEntry"/>
            </w:pPr>
          </w:p>
        </w:tc>
        <w:tc>
          <w:tcPr>
            <w:tcW w:w="603" w:type="pct"/>
          </w:tcPr>
          <w:p w14:paraId="153634B3" w14:textId="4FA08B1E" w:rsidR="001263B9" w:rsidRPr="00D26514" w:rsidRDefault="009F5CC2" w:rsidP="00AE1400">
            <w:pPr>
              <w:pStyle w:val="TableEntry"/>
            </w:pPr>
            <w:r w:rsidRPr="00D26514">
              <w:t>S</w:t>
            </w:r>
            <w:r w:rsidR="001263B9" w:rsidRPr="00D26514">
              <w:t>ection</w:t>
            </w:r>
          </w:p>
        </w:tc>
        <w:tc>
          <w:tcPr>
            <w:tcW w:w="819" w:type="pct"/>
          </w:tcPr>
          <w:p w14:paraId="5B90707F" w14:textId="77777777" w:rsidR="001263B9" w:rsidRPr="00D26514" w:rsidRDefault="001263B9" w:rsidP="00AE1400">
            <w:pPr>
              <w:pStyle w:val="TableEntry"/>
            </w:pPr>
            <w:r w:rsidRPr="00D26514">
              <w:t>2.16.840.1.113883.10.20.2.10</w:t>
            </w:r>
          </w:p>
        </w:tc>
        <w:tc>
          <w:tcPr>
            <w:tcW w:w="991" w:type="pct"/>
          </w:tcPr>
          <w:p w14:paraId="4F389E30" w14:textId="77777777" w:rsidR="001263B9" w:rsidRPr="00D26514" w:rsidRDefault="001263B9" w:rsidP="00AE1400">
            <w:pPr>
              <w:pStyle w:val="TableEntry"/>
              <w:rPr>
                <w:sz w:val="16"/>
              </w:rPr>
            </w:pPr>
          </w:p>
        </w:tc>
      </w:tr>
      <w:tr w:rsidR="00270EBB" w:rsidRPr="00D26514" w14:paraId="73203D96" w14:textId="77777777" w:rsidTr="00EA3BCB">
        <w:trPr>
          <w:cantSplit/>
        </w:trPr>
        <w:tc>
          <w:tcPr>
            <w:tcW w:w="1336" w:type="pct"/>
            <w:shd w:val="clear" w:color="auto" w:fill="auto"/>
          </w:tcPr>
          <w:p w14:paraId="4F602857"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w:t>
            </w:r>
          </w:p>
        </w:tc>
        <w:tc>
          <w:tcPr>
            <w:tcW w:w="517" w:type="pct"/>
          </w:tcPr>
          <w:p w14:paraId="36F87689" w14:textId="77777777" w:rsidR="001263B9" w:rsidRPr="00D26514" w:rsidRDefault="001263B9" w:rsidP="00AE1400">
            <w:pPr>
              <w:pStyle w:val="TableEntry"/>
            </w:pPr>
            <w:r w:rsidRPr="00D26514">
              <w:t>R[1..1]</w:t>
            </w:r>
          </w:p>
        </w:tc>
        <w:tc>
          <w:tcPr>
            <w:tcW w:w="733" w:type="pct"/>
          </w:tcPr>
          <w:p w14:paraId="74E832F1" w14:textId="77777777" w:rsidR="001263B9" w:rsidRPr="00D26514" w:rsidRDefault="001263B9" w:rsidP="00AE1400">
            <w:pPr>
              <w:pStyle w:val="TableEntry"/>
            </w:pPr>
          </w:p>
        </w:tc>
        <w:tc>
          <w:tcPr>
            <w:tcW w:w="603" w:type="pct"/>
          </w:tcPr>
          <w:p w14:paraId="0AF74B34" w14:textId="5D05DA6F" w:rsidR="001263B9" w:rsidRPr="00D26514" w:rsidRDefault="009F5CC2" w:rsidP="00AE1400">
            <w:pPr>
              <w:pStyle w:val="TableEntry"/>
            </w:pPr>
            <w:r w:rsidRPr="00D26514">
              <w:t>S</w:t>
            </w:r>
            <w:r w:rsidR="001263B9" w:rsidRPr="00D26514">
              <w:t>ection</w:t>
            </w:r>
          </w:p>
        </w:tc>
        <w:tc>
          <w:tcPr>
            <w:tcW w:w="819" w:type="pct"/>
          </w:tcPr>
          <w:p w14:paraId="4C0CC2E9" w14:textId="77777777" w:rsidR="001263B9" w:rsidRPr="00D26514" w:rsidRDefault="001263B9" w:rsidP="00AE1400">
            <w:pPr>
              <w:pStyle w:val="TableEntry"/>
            </w:pPr>
            <w:r w:rsidRPr="00D26514">
              <w:t>2.16.840.1.113883.10.20.22.2.4.1</w:t>
            </w:r>
          </w:p>
        </w:tc>
        <w:tc>
          <w:tcPr>
            <w:tcW w:w="991" w:type="pct"/>
          </w:tcPr>
          <w:p w14:paraId="209E4741" w14:textId="77777777" w:rsidR="001263B9" w:rsidRPr="00D26514" w:rsidRDefault="001263B9" w:rsidP="00AE1400">
            <w:pPr>
              <w:pStyle w:val="TableEntry"/>
              <w:rPr>
                <w:sz w:val="16"/>
              </w:rPr>
            </w:pPr>
          </w:p>
        </w:tc>
      </w:tr>
      <w:tr w:rsidR="00270EBB" w:rsidRPr="00D26514" w14:paraId="6D3EDD0C" w14:textId="77777777" w:rsidTr="00EA3BCB">
        <w:trPr>
          <w:cantSplit/>
        </w:trPr>
        <w:tc>
          <w:tcPr>
            <w:tcW w:w="1336" w:type="pct"/>
            <w:shd w:val="clear" w:color="auto" w:fill="auto"/>
          </w:tcPr>
          <w:p w14:paraId="36E78D71"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 Organizer</w:t>
            </w:r>
          </w:p>
        </w:tc>
        <w:tc>
          <w:tcPr>
            <w:tcW w:w="517" w:type="pct"/>
          </w:tcPr>
          <w:p w14:paraId="6C29FBE5" w14:textId="77777777" w:rsidR="001263B9" w:rsidRPr="00D26514" w:rsidRDefault="001263B9" w:rsidP="00AE1400">
            <w:pPr>
              <w:pStyle w:val="TableEntry"/>
            </w:pPr>
            <w:r w:rsidRPr="00D26514">
              <w:t>R[1..*]</w:t>
            </w:r>
          </w:p>
        </w:tc>
        <w:tc>
          <w:tcPr>
            <w:tcW w:w="733" w:type="pct"/>
          </w:tcPr>
          <w:p w14:paraId="21B163D9" w14:textId="77777777" w:rsidR="001263B9" w:rsidRPr="00D26514" w:rsidRDefault="001263B9" w:rsidP="00AE1400">
            <w:pPr>
              <w:pStyle w:val="TableEntry"/>
            </w:pPr>
          </w:p>
        </w:tc>
        <w:tc>
          <w:tcPr>
            <w:tcW w:w="603" w:type="pct"/>
          </w:tcPr>
          <w:p w14:paraId="2D5045CA" w14:textId="4499BAAD" w:rsidR="001263B9" w:rsidRPr="00D26514" w:rsidRDefault="009F5CC2" w:rsidP="00AE1400">
            <w:pPr>
              <w:pStyle w:val="TableEntry"/>
            </w:pPr>
            <w:r w:rsidRPr="00D26514">
              <w:t>E</w:t>
            </w:r>
            <w:r w:rsidR="001263B9" w:rsidRPr="00D26514">
              <w:t>ntry</w:t>
            </w:r>
          </w:p>
        </w:tc>
        <w:tc>
          <w:tcPr>
            <w:tcW w:w="819" w:type="pct"/>
          </w:tcPr>
          <w:p w14:paraId="7B921492" w14:textId="77777777" w:rsidR="001263B9" w:rsidRPr="00D26514" w:rsidRDefault="001263B9" w:rsidP="00AE1400">
            <w:pPr>
              <w:pStyle w:val="TableEntry"/>
            </w:pPr>
            <w:r w:rsidRPr="00D26514">
              <w:t>2.16.840.1.113883.10.20.22.4.26</w:t>
            </w:r>
          </w:p>
        </w:tc>
        <w:tc>
          <w:tcPr>
            <w:tcW w:w="991" w:type="pct"/>
          </w:tcPr>
          <w:p w14:paraId="2E2C1C1A" w14:textId="77777777" w:rsidR="001263B9" w:rsidRPr="00D26514" w:rsidRDefault="001263B9" w:rsidP="00AE1400">
            <w:pPr>
              <w:pStyle w:val="TableEntry"/>
              <w:rPr>
                <w:sz w:val="16"/>
              </w:rPr>
            </w:pPr>
          </w:p>
        </w:tc>
      </w:tr>
      <w:tr w:rsidR="00270EBB" w:rsidRPr="00D26514" w14:paraId="5A92AA14" w14:textId="77777777" w:rsidTr="00EA3BCB">
        <w:trPr>
          <w:cantSplit/>
        </w:trPr>
        <w:tc>
          <w:tcPr>
            <w:tcW w:w="1336" w:type="pct"/>
            <w:shd w:val="clear" w:color="auto" w:fill="auto"/>
          </w:tcPr>
          <w:p w14:paraId="1FB2F9C4"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 Observation</w:t>
            </w:r>
          </w:p>
        </w:tc>
        <w:tc>
          <w:tcPr>
            <w:tcW w:w="517" w:type="pct"/>
          </w:tcPr>
          <w:p w14:paraId="302496F7" w14:textId="77777777" w:rsidR="001263B9" w:rsidRPr="00D26514" w:rsidRDefault="001263B9" w:rsidP="00AE1400">
            <w:pPr>
              <w:pStyle w:val="TableEntry"/>
            </w:pPr>
            <w:r w:rsidRPr="00D26514">
              <w:t>R[2..*]</w:t>
            </w:r>
          </w:p>
        </w:tc>
        <w:tc>
          <w:tcPr>
            <w:tcW w:w="733" w:type="pct"/>
          </w:tcPr>
          <w:p w14:paraId="06C05581" w14:textId="77777777" w:rsidR="001263B9" w:rsidRPr="00D26514" w:rsidRDefault="001263B9" w:rsidP="00AE1400">
            <w:pPr>
              <w:pStyle w:val="TableEntry"/>
            </w:pPr>
          </w:p>
        </w:tc>
        <w:tc>
          <w:tcPr>
            <w:tcW w:w="603" w:type="pct"/>
          </w:tcPr>
          <w:p w14:paraId="1B9CEC30" w14:textId="589B5D55" w:rsidR="001263B9" w:rsidRPr="00D26514" w:rsidRDefault="009F5CC2" w:rsidP="00AE1400">
            <w:pPr>
              <w:pStyle w:val="TableEntry"/>
            </w:pPr>
            <w:r w:rsidRPr="00D26514">
              <w:t>E</w:t>
            </w:r>
            <w:r w:rsidR="001263B9" w:rsidRPr="00D26514">
              <w:t>ntry</w:t>
            </w:r>
          </w:p>
        </w:tc>
        <w:tc>
          <w:tcPr>
            <w:tcW w:w="819" w:type="pct"/>
          </w:tcPr>
          <w:p w14:paraId="6E1DBB5C" w14:textId="77777777" w:rsidR="001263B9" w:rsidRPr="00D26514" w:rsidRDefault="001263B9" w:rsidP="00AE1400">
            <w:pPr>
              <w:pStyle w:val="TableEntry"/>
            </w:pPr>
            <w:r w:rsidRPr="00D26514">
              <w:t>2.16.840.1.113883.10.20.22.4.27</w:t>
            </w:r>
            <w:r w:rsidR="00340176" w:rsidRPr="00D26514">
              <w:t>&gt;</w:t>
            </w:r>
          </w:p>
        </w:tc>
        <w:tc>
          <w:tcPr>
            <w:tcW w:w="991" w:type="pct"/>
          </w:tcPr>
          <w:p w14:paraId="05A9B508" w14:textId="77777777" w:rsidR="001263B9" w:rsidRPr="00D26514" w:rsidRDefault="001263B9" w:rsidP="00AE1400">
            <w:pPr>
              <w:pStyle w:val="TableEntry"/>
              <w:rPr>
                <w:sz w:val="16"/>
              </w:rPr>
            </w:pPr>
          </w:p>
        </w:tc>
      </w:tr>
    </w:tbl>
    <w:p w14:paraId="4793A79E" w14:textId="77777777" w:rsidR="00BC3E9F" w:rsidRPr="00D26514" w:rsidRDefault="00BC3E9F" w:rsidP="00BC3E9F">
      <w:pPr>
        <w:rPr>
          <w:lang w:eastAsia="x-none"/>
        </w:rPr>
      </w:pPr>
    </w:p>
    <w:p w14:paraId="069236E3" w14:textId="77777777" w:rsidR="001E206E" w:rsidRPr="00D26514" w:rsidRDefault="001E206E" w:rsidP="00597DB2">
      <w:pPr>
        <w:pStyle w:val="AuthorInstructions"/>
      </w:pPr>
      <w:r w:rsidRPr="00D26514">
        <w:t>&lt;For each (1:1 correspondence) 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325057D1" w14:textId="77777777" w:rsidR="001E206E" w:rsidRPr="00D26514" w:rsidRDefault="001E206E" w:rsidP="00597DB2">
      <w:pPr>
        <w:pStyle w:val="AuthorInstructions"/>
      </w:pPr>
      <w:r w:rsidRPr="00D26514">
        <w:t>&lt;Note that every Conditional element MUST have an explanatory paragraph referenced below.&gt;</w:t>
      </w:r>
    </w:p>
    <w:p w14:paraId="4F45ACFD" w14:textId="77777777" w:rsidR="00270EBB" w:rsidRPr="00D26514" w:rsidRDefault="00270EBB" w:rsidP="00597DB2">
      <w:pPr>
        <w:pStyle w:val="AuthorInstructions"/>
      </w:pPr>
      <w:r w:rsidRPr="00D26514">
        <w:t>&lt;It is required to use SHALL, SHOULD, or MAY in each definition as defined in Appendix E of the Technical Frameworks General Introduction.&gt;</w:t>
      </w:r>
    </w:p>
    <w:p w14:paraId="3F0A4B5D" w14:textId="5B586197" w:rsidR="00270EBB" w:rsidRPr="00D26514" w:rsidRDefault="00270EBB" w:rsidP="00270EBB">
      <w:pPr>
        <w:pStyle w:val="Heading6"/>
        <w:numPr>
          <w:ilvl w:val="0"/>
          <w:numId w:val="0"/>
        </w:numPr>
        <w:rPr>
          <w:noProof w:val="0"/>
        </w:rPr>
      </w:pPr>
      <w:bookmarkStart w:id="340" w:name="_Toc345074708"/>
      <w:bookmarkStart w:id="341" w:name="_Toc29225489"/>
      <w:r w:rsidRPr="00D26514">
        <w:rPr>
          <w:noProof w:val="0"/>
        </w:rPr>
        <w:t>6.3.1.D.5.</w:t>
      </w:r>
      <w:r w:rsidR="007249C7" w:rsidRPr="00D26514">
        <w:rPr>
          <w:noProof w:val="0"/>
        </w:rPr>
        <w:t>5</w:t>
      </w:r>
      <w:r w:rsidRPr="00D26514">
        <w:rPr>
          <w:noProof w:val="0"/>
        </w:rPr>
        <w:t xml:space="preserve"> &lt;</w:t>
      </w:r>
      <w:r w:rsidR="00983131" w:rsidRPr="00D26514">
        <w:rPr>
          <w:noProof w:val="0"/>
        </w:rPr>
        <w:t>Template Title name</w:t>
      </w:r>
      <w:r w:rsidRPr="00D26514">
        <w:rPr>
          <w:noProof w:val="0"/>
        </w:rPr>
        <w:t>&gt; &lt;Vocabulary Constraint or Condition&gt;</w:t>
      </w:r>
      <w:bookmarkEnd w:id="340"/>
      <w:bookmarkEnd w:id="341"/>
    </w:p>
    <w:p w14:paraId="08FA0661" w14:textId="77777777" w:rsidR="00270EBB" w:rsidRPr="00D26514" w:rsidRDefault="00270EBB" w:rsidP="00597DB2">
      <w:pPr>
        <w:pStyle w:val="AuthorInstructions"/>
      </w:pPr>
      <w:r w:rsidRPr="00D26514">
        <w:t>&lt;add vocabulary constraint or condition definition&gt;</w:t>
      </w:r>
    </w:p>
    <w:p w14:paraId="7AD377AC" w14:textId="77777777" w:rsidR="00270EBB" w:rsidRPr="00D26514" w:rsidRDefault="00270EBB" w:rsidP="00597DB2">
      <w:pPr>
        <w:pStyle w:val="AuthorInstructions"/>
      </w:pPr>
      <w:r w:rsidRPr="00D26514">
        <w:t>&lt;remove example below prior to public comment:&gt;</w:t>
      </w:r>
    </w:p>
    <w:p w14:paraId="1DA309C8" w14:textId="140AE39D" w:rsidR="00270EBB" w:rsidRPr="00D26514" w:rsidRDefault="003F252B" w:rsidP="00EF1E77">
      <w:pPr>
        <w:pStyle w:val="BodyText"/>
        <w:rPr>
          <w:rFonts w:eastAsia="Calibri"/>
        </w:rPr>
      </w:pPr>
      <w:r w:rsidRPr="00D26514">
        <w:t>&lt;</w:t>
      </w:r>
      <w:r w:rsidR="00270EBB" w:rsidRPr="00D26514">
        <w:t xml:space="preserve">e.g., The value for </w:t>
      </w:r>
      <w:proofErr w:type="spellStart"/>
      <w:r w:rsidR="00270EBB" w:rsidRPr="00D26514">
        <w:t>serviceEvent</w:t>
      </w:r>
      <w:proofErr w:type="spellEnd"/>
      <w:r w:rsidR="00270EBB" w:rsidRPr="00D26514">
        <w:t xml:space="preserve"> / code SHOULD be drawn from value set </w:t>
      </w:r>
      <w:r w:rsidR="00115A0F" w:rsidRPr="00D26514">
        <w:rPr>
          <w:rFonts w:eastAsia="Calibri"/>
        </w:rPr>
        <w:t>1.3.6.1.4.1.19376.1.4.1.5.2</w:t>
      </w:r>
      <w:r w:rsidR="00115A0F" w:rsidRPr="00D26514">
        <w:rPr>
          <w:rFonts w:eastAsia="Calibri"/>
        </w:rPr>
        <w:tab/>
        <w:t xml:space="preserve"> Cardiac Imaging Procedures</w:t>
      </w:r>
      <w:r w:rsidR="00270EBB" w:rsidRPr="00D26514">
        <w:rPr>
          <w:rFonts w:eastAsia="Calibri"/>
        </w:rPr>
        <w:t>.</w:t>
      </w:r>
    </w:p>
    <w:p w14:paraId="12BB00B8" w14:textId="77777777" w:rsidR="009F5CC2" w:rsidRPr="00D26514" w:rsidRDefault="009F5CC2" w:rsidP="00EF1E77">
      <w:pPr>
        <w:pStyle w:val="BodyText"/>
        <w:rPr>
          <w:rFonts w:eastAsia="Calibri"/>
        </w:rPr>
      </w:pPr>
      <w:bookmarkStart w:id="342" w:name="_Toc345074709"/>
      <w:r w:rsidRPr="00D26514">
        <w:rPr>
          <w:rFonts w:eastAsia="Calibri"/>
        </w:rPr>
        <w:t>OR</w:t>
      </w:r>
    </w:p>
    <w:p w14:paraId="2B175C20" w14:textId="77777777" w:rsidR="009F5CC2" w:rsidRPr="00D26514" w:rsidRDefault="009F5CC2" w:rsidP="00EF1E77">
      <w:pPr>
        <w:pStyle w:val="BodyText"/>
        <w:rPr>
          <w:rFonts w:eastAsia="Calibri"/>
        </w:rPr>
      </w:pPr>
      <w:r w:rsidRPr="00D26514">
        <w:t xml:space="preserve">The value for </w:t>
      </w:r>
      <w:proofErr w:type="spellStart"/>
      <w:r w:rsidRPr="00D26514">
        <w:t>serviceEvent</w:t>
      </w:r>
      <w:proofErr w:type="spellEnd"/>
      <w:r w:rsidRPr="00D26514">
        <w:t xml:space="preserve"> / code SHOULD be drawn from the value set </w:t>
      </w:r>
      <w:r w:rsidRPr="00D26514">
        <w:rPr>
          <w:rFonts w:eastAsia="Calibri"/>
        </w:rPr>
        <w:t xml:space="preserve">bound to the concept domain </w:t>
      </w:r>
      <w:proofErr w:type="spellStart"/>
      <w:r w:rsidRPr="00D26514">
        <w:rPr>
          <w:rFonts w:eastAsia="Calibri"/>
        </w:rPr>
        <w:t>UV_CardiacImagingProcedures</w:t>
      </w:r>
      <w:proofErr w:type="spellEnd"/>
    </w:p>
    <w:p w14:paraId="3A3603D4" w14:textId="77777777" w:rsidR="00270EBB" w:rsidRPr="00D26514" w:rsidRDefault="003F252B" w:rsidP="00EF1E77">
      <w:pPr>
        <w:pStyle w:val="BodyText"/>
        <w:rPr>
          <w:rFonts w:eastAsia="Calibri"/>
        </w:rPr>
      </w:pPr>
      <w:r w:rsidRPr="00D26514">
        <w:rPr>
          <w:rFonts w:eastAsia="Calibri"/>
        </w:rPr>
        <w:t>&gt;</w:t>
      </w:r>
    </w:p>
    <w:p w14:paraId="453DAB71" w14:textId="00CAAF44" w:rsidR="00270EBB" w:rsidRPr="00D26514" w:rsidRDefault="00270EBB" w:rsidP="00270EBB">
      <w:pPr>
        <w:pStyle w:val="Heading6"/>
        <w:numPr>
          <w:ilvl w:val="0"/>
          <w:numId w:val="0"/>
        </w:numPr>
        <w:ind w:left="1152" w:hanging="1152"/>
        <w:rPr>
          <w:noProof w:val="0"/>
        </w:rPr>
      </w:pPr>
      <w:bookmarkStart w:id="343" w:name="_Toc29225490"/>
      <w:r w:rsidRPr="00D26514">
        <w:rPr>
          <w:noProof w:val="0"/>
        </w:rPr>
        <w:t>6.3.1.D.5.</w:t>
      </w:r>
      <w:r w:rsidR="007249C7" w:rsidRPr="00D26514">
        <w:rPr>
          <w:noProof w:val="0"/>
        </w:rPr>
        <w:t>6</w:t>
      </w:r>
      <w:r w:rsidRPr="00D26514">
        <w:rPr>
          <w:noProof w:val="0"/>
        </w:rPr>
        <w:t xml:space="preserve"> &lt;</w:t>
      </w:r>
      <w:r w:rsidR="00983131" w:rsidRPr="00D26514">
        <w:rPr>
          <w:noProof w:val="0"/>
        </w:rPr>
        <w:t>Template Title name</w:t>
      </w:r>
      <w:r w:rsidRPr="00D26514">
        <w:rPr>
          <w:noProof w:val="0"/>
        </w:rPr>
        <w:t>&gt; &lt;Vocabulary Constraint or Condition&gt;</w:t>
      </w:r>
      <w:bookmarkEnd w:id="342"/>
      <w:bookmarkEnd w:id="343"/>
    </w:p>
    <w:p w14:paraId="69E6D634" w14:textId="77777777" w:rsidR="00270EBB" w:rsidRPr="00D26514" w:rsidRDefault="00270EBB" w:rsidP="00597DB2">
      <w:pPr>
        <w:pStyle w:val="AuthorInstructions"/>
      </w:pPr>
      <w:r w:rsidRPr="00D26514">
        <w:t>&lt;add vocabulary constraint or condition definition&gt;</w:t>
      </w:r>
    </w:p>
    <w:p w14:paraId="57B48605" w14:textId="77777777" w:rsidR="00270EBB" w:rsidRPr="00D26514" w:rsidRDefault="00270EBB" w:rsidP="00597DB2">
      <w:pPr>
        <w:pStyle w:val="AuthorInstructions"/>
      </w:pPr>
      <w:r w:rsidRPr="00D26514">
        <w:t>&lt;remove example below prior to public comment:&gt;</w:t>
      </w:r>
    </w:p>
    <w:p w14:paraId="438654B1" w14:textId="2D843B03" w:rsidR="00270EBB" w:rsidRPr="00D26514" w:rsidRDefault="003F252B" w:rsidP="00EF1E77">
      <w:pPr>
        <w:pStyle w:val="BodyText"/>
        <w:rPr>
          <w:rFonts w:eastAsia="Calibri"/>
        </w:rPr>
      </w:pPr>
      <w:r w:rsidRPr="00D26514">
        <w:t>&lt;</w:t>
      </w:r>
      <w:r w:rsidR="00270EBB" w:rsidRPr="00D26514">
        <w:t>e.g., Within the Medications section the Content Creator SHALL be able to create a Medications entry (</w:t>
      </w:r>
      <w:proofErr w:type="spellStart"/>
      <w:r w:rsidR="00270EBB" w:rsidRPr="00D26514">
        <w:t>templateID</w:t>
      </w:r>
      <w:proofErr w:type="spellEnd"/>
      <w:r w:rsidR="00270EBB" w:rsidRPr="00D26514">
        <w:t xml:space="preserve"> 1.3.6.1.4.1.19376.1.5.3.1.4.7 [PCC TF-2]) for each of the cardiac relevant medications identified in Value Set </w:t>
      </w:r>
      <w:r w:rsidR="00115A0F" w:rsidRPr="00D26514">
        <w:rPr>
          <w:rFonts w:eastAsia="Calibri"/>
        </w:rPr>
        <w:t>1.3.6.1.4.1.19376.1.4.1.5.14 Cardiac Drug Classes</w:t>
      </w:r>
      <w:r w:rsidR="00270EBB" w:rsidRPr="00D26514">
        <w:rPr>
          <w:rFonts w:eastAsia="Calibri"/>
        </w:rPr>
        <w:t>, encoding the value in substanceAdministration/consumable/ManufacturedProduct/Material/code.</w:t>
      </w:r>
    </w:p>
    <w:p w14:paraId="136BF334" w14:textId="77777777" w:rsidR="009F5CC2" w:rsidRPr="00D26514" w:rsidRDefault="009F5CC2" w:rsidP="00EF1E77">
      <w:pPr>
        <w:pStyle w:val="BodyText"/>
        <w:rPr>
          <w:rFonts w:eastAsia="Calibri"/>
        </w:rPr>
      </w:pPr>
      <w:r w:rsidRPr="00D26514">
        <w:rPr>
          <w:rFonts w:eastAsia="Calibri"/>
        </w:rPr>
        <w:t>OR</w:t>
      </w:r>
    </w:p>
    <w:p w14:paraId="2F5DD0C2" w14:textId="77777777" w:rsidR="009F5CC2" w:rsidRPr="00D26514" w:rsidRDefault="009F5CC2" w:rsidP="00EF1E77">
      <w:pPr>
        <w:pStyle w:val="BodyText"/>
        <w:rPr>
          <w:rFonts w:eastAsia="Calibri"/>
        </w:rPr>
      </w:pPr>
      <w:r w:rsidRPr="00D26514">
        <w:lastRenderedPageBreak/>
        <w:t xml:space="preserve">Within the Medications </w:t>
      </w:r>
      <w:r w:rsidR="001263B9" w:rsidRPr="00D26514">
        <w:t>section</w:t>
      </w:r>
      <w:r w:rsidRPr="00D26514">
        <w:t xml:space="preserve"> the Content Creator SHALL be able to create a Medications </w:t>
      </w:r>
      <w:r w:rsidR="001263B9" w:rsidRPr="00D26514">
        <w:t>entry</w:t>
      </w:r>
      <w:r w:rsidRPr="00D26514">
        <w:t xml:space="preserve"> (</w:t>
      </w:r>
      <w:proofErr w:type="spellStart"/>
      <w:r w:rsidRPr="00D26514">
        <w:t>templateID</w:t>
      </w:r>
      <w:proofErr w:type="spellEnd"/>
      <w:r w:rsidRPr="00D26514">
        <w:t xml:space="preserve"> 1.3.6.1.4.1.19376.1.5.3.1.4.7 [PCC TF-2]) for each of the cardiac relevant medications identified in the value set bound to the concept domain </w:t>
      </w:r>
      <w:proofErr w:type="spellStart"/>
      <w:r w:rsidRPr="00D26514">
        <w:t>UV_CardiagDrugClasses</w:t>
      </w:r>
      <w:proofErr w:type="spellEnd"/>
      <w:r w:rsidRPr="00D26514">
        <w:rPr>
          <w:rFonts w:eastAsia="Calibri"/>
        </w:rPr>
        <w:t>, encoding the value in substanceAdministration/consumable/ManufacturedProduct/Material/code.</w:t>
      </w:r>
    </w:p>
    <w:p w14:paraId="3D1E652A" w14:textId="77777777" w:rsidR="00270EBB" w:rsidRPr="00D26514" w:rsidRDefault="003F252B" w:rsidP="00EF1E77">
      <w:pPr>
        <w:pStyle w:val="BodyText"/>
        <w:rPr>
          <w:rFonts w:eastAsia="Calibri"/>
        </w:rPr>
      </w:pPr>
      <w:r w:rsidRPr="00D26514">
        <w:rPr>
          <w:rFonts w:eastAsia="Calibri"/>
        </w:rPr>
        <w:t>&gt;</w:t>
      </w:r>
    </w:p>
    <w:p w14:paraId="208B2288" w14:textId="77777777" w:rsidR="00EC1DB7" w:rsidRPr="00D26514" w:rsidRDefault="00EC1DB7" w:rsidP="00EF1E77">
      <w:pPr>
        <w:pStyle w:val="BodyText"/>
        <w:rPr>
          <w:rFonts w:eastAsia="Calibri"/>
        </w:rPr>
      </w:pPr>
    </w:p>
    <w:p w14:paraId="14B86ECF" w14:textId="77777777" w:rsidR="00BC3E9F" w:rsidRPr="00D26514" w:rsidRDefault="00270EBB" w:rsidP="00EC1DB7">
      <w:pPr>
        <w:pStyle w:val="AuthorInstructions"/>
        <w:rPr>
          <w:rFonts w:eastAsia="Calibri"/>
          <w:b/>
        </w:rPr>
      </w:pPr>
      <w:r w:rsidRPr="00EA3BCB">
        <w:rPr>
          <w:rFonts w:eastAsia="Calibri"/>
          <w:b/>
        </w:rPr>
        <w:t>###End Discrete Conformance</w:t>
      </w:r>
      <w:r w:rsidR="00BC3E9F" w:rsidRPr="00EA3BCB">
        <w:rPr>
          <w:rFonts w:eastAsia="Calibri"/>
          <w:b/>
        </w:rPr>
        <w:t xml:space="preserve"> Format</w:t>
      </w:r>
      <w:r w:rsidR="00D35F24" w:rsidRPr="00EA3BCB">
        <w:rPr>
          <w:rFonts w:eastAsia="Calibri"/>
          <w:b/>
        </w:rPr>
        <w:t xml:space="preserve"> - Document</w:t>
      </w:r>
    </w:p>
    <w:p w14:paraId="027FC5E8" w14:textId="77777777" w:rsidR="00570B52" w:rsidRPr="00D26514" w:rsidRDefault="00570B52" w:rsidP="004046B6">
      <w:pPr>
        <w:pStyle w:val="BodyText"/>
        <w:rPr>
          <w:lang w:eastAsia="x-none"/>
        </w:rPr>
      </w:pPr>
    </w:p>
    <w:p w14:paraId="58B170EA" w14:textId="77777777" w:rsidR="00EC1DB7" w:rsidRPr="00D26514" w:rsidRDefault="00EC1DB7" w:rsidP="004046B6">
      <w:pPr>
        <w:pStyle w:val="BodyText"/>
        <w:rPr>
          <w:lang w:eastAsia="x-none"/>
        </w:rPr>
      </w:pPr>
    </w:p>
    <w:p w14:paraId="2A4599B9" w14:textId="77777777" w:rsidR="005D6104" w:rsidRPr="00D26514" w:rsidRDefault="005D6104" w:rsidP="004046B6">
      <w:pPr>
        <w:pStyle w:val="Heading5"/>
        <w:numPr>
          <w:ilvl w:val="0"/>
          <w:numId w:val="0"/>
        </w:numPr>
        <w:rPr>
          <w:noProof w:val="0"/>
        </w:rPr>
      </w:pPr>
      <w:bookmarkStart w:id="344" w:name="_Toc345074710"/>
      <w:bookmarkStart w:id="345" w:name="_Toc29225491"/>
      <w:r w:rsidRPr="00D26514">
        <w:rPr>
          <w:noProof w:val="0"/>
        </w:rPr>
        <w:t>6.3.1.</w:t>
      </w:r>
      <w:r w:rsidR="008D45BC" w:rsidRPr="00D26514">
        <w:rPr>
          <w:noProof w:val="0"/>
        </w:rPr>
        <w:t>D</w:t>
      </w:r>
      <w:r w:rsidRPr="00D26514">
        <w:rPr>
          <w:noProof w:val="0"/>
        </w:rPr>
        <w:t>.</w:t>
      </w:r>
      <w:r w:rsidR="00570B52" w:rsidRPr="00D26514">
        <w:rPr>
          <w:noProof w:val="0"/>
        </w:rPr>
        <w:t>6</w:t>
      </w:r>
      <w:r w:rsidRPr="00D26514">
        <w:rPr>
          <w:noProof w:val="0"/>
        </w:rPr>
        <w:t xml:space="preserve"> &lt;</w:t>
      </w:r>
      <w:r w:rsidR="0095298A" w:rsidRPr="00D26514">
        <w:rPr>
          <w:noProof w:val="0"/>
        </w:rPr>
        <w:t xml:space="preserve">Document and </w:t>
      </w:r>
      <w:r w:rsidRPr="00D26514">
        <w:rPr>
          <w:noProof w:val="0"/>
        </w:rPr>
        <w:t xml:space="preserve">Acronym Name&gt; Conformance </w:t>
      </w:r>
      <w:r w:rsidR="0095298A" w:rsidRPr="00D26514">
        <w:rPr>
          <w:noProof w:val="0"/>
        </w:rPr>
        <w:t>and Example</w:t>
      </w:r>
      <w:bookmarkEnd w:id="344"/>
      <w:bookmarkEnd w:id="345"/>
    </w:p>
    <w:p w14:paraId="4B272A72" w14:textId="77777777" w:rsidR="00270EBB" w:rsidRPr="00D26514" w:rsidRDefault="00BC3E9F" w:rsidP="00597DB2">
      <w:pPr>
        <w:pStyle w:val="AuthorInstructions"/>
      </w:pPr>
      <w:r w:rsidRPr="00D26514">
        <w:t xml:space="preserve">&lt;This section is the same, independent of whether the tabular </w:t>
      </w:r>
      <w:r w:rsidR="00270EBB" w:rsidRPr="00D26514">
        <w:t>or discrete conformance</w:t>
      </w:r>
      <w:r w:rsidRPr="00D26514">
        <w:t xml:space="preserve"> formats were chosen.&gt;</w:t>
      </w:r>
    </w:p>
    <w:p w14:paraId="389421E5" w14:textId="6D8C7EBF" w:rsidR="0095298A" w:rsidRPr="00D26514" w:rsidRDefault="0095298A" w:rsidP="00597DB2">
      <w:pPr>
        <w:pStyle w:val="AuthorInstructions"/>
      </w:pPr>
      <w:r w:rsidRPr="00D26514">
        <w:t xml:space="preserve">&lt;Describe the conformance of this </w:t>
      </w:r>
      <w:r w:rsidR="00364E56" w:rsidRPr="00D26514">
        <w:t>d</w:t>
      </w:r>
      <w:r w:rsidRPr="00D26514">
        <w:t>ocument in terms of inheritance from other templates</w:t>
      </w:r>
      <w:r w:rsidR="00887E40" w:rsidRPr="00D26514">
        <w:t xml:space="preserve">. </w:t>
      </w:r>
      <w:r w:rsidRPr="00D26514">
        <w:t xml:space="preserve">Use the </w:t>
      </w:r>
      <w:r w:rsidR="00115A0F" w:rsidRPr="00D26514">
        <w:t xml:space="preserve">OIDs </w:t>
      </w:r>
      <w:r w:rsidRPr="00D26514">
        <w:t>of those templates for clarity</w:t>
      </w:r>
      <w:r w:rsidR="00887E40" w:rsidRPr="00D26514">
        <w:t xml:space="preserve">. </w:t>
      </w:r>
      <w:r w:rsidRPr="00D26514">
        <w:t xml:space="preserve">A </w:t>
      </w:r>
      <w:r w:rsidR="00115A0F" w:rsidRPr="00D26514">
        <w:t xml:space="preserve">complete </w:t>
      </w:r>
      <w:r w:rsidRPr="00D26514">
        <w:t xml:space="preserve">example of this document MUST be placed on the </w:t>
      </w:r>
      <w:r w:rsidR="00115A0F" w:rsidRPr="00D26514">
        <w:t>IHE</w:t>
      </w:r>
      <w:r w:rsidRPr="00D26514">
        <w:t xml:space="preserve"> ftp server as part of the Public Comment process of a Content Module supplement</w:t>
      </w:r>
      <w:r w:rsidR="006E2CC1" w:rsidRPr="00D26514">
        <w:t xml:space="preserve"> at ftp://ftp.ihe.net/TF_Implementation_Material/</w:t>
      </w:r>
      <w:r w:rsidR="00887E40" w:rsidRPr="00D26514">
        <w:t xml:space="preserve">. </w:t>
      </w:r>
      <w:r w:rsidR="006E2CC1" w:rsidRPr="00EA3BCB">
        <w:t>T</w:t>
      </w:r>
      <w:r w:rsidR="00270EBB" w:rsidRPr="00EA3BCB">
        <w:t xml:space="preserve">he file naming convention for these files should be </w:t>
      </w:r>
      <w:r w:rsidR="00DE5060">
        <w:t>ITI</w:t>
      </w:r>
      <w:r w:rsidR="00115A0F" w:rsidRPr="00EA3BCB">
        <w:t>_</w:t>
      </w:r>
      <w:r w:rsidR="00343CAC">
        <w:t>SVCM</w:t>
      </w:r>
      <w:r w:rsidR="00115A0F" w:rsidRPr="00EA3BCB">
        <w:t>_</w:t>
      </w:r>
      <w:r w:rsidR="00270EBB" w:rsidRPr="00EA3BCB">
        <w:t>CDA-sample</w:t>
      </w:r>
      <w:r w:rsidR="00115A0F" w:rsidRPr="00EA3BCB">
        <w:t>_</w:t>
      </w:r>
      <w:r w:rsidR="00270EBB" w:rsidRPr="00EA3BCB">
        <w:t>&lt;version</w:t>
      </w:r>
      <w:r w:rsidR="00115A0F" w:rsidRPr="00EA3BCB">
        <w:t xml:space="preserve"> </w:t>
      </w:r>
      <w:r w:rsidR="00270EBB" w:rsidRPr="00EA3BCB">
        <w:t>number&gt;.</w:t>
      </w:r>
      <w:r w:rsidR="00115A0F" w:rsidRPr="00EA3BCB">
        <w:t>xml</w:t>
      </w:r>
      <w:r w:rsidR="006E2CC1" w:rsidRPr="00D26514">
        <w:t xml:space="preserve"> where version number is the version number of the profile</w:t>
      </w:r>
      <w:r w:rsidR="00115A0F" w:rsidRPr="00EA3BCB">
        <w:t>&gt;.</w:t>
      </w:r>
    </w:p>
    <w:p w14:paraId="25E516CD" w14:textId="77777777" w:rsidR="00A81A7C" w:rsidRPr="00D26514" w:rsidRDefault="00A81A7C" w:rsidP="00A81A7C">
      <w:pPr>
        <w:pStyle w:val="BodyText"/>
      </w:pPr>
      <w:r w:rsidRPr="00D26514">
        <w:t>CDA Release 2.0 documents that conform to the requirements of this document content module shall indicate their conformance by the inclusion of the &lt;</w:t>
      </w:r>
      <w:proofErr w:type="spellStart"/>
      <w:r w:rsidRPr="00D26514">
        <w:t>templateId</w:t>
      </w:r>
      <w:proofErr w:type="spellEnd"/>
      <w:r w:rsidRPr="00D26514">
        <w:t>&gt; XML elements in the header of the document</w:t>
      </w:r>
      <w:r w:rsidR="00887E40" w:rsidRPr="00D26514">
        <w:t xml:space="preserve">. </w:t>
      </w:r>
    </w:p>
    <w:p w14:paraId="60A86A52" w14:textId="77777777" w:rsidR="0095298A" w:rsidRPr="00D26514" w:rsidRDefault="00A81A7C" w:rsidP="004046B6">
      <w:pPr>
        <w:pStyle w:val="BodyText"/>
        <w:rPr>
          <w:lang w:eastAsia="x-none"/>
        </w:rPr>
      </w:pPr>
      <w:r w:rsidRPr="00D26514">
        <w:t xml:space="preserve">A CDA Document may conform to more than one template. This content module inherits from the </w:t>
      </w:r>
      <w:r w:rsidRPr="00D26514">
        <w:rPr>
          <w:i/>
        </w:rPr>
        <w:t>&lt;template name(s) and template ID(s)&gt;</w:t>
      </w:r>
      <w:r w:rsidR="005F3FB5" w:rsidRPr="00D26514">
        <w:t xml:space="preserve"> </w:t>
      </w:r>
      <w:r w:rsidRPr="00D26514">
        <w:t>&lt;</w:t>
      </w:r>
      <w:r w:rsidR="00115A0F" w:rsidRPr="00D26514">
        <w:t>e.g.</w:t>
      </w:r>
      <w:r w:rsidRPr="00D26514">
        <w:t>, CDA-PN, 2.16.840.1.113883.10.20.18.1, and the PCC TF Medical Document, 1.3.6.1.4.1.19376.1.5.3.1.1.1,</w:t>
      </w:r>
      <w:r w:rsidR="005F3FB5" w:rsidRPr="00D26514">
        <w:t xml:space="preserve"> </w:t>
      </w:r>
      <w:r w:rsidRPr="00D26514">
        <w:t>content modules&gt;</w:t>
      </w:r>
      <w:r w:rsidR="005F3FB5" w:rsidRPr="00D26514">
        <w:t xml:space="preserve"> </w:t>
      </w:r>
      <w:r w:rsidRPr="00D26514">
        <w:t xml:space="preserve">and so must conform to the requirements of those templates as well this document specification, </w:t>
      </w:r>
      <w:r w:rsidRPr="00D26514">
        <w:rPr>
          <w:i/>
        </w:rPr>
        <w:t>&lt;</w:t>
      </w:r>
      <w:proofErr w:type="spellStart"/>
      <w:r w:rsidRPr="00D26514">
        <w:rPr>
          <w:i/>
        </w:rPr>
        <w:t>templateName</w:t>
      </w:r>
      <w:proofErr w:type="spellEnd"/>
      <w:r w:rsidRPr="00D26514">
        <w:rPr>
          <w:i/>
        </w:rPr>
        <w:t xml:space="preserve"> and </w:t>
      </w:r>
      <w:proofErr w:type="spellStart"/>
      <w:r w:rsidRPr="00D26514">
        <w:rPr>
          <w:i/>
        </w:rPr>
        <w:t>templateID</w:t>
      </w:r>
      <w:proofErr w:type="spellEnd"/>
      <w:r w:rsidRPr="00D26514">
        <w:rPr>
          <w:i/>
        </w:rPr>
        <w:t>&gt;</w:t>
      </w:r>
      <w:r w:rsidRPr="00D26514">
        <w:t xml:space="preserve"> &lt;e.g., Cardiac Imaging Report template, </w:t>
      </w:r>
      <w:r w:rsidRPr="00D26514">
        <w:rPr>
          <w:szCs w:val="24"/>
        </w:rPr>
        <w:t>1.3.6.1.4.1.19376.1.4.1.1.1</w:t>
      </w:r>
      <w:r w:rsidRPr="00D26514">
        <w:t xml:space="preserve">&gt;. </w:t>
      </w:r>
    </w:p>
    <w:p w14:paraId="3803C04E" w14:textId="77777777" w:rsidR="00B84D95" w:rsidRPr="00D26514" w:rsidRDefault="00A81A7C" w:rsidP="005D6104">
      <w:pPr>
        <w:pStyle w:val="BodyText"/>
        <w:rPr>
          <w:lang w:eastAsia="x-none"/>
        </w:rPr>
      </w:pPr>
      <w:r w:rsidRPr="00D26514">
        <w:t>A complete example</w:t>
      </w:r>
      <w:r w:rsidRPr="00D26514">
        <w:rPr>
          <w:lang w:eastAsia="x-none"/>
        </w:rPr>
        <w:t xml:space="preserve"> of the &lt;Content Module Name and Acronym&gt; Document Content Module is available on the IHE ftp server at: </w:t>
      </w:r>
      <w:r w:rsidR="003651D9" w:rsidRPr="00D26514">
        <w:rPr>
          <w:lang w:eastAsia="x-none"/>
        </w:rPr>
        <w:t>&lt;indicate location here&gt;.</w:t>
      </w:r>
    </w:p>
    <w:p w14:paraId="02F53520" w14:textId="77777777" w:rsidR="00A81A7C" w:rsidRPr="00D26514" w:rsidRDefault="00A81A7C" w:rsidP="005D6104">
      <w:pPr>
        <w:pStyle w:val="BodyText"/>
      </w:pPr>
      <w:r w:rsidRPr="00D26514">
        <w:t>Note th</w:t>
      </w:r>
      <w:r w:rsidR="008E3F6C" w:rsidRPr="00D26514">
        <w:t>at this is an example and is meant to be informative and not normative</w:t>
      </w:r>
      <w:r w:rsidR="00887E40" w:rsidRPr="00D26514">
        <w:t xml:space="preserve">. </w:t>
      </w:r>
      <w:r w:rsidRPr="00D26514">
        <w:t xml:space="preserve">This </w:t>
      </w:r>
      <w:r w:rsidR="008E3F6C" w:rsidRPr="00D26514">
        <w:t xml:space="preserve">example shows the </w:t>
      </w:r>
      <w:r w:rsidRPr="00D26514">
        <w:t>&lt;</w:t>
      </w:r>
      <w:proofErr w:type="spellStart"/>
      <w:r w:rsidRPr="00D26514">
        <w:t>templateId</w:t>
      </w:r>
      <w:proofErr w:type="spellEnd"/>
      <w:r w:rsidR="008E3F6C" w:rsidRPr="00D26514">
        <w:t xml:space="preserve"> (OIDs)</w:t>
      </w:r>
      <w:r w:rsidRPr="00D26514">
        <w:t>&gt;</w:t>
      </w:r>
      <w:r w:rsidR="008E3F6C" w:rsidRPr="00D26514">
        <w:t xml:space="preserve"> elements for all of the specified</w:t>
      </w:r>
      <w:r w:rsidRPr="00D26514">
        <w:t xml:space="preserve"> templates.</w:t>
      </w:r>
    </w:p>
    <w:p w14:paraId="1403B65D" w14:textId="77777777" w:rsidR="005D6104" w:rsidRPr="00D26514" w:rsidRDefault="005D6104" w:rsidP="00870306">
      <w:pPr>
        <w:pStyle w:val="BodyText"/>
      </w:pPr>
    </w:p>
    <w:p w14:paraId="6D77C7EE" w14:textId="77777777" w:rsidR="00951F63" w:rsidRPr="00D26514" w:rsidRDefault="00951F63" w:rsidP="00951F63">
      <w:pPr>
        <w:pStyle w:val="EditorInstructions"/>
      </w:pPr>
      <w:r w:rsidRPr="00D26514">
        <w:t>Add to section 6.3.2 Header Content Modules</w:t>
      </w:r>
    </w:p>
    <w:p w14:paraId="273DE482" w14:textId="77777777" w:rsidR="00B9303B" w:rsidRPr="00D26514" w:rsidRDefault="00B9303B" w:rsidP="00EA3BCB">
      <w:pPr>
        <w:pStyle w:val="Heading3"/>
        <w:numPr>
          <w:ilvl w:val="0"/>
          <w:numId w:val="0"/>
        </w:numPr>
        <w:rPr>
          <w:bCs/>
          <w:noProof w:val="0"/>
        </w:rPr>
      </w:pPr>
      <w:bookmarkStart w:id="346" w:name="_Toc345074711"/>
      <w:bookmarkStart w:id="347" w:name="_Toc29225492"/>
      <w:r w:rsidRPr="00D26514">
        <w:rPr>
          <w:bCs/>
          <w:noProof w:val="0"/>
        </w:rPr>
        <w:lastRenderedPageBreak/>
        <w:t>6.3.2</w:t>
      </w:r>
      <w:r w:rsidR="00291725" w:rsidRPr="00D26514">
        <w:rPr>
          <w:bCs/>
          <w:noProof w:val="0"/>
        </w:rPr>
        <w:t xml:space="preserve"> </w:t>
      </w:r>
      <w:r w:rsidRPr="00D26514">
        <w:rPr>
          <w:bCs/>
          <w:noProof w:val="0"/>
        </w:rPr>
        <w:t>CDA Header Content Modules</w:t>
      </w:r>
      <w:bookmarkEnd w:id="346"/>
      <w:bookmarkEnd w:id="347"/>
    </w:p>
    <w:p w14:paraId="0C740A33" w14:textId="77777777" w:rsidR="00951F63" w:rsidRPr="00D26514" w:rsidRDefault="00951F63" w:rsidP="00951F63">
      <w:pPr>
        <w:pStyle w:val="Heading4"/>
        <w:numPr>
          <w:ilvl w:val="0"/>
          <w:numId w:val="0"/>
        </w:numPr>
        <w:ind w:left="864" w:hanging="864"/>
        <w:rPr>
          <w:noProof w:val="0"/>
        </w:rPr>
      </w:pPr>
      <w:bookmarkStart w:id="348" w:name="_Toc345074712"/>
      <w:bookmarkStart w:id="349" w:name="_Toc29225493"/>
      <w:r w:rsidRPr="00D26514">
        <w:rPr>
          <w:noProof w:val="0"/>
        </w:rPr>
        <w:t>6.3.2</w:t>
      </w:r>
      <w:r w:rsidR="00EA7E83" w:rsidRPr="00D26514">
        <w:rPr>
          <w:noProof w:val="0"/>
        </w:rPr>
        <w:t>.</w:t>
      </w:r>
      <w:r w:rsidR="00774B6B" w:rsidRPr="00D26514">
        <w:rPr>
          <w:noProof w:val="0"/>
        </w:rPr>
        <w:t>H</w:t>
      </w:r>
      <w:r w:rsidR="00291725" w:rsidRPr="00D26514">
        <w:rPr>
          <w:noProof w:val="0"/>
        </w:rPr>
        <w:t xml:space="preserve"> </w:t>
      </w:r>
      <w:r w:rsidRPr="00D26514">
        <w:rPr>
          <w:noProof w:val="0"/>
        </w:rPr>
        <w:t xml:space="preserve">&lt;Header Element </w:t>
      </w:r>
      <w:r w:rsidR="00774B6B" w:rsidRPr="00D26514">
        <w:rPr>
          <w:noProof w:val="0"/>
        </w:rPr>
        <w:t>Module Name</w:t>
      </w:r>
      <w:r w:rsidRPr="00D26514">
        <w:rPr>
          <w:noProof w:val="0"/>
        </w:rPr>
        <w:t xml:space="preserve">&gt; Header </w:t>
      </w:r>
      <w:r w:rsidR="00774B6B" w:rsidRPr="00D26514">
        <w:rPr>
          <w:noProof w:val="0"/>
        </w:rPr>
        <w:t xml:space="preserve">Content </w:t>
      </w:r>
      <w:r w:rsidR="00EA7E83" w:rsidRPr="00D26514">
        <w:rPr>
          <w:noProof w:val="0"/>
        </w:rPr>
        <w:t>Module</w:t>
      </w:r>
      <w:bookmarkEnd w:id="348"/>
      <w:bookmarkEnd w:id="349"/>
      <w:r w:rsidR="00EA7E83" w:rsidRPr="00D26514">
        <w:rPr>
          <w:noProof w:val="0"/>
        </w:rPr>
        <w:t xml:space="preserve"> </w:t>
      </w:r>
    </w:p>
    <w:p w14:paraId="5AB7F821" w14:textId="7B86B776" w:rsidR="00D34E63" w:rsidRPr="00D26514" w:rsidRDefault="00D34E63" w:rsidP="00597DB2">
      <w:pPr>
        <w:pStyle w:val="AuthorInstructions"/>
      </w:pPr>
      <w:r w:rsidRPr="00D26514">
        <w:t>&lt;</w:t>
      </w:r>
      <w:bookmarkStart w:id="350" w:name="OLE_LINK98"/>
      <w:bookmarkStart w:id="351" w:name="OLE_LINK99"/>
      <w:bookmarkStart w:id="352" w:name="OLE_LINK100"/>
      <w:r w:rsidR="006C0C1C" w:rsidRPr="00D26514">
        <w:rPr>
          <w:highlight w:val="yellow"/>
        </w:rPr>
        <w:t xml:space="preserve">Authors’ </w:t>
      </w:r>
      <w:r w:rsidR="00F96602" w:rsidRPr="00D26514">
        <w:rPr>
          <w:highlight w:val="yellow"/>
        </w:rPr>
        <w:t>N</w:t>
      </w:r>
      <w:r w:rsidR="006C0C1C" w:rsidRPr="00D26514">
        <w:rPr>
          <w:highlight w:val="yellow"/>
        </w:rPr>
        <w:t xml:space="preserve">ote: </w:t>
      </w:r>
      <w:r w:rsidR="00F96602" w:rsidRPr="00D26514">
        <w:rPr>
          <w:highlight w:val="yellow"/>
        </w:rPr>
        <w:t>R</w:t>
      </w:r>
      <w:r w:rsidR="006C0C1C" w:rsidRPr="00D26514">
        <w:rPr>
          <w:highlight w:val="yellow"/>
        </w:rPr>
        <w:t>eplicate section 6.3.</w:t>
      </w:r>
      <w:r w:rsidR="00F96602" w:rsidRPr="00D26514">
        <w:rPr>
          <w:highlight w:val="yellow"/>
        </w:rPr>
        <w:t>2</w:t>
      </w:r>
      <w:r w:rsidR="006C0C1C" w:rsidRPr="00D26514">
        <w:rPr>
          <w:highlight w:val="yellow"/>
        </w:rPr>
        <w:t xml:space="preserve">.H for </w:t>
      </w:r>
      <w:r w:rsidR="00F96602" w:rsidRPr="00D26514">
        <w:rPr>
          <w:highlight w:val="yellow"/>
        </w:rPr>
        <w:t>each</w:t>
      </w:r>
      <w:r w:rsidR="006C0C1C" w:rsidRPr="00D26514">
        <w:rPr>
          <w:highlight w:val="yellow"/>
        </w:rPr>
        <w:t xml:space="preserve"> Header </w:t>
      </w:r>
      <w:r w:rsidR="00F96602" w:rsidRPr="00D26514">
        <w:rPr>
          <w:highlight w:val="yellow"/>
        </w:rPr>
        <w:t>Content Module</w:t>
      </w:r>
      <w:r w:rsidR="006C0C1C" w:rsidRPr="00D26514">
        <w:rPr>
          <w:highlight w:val="yellow"/>
        </w:rPr>
        <w:t xml:space="preserve"> defined in this profile. Number as 6.3.</w:t>
      </w:r>
      <w:r w:rsidR="00F96602" w:rsidRPr="00D26514">
        <w:rPr>
          <w:highlight w:val="yellow"/>
        </w:rPr>
        <w:t>2</w:t>
      </w:r>
      <w:r w:rsidR="006C0C1C" w:rsidRPr="00D26514">
        <w:rPr>
          <w:highlight w:val="yellow"/>
        </w:rPr>
        <w:t>.H</w:t>
      </w:r>
      <w:r w:rsidR="006C0C1C" w:rsidRPr="00D26514">
        <w:rPr>
          <w:b/>
          <w:highlight w:val="yellow"/>
        </w:rPr>
        <w:t>1</w:t>
      </w:r>
      <w:r w:rsidR="006C0C1C" w:rsidRPr="00D26514">
        <w:rPr>
          <w:highlight w:val="yellow"/>
        </w:rPr>
        <w:t>, 6.3.</w:t>
      </w:r>
      <w:r w:rsidR="00F96602" w:rsidRPr="00D26514">
        <w:rPr>
          <w:highlight w:val="yellow"/>
        </w:rPr>
        <w:t>2</w:t>
      </w:r>
      <w:r w:rsidR="006C0C1C" w:rsidRPr="00D26514">
        <w:rPr>
          <w:highlight w:val="yellow"/>
        </w:rPr>
        <w:t>.H</w:t>
      </w:r>
      <w:r w:rsidR="006C0C1C" w:rsidRPr="00D26514">
        <w:rPr>
          <w:b/>
          <w:highlight w:val="yellow"/>
        </w:rPr>
        <w:t>2</w:t>
      </w:r>
      <w:r w:rsidR="006C0C1C" w:rsidRPr="00D26514">
        <w:rPr>
          <w:highlight w:val="yellow"/>
        </w:rPr>
        <w:t>, etc.</w:t>
      </w:r>
      <w:bookmarkEnd w:id="350"/>
      <w:bookmarkEnd w:id="351"/>
      <w:bookmarkEnd w:id="352"/>
      <w:r w:rsidRPr="00D26514">
        <w:t>&gt;</w:t>
      </w:r>
    </w:p>
    <w:p w14:paraId="5EB6ED44" w14:textId="77777777" w:rsidR="00D35F24" w:rsidRPr="00EA3BCB" w:rsidRDefault="00D35F24" w:rsidP="00597DB2">
      <w:pPr>
        <w:pStyle w:val="AuthorInstructions"/>
        <w:rPr>
          <w:rFonts w:eastAsia="Calibri"/>
          <w:b/>
        </w:rPr>
      </w:pPr>
      <w:r w:rsidRPr="00EA3BCB">
        <w:rPr>
          <w:rFonts w:eastAsia="Calibri"/>
          <w:b/>
        </w:rPr>
        <w:t>###Begin Tabular Format - Header</w:t>
      </w:r>
    </w:p>
    <w:p w14:paraId="2AB93D65" w14:textId="77777777" w:rsidR="00E25761" w:rsidRPr="00D26514" w:rsidRDefault="008A3FD2" w:rsidP="00597DB2">
      <w:pPr>
        <w:pStyle w:val="AuthorInstructions"/>
      </w:pPr>
      <w:r w:rsidRPr="00D26514">
        <w:t xml:space="preserve">&lt;Either the </w:t>
      </w:r>
      <w:r w:rsidR="00E25761" w:rsidRPr="00D26514">
        <w:t xml:space="preserve">Parent Template </w:t>
      </w:r>
      <w:r w:rsidRPr="00D26514">
        <w:t xml:space="preserve">OR </w:t>
      </w:r>
      <w:r w:rsidR="001055CB" w:rsidRPr="00D26514">
        <w:t>the Header</w:t>
      </w:r>
      <w:r w:rsidRPr="00D26514">
        <w:t xml:space="preserve"> Element may constrain this</w:t>
      </w:r>
      <w:r w:rsidR="00E25761" w:rsidRPr="00D26514">
        <w:t xml:space="preserve"> Header Element</w:t>
      </w:r>
      <w:r w:rsidRPr="00D26514">
        <w:t>, not both</w:t>
      </w:r>
      <w:r w:rsidR="00887E40" w:rsidRPr="00D26514">
        <w:t xml:space="preserve">. </w:t>
      </w:r>
      <w:r w:rsidRPr="00D26514">
        <w:t>One should be “N/A”.</w:t>
      </w:r>
      <w:r w:rsidR="00E25761" w:rsidRPr="00D26514">
        <w:t>&gt;</w:t>
      </w:r>
    </w:p>
    <w:p w14:paraId="10F89B46" w14:textId="7FEA10DE" w:rsidR="008A3FD2" w:rsidRPr="00D26514" w:rsidRDefault="00E25761" w:rsidP="00EA3BCB">
      <w:pPr>
        <w:pStyle w:val="AuthorInstructions"/>
        <w:rPr>
          <w:lang w:eastAsia="x-none"/>
        </w:rPr>
      </w:pPr>
      <w:r w:rsidRPr="00D26514">
        <w:t>&lt;</w:t>
      </w:r>
      <w:r w:rsidR="008341AE" w:rsidRPr="00D26514">
        <w:t xml:space="preserve">The values in the </w:t>
      </w:r>
      <w:r w:rsidR="001055CB" w:rsidRPr="00D26514">
        <w:t>column “</w:t>
      </w:r>
      <w:r w:rsidR="008341AE" w:rsidRPr="00D26514">
        <w:t xml:space="preserve">Participations and Act Relationships” </w:t>
      </w:r>
      <w:r w:rsidRPr="00D26514">
        <w:t>must come from the defined terms in the CDA schema.</w:t>
      </w:r>
      <w:r w:rsidR="008A3FD2" w:rsidRPr="00D26514">
        <w:t xml:space="preserve"> See the IHE Technical Frameworks General Introduction, Appendix E</w:t>
      </w:r>
      <w:r w:rsidR="00AE1400" w:rsidRPr="00D26514">
        <w:t xml:space="preserve">: </w:t>
      </w:r>
      <w:r w:rsidR="008A3FD2" w:rsidRPr="00D26514">
        <w:t>CDA Conventions.</w:t>
      </w:r>
      <w:r w:rsidRPr="00D26514">
        <w:t>&gt;</w:t>
      </w:r>
    </w:p>
    <w:p w14:paraId="2C697E7C" w14:textId="77777777" w:rsidR="00951F63" w:rsidRPr="00D26514" w:rsidRDefault="00712AE6" w:rsidP="00EA3BCB">
      <w:pPr>
        <w:pStyle w:val="TableTitle"/>
      </w:pPr>
      <w:r w:rsidRPr="00D26514">
        <w:t>Table 6.3.2.H-1 &lt;Content Module Name (Acronym)&gt; Header</w:t>
      </w:r>
      <w:r w:rsidR="005F3FB5" w:rsidRPr="00D26514">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059"/>
        <w:gridCol w:w="1435"/>
        <w:gridCol w:w="1077"/>
        <w:gridCol w:w="15"/>
      </w:tblGrid>
      <w:tr w:rsidR="00774B6B" w:rsidRPr="00D26514" w14:paraId="2DB80748"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6261B69" w14:textId="77777777" w:rsidR="00774B6B" w:rsidRPr="00D26514" w:rsidRDefault="00774B6B" w:rsidP="00CF508D">
            <w:pPr>
              <w:pStyle w:val="TableEntryHeader"/>
            </w:pPr>
            <w:r w:rsidRPr="00D26514">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EF6661B" w14:textId="77777777" w:rsidR="00774B6B" w:rsidRPr="00D26514" w:rsidRDefault="00774B6B" w:rsidP="00AD069D">
            <w:pPr>
              <w:pStyle w:val="TableEntry"/>
            </w:pPr>
            <w:r w:rsidRPr="00D26514">
              <w:t>&lt;Template Name&gt;</w:t>
            </w:r>
          </w:p>
        </w:tc>
      </w:tr>
      <w:tr w:rsidR="00951F63" w:rsidRPr="00D26514" w14:paraId="6B0AC2F7"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7FC1719" w14:textId="77777777" w:rsidR="00951F63" w:rsidRPr="00D26514" w:rsidRDefault="00951F63" w:rsidP="00CF508D">
            <w:pPr>
              <w:pStyle w:val="TableEntryHeader"/>
            </w:pPr>
            <w:r w:rsidRPr="00D26514">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6D0EC790" w14:textId="77777777" w:rsidR="00951F63" w:rsidRPr="00D26514" w:rsidRDefault="00774B6B" w:rsidP="00AD069D">
            <w:pPr>
              <w:pStyle w:val="TableEntry"/>
            </w:pPr>
            <w:r w:rsidRPr="00D26514">
              <w:t>&lt;</w:t>
            </w:r>
            <w:proofErr w:type="spellStart"/>
            <w:r w:rsidRPr="00D26514">
              <w:t>oid</w:t>
            </w:r>
            <w:proofErr w:type="spellEnd"/>
            <w:r w:rsidRPr="00D26514">
              <w:t>&gt;</w:t>
            </w:r>
          </w:p>
        </w:tc>
      </w:tr>
      <w:tr w:rsidR="00951F63" w:rsidRPr="00D26514" w14:paraId="49CB0F93"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6E66E0D" w14:textId="77777777" w:rsidR="00951F63" w:rsidRPr="00D26514" w:rsidRDefault="00951F63" w:rsidP="00CF508D">
            <w:pPr>
              <w:pStyle w:val="TableEntryHeader"/>
            </w:pPr>
            <w:r w:rsidRPr="00D26514">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118A6FE" w14:textId="51961F0A" w:rsidR="00951F63" w:rsidRPr="00D26514" w:rsidRDefault="00774B6B" w:rsidP="003036BB">
            <w:pPr>
              <w:pStyle w:val="TableEntry"/>
            </w:pPr>
            <w:r w:rsidRPr="00D26514">
              <w:t xml:space="preserve">&lt;Name and </w:t>
            </w:r>
            <w:proofErr w:type="spellStart"/>
            <w:r w:rsidRPr="00D26514">
              <w:t>oid</w:t>
            </w:r>
            <w:proofErr w:type="spellEnd"/>
            <w:r w:rsidRPr="00D26514">
              <w:t xml:space="preserve"> of parent template</w:t>
            </w:r>
            <w:r w:rsidR="005F3FB5" w:rsidRPr="00D26514">
              <w:t xml:space="preserve"> </w:t>
            </w:r>
            <w:r w:rsidR="008A3FD2" w:rsidRPr="00D26514">
              <w:t>or NA&gt;</w:t>
            </w:r>
            <w:r w:rsidR="00291725" w:rsidRPr="00D26514">
              <w:t xml:space="preserve"> </w:t>
            </w:r>
          </w:p>
        </w:tc>
      </w:tr>
      <w:tr w:rsidR="00E25761" w:rsidRPr="00D26514" w14:paraId="6B09A6BF"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E21682D" w14:textId="77777777" w:rsidR="00E25761" w:rsidRPr="00D26514" w:rsidRDefault="00E25761" w:rsidP="00CF508D">
            <w:pPr>
              <w:pStyle w:val="TableEntryHeader"/>
            </w:pPr>
            <w:r w:rsidRPr="00D26514">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2A63DCC" w14:textId="0731AF5C" w:rsidR="00E25761" w:rsidRPr="00D26514" w:rsidRDefault="00E25761" w:rsidP="00AD069D">
            <w:pPr>
              <w:pStyle w:val="TableEntry"/>
            </w:pPr>
            <w:r w:rsidRPr="00D26514">
              <w:t xml:space="preserve">&lt;CDA Header Elements participant or </w:t>
            </w:r>
            <w:proofErr w:type="spellStart"/>
            <w:r w:rsidRPr="00D26514">
              <w:t>componentOf</w:t>
            </w:r>
            <w:proofErr w:type="spellEnd"/>
            <w:r w:rsidR="008A3FD2" w:rsidRPr="00D26514">
              <w:t xml:space="preserve"> or NA</w:t>
            </w:r>
            <w:r w:rsidRPr="00D26514">
              <w:t>&gt;</w:t>
            </w:r>
          </w:p>
          <w:p w14:paraId="2E9D7E79" w14:textId="77777777" w:rsidR="00E25761" w:rsidRPr="00D26514" w:rsidRDefault="00E25761" w:rsidP="003579DA">
            <w:pPr>
              <w:pStyle w:val="TableEntry"/>
            </w:pPr>
            <w:r w:rsidRPr="00D26514">
              <w:t xml:space="preserve">e.g., </w:t>
            </w:r>
            <w:proofErr w:type="spellStart"/>
            <w:r w:rsidRPr="00D26514">
              <w:t>componentOf</w:t>
            </w:r>
            <w:proofErr w:type="spellEnd"/>
            <w:r w:rsidRPr="00D26514">
              <w:t xml:space="preserve"> / </w:t>
            </w:r>
            <w:proofErr w:type="spellStart"/>
            <w:r w:rsidRPr="00D26514">
              <w:t>encompassingEncounter</w:t>
            </w:r>
            <w:proofErr w:type="spellEnd"/>
            <w:r w:rsidR="005F3FB5" w:rsidRPr="00D26514">
              <w:t xml:space="preserve"> </w:t>
            </w:r>
          </w:p>
        </w:tc>
      </w:tr>
      <w:tr w:rsidR="00E25761" w:rsidRPr="00D26514" w14:paraId="314F2B55"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C4ECF77" w14:textId="77777777" w:rsidR="00E25761" w:rsidRPr="00D26514" w:rsidRDefault="00E25761" w:rsidP="00CF508D">
            <w:pPr>
              <w:pStyle w:val="TableEntryHeader"/>
            </w:pPr>
            <w:r w:rsidRPr="00D26514">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679FF98" w14:textId="77777777" w:rsidR="00E25761" w:rsidRPr="00D26514" w:rsidRDefault="008A3FD2" w:rsidP="00AD069D">
            <w:pPr>
              <w:pStyle w:val="TableEntry"/>
            </w:pPr>
            <w:r w:rsidRPr="00D26514">
              <w:t>&lt;short textual description</w:t>
            </w:r>
            <w:r w:rsidR="00887E40" w:rsidRPr="00D26514">
              <w:t xml:space="preserve">. </w:t>
            </w:r>
            <w:r w:rsidRPr="00D26514">
              <w:t>Short paragraph at most.&gt;</w:t>
            </w:r>
          </w:p>
        </w:tc>
      </w:tr>
      <w:tr w:rsidR="00E25761" w:rsidRPr="00D26514" w14:paraId="0E551B7F"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453E2FCC" w14:textId="77777777" w:rsidR="00E25761" w:rsidRPr="00D26514" w:rsidRDefault="00E25761" w:rsidP="00CF508D">
            <w:pPr>
              <w:pStyle w:val="TableEntryHeader"/>
            </w:pPr>
            <w:proofErr w:type="spellStart"/>
            <w:r w:rsidRPr="00D26514">
              <w:t>Opt</w:t>
            </w:r>
            <w:proofErr w:type="spellEnd"/>
            <w:r w:rsidRPr="00D26514">
              <w:t xml:space="preserve"> </w:t>
            </w:r>
            <w:r w:rsidR="00FD3F02" w:rsidRPr="00D26514">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7DBC8FBB" w14:textId="77777777" w:rsidR="00E25761" w:rsidRPr="00D26514" w:rsidRDefault="00E25761" w:rsidP="00CF508D">
            <w:pPr>
              <w:pStyle w:val="TableEntryHeader"/>
            </w:pPr>
            <w:r w:rsidRPr="00D26514">
              <w:t>Participation</w:t>
            </w:r>
            <w:r w:rsidR="008341AE" w:rsidRPr="00D26514">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45E2E4FB" w14:textId="77777777" w:rsidR="00E25761" w:rsidRPr="00D26514" w:rsidRDefault="00E25761" w:rsidP="00CF508D">
            <w:pPr>
              <w:pStyle w:val="TableEntryHeader"/>
            </w:pPr>
            <w:r w:rsidRPr="00D26514">
              <w:t xml:space="preserve">Description </w:t>
            </w:r>
          </w:p>
        </w:tc>
        <w:tc>
          <w:tcPr>
            <w:tcW w:w="1101" w:type="pct"/>
            <w:tcBorders>
              <w:top w:val="single" w:sz="4" w:space="0" w:color="auto"/>
              <w:left w:val="single" w:sz="4" w:space="0" w:color="auto"/>
              <w:bottom w:val="single" w:sz="4" w:space="0" w:color="auto"/>
              <w:right w:val="single" w:sz="4" w:space="0" w:color="auto"/>
            </w:tcBorders>
            <w:shd w:val="clear" w:color="auto" w:fill="E6E6E6"/>
            <w:vAlign w:val="center"/>
          </w:tcPr>
          <w:p w14:paraId="2C774854" w14:textId="77777777" w:rsidR="00E25761" w:rsidRPr="00D26514" w:rsidRDefault="00E25761" w:rsidP="00CF508D">
            <w:pPr>
              <w:pStyle w:val="TableEntryHeader"/>
            </w:pPr>
            <w:r w:rsidRPr="00D26514">
              <w:t xml:space="preserve">Template </w:t>
            </w:r>
          </w:p>
        </w:tc>
        <w:tc>
          <w:tcPr>
            <w:tcW w:w="767" w:type="pct"/>
            <w:tcBorders>
              <w:top w:val="single" w:sz="4" w:space="0" w:color="auto"/>
              <w:left w:val="single" w:sz="4" w:space="0" w:color="auto"/>
              <w:bottom w:val="single" w:sz="4" w:space="0" w:color="auto"/>
              <w:right w:val="single" w:sz="4" w:space="0" w:color="auto"/>
            </w:tcBorders>
            <w:shd w:val="clear" w:color="auto" w:fill="E6E6E6"/>
            <w:vAlign w:val="center"/>
          </w:tcPr>
          <w:p w14:paraId="771E7B81" w14:textId="77777777" w:rsidR="00E25761" w:rsidRPr="00D26514" w:rsidRDefault="00E25761" w:rsidP="00CF508D">
            <w:pPr>
              <w:pStyle w:val="TableEntryHeader"/>
            </w:pPr>
            <w:r w:rsidRPr="00D26514">
              <w:t>Spec</w:t>
            </w:r>
            <w:r w:rsidR="00363069" w:rsidRPr="00D26514">
              <w:t>ification</w:t>
            </w:r>
            <w:r w:rsidRPr="00D26514">
              <w:t xml:space="preserve"> Document</w:t>
            </w:r>
          </w:p>
        </w:tc>
        <w:tc>
          <w:tcPr>
            <w:tcW w:w="576" w:type="pct"/>
            <w:tcBorders>
              <w:top w:val="single" w:sz="4" w:space="0" w:color="auto"/>
              <w:left w:val="single" w:sz="4" w:space="0" w:color="auto"/>
              <w:bottom w:val="single" w:sz="4" w:space="0" w:color="auto"/>
              <w:right w:val="single" w:sz="4" w:space="0" w:color="auto"/>
            </w:tcBorders>
            <w:shd w:val="clear" w:color="auto" w:fill="E4E4E4"/>
            <w:vAlign w:val="center"/>
          </w:tcPr>
          <w:p w14:paraId="6774FE85" w14:textId="77777777" w:rsidR="00E25761" w:rsidRPr="00D26514" w:rsidRDefault="003601D3" w:rsidP="00CF508D">
            <w:pPr>
              <w:pStyle w:val="TableEntryHeader"/>
            </w:pPr>
            <w:r w:rsidRPr="00D26514">
              <w:t xml:space="preserve">Vocabulary </w:t>
            </w:r>
            <w:r w:rsidR="00E25761" w:rsidRPr="00D26514">
              <w:t>Con-</w:t>
            </w:r>
            <w:proofErr w:type="spellStart"/>
            <w:r w:rsidR="00E25761" w:rsidRPr="00D26514">
              <w:t>straint</w:t>
            </w:r>
            <w:proofErr w:type="spellEnd"/>
          </w:p>
        </w:tc>
      </w:tr>
      <w:tr w:rsidR="00E25761" w:rsidRPr="00D26514" w14:paraId="79CFC25E"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720C8F2E" w14:textId="77777777" w:rsidR="00E25761" w:rsidRPr="00D26514" w:rsidRDefault="00286433" w:rsidP="00AD069D">
            <w:pPr>
              <w:pStyle w:val="TableEntry"/>
            </w:pPr>
            <w:r w:rsidRPr="00D26514">
              <w:t>x [?..?]</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6DDD2D1" w14:textId="77777777" w:rsidR="00E25761" w:rsidRPr="00D26514" w:rsidRDefault="00286433" w:rsidP="003579DA">
            <w:pPr>
              <w:pStyle w:val="TableEntry"/>
            </w:pPr>
            <w:r w:rsidRPr="00D26514">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66ED868C" w14:textId="77777777" w:rsidR="00E25761" w:rsidRPr="00D26514" w:rsidRDefault="00286433" w:rsidP="00017E09">
            <w:pPr>
              <w:pStyle w:val="TableEntry"/>
            </w:pPr>
            <w:r w:rsidRPr="00D26514">
              <w:t>&lt;Header Content description name&gt;</w:t>
            </w:r>
          </w:p>
        </w:tc>
        <w:tc>
          <w:tcPr>
            <w:tcW w:w="1101" w:type="pct"/>
            <w:tcBorders>
              <w:top w:val="single" w:sz="4" w:space="0" w:color="auto"/>
              <w:left w:val="single" w:sz="4" w:space="0" w:color="auto"/>
              <w:bottom w:val="single" w:sz="4" w:space="0" w:color="auto"/>
              <w:right w:val="single" w:sz="4" w:space="0" w:color="auto"/>
            </w:tcBorders>
            <w:vAlign w:val="center"/>
          </w:tcPr>
          <w:p w14:paraId="414F94E8" w14:textId="77777777" w:rsidR="00E25761" w:rsidRPr="00D26514" w:rsidRDefault="00286433" w:rsidP="003B70A2">
            <w:pPr>
              <w:pStyle w:val="TableEntry"/>
            </w:pPr>
            <w:r w:rsidRPr="00D26514">
              <w:t>&lt;</w:t>
            </w:r>
            <w:proofErr w:type="spellStart"/>
            <w:r w:rsidRPr="00D26514">
              <w:t>oid</w:t>
            </w:r>
            <w:proofErr w:type="spellEnd"/>
            <w:r w:rsidRPr="00D26514">
              <w:t>&gt;</w:t>
            </w:r>
          </w:p>
        </w:tc>
        <w:tc>
          <w:tcPr>
            <w:tcW w:w="767" w:type="pct"/>
            <w:tcBorders>
              <w:top w:val="single" w:sz="4" w:space="0" w:color="auto"/>
              <w:left w:val="single" w:sz="4" w:space="0" w:color="auto"/>
              <w:bottom w:val="single" w:sz="4" w:space="0" w:color="auto"/>
              <w:right w:val="single" w:sz="4" w:space="0" w:color="auto"/>
            </w:tcBorders>
            <w:vAlign w:val="center"/>
          </w:tcPr>
          <w:p w14:paraId="25105F46" w14:textId="77777777" w:rsidR="00E25761" w:rsidRPr="00D26514" w:rsidRDefault="00286433" w:rsidP="00EF1E77">
            <w:pPr>
              <w:pStyle w:val="TableEntry"/>
            </w:pPr>
            <w:r w:rsidRPr="00D26514">
              <w:t>&lt;document reference, if applicable&gt;</w:t>
            </w:r>
          </w:p>
        </w:tc>
        <w:tc>
          <w:tcPr>
            <w:tcW w:w="576" w:type="pct"/>
            <w:tcBorders>
              <w:top w:val="single" w:sz="4" w:space="0" w:color="auto"/>
              <w:left w:val="single" w:sz="4" w:space="0" w:color="auto"/>
              <w:bottom w:val="single" w:sz="4" w:space="0" w:color="auto"/>
              <w:right w:val="single" w:sz="4" w:space="0" w:color="auto"/>
            </w:tcBorders>
            <w:vAlign w:val="center"/>
          </w:tcPr>
          <w:p w14:paraId="0023D5DA" w14:textId="77777777" w:rsidR="00E25761" w:rsidRPr="00D26514" w:rsidRDefault="00286433" w:rsidP="00BB76BC">
            <w:pPr>
              <w:pStyle w:val="TableEntry"/>
            </w:pPr>
            <w:r w:rsidRPr="00D26514">
              <w:t>&lt;Vocab constraint, if applicable&gt;</w:t>
            </w:r>
          </w:p>
        </w:tc>
      </w:tr>
      <w:tr w:rsidR="003F252B" w:rsidRPr="00D26514" w14:paraId="310779C9"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32607681" w14:textId="77777777" w:rsidR="003F252B" w:rsidRPr="00D26514"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39AEF95F" w14:textId="77777777" w:rsidR="003F252B" w:rsidRPr="00D26514"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08A1886F" w14:textId="77777777" w:rsidR="003F252B" w:rsidRPr="00D26514" w:rsidRDefault="003F252B" w:rsidP="003F252B">
            <w:pPr>
              <w:pStyle w:val="TableEntry"/>
            </w:pPr>
          </w:p>
        </w:tc>
        <w:tc>
          <w:tcPr>
            <w:tcW w:w="1101" w:type="pct"/>
            <w:tcBorders>
              <w:top w:val="single" w:sz="4" w:space="0" w:color="auto"/>
              <w:left w:val="single" w:sz="4" w:space="0" w:color="auto"/>
              <w:bottom w:val="single" w:sz="4" w:space="0" w:color="auto"/>
              <w:right w:val="single" w:sz="4" w:space="0" w:color="auto"/>
            </w:tcBorders>
            <w:vAlign w:val="center"/>
          </w:tcPr>
          <w:p w14:paraId="37FBB269" w14:textId="77777777" w:rsidR="003F252B" w:rsidRPr="00D26514" w:rsidRDefault="003F252B" w:rsidP="003F252B">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4DF846CD" w14:textId="77777777" w:rsidR="003F252B" w:rsidRPr="00D26514" w:rsidRDefault="003F252B" w:rsidP="003F252B">
            <w:pPr>
              <w:pStyle w:val="TableEntry"/>
            </w:pPr>
          </w:p>
        </w:tc>
        <w:tc>
          <w:tcPr>
            <w:tcW w:w="576" w:type="pct"/>
            <w:tcBorders>
              <w:top w:val="single" w:sz="4" w:space="0" w:color="auto"/>
              <w:left w:val="single" w:sz="4" w:space="0" w:color="auto"/>
              <w:bottom w:val="single" w:sz="4" w:space="0" w:color="auto"/>
              <w:right w:val="single" w:sz="4" w:space="0" w:color="auto"/>
            </w:tcBorders>
            <w:vAlign w:val="center"/>
          </w:tcPr>
          <w:p w14:paraId="48C10C73" w14:textId="77777777" w:rsidR="003F252B" w:rsidRPr="00D26514" w:rsidRDefault="003F252B" w:rsidP="003F252B">
            <w:pPr>
              <w:pStyle w:val="TableEntry"/>
            </w:pPr>
          </w:p>
        </w:tc>
      </w:tr>
      <w:tr w:rsidR="00286433" w:rsidRPr="00D26514" w14:paraId="3E48E1FC"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06D7DDFA" w14:textId="77777777" w:rsidR="00286433" w:rsidRPr="00D26514" w:rsidRDefault="003F252B" w:rsidP="00EF1E77">
            <w:pPr>
              <w:pStyle w:val="TableEntry"/>
            </w:pPr>
            <w:r w:rsidRPr="00D26514">
              <w:t>&lt;</w:t>
            </w:r>
            <w:r w:rsidR="00286433" w:rsidRPr="00D26514">
              <w:t>e.g., R [1..1]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26B7E03" w14:textId="77777777" w:rsidR="00286433" w:rsidRPr="00D26514" w:rsidRDefault="00286433" w:rsidP="005D6176">
            <w:pPr>
              <w:pStyle w:val="TableEntry"/>
            </w:pPr>
            <w:r w:rsidRPr="00D26514">
              <w:t>RESP</w:t>
            </w:r>
          </w:p>
        </w:tc>
        <w:tc>
          <w:tcPr>
            <w:tcW w:w="1294" w:type="pct"/>
            <w:tcBorders>
              <w:top w:val="single" w:sz="4" w:space="0" w:color="auto"/>
              <w:left w:val="single" w:sz="4" w:space="0" w:color="auto"/>
              <w:bottom w:val="single" w:sz="4" w:space="0" w:color="auto"/>
              <w:right w:val="single" w:sz="4" w:space="0" w:color="auto"/>
            </w:tcBorders>
            <w:vAlign w:val="center"/>
          </w:tcPr>
          <w:p w14:paraId="10CE09CA" w14:textId="77777777" w:rsidR="00286433" w:rsidRPr="00D26514" w:rsidRDefault="00286433" w:rsidP="0032600B">
            <w:pPr>
              <w:pStyle w:val="TableEntry"/>
            </w:pPr>
            <w:r w:rsidRPr="00D26514">
              <w:t>Responsible Party</w:t>
            </w:r>
          </w:p>
        </w:tc>
        <w:tc>
          <w:tcPr>
            <w:tcW w:w="1101" w:type="pct"/>
            <w:tcBorders>
              <w:top w:val="single" w:sz="4" w:space="0" w:color="auto"/>
              <w:left w:val="single" w:sz="4" w:space="0" w:color="auto"/>
              <w:bottom w:val="single" w:sz="4" w:space="0" w:color="auto"/>
              <w:right w:val="single" w:sz="4" w:space="0" w:color="auto"/>
            </w:tcBorders>
            <w:vAlign w:val="center"/>
          </w:tcPr>
          <w:p w14:paraId="4B5A55E9" w14:textId="77777777" w:rsidR="00286433" w:rsidRPr="00D26514" w:rsidRDefault="00286433" w:rsidP="00BB76BC">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639EA914" w14:textId="77777777" w:rsidR="00286433" w:rsidRPr="00D26514" w:rsidRDefault="00115A0F" w:rsidP="00BB76BC">
            <w:pPr>
              <w:pStyle w:val="TableEntry"/>
            </w:pPr>
            <w:r w:rsidRPr="00D26514">
              <w:t>CARD TF-3: 6.3.2.H.1</w:t>
            </w:r>
            <w:r w:rsidR="003F252B" w:rsidRPr="00D26514">
              <w:t>&gt;</w:t>
            </w:r>
          </w:p>
        </w:tc>
        <w:tc>
          <w:tcPr>
            <w:tcW w:w="576" w:type="pct"/>
            <w:tcBorders>
              <w:top w:val="single" w:sz="4" w:space="0" w:color="auto"/>
              <w:left w:val="single" w:sz="4" w:space="0" w:color="auto"/>
              <w:bottom w:val="single" w:sz="4" w:space="0" w:color="auto"/>
              <w:right w:val="single" w:sz="4" w:space="0" w:color="auto"/>
            </w:tcBorders>
            <w:vAlign w:val="center"/>
          </w:tcPr>
          <w:p w14:paraId="58C95183" w14:textId="77777777" w:rsidR="00286433" w:rsidRPr="00D26514" w:rsidRDefault="00286433" w:rsidP="00BB76BC">
            <w:pPr>
              <w:pStyle w:val="TableEntry"/>
            </w:pPr>
          </w:p>
        </w:tc>
      </w:tr>
      <w:tr w:rsidR="00286433" w:rsidRPr="00D26514" w14:paraId="1361190C" w14:textId="77777777" w:rsidTr="00EA3BCB">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0D1260C2" w14:textId="77777777" w:rsidR="00286433" w:rsidRPr="00D26514" w:rsidRDefault="003F252B" w:rsidP="00EF1E77">
            <w:pPr>
              <w:pStyle w:val="TableEntry"/>
            </w:pPr>
            <w:r w:rsidRPr="00D26514">
              <w:t>&lt;</w:t>
            </w:r>
            <w:r w:rsidR="00286433" w:rsidRPr="00D26514">
              <w:t>e.g., R [1..1]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1516AEA6" w14:textId="77777777" w:rsidR="00286433" w:rsidRPr="00D26514" w:rsidRDefault="00286433" w:rsidP="005D6176">
            <w:pPr>
              <w:pStyle w:val="TableEntry"/>
            </w:pPr>
            <w:r w:rsidRPr="00D26514">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2236C450" w14:textId="77777777" w:rsidR="00286433" w:rsidRPr="00D26514" w:rsidRDefault="00286433" w:rsidP="0032600B">
            <w:pPr>
              <w:pStyle w:val="TableEntry"/>
            </w:pPr>
            <w:r w:rsidRPr="00D26514">
              <w:t xml:space="preserve"> Health Care Facility</w:t>
            </w:r>
          </w:p>
        </w:tc>
        <w:tc>
          <w:tcPr>
            <w:tcW w:w="1101" w:type="pct"/>
            <w:tcBorders>
              <w:top w:val="single" w:sz="4" w:space="0" w:color="auto"/>
              <w:left w:val="single" w:sz="6" w:space="0" w:color="000000"/>
              <w:bottom w:val="single" w:sz="6" w:space="0" w:color="000000"/>
              <w:right w:val="single" w:sz="6" w:space="0" w:color="000000"/>
            </w:tcBorders>
            <w:vAlign w:val="center"/>
          </w:tcPr>
          <w:p w14:paraId="2A15F8C5" w14:textId="77777777" w:rsidR="00286433" w:rsidRPr="00D26514" w:rsidRDefault="00286433" w:rsidP="00BB76BC">
            <w:pPr>
              <w:pStyle w:val="TableEntry"/>
            </w:pPr>
          </w:p>
        </w:tc>
        <w:tc>
          <w:tcPr>
            <w:tcW w:w="767" w:type="pct"/>
            <w:tcBorders>
              <w:top w:val="single" w:sz="4" w:space="0" w:color="auto"/>
              <w:left w:val="single" w:sz="6" w:space="0" w:color="000000"/>
              <w:bottom w:val="single" w:sz="6" w:space="0" w:color="000000"/>
              <w:right w:val="single" w:sz="6" w:space="0" w:color="000000"/>
            </w:tcBorders>
            <w:vAlign w:val="center"/>
          </w:tcPr>
          <w:p w14:paraId="27F570E3" w14:textId="77777777" w:rsidR="00286433" w:rsidRPr="00D26514" w:rsidRDefault="00115A0F" w:rsidP="00BB76BC">
            <w:pPr>
              <w:pStyle w:val="TableEntry"/>
            </w:pPr>
            <w:r w:rsidRPr="00D26514">
              <w:t>CARD TF-3: 6.3.2.H.2</w:t>
            </w:r>
            <w:r w:rsidR="003F252B" w:rsidRPr="00D26514">
              <w:t>&gt;</w:t>
            </w:r>
          </w:p>
        </w:tc>
        <w:tc>
          <w:tcPr>
            <w:tcW w:w="576" w:type="pct"/>
            <w:tcBorders>
              <w:top w:val="single" w:sz="4" w:space="0" w:color="auto"/>
              <w:left w:val="single" w:sz="6" w:space="0" w:color="000000"/>
              <w:bottom w:val="single" w:sz="6" w:space="0" w:color="000000"/>
              <w:right w:val="single" w:sz="6" w:space="0" w:color="000000"/>
            </w:tcBorders>
            <w:vAlign w:val="center"/>
          </w:tcPr>
          <w:p w14:paraId="0DF88DB5" w14:textId="77777777" w:rsidR="00286433" w:rsidRPr="00D26514" w:rsidRDefault="00286433" w:rsidP="00BB76BC">
            <w:pPr>
              <w:pStyle w:val="TableEntry"/>
            </w:pPr>
          </w:p>
        </w:tc>
      </w:tr>
      <w:tr w:rsidR="00286433" w:rsidRPr="00D26514" w14:paraId="17A4E519"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F0A8EFE" w14:textId="77777777" w:rsidR="00286433" w:rsidRPr="00D26514" w:rsidRDefault="003F252B" w:rsidP="00EF1E77">
            <w:pPr>
              <w:pStyle w:val="TableEntry"/>
            </w:pPr>
            <w:r w:rsidRPr="00D26514">
              <w:t>&lt;</w:t>
            </w:r>
            <w:r w:rsidR="00286433" w:rsidRPr="00D26514">
              <w:t>e.g., O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31C7181" w14:textId="77777777" w:rsidR="00286433" w:rsidRPr="00D26514" w:rsidRDefault="00286433" w:rsidP="005D6176">
            <w:pPr>
              <w:pStyle w:val="TableEntry"/>
            </w:pPr>
            <w:r w:rsidRPr="00D26514">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153B236E" w14:textId="77777777" w:rsidR="00286433" w:rsidRPr="00D26514" w:rsidRDefault="00286433" w:rsidP="0032600B">
            <w:pPr>
              <w:pStyle w:val="TableEntry"/>
            </w:pPr>
            <w:r w:rsidRPr="00D26514">
              <w:t>Referring Provider</w:t>
            </w:r>
          </w:p>
        </w:tc>
        <w:tc>
          <w:tcPr>
            <w:tcW w:w="1101" w:type="pct"/>
            <w:tcBorders>
              <w:top w:val="single" w:sz="6" w:space="0" w:color="000000"/>
              <w:left w:val="single" w:sz="6" w:space="0" w:color="000000"/>
              <w:bottom w:val="single" w:sz="6" w:space="0" w:color="000000"/>
              <w:right w:val="single" w:sz="6" w:space="0" w:color="000000"/>
            </w:tcBorders>
            <w:vAlign w:val="center"/>
          </w:tcPr>
          <w:p w14:paraId="18CAE3F7" w14:textId="77777777" w:rsidR="00286433" w:rsidRPr="00D26514" w:rsidRDefault="00286433" w:rsidP="00BB76BC">
            <w:pPr>
              <w:pStyle w:val="TableEntry"/>
            </w:pPr>
          </w:p>
        </w:tc>
        <w:tc>
          <w:tcPr>
            <w:tcW w:w="767" w:type="pct"/>
            <w:tcBorders>
              <w:top w:val="single" w:sz="6" w:space="0" w:color="000000"/>
              <w:left w:val="single" w:sz="6" w:space="0" w:color="000000"/>
              <w:bottom w:val="single" w:sz="6" w:space="0" w:color="000000"/>
              <w:right w:val="single" w:sz="6" w:space="0" w:color="000000"/>
            </w:tcBorders>
            <w:vAlign w:val="center"/>
          </w:tcPr>
          <w:p w14:paraId="3A984CA1" w14:textId="77777777" w:rsidR="00286433" w:rsidRPr="00D26514" w:rsidRDefault="00115A0F" w:rsidP="00BB76BC">
            <w:pPr>
              <w:pStyle w:val="TableEntry"/>
            </w:pPr>
            <w:r w:rsidRPr="00D26514">
              <w:t>CARD TF-3: 6.3.2.H.3</w:t>
            </w:r>
            <w:r w:rsidR="003F252B" w:rsidRPr="00D26514">
              <w:t>&gt;</w:t>
            </w:r>
          </w:p>
        </w:tc>
        <w:tc>
          <w:tcPr>
            <w:tcW w:w="576" w:type="pct"/>
            <w:tcBorders>
              <w:top w:val="single" w:sz="6" w:space="0" w:color="000000"/>
              <w:left w:val="single" w:sz="6" w:space="0" w:color="000000"/>
              <w:bottom w:val="single" w:sz="6" w:space="0" w:color="000000"/>
              <w:right w:val="single" w:sz="6" w:space="0" w:color="000000"/>
            </w:tcBorders>
            <w:vAlign w:val="center"/>
          </w:tcPr>
          <w:p w14:paraId="7FC0846A" w14:textId="77777777" w:rsidR="00286433" w:rsidRPr="00D26514" w:rsidRDefault="00286433" w:rsidP="00BB76BC">
            <w:pPr>
              <w:pStyle w:val="TableEntry"/>
            </w:pPr>
          </w:p>
        </w:tc>
      </w:tr>
      <w:tr w:rsidR="00286433" w:rsidRPr="00D26514" w14:paraId="70914598"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F5BD09" w14:textId="77777777" w:rsidR="00286433" w:rsidRPr="00D26514" w:rsidRDefault="003F252B" w:rsidP="00EF1E77">
            <w:pPr>
              <w:pStyle w:val="TableEntry"/>
            </w:pPr>
            <w:r w:rsidRPr="00D26514">
              <w:t>&lt;</w:t>
            </w:r>
            <w:r w:rsidR="00286433" w:rsidRPr="00D26514">
              <w:t>e.g., C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D61CAA7" w14:textId="77777777" w:rsidR="00286433" w:rsidRPr="00D26514" w:rsidRDefault="00286433" w:rsidP="005D6176">
            <w:pPr>
              <w:pStyle w:val="TableEntry"/>
            </w:pPr>
            <w:r w:rsidRPr="00D26514">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7BA82DF9" w14:textId="77777777" w:rsidR="00286433" w:rsidRPr="00D26514" w:rsidRDefault="00286433" w:rsidP="0032600B">
            <w:pPr>
              <w:pStyle w:val="TableEntry"/>
            </w:pPr>
            <w:r w:rsidRPr="00D26514">
              <w:t>Physician of Record</w:t>
            </w:r>
          </w:p>
        </w:tc>
        <w:tc>
          <w:tcPr>
            <w:tcW w:w="1101" w:type="pct"/>
            <w:tcBorders>
              <w:top w:val="single" w:sz="6" w:space="0" w:color="000000"/>
              <w:left w:val="single" w:sz="6" w:space="0" w:color="000000"/>
              <w:bottom w:val="single" w:sz="6" w:space="0" w:color="000000"/>
              <w:right w:val="single" w:sz="6" w:space="0" w:color="000000"/>
            </w:tcBorders>
            <w:vAlign w:val="center"/>
          </w:tcPr>
          <w:p w14:paraId="7DF8AA55" w14:textId="77777777" w:rsidR="00286433" w:rsidRPr="00D26514" w:rsidRDefault="00286433" w:rsidP="00BB76BC">
            <w:pPr>
              <w:pStyle w:val="TableEntry"/>
            </w:pPr>
            <w:r w:rsidRPr="00D26514">
              <w:t>2.16.840.1.113883.10.20.6.2.2</w:t>
            </w:r>
          </w:p>
        </w:tc>
        <w:tc>
          <w:tcPr>
            <w:tcW w:w="767" w:type="pct"/>
            <w:tcBorders>
              <w:top w:val="single" w:sz="6" w:space="0" w:color="000000"/>
              <w:left w:val="single" w:sz="6" w:space="0" w:color="000000"/>
              <w:bottom w:val="single" w:sz="6" w:space="0" w:color="000000"/>
              <w:right w:val="single" w:sz="6" w:space="0" w:color="000000"/>
            </w:tcBorders>
            <w:vAlign w:val="center"/>
          </w:tcPr>
          <w:p w14:paraId="47AB68E7" w14:textId="77777777" w:rsidR="00286433" w:rsidRPr="00D26514" w:rsidRDefault="00286433" w:rsidP="00BB76BC">
            <w:pPr>
              <w:pStyle w:val="TableEntry"/>
            </w:pPr>
            <w:r w:rsidRPr="00D26514">
              <w:t>CDA-DIR</w:t>
            </w:r>
          </w:p>
        </w:tc>
        <w:tc>
          <w:tcPr>
            <w:tcW w:w="576" w:type="pct"/>
            <w:tcBorders>
              <w:top w:val="single" w:sz="6" w:space="0" w:color="000000"/>
              <w:left w:val="single" w:sz="6" w:space="0" w:color="000000"/>
              <w:bottom w:val="single" w:sz="6" w:space="0" w:color="000000"/>
              <w:right w:val="single" w:sz="6" w:space="0" w:color="000000"/>
            </w:tcBorders>
            <w:vAlign w:val="center"/>
          </w:tcPr>
          <w:p w14:paraId="15E440A9" w14:textId="77777777" w:rsidR="00286433" w:rsidRPr="00D26514" w:rsidRDefault="00115A0F" w:rsidP="00BB76BC">
            <w:pPr>
              <w:pStyle w:val="TableEntry"/>
            </w:pPr>
            <w:r w:rsidRPr="00D26514">
              <w:t>CARD TF-3: 6.3.2.H.4</w:t>
            </w:r>
            <w:r w:rsidR="003F252B" w:rsidRPr="00D26514">
              <w:t>&gt;</w:t>
            </w:r>
          </w:p>
        </w:tc>
      </w:tr>
    </w:tbl>
    <w:p w14:paraId="1027CCE3" w14:textId="77777777" w:rsidR="003602DC" w:rsidRPr="00D26514" w:rsidRDefault="003602DC" w:rsidP="00597DB2">
      <w:pPr>
        <w:pStyle w:val="BodyText"/>
      </w:pPr>
      <w:bookmarkStart w:id="353" w:name="_Toc291167520"/>
      <w:bookmarkStart w:id="354" w:name="_Toc291231459"/>
      <w:bookmarkStart w:id="355" w:name="_Toc296340389"/>
    </w:p>
    <w:p w14:paraId="61EBCCE5" w14:textId="77777777" w:rsidR="00C20EFF" w:rsidRPr="00D26514" w:rsidRDefault="00C20EFF" w:rsidP="00C20EFF">
      <w:pPr>
        <w:pStyle w:val="BodyText"/>
        <w:rPr>
          <w:i/>
          <w:lang w:eastAsia="x-none"/>
        </w:rPr>
      </w:pPr>
      <w:r w:rsidRPr="00D26514">
        <w:rPr>
          <w:i/>
          <w:lang w:eastAsia="x-none"/>
        </w:rPr>
        <w:t>&lt;For each Vocabulary Constraint or Spec</w:t>
      </w:r>
      <w:r w:rsidR="00363069" w:rsidRPr="00D26514">
        <w:rPr>
          <w:i/>
          <w:lang w:eastAsia="x-none"/>
        </w:rPr>
        <w:t>ification</w:t>
      </w:r>
      <w:r w:rsidRPr="00D26514">
        <w:rPr>
          <w:i/>
          <w:lang w:eastAsia="x-none"/>
        </w:rPr>
        <w:t xml:space="preserve"> Document listed in the table above, create an additional section/reference below</w:t>
      </w:r>
      <w:r w:rsidR="00887E40" w:rsidRPr="00D26514">
        <w:rPr>
          <w:i/>
          <w:lang w:eastAsia="x-none"/>
        </w:rPr>
        <w:t xml:space="preserve">. </w:t>
      </w:r>
      <w:r w:rsidRPr="00D26514">
        <w:rPr>
          <w:i/>
          <w:lang w:eastAsia="x-none"/>
        </w:rPr>
        <w:t>Add the Description Name and then select either “Vocabulary Constraint” or “Spec Document” and delete the other word.&gt;</w:t>
      </w:r>
    </w:p>
    <w:p w14:paraId="2E206261" w14:textId="77777777" w:rsidR="00C20EFF" w:rsidRPr="00D26514" w:rsidRDefault="00C20EFF" w:rsidP="00C20EFF">
      <w:pPr>
        <w:pStyle w:val="BodyText"/>
        <w:rPr>
          <w:i/>
          <w:lang w:eastAsia="x-none"/>
        </w:rPr>
      </w:pPr>
      <w:r w:rsidRPr="00D26514">
        <w:rPr>
          <w:i/>
          <w:lang w:eastAsia="x-none"/>
        </w:rPr>
        <w:lastRenderedPageBreak/>
        <w:t>&lt;It is required to use SHALL, SHOULD, or MAY in each definition as defined in Appendix E of the Technical Frameworks General Introduction.&gt;</w:t>
      </w:r>
    </w:p>
    <w:p w14:paraId="2B6B0060" w14:textId="77777777" w:rsidR="00C20EFF" w:rsidRPr="00D26514" w:rsidRDefault="00C20EFF" w:rsidP="00C20EFF">
      <w:pPr>
        <w:pStyle w:val="BodyText"/>
        <w:rPr>
          <w:i/>
          <w:lang w:eastAsia="x-none"/>
        </w:rPr>
      </w:pPr>
      <w:r w:rsidRPr="00D26514">
        <w:rPr>
          <w:i/>
          <w:lang w:eastAsia="x-none"/>
        </w:rPr>
        <w:t>&lt;Also note that the Spec</w:t>
      </w:r>
      <w:r w:rsidR="00151E50" w:rsidRPr="00D26514">
        <w:rPr>
          <w:i/>
          <w:lang w:eastAsia="x-none"/>
        </w:rPr>
        <w:t>ification</w:t>
      </w:r>
      <w:r w:rsidRPr="00D26514">
        <w:rPr>
          <w:i/>
          <w:lang w:eastAsia="x-none"/>
        </w:rPr>
        <w:t xml:space="preserve"> Document link can be a link to an outside document/reference</w:t>
      </w:r>
      <w:r w:rsidR="00887E40" w:rsidRPr="00D26514">
        <w:rPr>
          <w:i/>
          <w:lang w:eastAsia="x-none"/>
        </w:rPr>
        <w:t xml:space="preserve">. </w:t>
      </w:r>
      <w:r w:rsidRPr="00D26514">
        <w:rPr>
          <w:i/>
          <w:lang w:eastAsia="x-none"/>
        </w:rPr>
        <w:t>Do not replicate (cut and paste) sections of other documents into this document since they could become out of sync.&gt;</w:t>
      </w:r>
    </w:p>
    <w:p w14:paraId="42FA343F" w14:textId="77777777" w:rsidR="00951F63" w:rsidRPr="00D26514" w:rsidRDefault="00951F63" w:rsidP="008A3FD2">
      <w:pPr>
        <w:pStyle w:val="Heading5"/>
        <w:numPr>
          <w:ilvl w:val="0"/>
          <w:numId w:val="0"/>
        </w:numPr>
        <w:rPr>
          <w:noProof w:val="0"/>
        </w:rPr>
      </w:pPr>
      <w:bookmarkStart w:id="356" w:name="_Toc345074713"/>
      <w:bookmarkStart w:id="357" w:name="_Toc29225494"/>
      <w:r w:rsidRPr="00D26514">
        <w:rPr>
          <w:noProof w:val="0"/>
        </w:rPr>
        <w:t>6.3.2.</w:t>
      </w:r>
      <w:r w:rsidR="008A3FD2" w:rsidRPr="00D26514">
        <w:rPr>
          <w:noProof w:val="0"/>
        </w:rPr>
        <w:t>H</w:t>
      </w:r>
      <w:r w:rsidRPr="00D26514">
        <w:rPr>
          <w:noProof w:val="0"/>
        </w:rPr>
        <w:t xml:space="preserve">.1 </w:t>
      </w:r>
      <w:r w:rsidR="00C20EFF" w:rsidRPr="00D26514">
        <w:rPr>
          <w:noProof w:val="0"/>
        </w:rPr>
        <w:t xml:space="preserve">&lt;Description Name&gt; &lt;e.g., </w:t>
      </w:r>
      <w:r w:rsidRPr="00D26514">
        <w:rPr>
          <w:rFonts w:eastAsia="Calibri"/>
          <w:noProof w:val="0"/>
        </w:rPr>
        <w:t>Responsible Party</w:t>
      </w:r>
      <w:bookmarkEnd w:id="353"/>
      <w:bookmarkEnd w:id="354"/>
      <w:bookmarkEnd w:id="355"/>
      <w:r w:rsidR="00C20EFF" w:rsidRPr="00D26514">
        <w:rPr>
          <w:rFonts w:eastAsia="Calibri"/>
          <w:noProof w:val="0"/>
        </w:rPr>
        <w:t>&gt; &lt;Spec</w:t>
      </w:r>
      <w:r w:rsidR="00363069" w:rsidRPr="00D26514">
        <w:rPr>
          <w:rFonts w:eastAsia="Calibri"/>
          <w:noProof w:val="0"/>
        </w:rPr>
        <w:t>ification</w:t>
      </w:r>
      <w:r w:rsidR="00C20EFF" w:rsidRPr="00D26514">
        <w:rPr>
          <w:rFonts w:eastAsia="Calibri"/>
          <w:noProof w:val="0"/>
        </w:rPr>
        <w:t xml:space="preserve"> Document </w:t>
      </w:r>
      <w:r w:rsidR="00154B7B" w:rsidRPr="00D26514">
        <w:rPr>
          <w:rFonts w:eastAsia="Calibri"/>
          <w:i/>
          <w:noProof w:val="0"/>
        </w:rPr>
        <w:t>or</w:t>
      </w:r>
      <w:r w:rsidR="00154B7B" w:rsidRPr="00D26514">
        <w:rPr>
          <w:rFonts w:eastAsia="Calibri"/>
          <w:noProof w:val="0"/>
        </w:rPr>
        <w:t xml:space="preserve"> </w:t>
      </w:r>
      <w:r w:rsidR="00C20EFF" w:rsidRPr="00D26514">
        <w:rPr>
          <w:rFonts w:eastAsia="Calibri"/>
          <w:noProof w:val="0"/>
        </w:rPr>
        <w:t>Vocabulary Constraint&gt;</w:t>
      </w:r>
      <w:bookmarkEnd w:id="356"/>
      <w:bookmarkEnd w:id="357"/>
    </w:p>
    <w:p w14:paraId="13B338C5"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escribe constraints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D9595E9"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EA4FC43" w14:textId="77777777" w:rsidR="00951F63" w:rsidRPr="00D26514" w:rsidRDefault="003F252B" w:rsidP="00951F63">
      <w:pPr>
        <w:rPr>
          <w:rFonts w:eastAsia="Calibri"/>
        </w:rPr>
      </w:pPr>
      <w:r w:rsidRPr="00D26514">
        <w:rPr>
          <w:rFonts w:eastAsia="Calibri"/>
        </w:rPr>
        <w:t>&lt;</w:t>
      </w:r>
      <w:r w:rsidR="00C20EFF" w:rsidRPr="00D26514">
        <w:rPr>
          <w:rFonts w:eastAsia="Calibri"/>
        </w:rPr>
        <w:t xml:space="preserve">e.g., </w:t>
      </w:r>
      <w:r w:rsidR="00951F63" w:rsidRPr="00D26514">
        <w:rPr>
          <w:rFonts w:eastAsia="Calibri"/>
        </w:rPr>
        <w:t>The responsible party element represents only the party responsible for the encounter, not necessarily the entire episode of care</w:t>
      </w:r>
      <w:r w:rsidR="00887E40" w:rsidRPr="00D26514">
        <w:rPr>
          <w:rFonts w:eastAsia="Calibri"/>
        </w:rPr>
        <w:t>.</w:t>
      </w:r>
      <w:r w:rsidRPr="00D26514">
        <w:rPr>
          <w:rFonts w:eastAsia="Calibri"/>
        </w:rPr>
        <w:t>&gt;</w:t>
      </w:r>
      <w:r w:rsidR="00887E40" w:rsidRPr="00D26514">
        <w:rPr>
          <w:rFonts w:eastAsia="Calibri"/>
        </w:rPr>
        <w:t xml:space="preserve"> </w:t>
      </w:r>
    </w:p>
    <w:p w14:paraId="2A6E7068"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The </w:t>
      </w:r>
      <w:proofErr w:type="spellStart"/>
      <w:r w:rsidR="00951F63" w:rsidRPr="00EA3BCB">
        <w:rPr>
          <w:rFonts w:ascii="Courier New" w:eastAsia="Calibri" w:hAnsi="Courier New"/>
          <w:sz w:val="20"/>
        </w:rPr>
        <w:t>responsibleParty</w:t>
      </w:r>
      <w:proofErr w:type="spellEnd"/>
      <w:r w:rsidR="00951F63" w:rsidRPr="00D26514">
        <w:rPr>
          <w:rFonts w:eastAsia="Calibri"/>
        </w:rPr>
        <w:t xml:space="preserve"> element MAY be present. If present, </w:t>
      </w:r>
      <w:proofErr w:type="spellStart"/>
      <w:r w:rsidR="00951F63" w:rsidRPr="00EA3BCB">
        <w:rPr>
          <w:rFonts w:ascii="Courier New" w:eastAsia="Calibri" w:hAnsi="Courier New"/>
          <w:sz w:val="20"/>
        </w:rPr>
        <w:t>responsibleParty</w:t>
      </w:r>
      <w:proofErr w:type="spellEnd"/>
      <w:r w:rsidR="00951F63"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SHALL have at least one </w:t>
      </w:r>
      <w:proofErr w:type="spellStart"/>
      <w:r w:rsidR="00951F63" w:rsidRPr="00EA3BCB">
        <w:rPr>
          <w:rFonts w:ascii="Courier New" w:eastAsia="Calibri" w:hAnsi="Courier New"/>
          <w:sz w:val="20"/>
        </w:rPr>
        <w:t>assignedPerson</w:t>
      </w:r>
      <w:proofErr w:type="spellEnd"/>
      <w:r w:rsidR="00951F63" w:rsidRPr="00D26514">
        <w:rPr>
          <w:rFonts w:eastAsia="Calibri"/>
        </w:rPr>
        <w:t xml:space="preserve"> or </w:t>
      </w:r>
      <w:proofErr w:type="spellStart"/>
      <w:r w:rsidR="00951F63" w:rsidRPr="00EA3BCB">
        <w:rPr>
          <w:rFonts w:ascii="Courier New" w:eastAsia="Calibri" w:hAnsi="Courier New"/>
          <w:sz w:val="20"/>
        </w:rPr>
        <w:t>representedOrganization</w:t>
      </w:r>
      <w:proofErr w:type="spellEnd"/>
      <w:r w:rsidR="00951F63" w:rsidRPr="00D26514">
        <w:rPr>
          <w:rFonts w:eastAsia="Calibri"/>
        </w:rPr>
        <w:t xml:space="preserve"> element present.</w:t>
      </w:r>
      <w:r w:rsidRPr="00D26514">
        <w:rPr>
          <w:rFonts w:eastAsia="Calibri"/>
        </w:rPr>
        <w:t>&gt;</w:t>
      </w:r>
    </w:p>
    <w:p w14:paraId="69DB05FE" w14:textId="77777777" w:rsidR="00951F63" w:rsidRPr="00D26514" w:rsidRDefault="003F252B" w:rsidP="00951F63">
      <w:pPr>
        <w:pStyle w:val="BodyTextFirstIndent"/>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Note: </w:t>
      </w:r>
      <w:r w:rsidR="00951F63" w:rsidRPr="00D26514">
        <w:rPr>
          <w:rFonts w:eastAsia="Calibri"/>
        </w:rPr>
        <w:tab/>
        <w:t>This is identical to CDA-DIR CONF-DIR-67</w:t>
      </w:r>
      <w:r w:rsidRPr="00D26514">
        <w:rPr>
          <w:rFonts w:eastAsia="Calibri"/>
        </w:rPr>
        <w:t>&gt;</w:t>
      </w:r>
    </w:p>
    <w:p w14:paraId="1281D4AB"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proofErr w:type="spellStart"/>
      <w:r w:rsidR="00951F63" w:rsidRPr="00EA3BCB">
        <w:rPr>
          <w:rFonts w:ascii="Courier New" w:eastAsia="Calibri" w:hAnsi="Courier New"/>
          <w:sz w:val="20"/>
        </w:rPr>
        <w:t>responsibleParty</w:t>
      </w:r>
      <w:proofErr w:type="spellEnd"/>
      <w:r w:rsidR="00951F63"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r w:rsidR="00951F63" w:rsidRPr="00EA3BCB">
        <w:rPr>
          <w:rFonts w:ascii="Courier New" w:eastAsia="Calibri" w:hAnsi="Courier New"/>
          <w:sz w:val="20"/>
        </w:rPr>
        <w:t>id</w:t>
      </w:r>
      <w:r w:rsidR="00951F63" w:rsidRPr="00D26514">
        <w:rPr>
          <w:rFonts w:eastAsia="Calibri"/>
        </w:rPr>
        <w:t xml:space="preserve"> SHALL be present with the responsible physician’s identifier.</w:t>
      </w:r>
      <w:r w:rsidRPr="00D26514">
        <w:rPr>
          <w:rFonts w:eastAsia="Calibri"/>
        </w:rPr>
        <w:t>&gt;</w:t>
      </w:r>
      <w:r w:rsidR="00951F63" w:rsidRPr="00D26514">
        <w:rPr>
          <w:rFonts w:eastAsia="Calibri"/>
        </w:rPr>
        <w:t xml:space="preserve"> </w:t>
      </w:r>
    </w:p>
    <w:p w14:paraId="19C84D1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r w:rsidR="00951F63" w:rsidRPr="00EA3BCB">
        <w:rPr>
          <w:rFonts w:ascii="Courier New" w:eastAsia="Calibri" w:hAnsi="Courier New"/>
          <w:sz w:val="20"/>
        </w:rPr>
        <w:t>code</w:t>
      </w:r>
      <w:r w:rsidR="00951F63" w:rsidRPr="00D26514">
        <w:rPr>
          <w:rFonts w:eastAsia="Calibri"/>
        </w:rPr>
        <w:t xml:space="preserve"> SHOULD be present with the responsible physician’s specialty.</w:t>
      </w:r>
      <w:r w:rsidRPr="00D26514">
        <w:rPr>
          <w:rFonts w:eastAsia="Calibri"/>
        </w:rPr>
        <w:t>&gt;</w:t>
      </w:r>
    </w:p>
    <w:p w14:paraId="3442EC5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 xml:space="preserve">e.g.,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MAY include an </w:t>
      </w:r>
      <w:r w:rsidR="00951F63" w:rsidRPr="00EA3BCB">
        <w:rPr>
          <w:rFonts w:ascii="Courier New" w:eastAsia="Calibri" w:hAnsi="Courier New"/>
          <w:sz w:val="20"/>
        </w:rPr>
        <w:t xml:space="preserve">accreditation </w:t>
      </w:r>
      <w:r w:rsidR="00951F63" w:rsidRPr="00D26514">
        <w:rPr>
          <w:rFonts w:eastAsia="Calibri"/>
        </w:rPr>
        <w:t xml:space="preserve">element from the </w:t>
      </w:r>
      <w:proofErr w:type="spellStart"/>
      <w:r w:rsidR="00951F63" w:rsidRPr="00D26514">
        <w:rPr>
          <w:b/>
          <w:bCs/>
        </w:rPr>
        <w:t>urn:ihe:card</w:t>
      </w:r>
      <w:proofErr w:type="spellEnd"/>
      <w:r w:rsidR="00951F63" w:rsidRPr="00D26514">
        <w:rPr>
          <w:rFonts w:eastAsia="Calibri"/>
        </w:rPr>
        <w:t xml:space="preserve"> namespace to provide physician accreditation status.</w:t>
      </w:r>
      <w:r w:rsidRPr="00D26514">
        <w:rPr>
          <w:rFonts w:eastAsia="Calibri"/>
        </w:rPr>
        <w:t>&gt;</w:t>
      </w:r>
    </w:p>
    <w:p w14:paraId="06726050"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003651D9" w:rsidRPr="00D26514">
        <w:rPr>
          <w:rFonts w:eastAsia="Calibri"/>
        </w:rPr>
        <w:t xml:space="preserve"> The</w:t>
      </w:r>
      <w:r w:rsidR="00951F63" w:rsidRPr="00D26514">
        <w:rPr>
          <w:rFonts w:eastAsia="Calibri"/>
        </w:rPr>
        <w:t xml:space="preserve"> </w:t>
      </w:r>
      <w:r w:rsidR="00951F63" w:rsidRPr="00EA3BCB">
        <w:rPr>
          <w:rFonts w:ascii="Courier New" w:eastAsia="Calibri" w:hAnsi="Courier New"/>
          <w:sz w:val="20"/>
        </w:rPr>
        <w:t xml:space="preserve">accreditation </w:t>
      </w:r>
      <w:r w:rsidR="00951F63" w:rsidRPr="00D26514">
        <w:rPr>
          <w:rFonts w:eastAsia="Calibri"/>
        </w:rPr>
        <w:t>element SHALL use the</w:t>
      </w:r>
      <w:r w:rsidR="00951F63" w:rsidRPr="00D26514">
        <w:t xml:space="preserve"> character string </w:t>
      </w:r>
      <w:r w:rsidR="00951F63" w:rsidRPr="00D26514">
        <w:rPr>
          <w:rFonts w:eastAsia="Calibri"/>
        </w:rPr>
        <w:t>(ST) data type.</w:t>
      </w:r>
    </w:p>
    <w:p w14:paraId="6CE59D33" w14:textId="77777777" w:rsidR="00951F63" w:rsidRPr="00D26514" w:rsidRDefault="00951F63" w:rsidP="00951F63">
      <w:pPr>
        <w:rPr>
          <w:rFonts w:eastAsia="Calibri"/>
        </w:rPr>
      </w:pPr>
      <w:r w:rsidRPr="00D26514">
        <w:rPr>
          <w:rFonts w:eastAsia="Calibri"/>
        </w:rPr>
        <w:t xml:space="preserve">The </w:t>
      </w:r>
      <w:r w:rsidRPr="00EA3BCB">
        <w:rPr>
          <w:rFonts w:ascii="Courier New" w:eastAsia="Calibri" w:hAnsi="Courier New"/>
          <w:sz w:val="20"/>
        </w:rPr>
        <w:t xml:space="preserve">accreditation </w:t>
      </w:r>
      <w:r w:rsidRPr="00D26514">
        <w:rPr>
          <w:rFonts w:eastAsia="Calibri"/>
        </w:rPr>
        <w:t xml:space="preserve">element SHALL appear after the defined elements of the Role class, and before any </w:t>
      </w:r>
      <w:proofErr w:type="spellStart"/>
      <w:r w:rsidRPr="00D26514">
        <w:rPr>
          <w:rFonts w:eastAsia="Calibri"/>
        </w:rPr>
        <w:t>scoper</w:t>
      </w:r>
      <w:proofErr w:type="spellEnd"/>
      <w:r w:rsidRPr="00D26514">
        <w:rPr>
          <w:rFonts w:eastAsia="Calibri"/>
        </w:rPr>
        <w:t xml:space="preserve"> or player entity elements.</w:t>
      </w:r>
      <w:r w:rsidR="003F252B" w:rsidRPr="00D26514">
        <w:rPr>
          <w:rFonts w:eastAsia="Calibri"/>
        </w:rPr>
        <w:t>&gt;</w:t>
      </w:r>
    </w:p>
    <w:p w14:paraId="3FCC99F3"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00CC0A62"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proofErr w:type="spellStart"/>
      <w:r w:rsidR="00951F63" w:rsidRPr="00EA3BCB">
        <w:rPr>
          <w:rFonts w:ascii="Courier New" w:eastAsia="Calibri" w:hAnsi="Courier New"/>
          <w:sz w:val="20"/>
        </w:rPr>
        <w:t>assignedPerson</w:t>
      </w:r>
      <w:proofErr w:type="spellEnd"/>
      <w:r w:rsidR="00951F63" w:rsidRPr="00EA3BCB">
        <w:rPr>
          <w:rFonts w:ascii="Courier New" w:eastAsia="Calibri" w:hAnsi="Courier New"/>
          <w:sz w:val="20"/>
        </w:rPr>
        <w:t xml:space="preserve"> name</w:t>
      </w:r>
      <w:r w:rsidR="00951F63" w:rsidRPr="00D26514">
        <w:rPr>
          <w:rFonts w:eastAsia="Calibri"/>
        </w:rPr>
        <w:t xml:space="preserve"> SHALL be present with the responsible physician’s name.</w:t>
      </w:r>
      <w:r w:rsidRPr="00D26514">
        <w:rPr>
          <w:rFonts w:eastAsia="Calibri"/>
        </w:rPr>
        <w:t>&gt;</w:t>
      </w:r>
    </w:p>
    <w:p w14:paraId="273AD2D3" w14:textId="77777777" w:rsidR="00363069" w:rsidRPr="00D26514" w:rsidRDefault="00951F63" w:rsidP="00363069">
      <w:pPr>
        <w:pStyle w:val="Heading5"/>
        <w:numPr>
          <w:ilvl w:val="0"/>
          <w:numId w:val="0"/>
        </w:numPr>
        <w:rPr>
          <w:noProof w:val="0"/>
        </w:rPr>
      </w:pPr>
      <w:bookmarkStart w:id="358" w:name="_Toc291167521"/>
      <w:bookmarkStart w:id="359" w:name="_Toc291231460"/>
      <w:bookmarkStart w:id="360" w:name="_Toc296340390"/>
      <w:bookmarkStart w:id="361" w:name="_Toc345074714"/>
      <w:bookmarkStart w:id="362" w:name="_Toc29225495"/>
      <w:r w:rsidRPr="00D26514">
        <w:rPr>
          <w:noProof w:val="0"/>
        </w:rPr>
        <w:t>6.</w:t>
      </w:r>
      <w:r w:rsidR="00C20EFF" w:rsidRPr="00D26514">
        <w:rPr>
          <w:noProof w:val="0"/>
        </w:rPr>
        <w:t>3.</w:t>
      </w:r>
      <w:r w:rsidRPr="00D26514">
        <w:rPr>
          <w:noProof w:val="0"/>
        </w:rPr>
        <w:t>2.</w:t>
      </w:r>
      <w:r w:rsidR="00C20EFF" w:rsidRPr="00D26514">
        <w:rPr>
          <w:noProof w:val="0"/>
        </w:rPr>
        <w:t>H</w:t>
      </w:r>
      <w:r w:rsidRPr="00D26514">
        <w:rPr>
          <w:noProof w:val="0"/>
        </w:rPr>
        <w:t xml:space="preserve">.2 </w:t>
      </w:r>
      <w:bookmarkEnd w:id="358"/>
      <w:bookmarkEnd w:id="359"/>
      <w:bookmarkEnd w:id="360"/>
      <w:r w:rsidR="00C20EFF" w:rsidRPr="00D26514">
        <w:rPr>
          <w:noProof w:val="0"/>
        </w:rPr>
        <w:t xml:space="preserve">&lt;Description Name&gt; </w:t>
      </w:r>
      <w:r w:rsidR="00363069" w:rsidRPr="00D26514">
        <w:rPr>
          <w:noProof w:val="0"/>
        </w:rPr>
        <w:t>&lt;</w:t>
      </w:r>
      <w:r w:rsidR="00363069" w:rsidRPr="00D26514">
        <w:rPr>
          <w:rFonts w:eastAsia="Calibri"/>
          <w:noProof w:val="0"/>
        </w:rPr>
        <w:t>Specification Document OR Vocabulary Constraint&gt;</w:t>
      </w:r>
      <w:bookmarkEnd w:id="361"/>
      <w:bookmarkEnd w:id="362"/>
    </w:p>
    <w:p w14:paraId="16B6B070" w14:textId="77777777" w:rsidR="00363069" w:rsidRPr="00D26514" w:rsidRDefault="00C20EFF" w:rsidP="00363069">
      <w:pPr>
        <w:pStyle w:val="Heading5"/>
        <w:numPr>
          <w:ilvl w:val="0"/>
          <w:numId w:val="0"/>
        </w:numPr>
        <w:rPr>
          <w:noProof w:val="0"/>
        </w:rPr>
      </w:pPr>
      <w:bookmarkStart w:id="363" w:name="_Toc345074715"/>
      <w:bookmarkStart w:id="364" w:name="_Toc29225496"/>
      <w:r w:rsidRPr="00D26514">
        <w:rPr>
          <w:noProof w:val="0"/>
        </w:rPr>
        <w:t xml:space="preserve">6.3.2.H.3 &lt;Description Name&gt; </w:t>
      </w:r>
      <w:r w:rsidR="00363069" w:rsidRPr="00D26514">
        <w:rPr>
          <w:noProof w:val="0"/>
        </w:rPr>
        <w:t>&lt;</w:t>
      </w:r>
      <w:r w:rsidR="00363069" w:rsidRPr="00D26514">
        <w:rPr>
          <w:rFonts w:eastAsia="Calibri"/>
          <w:noProof w:val="0"/>
        </w:rPr>
        <w:t>Specification Document OR Vocabulary Constraint&gt;</w:t>
      </w:r>
      <w:bookmarkEnd w:id="363"/>
      <w:bookmarkEnd w:id="364"/>
    </w:p>
    <w:p w14:paraId="799B6C9C" w14:textId="77777777" w:rsidR="00D35F24" w:rsidRPr="00EA3BCB" w:rsidRDefault="00D35F24" w:rsidP="00597DB2">
      <w:pPr>
        <w:pStyle w:val="AuthorInstructions"/>
        <w:rPr>
          <w:b/>
        </w:rPr>
      </w:pPr>
      <w:r w:rsidRPr="00EA3BCB">
        <w:rPr>
          <w:b/>
        </w:rPr>
        <w:t>###End Tabular Format – Header</w:t>
      </w:r>
    </w:p>
    <w:p w14:paraId="2AB3F732" w14:textId="77777777" w:rsidR="00EC1DB7" w:rsidRPr="00D26514" w:rsidRDefault="00EC1DB7" w:rsidP="00597DB2">
      <w:pPr>
        <w:pStyle w:val="AuthorInstructions"/>
      </w:pPr>
    </w:p>
    <w:p w14:paraId="551F09A3" w14:textId="77777777" w:rsidR="00EC1DB7" w:rsidRPr="00D26514" w:rsidRDefault="00EC1DB7" w:rsidP="00597DB2">
      <w:pPr>
        <w:pStyle w:val="AuthorInstructions"/>
      </w:pPr>
    </w:p>
    <w:p w14:paraId="22C18F34" w14:textId="77777777" w:rsidR="00D35F24" w:rsidRPr="00EA3BCB" w:rsidRDefault="00270EBB" w:rsidP="00597DB2">
      <w:pPr>
        <w:pStyle w:val="AuthorInstructions"/>
        <w:rPr>
          <w:b/>
        </w:rPr>
      </w:pPr>
      <w:r w:rsidRPr="00EA3BCB">
        <w:rPr>
          <w:b/>
        </w:rPr>
        <w:t>###Begin Discrete Conformance</w:t>
      </w:r>
      <w:r w:rsidR="00D35F24" w:rsidRPr="00EA3BCB">
        <w:rPr>
          <w:b/>
        </w:rPr>
        <w:t xml:space="preserve"> Format – Header </w:t>
      </w:r>
    </w:p>
    <w:p w14:paraId="769F8153" w14:textId="77777777" w:rsidR="001E206E" w:rsidRPr="00D26514" w:rsidRDefault="001E206E" w:rsidP="00D35F24">
      <w:pPr>
        <w:pStyle w:val="BodyText"/>
        <w:rPr>
          <w:lang w:eastAsia="x-none"/>
        </w:rPr>
      </w:pPr>
    </w:p>
    <w:p w14:paraId="60313946" w14:textId="77777777" w:rsidR="001E206E" w:rsidRPr="00D26514" w:rsidRDefault="001E206E" w:rsidP="001E206E">
      <w:r w:rsidRPr="00D26514">
        <w:t>The header for the &lt;</w:t>
      </w:r>
      <w:r w:rsidRPr="00D26514">
        <w:rPr>
          <w:i/>
        </w:rPr>
        <w:t>Document Name</w:t>
      </w:r>
      <w:r w:rsidRPr="00D26514">
        <w:t>&gt; document shall support the following header constraints as noted in this section</w:t>
      </w:r>
      <w:r w:rsidR="00887E40" w:rsidRPr="00D26514">
        <w:t xml:space="preserve">. </w:t>
      </w:r>
      <w:r w:rsidRPr="00D26514">
        <w:t>Note that this content profile is realm agnostic. These header constraints are based on the C-CDA header constraints but all references to US Realm specific types have been removed.</w:t>
      </w:r>
    </w:p>
    <w:p w14:paraId="5B6F1077" w14:textId="77777777" w:rsidR="001E206E" w:rsidRPr="00D26514" w:rsidRDefault="001E206E"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 must be numbered, begin with SHALL/SHOULD/MAY</w:t>
      </w:r>
      <w:r w:rsidR="00AD069D" w:rsidRPr="00D26514">
        <w:t>,</w:t>
      </w:r>
      <w:r w:rsidR="00D609FE" w:rsidRPr="00D26514">
        <w:t xml:space="preserve"> identify the cardinality using [</w:t>
      </w:r>
      <w:proofErr w:type="spellStart"/>
      <w:r w:rsidR="00D609FE" w:rsidRPr="00D26514">
        <w:t>n..n</w:t>
      </w:r>
      <w:proofErr w:type="spellEnd"/>
      <w:r w:rsidR="00D609FE" w:rsidRPr="00D26514">
        <w:t>], the name of the element, and a subitem which describe</w:t>
      </w:r>
      <w:r w:rsidR="00AD069D" w:rsidRPr="00D26514">
        <w:t>s</w:t>
      </w:r>
      <w:r w:rsidR="00D609FE" w:rsidRPr="00D26514">
        <w:t xml:space="preserve"> the value or source of the information.</w:t>
      </w:r>
      <w:r w:rsidRPr="00D26514">
        <w:t>&gt;</w:t>
      </w:r>
    </w:p>
    <w:p w14:paraId="4ED77D7F" w14:textId="77777777" w:rsidR="001E206E" w:rsidRPr="00D26514" w:rsidRDefault="000121FB" w:rsidP="001E206E">
      <w:r w:rsidRPr="00D26514">
        <w:t>&lt;</w:t>
      </w:r>
      <w:r w:rsidR="003651D9" w:rsidRPr="00D26514">
        <w:t>e.g.</w:t>
      </w:r>
      <w:r w:rsidRPr="00D26514">
        <w:t>,</w:t>
      </w:r>
    </w:p>
    <w:p w14:paraId="3BF649ED" w14:textId="77777777" w:rsidR="001E206E" w:rsidRPr="00D26514" w:rsidRDefault="001E206E" w:rsidP="00736B5B">
      <w:pPr>
        <w:numPr>
          <w:ilvl w:val="0"/>
          <w:numId w:val="13"/>
        </w:numPr>
        <w:spacing w:after="40" w:line="260" w:lineRule="exact"/>
      </w:pPr>
      <w:r w:rsidRPr="00EA3BCB">
        <w:rPr>
          <w:rStyle w:val="BodyTextChar"/>
          <w:rFonts w:ascii="Bookman Old Style" w:hAnsi="Bookman Old Style"/>
          <w:sz w:val="20"/>
        </w:rPr>
        <w:t>SHALL</w:t>
      </w:r>
      <w:r w:rsidRPr="00D26514">
        <w:t xml:space="preserve"> contain exactly one [1..1] </w:t>
      </w:r>
      <w:proofErr w:type="spellStart"/>
      <w:r w:rsidRPr="00D26514">
        <w:rPr>
          <w:rFonts w:ascii="Courier New" w:hAnsi="Courier New"/>
          <w:b/>
        </w:rPr>
        <w:t>typeId</w:t>
      </w:r>
      <w:proofErr w:type="spellEnd"/>
      <w:r w:rsidRPr="00D26514">
        <w:t xml:space="preserve"> (CONF:5361). </w:t>
      </w:r>
    </w:p>
    <w:p w14:paraId="727EEC4D" w14:textId="77777777" w:rsidR="001E206E" w:rsidRPr="00D26514" w:rsidRDefault="001E206E" w:rsidP="00736B5B">
      <w:pPr>
        <w:numPr>
          <w:ilvl w:val="1"/>
          <w:numId w:val="13"/>
        </w:numPr>
        <w:spacing w:after="40" w:line="260" w:lineRule="exact"/>
      </w:pPr>
      <w:r w:rsidRPr="00D26514">
        <w:t xml:space="preserve">This </w:t>
      </w:r>
      <w:proofErr w:type="spellStart"/>
      <w:r w:rsidRPr="00D26514">
        <w:t>typeId</w:t>
      </w:r>
      <w:proofErr w:type="spellEnd"/>
      <w:r w:rsidRPr="00D26514">
        <w:t xml:space="preserve"> </w:t>
      </w: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@root</w:t>
      </w:r>
      <w:r w:rsidRPr="00D26514">
        <w:t>="</w:t>
      </w:r>
      <w:r w:rsidRPr="00EA3BCB">
        <w:rPr>
          <w:rFonts w:ascii="Courier New" w:hAnsi="Courier New"/>
          <w:sz w:val="20"/>
        </w:rPr>
        <w:t>2.16.840.1.113883.1.3</w:t>
      </w:r>
      <w:r w:rsidRPr="00D26514">
        <w:t xml:space="preserve">" (CONF:5250). </w:t>
      </w:r>
    </w:p>
    <w:p w14:paraId="0A3C32B2" w14:textId="77777777" w:rsidR="001E206E" w:rsidRPr="00D26514" w:rsidRDefault="001E206E" w:rsidP="00736B5B">
      <w:pPr>
        <w:numPr>
          <w:ilvl w:val="1"/>
          <w:numId w:val="13"/>
        </w:numPr>
        <w:spacing w:after="40" w:line="260" w:lineRule="exact"/>
      </w:pPr>
      <w:r w:rsidRPr="00D26514">
        <w:t xml:space="preserve">This </w:t>
      </w:r>
      <w:proofErr w:type="spellStart"/>
      <w:r w:rsidRPr="00D26514">
        <w:t>typeId</w:t>
      </w:r>
      <w:proofErr w:type="spellEnd"/>
      <w:r w:rsidRPr="00D26514">
        <w:t xml:space="preserve"> </w:t>
      </w: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@extension</w:t>
      </w:r>
      <w:r w:rsidRPr="00D26514">
        <w:t>="</w:t>
      </w:r>
      <w:r w:rsidRPr="00EA3BCB">
        <w:rPr>
          <w:rFonts w:ascii="Courier New" w:hAnsi="Courier New"/>
          <w:sz w:val="20"/>
        </w:rPr>
        <w:t>POCD_HD000040</w:t>
      </w:r>
      <w:r w:rsidRPr="00D26514">
        <w:t xml:space="preserve">" (CONF:5251). </w:t>
      </w:r>
    </w:p>
    <w:p w14:paraId="42719FB8" w14:textId="77777777" w:rsidR="001E206E" w:rsidRPr="00D26514" w:rsidRDefault="001E206E" w:rsidP="00736B5B">
      <w:pPr>
        <w:numPr>
          <w:ilvl w:val="0"/>
          <w:numId w:val="13"/>
        </w:numPr>
        <w:spacing w:after="40" w:line="260" w:lineRule="exact"/>
      </w:pPr>
      <w:r w:rsidRPr="00EA3BCB">
        <w:rPr>
          <w:rStyle w:val="BodyTextChar"/>
          <w:rFonts w:ascii="Bookman Old Style" w:hAnsi="Bookman Old Style"/>
          <w:sz w:val="20"/>
        </w:rPr>
        <w:t>SHALL</w:t>
      </w:r>
      <w:r w:rsidRPr="00D26514">
        <w:t xml:space="preserve"> contain exactly one [1..1] </w:t>
      </w:r>
      <w:proofErr w:type="spellStart"/>
      <w:r w:rsidRPr="00D26514">
        <w:rPr>
          <w:rFonts w:ascii="Courier New" w:hAnsi="Courier New"/>
          <w:b/>
          <w:bCs/>
        </w:rPr>
        <w:t>templateId</w:t>
      </w:r>
      <w:proofErr w:type="spellEnd"/>
      <w:r w:rsidRPr="00D26514">
        <w:t xml:space="preserve"> (CONF:5252) such that it </w:t>
      </w:r>
    </w:p>
    <w:p w14:paraId="1C093382" w14:textId="77777777" w:rsidR="001E206E" w:rsidRPr="00D26514" w:rsidRDefault="001E206E" w:rsidP="00EA3BCB">
      <w:pPr>
        <w:numPr>
          <w:ilvl w:val="1"/>
          <w:numId w:val="13"/>
        </w:numPr>
        <w:spacing w:after="40" w:line="260" w:lineRule="exact"/>
      </w:pPr>
      <w:r w:rsidRPr="00EA3BCB">
        <w:rPr>
          <w:rStyle w:val="BodyTextChar"/>
          <w:rFonts w:ascii="Bookman Old Style" w:hAnsi="Bookman Old Style"/>
          <w:sz w:val="20"/>
        </w:rPr>
        <w:t>SHALL</w:t>
      </w:r>
      <w:r w:rsidRPr="00D26514">
        <w:t xml:space="preserve"> contain exactly one [1..1] </w:t>
      </w:r>
      <w:r w:rsidRPr="00EA3BCB">
        <w:t>@root</w:t>
      </w:r>
      <w:r w:rsidRPr="00D26514">
        <w:t xml:space="preserve">="1.3.6.1.4.1.19376.1.4.1.1.2" for the Cath Report Content document template (CONF:CRC-xxx). </w:t>
      </w:r>
    </w:p>
    <w:p w14:paraId="2809B7A7" w14:textId="77777777" w:rsidR="001E206E" w:rsidRPr="00D26514" w:rsidRDefault="001E206E" w:rsidP="00736B5B">
      <w:pPr>
        <w:numPr>
          <w:ilvl w:val="0"/>
          <w:numId w:val="13"/>
        </w:numPr>
        <w:spacing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id</w:t>
      </w:r>
      <w:r w:rsidRPr="00D26514">
        <w:t xml:space="preserve"> (CONF:5363). </w:t>
      </w:r>
    </w:p>
    <w:p w14:paraId="17D748B4" w14:textId="77777777" w:rsidR="001E206E" w:rsidRPr="00D26514" w:rsidRDefault="001E206E" w:rsidP="00736B5B">
      <w:pPr>
        <w:numPr>
          <w:ilvl w:val="1"/>
          <w:numId w:val="13"/>
        </w:numPr>
        <w:spacing w:after="40" w:line="260" w:lineRule="exact"/>
      </w:pPr>
      <w:r w:rsidRPr="00D26514">
        <w:t xml:space="preserve">This id </w:t>
      </w:r>
      <w:r w:rsidRPr="00EA3BCB">
        <w:rPr>
          <w:rStyle w:val="BodyTextChar"/>
          <w:rFonts w:ascii="Bookman Old Style" w:hAnsi="Bookman Old Style"/>
          <w:b/>
          <w:sz w:val="20"/>
        </w:rPr>
        <w:t>SHALL</w:t>
      </w:r>
      <w:r w:rsidRPr="00D26514">
        <w:t xml:space="preserve"> be a globally unique identifier for the document (CONF:9991).</w:t>
      </w:r>
    </w:p>
    <w:p w14:paraId="390CDC5C" w14:textId="77777777" w:rsidR="001E206E" w:rsidRPr="00D26514" w:rsidRDefault="001E206E" w:rsidP="00736B5B">
      <w:pPr>
        <w:numPr>
          <w:ilvl w:val="0"/>
          <w:numId w:val="13"/>
        </w:numPr>
        <w:spacing w:after="40" w:line="260" w:lineRule="exact"/>
      </w:pPr>
      <w:r w:rsidRPr="00EA3BCB">
        <w:rPr>
          <w:rStyle w:val="BodyTextChar"/>
          <w:rFonts w:ascii="Bookman Old Style" w:hAnsi="Bookman Old Style"/>
          <w:sz w:val="20"/>
        </w:rPr>
        <w:t>SHALL</w:t>
      </w:r>
      <w:r w:rsidRPr="00D26514">
        <w:t xml:space="preserve"> contain exactly one or two [1..2] </w:t>
      </w:r>
      <w:r w:rsidRPr="00D26514">
        <w:rPr>
          <w:rFonts w:ascii="Courier New" w:hAnsi="Courier New"/>
          <w:b/>
        </w:rPr>
        <w:t>code</w:t>
      </w:r>
      <w:r w:rsidRPr="00D26514">
        <w:t xml:space="preserve"> (CONF:5253-CRC). </w:t>
      </w:r>
    </w:p>
    <w:p w14:paraId="3D6E8D63" w14:textId="77777777" w:rsidR="001E206E" w:rsidRPr="00D26514" w:rsidRDefault="001E206E" w:rsidP="00736B5B">
      <w:pPr>
        <w:numPr>
          <w:ilvl w:val="1"/>
          <w:numId w:val="13"/>
        </w:numPr>
        <w:spacing w:after="40" w:line="260" w:lineRule="exact"/>
      </w:pPr>
      <w:r w:rsidRPr="00EA3BCB">
        <w:rPr>
          <w:rStyle w:val="BodyTextChar"/>
          <w:rFonts w:ascii="Bookman Old Style" w:hAnsi="Bookman Old Style"/>
          <w:sz w:val="20"/>
        </w:rPr>
        <w:t>SHALL</w:t>
      </w:r>
      <w:r w:rsidRPr="00D26514">
        <w:t xml:space="preserve"> be selected from </w:t>
      </w:r>
      <w:proofErr w:type="spellStart"/>
      <w:r w:rsidRPr="00D26514">
        <w:t>ValueSet</w:t>
      </w:r>
      <w:proofErr w:type="spellEnd"/>
      <w:r w:rsidRPr="00D26514">
        <w:t xml:space="preserve"> </w:t>
      </w:r>
      <w:proofErr w:type="spellStart"/>
      <w:r w:rsidRPr="00D26514">
        <w:rPr>
          <w:rStyle w:val="XMLname"/>
        </w:rPr>
        <w:t>ProcedureNoteDocumentTypeCodes</w:t>
      </w:r>
      <w:proofErr w:type="spellEnd"/>
      <w:r w:rsidRPr="00D26514">
        <w:rPr>
          <w:rStyle w:val="XMLname"/>
        </w:rPr>
        <w:t xml:space="preserve"> 2.16.840.1.113883.11.20.6.1</w:t>
      </w:r>
      <w:r w:rsidRPr="00D26514">
        <w:t xml:space="preserve"> </w:t>
      </w:r>
      <w:r w:rsidRPr="00EA3BCB">
        <w:rPr>
          <w:rStyle w:val="BodyTextChar"/>
          <w:sz w:val="20"/>
        </w:rPr>
        <w:t>DYNAMIC</w:t>
      </w:r>
      <w:r w:rsidR="005F3FB5" w:rsidRPr="00D26514">
        <w:t xml:space="preserve"> </w:t>
      </w:r>
      <w:r w:rsidRPr="00D26514">
        <w:t>(CONF:8497)</w:t>
      </w:r>
      <w:r w:rsidR="00887E40" w:rsidRPr="00D26514">
        <w:t xml:space="preserve">. </w:t>
      </w:r>
      <w:r w:rsidRPr="00D26514">
        <w:t>Either or both of the following codes should be included:</w:t>
      </w:r>
    </w:p>
    <w:p w14:paraId="5532F23E" w14:textId="77777777" w:rsidR="001E206E" w:rsidRPr="00D26514"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D26514" w14:paraId="6F66312B" w14:textId="77777777" w:rsidTr="00BB76BC">
        <w:trPr>
          <w:cantSplit/>
          <w:trHeight w:val="611"/>
        </w:trPr>
        <w:tc>
          <w:tcPr>
            <w:tcW w:w="8640" w:type="dxa"/>
            <w:gridSpan w:val="4"/>
            <w:tcBorders>
              <w:bottom w:val="single" w:sz="4" w:space="0" w:color="auto"/>
            </w:tcBorders>
            <w:shd w:val="clear" w:color="auto" w:fill="auto"/>
          </w:tcPr>
          <w:p w14:paraId="1E842837" w14:textId="77777777" w:rsidR="001E206E" w:rsidRPr="00D26514" w:rsidRDefault="001E206E" w:rsidP="00EA3BCB">
            <w:pPr>
              <w:pStyle w:val="TableEntry"/>
              <w:rPr>
                <w:b/>
                <w:kern w:val="28"/>
              </w:rPr>
            </w:pPr>
            <w:r w:rsidRPr="00D26514">
              <w:t xml:space="preserve">Value Set: </w:t>
            </w:r>
            <w:proofErr w:type="spellStart"/>
            <w:r w:rsidRPr="00D26514">
              <w:t>ProcedureNoteDocumentTypeCodes</w:t>
            </w:r>
            <w:proofErr w:type="spellEnd"/>
            <w:r w:rsidRPr="00D26514">
              <w:t xml:space="preserve"> 2.16.840.1.113883.11.20.6.1 DYNAMIC</w:t>
            </w:r>
          </w:p>
          <w:p w14:paraId="4F078AD7" w14:textId="77777777" w:rsidR="001E206E" w:rsidRPr="00D26514" w:rsidRDefault="001E206E" w:rsidP="00EA3BCB">
            <w:pPr>
              <w:pStyle w:val="TableEntry"/>
              <w:rPr>
                <w:b/>
                <w:kern w:val="28"/>
              </w:rPr>
            </w:pPr>
            <w:r w:rsidRPr="00D26514">
              <w:t>Code System: LOINC 2.16.840.1.113883.6.1</w:t>
            </w:r>
          </w:p>
        </w:tc>
      </w:tr>
      <w:tr w:rsidR="001E206E" w:rsidRPr="00D26514" w14:paraId="5A2068B5" w14:textId="77777777" w:rsidTr="00BB76BC">
        <w:trPr>
          <w:cantSplit/>
          <w:trHeight w:val="611"/>
        </w:trPr>
        <w:tc>
          <w:tcPr>
            <w:tcW w:w="1161" w:type="dxa"/>
            <w:shd w:val="clear" w:color="auto" w:fill="E6E6E6"/>
          </w:tcPr>
          <w:p w14:paraId="3E79415F" w14:textId="77777777" w:rsidR="001E206E" w:rsidRPr="00D26514" w:rsidRDefault="001E206E" w:rsidP="00FA1B42">
            <w:pPr>
              <w:pStyle w:val="TableEntryHeader"/>
            </w:pPr>
            <w:r w:rsidRPr="00D26514">
              <w:t>LOINC Code</w:t>
            </w:r>
          </w:p>
        </w:tc>
        <w:tc>
          <w:tcPr>
            <w:tcW w:w="2074" w:type="dxa"/>
            <w:shd w:val="clear" w:color="auto" w:fill="E6E6E6"/>
          </w:tcPr>
          <w:p w14:paraId="4CCDB200" w14:textId="77777777" w:rsidR="001E206E" w:rsidRPr="00D26514" w:rsidRDefault="001E206E" w:rsidP="00FA1B42">
            <w:pPr>
              <w:pStyle w:val="TableEntryHeader"/>
            </w:pPr>
            <w:r w:rsidRPr="00D26514">
              <w:t>Type of Service ‘Component’</w:t>
            </w:r>
          </w:p>
        </w:tc>
        <w:tc>
          <w:tcPr>
            <w:tcW w:w="1418" w:type="dxa"/>
            <w:shd w:val="clear" w:color="auto" w:fill="E6E6E6"/>
          </w:tcPr>
          <w:p w14:paraId="0A3297B3" w14:textId="77777777" w:rsidR="001E206E" w:rsidRPr="00D26514" w:rsidRDefault="001E206E" w:rsidP="00FA1B42">
            <w:pPr>
              <w:pStyle w:val="TableEntryHeader"/>
            </w:pPr>
            <w:r w:rsidRPr="00D26514">
              <w:t>Setting ‘System’</w:t>
            </w:r>
          </w:p>
        </w:tc>
        <w:tc>
          <w:tcPr>
            <w:tcW w:w="3987" w:type="dxa"/>
            <w:shd w:val="clear" w:color="auto" w:fill="E6E6E6"/>
          </w:tcPr>
          <w:p w14:paraId="51F25E81" w14:textId="77777777" w:rsidR="001E206E" w:rsidRPr="00D26514" w:rsidRDefault="001E206E" w:rsidP="00FA1B42">
            <w:pPr>
              <w:pStyle w:val="TableEntryHeader"/>
            </w:pPr>
            <w:r w:rsidRPr="00D26514">
              <w:t>Specialty/Training/Professional Level ‘</w:t>
            </w:r>
            <w:proofErr w:type="spellStart"/>
            <w:r w:rsidRPr="00D26514">
              <w:t>Method_Type</w:t>
            </w:r>
            <w:proofErr w:type="spellEnd"/>
            <w:r w:rsidRPr="00D26514">
              <w:t>’</w:t>
            </w:r>
          </w:p>
        </w:tc>
      </w:tr>
      <w:tr w:rsidR="001E206E" w:rsidRPr="00D26514" w:rsidDel="004763E0" w14:paraId="547E57AA" w14:textId="77777777" w:rsidTr="00BB76BC">
        <w:trPr>
          <w:cantSplit/>
        </w:trPr>
        <w:tc>
          <w:tcPr>
            <w:tcW w:w="1161" w:type="dxa"/>
            <w:vAlign w:val="bottom"/>
          </w:tcPr>
          <w:p w14:paraId="285DCC89" w14:textId="77777777" w:rsidR="001E206E" w:rsidRPr="00D26514" w:rsidDel="004763E0" w:rsidRDefault="001E206E" w:rsidP="00AD069D">
            <w:pPr>
              <w:pStyle w:val="TableEntry"/>
            </w:pPr>
            <w:r w:rsidRPr="00D26514">
              <w:t>18745-0</w:t>
            </w:r>
          </w:p>
        </w:tc>
        <w:tc>
          <w:tcPr>
            <w:tcW w:w="2074" w:type="dxa"/>
            <w:vAlign w:val="bottom"/>
          </w:tcPr>
          <w:p w14:paraId="317C6303" w14:textId="77777777" w:rsidR="001E206E" w:rsidRPr="00D26514" w:rsidDel="004763E0" w:rsidRDefault="001E206E" w:rsidP="00AD069D">
            <w:pPr>
              <w:pStyle w:val="TableEntry"/>
            </w:pPr>
            <w:r w:rsidRPr="00D26514">
              <w:t>Study report</w:t>
            </w:r>
          </w:p>
        </w:tc>
        <w:tc>
          <w:tcPr>
            <w:tcW w:w="1418" w:type="dxa"/>
            <w:vAlign w:val="bottom"/>
          </w:tcPr>
          <w:p w14:paraId="0BEF2942" w14:textId="77777777" w:rsidR="001E206E" w:rsidRPr="00D26514" w:rsidDel="004763E0" w:rsidRDefault="001E206E" w:rsidP="003579DA">
            <w:pPr>
              <w:pStyle w:val="TableEntry"/>
            </w:pPr>
            <w:r w:rsidRPr="00D26514">
              <w:t>Heart</w:t>
            </w:r>
          </w:p>
        </w:tc>
        <w:tc>
          <w:tcPr>
            <w:tcW w:w="3987" w:type="dxa"/>
            <w:vAlign w:val="bottom"/>
          </w:tcPr>
          <w:p w14:paraId="710E812C" w14:textId="77777777" w:rsidR="001E206E" w:rsidRPr="00D26514" w:rsidDel="004763E0" w:rsidRDefault="001E206E" w:rsidP="003579DA">
            <w:pPr>
              <w:pStyle w:val="TableEntry"/>
            </w:pPr>
            <w:r w:rsidRPr="00D26514">
              <w:t>Cardiac catheterization</w:t>
            </w:r>
          </w:p>
        </w:tc>
      </w:tr>
      <w:tr w:rsidR="001E206E" w:rsidRPr="00D26514" w:rsidDel="004763E0" w14:paraId="645B90D2" w14:textId="77777777" w:rsidTr="00BB76BC">
        <w:trPr>
          <w:cantSplit/>
        </w:trPr>
        <w:tc>
          <w:tcPr>
            <w:tcW w:w="1161" w:type="dxa"/>
            <w:vAlign w:val="bottom"/>
          </w:tcPr>
          <w:p w14:paraId="0DF5F724" w14:textId="77777777" w:rsidR="001E206E" w:rsidRPr="00D26514" w:rsidDel="004763E0" w:rsidRDefault="001E206E" w:rsidP="00AD069D">
            <w:pPr>
              <w:pStyle w:val="TableEntry"/>
            </w:pPr>
            <w:r w:rsidRPr="00D26514">
              <w:t>34896-1</w:t>
            </w:r>
          </w:p>
        </w:tc>
        <w:tc>
          <w:tcPr>
            <w:tcW w:w="2074" w:type="dxa"/>
            <w:vAlign w:val="bottom"/>
          </w:tcPr>
          <w:p w14:paraId="3016E683" w14:textId="77777777" w:rsidR="001E206E" w:rsidRPr="00D26514" w:rsidDel="004763E0" w:rsidRDefault="001E206E" w:rsidP="00AD069D">
            <w:pPr>
              <w:pStyle w:val="TableEntry"/>
            </w:pPr>
            <w:r w:rsidRPr="00D26514">
              <w:t>Interventional procedure note</w:t>
            </w:r>
          </w:p>
        </w:tc>
        <w:tc>
          <w:tcPr>
            <w:tcW w:w="1418" w:type="dxa"/>
            <w:vAlign w:val="bottom"/>
          </w:tcPr>
          <w:p w14:paraId="7995FF89" w14:textId="77777777" w:rsidR="001E206E" w:rsidRPr="00D26514" w:rsidDel="004763E0" w:rsidRDefault="001E206E" w:rsidP="003579DA">
            <w:pPr>
              <w:pStyle w:val="TableEntry"/>
            </w:pPr>
            <w:r w:rsidRPr="00D26514">
              <w:t>{Setting}</w:t>
            </w:r>
          </w:p>
        </w:tc>
        <w:tc>
          <w:tcPr>
            <w:tcW w:w="3987" w:type="dxa"/>
            <w:vAlign w:val="bottom"/>
          </w:tcPr>
          <w:p w14:paraId="0A7923B5" w14:textId="77777777" w:rsidR="001E206E" w:rsidRPr="00D26514" w:rsidDel="004763E0" w:rsidRDefault="001E206E" w:rsidP="003579DA">
            <w:pPr>
              <w:pStyle w:val="TableEntry"/>
            </w:pPr>
            <w:r w:rsidRPr="00D26514">
              <w:t>Cardiology</w:t>
            </w:r>
          </w:p>
        </w:tc>
      </w:tr>
    </w:tbl>
    <w:p w14:paraId="27CFBFBA" w14:textId="77777777" w:rsidR="001E206E" w:rsidRPr="00D26514" w:rsidRDefault="001E206E" w:rsidP="001E206E"/>
    <w:p w14:paraId="67FB0A93" w14:textId="77777777" w:rsidR="001E206E" w:rsidRPr="00D26514" w:rsidRDefault="001E206E" w:rsidP="00736B5B">
      <w:pPr>
        <w:numPr>
          <w:ilvl w:val="0"/>
          <w:numId w:val="13"/>
        </w:numPr>
        <w:spacing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title</w:t>
      </w:r>
      <w:r w:rsidRPr="00D26514">
        <w:t xml:space="preserve"> (CONF:5254). </w:t>
      </w:r>
    </w:p>
    <w:p w14:paraId="24D19899" w14:textId="77777777" w:rsidR="001E206E" w:rsidRPr="00D26514" w:rsidRDefault="001E206E" w:rsidP="00736B5B">
      <w:pPr>
        <w:numPr>
          <w:ilvl w:val="1"/>
          <w:numId w:val="13"/>
        </w:numPr>
        <w:spacing w:after="40" w:line="260" w:lineRule="exact"/>
      </w:pPr>
      <w:r w:rsidRPr="00D26514">
        <w:t xml:space="preserve">Can either be a locally defined name or the display name corresponding to </w:t>
      </w:r>
      <w:proofErr w:type="spellStart"/>
      <w:r w:rsidRPr="00D26514">
        <w:t>clinicalDocument</w:t>
      </w:r>
      <w:proofErr w:type="spellEnd"/>
      <w:r w:rsidRPr="00D26514">
        <w:t>/code (CONF:5255).</w:t>
      </w:r>
      <w:r w:rsidR="000121FB" w:rsidRPr="00D26514">
        <w:t>&gt;</w:t>
      </w:r>
    </w:p>
    <w:p w14:paraId="17D7EE57" w14:textId="77777777" w:rsidR="00983131" w:rsidRPr="00D26514" w:rsidRDefault="00983131" w:rsidP="00D35F24">
      <w:pPr>
        <w:pStyle w:val="BodyText"/>
        <w:rPr>
          <w:lang w:eastAsia="x-none"/>
        </w:rPr>
      </w:pPr>
    </w:p>
    <w:p w14:paraId="51DF4164" w14:textId="77777777" w:rsidR="00983131" w:rsidRPr="00EA3BCB" w:rsidRDefault="00983131" w:rsidP="00597DB2">
      <w:pPr>
        <w:pStyle w:val="AuthorInstructions"/>
        <w:rPr>
          <w:b/>
        </w:rPr>
      </w:pPr>
      <w:r w:rsidRPr="00EA3BCB">
        <w:rPr>
          <w:b/>
        </w:rPr>
        <w:t xml:space="preserve">###End Discrete Conformance Format – Header </w:t>
      </w:r>
    </w:p>
    <w:p w14:paraId="7CDC8599" w14:textId="77777777" w:rsidR="00B9303B" w:rsidRPr="00D26514" w:rsidRDefault="00B9303B" w:rsidP="00EA3BCB">
      <w:pPr>
        <w:pStyle w:val="Heading3"/>
        <w:numPr>
          <w:ilvl w:val="0"/>
          <w:numId w:val="0"/>
        </w:numPr>
        <w:rPr>
          <w:bCs/>
          <w:noProof w:val="0"/>
        </w:rPr>
      </w:pPr>
      <w:bookmarkStart w:id="365" w:name="_Toc345074716"/>
      <w:bookmarkStart w:id="366" w:name="_Toc29225497"/>
      <w:r w:rsidRPr="00D26514">
        <w:rPr>
          <w:bCs/>
          <w:noProof w:val="0"/>
        </w:rPr>
        <w:t>6.3.3</w:t>
      </w:r>
      <w:r w:rsidR="00291725" w:rsidRPr="00D26514">
        <w:rPr>
          <w:bCs/>
          <w:noProof w:val="0"/>
        </w:rPr>
        <w:t xml:space="preserve"> </w:t>
      </w:r>
      <w:r w:rsidRPr="00D26514">
        <w:rPr>
          <w:bCs/>
          <w:noProof w:val="0"/>
        </w:rPr>
        <w:t>CDA Section Content Modules</w:t>
      </w:r>
      <w:bookmarkEnd w:id="365"/>
      <w:bookmarkEnd w:id="366"/>
    </w:p>
    <w:p w14:paraId="32FE2A7B" w14:textId="77777777" w:rsidR="00870306" w:rsidRPr="00D26514" w:rsidRDefault="00870306" w:rsidP="00870306">
      <w:pPr>
        <w:pStyle w:val="EditorInstructions"/>
      </w:pPr>
      <w:r w:rsidRPr="00D26514">
        <w:t>Add to section 6.3.</w:t>
      </w:r>
      <w:r w:rsidR="00951F63" w:rsidRPr="00D26514">
        <w:t>3</w:t>
      </w:r>
      <w:r w:rsidR="00983131" w:rsidRPr="00D26514">
        <w:t>.10</w:t>
      </w:r>
      <w:r w:rsidRPr="00D26514">
        <w:t xml:space="preserve"> </w:t>
      </w:r>
      <w:r w:rsidR="006A2A74" w:rsidRPr="00D26514">
        <w:t>Section</w:t>
      </w:r>
      <w:r w:rsidRPr="00D26514">
        <w:t xml:space="preserve"> Content Modules</w:t>
      </w:r>
    </w:p>
    <w:p w14:paraId="5BB079BD" w14:textId="77777777" w:rsidR="00AE4AED" w:rsidRPr="00D26514" w:rsidRDefault="00AE4AED" w:rsidP="00870306">
      <w:pPr>
        <w:pStyle w:val="BodyText"/>
        <w:rPr>
          <w:lang w:eastAsia="x-none"/>
        </w:rPr>
      </w:pPr>
    </w:p>
    <w:p w14:paraId="1C3B2553" w14:textId="0E17C6FD" w:rsidR="00A23689" w:rsidRPr="00D26514" w:rsidRDefault="00A23689" w:rsidP="00597DB2">
      <w:pPr>
        <w:pStyle w:val="AuthorInstructions"/>
      </w:pPr>
      <w:r w:rsidRPr="00D26514">
        <w:t>&lt;</w:t>
      </w:r>
      <w:r w:rsidR="00F96602" w:rsidRPr="00D26514">
        <w:rPr>
          <w:highlight w:val="yellow"/>
        </w:rPr>
        <w:t xml:space="preserve"> Authors’ Note: Replicate section 6.3.3.10.S for each Section Content Module defined in this profile. Number as 6.3.3.10.S</w:t>
      </w:r>
      <w:r w:rsidR="00F96602" w:rsidRPr="00D26514">
        <w:rPr>
          <w:b/>
          <w:highlight w:val="yellow"/>
        </w:rPr>
        <w:t>1</w:t>
      </w:r>
      <w:r w:rsidR="00F96602" w:rsidRPr="00D26514">
        <w:rPr>
          <w:highlight w:val="yellow"/>
        </w:rPr>
        <w:t>, 6.3.3.10.S</w:t>
      </w:r>
      <w:r w:rsidR="00F96602" w:rsidRPr="00D26514">
        <w:rPr>
          <w:b/>
          <w:highlight w:val="yellow"/>
        </w:rPr>
        <w:t>2</w:t>
      </w:r>
      <w:r w:rsidR="00F96602" w:rsidRPr="00D26514">
        <w:rPr>
          <w:highlight w:val="yellow"/>
        </w:rPr>
        <w:t>, etc.</w:t>
      </w:r>
      <w:r w:rsidRPr="00D26514">
        <w:t>&gt;</w:t>
      </w:r>
    </w:p>
    <w:p w14:paraId="24139694" w14:textId="58C77993" w:rsidR="00363069" w:rsidRPr="00D26514" w:rsidRDefault="00363069" w:rsidP="00597DB2">
      <w:pPr>
        <w:pStyle w:val="AuthorInstructions"/>
      </w:pPr>
      <w:r w:rsidRPr="00D26514">
        <w:t>&lt;</w:t>
      </w:r>
      <w:r w:rsidR="009D125C" w:rsidRPr="00D26514">
        <w:t>Author</w:t>
      </w:r>
      <w:r w:rsidRPr="00D26514">
        <w:t>s’ notes:</w:t>
      </w:r>
      <w:r w:rsidR="005F3FB5" w:rsidRPr="00D26514">
        <w:t xml:space="preserve"> </w:t>
      </w:r>
      <w:r w:rsidRPr="00D26514">
        <w:t>Section naming instructions:</w:t>
      </w:r>
      <w:r w:rsidR="005F3FB5" w:rsidRPr="00D26514">
        <w:t xml:space="preserve"> </w:t>
      </w:r>
      <w:r w:rsidRPr="00D26514">
        <w:t xml:space="preserve">If a </w:t>
      </w:r>
      <w:r w:rsidR="00151E50" w:rsidRPr="00D26514">
        <w:t>s</w:t>
      </w:r>
      <w:r w:rsidRPr="00D26514">
        <w:t xml:space="preserve">ection is a specialization of an existing </w:t>
      </w:r>
      <w:r w:rsidR="00151E50" w:rsidRPr="00D26514">
        <w:t>s</w:t>
      </w:r>
      <w:r w:rsidRPr="00D26514">
        <w:t>ection, begin the name with the original section name</w:t>
      </w:r>
      <w:r w:rsidR="00887E40" w:rsidRPr="00D26514">
        <w:t xml:space="preserve">. </w:t>
      </w:r>
      <w:r w:rsidRPr="00D26514">
        <w:t>For example, if Cardiology is creating a specialization of the “Medical History Section”, the new section should be named “Medical History Section – Cardiac” and not “Cardiac Medical History Section”.&gt;</w:t>
      </w:r>
    </w:p>
    <w:p w14:paraId="1E8472CD" w14:textId="77777777" w:rsidR="00D35F24" w:rsidRPr="00D26514" w:rsidRDefault="00D35F24" w:rsidP="00597DB2">
      <w:pPr>
        <w:pStyle w:val="AuthorInstructions"/>
      </w:pPr>
    </w:p>
    <w:p w14:paraId="5A34DD71" w14:textId="77777777" w:rsidR="00D35F24" w:rsidRPr="00EA3BCB" w:rsidRDefault="00D35F24" w:rsidP="00597DB2">
      <w:pPr>
        <w:pStyle w:val="AuthorInstructions"/>
        <w:rPr>
          <w:b/>
        </w:rPr>
      </w:pPr>
      <w:r w:rsidRPr="00EA3BCB">
        <w:rPr>
          <w:b/>
        </w:rPr>
        <w:t>###Begin Tabular Format - Section</w:t>
      </w:r>
    </w:p>
    <w:p w14:paraId="39201004" w14:textId="77777777" w:rsidR="00286433" w:rsidRPr="00D26514" w:rsidRDefault="00286433" w:rsidP="00597DB2">
      <w:pPr>
        <w:pStyle w:val="AuthorInstructions"/>
      </w:pPr>
      <w:r w:rsidRPr="00D26514">
        <w:t xml:space="preserve">&lt;Delete </w:t>
      </w:r>
      <w:r w:rsidR="000121FB" w:rsidRPr="00D26514">
        <w:t>examples in</w:t>
      </w:r>
      <w:r w:rsidRPr="00D26514">
        <w:t xml:space="preserve"> rows of table below prior to Public Comment.&gt;</w:t>
      </w:r>
    </w:p>
    <w:p w14:paraId="1E134CBC" w14:textId="77777777" w:rsidR="00D07411" w:rsidRPr="00D26514" w:rsidRDefault="00870306" w:rsidP="00B84D95">
      <w:pPr>
        <w:pStyle w:val="Heading4"/>
        <w:numPr>
          <w:ilvl w:val="0"/>
          <w:numId w:val="0"/>
        </w:numPr>
        <w:ind w:left="864" w:hanging="864"/>
        <w:rPr>
          <w:noProof w:val="0"/>
        </w:rPr>
      </w:pPr>
      <w:bookmarkStart w:id="367" w:name="_Toc345074717"/>
      <w:bookmarkStart w:id="368" w:name="_Toc29225498"/>
      <w:r w:rsidRPr="00D26514">
        <w:rPr>
          <w:noProof w:val="0"/>
        </w:rPr>
        <w:t>6.3.</w:t>
      </w:r>
      <w:r w:rsidR="00951F63" w:rsidRPr="00D26514">
        <w:rPr>
          <w:noProof w:val="0"/>
        </w:rPr>
        <w:t>3</w:t>
      </w:r>
      <w:r w:rsidR="00BA437B" w:rsidRPr="00D26514">
        <w:rPr>
          <w:noProof w:val="0"/>
        </w:rPr>
        <w:t>.</w:t>
      </w:r>
      <w:r w:rsidR="00B9303B" w:rsidRPr="00D26514">
        <w:rPr>
          <w:noProof w:val="0"/>
        </w:rPr>
        <w:t>10</w:t>
      </w:r>
      <w:r w:rsidR="00363069" w:rsidRPr="00D26514">
        <w:rPr>
          <w:noProof w:val="0"/>
        </w:rPr>
        <w:t>.</w:t>
      </w:r>
      <w:r w:rsidR="00774B6B" w:rsidRPr="00D26514">
        <w:rPr>
          <w:noProof w:val="0"/>
        </w:rPr>
        <w:t>S</w:t>
      </w:r>
      <w:r w:rsidR="00291725" w:rsidRPr="00D26514">
        <w:rPr>
          <w:noProof w:val="0"/>
        </w:rPr>
        <w:t xml:space="preserve"> </w:t>
      </w:r>
      <w:r w:rsidR="006A2A74" w:rsidRPr="00D26514">
        <w:rPr>
          <w:noProof w:val="0"/>
        </w:rPr>
        <w:t>&lt;Section</w:t>
      </w:r>
      <w:r w:rsidR="00D07411" w:rsidRPr="00D26514">
        <w:rPr>
          <w:noProof w:val="0"/>
        </w:rPr>
        <w:t xml:space="preserve"> Module Name</w:t>
      </w:r>
      <w:r w:rsidR="006A2A74" w:rsidRPr="00D26514">
        <w:rPr>
          <w:noProof w:val="0"/>
        </w:rPr>
        <w:t>&gt;</w:t>
      </w:r>
      <w:r w:rsidR="00316247" w:rsidRPr="00D26514">
        <w:rPr>
          <w:noProof w:val="0"/>
        </w:rPr>
        <w:t xml:space="preserve"> - </w:t>
      </w:r>
      <w:r w:rsidR="006A2A74" w:rsidRPr="00D26514">
        <w:rPr>
          <w:noProof w:val="0"/>
        </w:rPr>
        <w:t>Section</w:t>
      </w:r>
      <w:r w:rsidRPr="00D26514">
        <w:rPr>
          <w:noProof w:val="0"/>
        </w:rPr>
        <w:t xml:space="preserve"> </w:t>
      </w:r>
      <w:r w:rsidR="00D07411" w:rsidRPr="00D26514">
        <w:rPr>
          <w:noProof w:val="0"/>
        </w:rPr>
        <w:t xml:space="preserve">Content </w:t>
      </w:r>
      <w:r w:rsidRPr="00D26514">
        <w:rPr>
          <w:noProof w:val="0"/>
        </w:rPr>
        <w:t>Module</w:t>
      </w:r>
      <w:bookmarkEnd w:id="367"/>
      <w:bookmarkEnd w:id="368"/>
      <w:r w:rsidRPr="00D26514">
        <w:rPr>
          <w:noProof w:val="0"/>
        </w:rPr>
        <w:t xml:space="preserve"> </w:t>
      </w:r>
      <w:bookmarkStart w:id="369" w:name="_Toc291167503"/>
      <w:bookmarkStart w:id="370" w:name="_Toc291231442"/>
      <w:bookmarkStart w:id="371" w:name="_Toc296340356"/>
    </w:p>
    <w:p w14:paraId="1E3FDFFD" w14:textId="77777777" w:rsidR="005D6104" w:rsidRPr="00D26514" w:rsidRDefault="00D07411" w:rsidP="00712AE6">
      <w:pPr>
        <w:pStyle w:val="TableTitle"/>
      </w:pPr>
      <w:r w:rsidRPr="00D26514">
        <w:t xml:space="preserve">Table </w:t>
      </w:r>
      <w:r w:rsidR="005D6104" w:rsidRPr="00D26514">
        <w:t>6.3.</w:t>
      </w:r>
      <w:r w:rsidR="00951F63" w:rsidRPr="00D26514">
        <w:t>3</w:t>
      </w:r>
      <w:r w:rsidR="004225C9" w:rsidRPr="00D26514">
        <w:t>.</w:t>
      </w:r>
      <w:r w:rsidR="00B9303B" w:rsidRPr="00D26514">
        <w:t>10</w:t>
      </w:r>
      <w:r w:rsidR="00A23689" w:rsidRPr="00D26514">
        <w:t>.</w:t>
      </w:r>
      <w:r w:rsidR="00774B6B" w:rsidRPr="00D26514">
        <w:t>S</w:t>
      </w:r>
      <w:r w:rsidR="00AE4AED" w:rsidRPr="00D26514">
        <w:t>-1</w:t>
      </w:r>
      <w:r w:rsidR="005D6104" w:rsidRPr="00D26514">
        <w:t xml:space="preserve"> </w:t>
      </w:r>
      <w:r w:rsidR="00AE4AED" w:rsidRPr="00D26514">
        <w:t>&lt;Section</w:t>
      </w:r>
      <w:r w:rsidRPr="00D26514">
        <w:t xml:space="preserve"> Module Name</w:t>
      </w:r>
      <w:r w:rsidR="00665D8F" w:rsidRPr="00D26514">
        <w:t>&gt;</w:t>
      </w:r>
      <w:r w:rsidR="00AE4AED" w:rsidRPr="00D26514">
        <w:t xml:space="preserve"> </w:t>
      </w:r>
      <w:r w:rsidR="005D6104" w:rsidRPr="00D26514">
        <w:t>Section</w:t>
      </w:r>
      <w:bookmarkEnd w:id="369"/>
      <w:bookmarkEnd w:id="370"/>
      <w:bookmarkEnd w:id="371"/>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D26514" w14:paraId="44EB43A6"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3809D9E" w14:textId="77777777" w:rsidR="00363069" w:rsidRPr="00D26514" w:rsidRDefault="00363069" w:rsidP="00597DB2">
            <w:pPr>
              <w:pStyle w:val="TableEntryHeader"/>
            </w:pPr>
            <w:r w:rsidRPr="00D26514">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82B6C6C" w14:textId="77777777" w:rsidR="00363069" w:rsidRPr="00D26514" w:rsidRDefault="00363069" w:rsidP="003579DA">
            <w:pPr>
              <w:pStyle w:val="TableEntry"/>
            </w:pPr>
            <w:r w:rsidRPr="00D26514">
              <w:t>&lt;exact same Section Module name listed above&gt;</w:t>
            </w:r>
          </w:p>
        </w:tc>
      </w:tr>
      <w:tr w:rsidR="00D34E63" w:rsidRPr="00D26514" w14:paraId="10BB791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08F1E09" w14:textId="77777777" w:rsidR="00D34E63" w:rsidRPr="00D26514" w:rsidRDefault="00D34E63" w:rsidP="00597DB2">
            <w:pPr>
              <w:pStyle w:val="TableEntryHeader"/>
            </w:pPr>
            <w:r w:rsidRPr="00D26514">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D7FF3DE" w14:textId="77777777" w:rsidR="00D34E63" w:rsidRPr="00D26514" w:rsidRDefault="00D34E63" w:rsidP="003579DA">
            <w:pPr>
              <w:pStyle w:val="TableEntry"/>
            </w:pPr>
            <w:r w:rsidRPr="00D26514">
              <w:t>&lt;</w:t>
            </w:r>
            <w:proofErr w:type="spellStart"/>
            <w:r w:rsidRPr="00D26514">
              <w:t>oid</w:t>
            </w:r>
            <w:proofErr w:type="spellEnd"/>
            <w:r w:rsidRPr="00D26514">
              <w:t>&gt;</w:t>
            </w:r>
          </w:p>
        </w:tc>
      </w:tr>
      <w:tr w:rsidR="00D34E63" w:rsidRPr="00D26514" w14:paraId="1DE3F66E"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225C34" w14:textId="77777777" w:rsidR="00D34E63" w:rsidRPr="00D26514" w:rsidRDefault="00D34E63" w:rsidP="00597DB2">
            <w:pPr>
              <w:pStyle w:val="TableEntryHeader"/>
            </w:pPr>
            <w:r w:rsidRPr="00D26514">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340F42A" w14:textId="778FDB8F" w:rsidR="00D34E63" w:rsidRPr="00D26514" w:rsidRDefault="00D34E63" w:rsidP="003036BB">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 Reference]</w:t>
            </w:r>
            <w:r w:rsidR="00466694" w:rsidRPr="00D26514">
              <w:t xml:space="preserve"> or NA</w:t>
            </w:r>
            <w:r w:rsidRPr="00D26514">
              <w:t>&gt;</w:t>
            </w:r>
          </w:p>
        </w:tc>
      </w:tr>
      <w:tr w:rsidR="00D34E63" w:rsidRPr="00D26514" w14:paraId="17B03BC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71A783" w14:textId="77777777" w:rsidR="00D34E63" w:rsidRPr="00D26514" w:rsidRDefault="00D34E63" w:rsidP="00597DB2">
            <w:pPr>
              <w:pStyle w:val="TableEntryHeader"/>
            </w:pPr>
            <w:r w:rsidRPr="00D26514">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C34265B" w14:textId="77777777" w:rsidR="00D34E63" w:rsidRPr="00D26514" w:rsidRDefault="00D34E63" w:rsidP="003579DA">
            <w:pPr>
              <w:pStyle w:val="TableEntry"/>
            </w:pPr>
            <w:r w:rsidRPr="00D26514">
              <w:t>&lt;brief textual description, one paragraph&gt;</w:t>
            </w:r>
          </w:p>
        </w:tc>
      </w:tr>
      <w:tr w:rsidR="00D34E63" w:rsidRPr="00D26514" w14:paraId="707D192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EF18559" w14:textId="77777777" w:rsidR="00D34E63" w:rsidRPr="00D26514" w:rsidRDefault="00D34E63" w:rsidP="00597DB2">
            <w:pPr>
              <w:pStyle w:val="TableEntryHeader"/>
            </w:pPr>
            <w:r w:rsidRPr="00D26514">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2959B8B" w14:textId="77777777" w:rsidR="00D34E63" w:rsidRPr="00D26514" w:rsidRDefault="00D34E63" w:rsidP="003579DA">
            <w:pPr>
              <w:pStyle w:val="TableEntry"/>
            </w:pPr>
            <w:r w:rsidRPr="00D26514">
              <w:t>&lt;Code, Code Scheme, “Section Code Name”&gt;</w:t>
            </w:r>
          </w:p>
        </w:tc>
      </w:tr>
      <w:tr w:rsidR="00D34E63" w:rsidRPr="00D26514" w14:paraId="28934D29"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A3A0E16" w14:textId="77777777" w:rsidR="00D34E63" w:rsidRPr="00D26514" w:rsidRDefault="00D34E63" w:rsidP="00597DB2">
            <w:pPr>
              <w:pStyle w:val="TableEntryHeader"/>
            </w:pPr>
            <w:r w:rsidRPr="00D26514">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03B28A6"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w:t>
            </w:r>
            <w:r w:rsidR="00887E40" w:rsidRPr="00D26514">
              <w:t xml:space="preserve">. </w:t>
            </w:r>
            <w:r w:rsidRPr="00D26514">
              <w:t>Role and entity must be specified if not inherited. &gt;</w:t>
            </w:r>
          </w:p>
        </w:tc>
      </w:tr>
      <w:tr w:rsidR="00D34E63" w:rsidRPr="00D26514" w14:paraId="2E984FEA"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03E441" w14:textId="77777777" w:rsidR="00D34E63" w:rsidRPr="00D26514" w:rsidRDefault="00D34E63" w:rsidP="005B5325">
            <w:pPr>
              <w:pStyle w:val="TableEntryHeader"/>
            </w:pPr>
            <w:r w:rsidRPr="00D26514">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E585A98"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specified.&gt;</w:t>
            </w:r>
          </w:p>
        </w:tc>
      </w:tr>
      <w:tr w:rsidR="00D34E63" w:rsidRPr="00D26514" w14:paraId="5EE26A6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43E7D8E" w14:textId="77777777" w:rsidR="00D34E63" w:rsidRPr="00D26514" w:rsidRDefault="00D34E63" w:rsidP="005B5325">
            <w:pPr>
              <w:pStyle w:val="TableEntryHeader"/>
            </w:pPr>
            <w:r w:rsidRPr="00D26514">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C63773F"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specified.&gt;</w:t>
            </w:r>
          </w:p>
        </w:tc>
      </w:tr>
      <w:tr w:rsidR="00A23689" w:rsidRPr="00D26514" w14:paraId="028C2A33" w14:textId="77777777" w:rsidTr="00BB76BC">
        <w:tc>
          <w:tcPr>
            <w:tcW w:w="492" w:type="pct"/>
            <w:tcBorders>
              <w:top w:val="single" w:sz="4" w:space="0" w:color="auto"/>
            </w:tcBorders>
            <w:shd w:val="clear" w:color="auto" w:fill="E6E6E6"/>
            <w:vAlign w:val="center"/>
          </w:tcPr>
          <w:p w14:paraId="2F17D173" w14:textId="77777777" w:rsidR="00363069" w:rsidRPr="00D26514" w:rsidRDefault="00363069" w:rsidP="005B5325">
            <w:pPr>
              <w:pStyle w:val="TableEntryHeader"/>
            </w:pPr>
            <w:proofErr w:type="spellStart"/>
            <w:r w:rsidRPr="00D26514">
              <w:t>Opt</w:t>
            </w:r>
            <w:proofErr w:type="spellEnd"/>
            <w:r w:rsidR="00AD069D" w:rsidRPr="00D26514">
              <w:t xml:space="preserve"> and Card</w:t>
            </w:r>
            <w:r w:rsidRPr="00D26514">
              <w:t xml:space="preserve"> </w:t>
            </w:r>
          </w:p>
        </w:tc>
        <w:tc>
          <w:tcPr>
            <w:tcW w:w="626" w:type="pct"/>
            <w:tcBorders>
              <w:top w:val="single" w:sz="4" w:space="0" w:color="auto"/>
            </w:tcBorders>
            <w:shd w:val="clear" w:color="auto" w:fill="E6E6E6"/>
            <w:vAlign w:val="center"/>
          </w:tcPr>
          <w:p w14:paraId="3FCAE3D2" w14:textId="77777777" w:rsidR="00363069" w:rsidRPr="00D26514" w:rsidRDefault="00D34E63" w:rsidP="005B5325">
            <w:pPr>
              <w:pStyle w:val="TableEntryHeader"/>
            </w:pPr>
            <w:r w:rsidRPr="00D26514">
              <w:t>Condition</w:t>
            </w:r>
          </w:p>
        </w:tc>
        <w:tc>
          <w:tcPr>
            <w:tcW w:w="1115" w:type="pct"/>
            <w:tcBorders>
              <w:top w:val="single" w:sz="4" w:space="0" w:color="auto"/>
            </w:tcBorders>
            <w:shd w:val="clear" w:color="auto" w:fill="E4E4E4"/>
          </w:tcPr>
          <w:p w14:paraId="6592CE39" w14:textId="64E6F103" w:rsidR="00363069" w:rsidRPr="00D26514" w:rsidRDefault="00D34E63">
            <w:pPr>
              <w:pStyle w:val="TableEntryHeader"/>
            </w:pPr>
            <w:r w:rsidRPr="00D26514">
              <w:t>Data Element or</w:t>
            </w:r>
            <w:r w:rsidR="004A7E19" w:rsidRPr="00D26514">
              <w:t xml:space="preserve"> </w:t>
            </w:r>
            <w:r w:rsidRPr="00D26514">
              <w:t>Section Name</w:t>
            </w:r>
          </w:p>
        </w:tc>
        <w:tc>
          <w:tcPr>
            <w:tcW w:w="1302" w:type="pct"/>
            <w:tcBorders>
              <w:top w:val="single" w:sz="4" w:space="0" w:color="auto"/>
            </w:tcBorders>
            <w:shd w:val="clear" w:color="auto" w:fill="E4E4E4"/>
            <w:vAlign w:val="center"/>
          </w:tcPr>
          <w:p w14:paraId="4BFE3FDE" w14:textId="77777777" w:rsidR="00363069" w:rsidRPr="00D26514" w:rsidRDefault="00363069" w:rsidP="00B92EA1">
            <w:pPr>
              <w:pStyle w:val="TableEntryHeader"/>
            </w:pPr>
            <w:r w:rsidRPr="00D26514">
              <w:t>Template ID</w:t>
            </w:r>
          </w:p>
        </w:tc>
        <w:tc>
          <w:tcPr>
            <w:tcW w:w="773" w:type="pct"/>
            <w:tcBorders>
              <w:top w:val="single" w:sz="4" w:space="0" w:color="auto"/>
            </w:tcBorders>
            <w:shd w:val="clear" w:color="auto" w:fill="E4E4E4"/>
            <w:vAlign w:val="center"/>
          </w:tcPr>
          <w:p w14:paraId="73E4F559" w14:textId="77777777" w:rsidR="00363069" w:rsidRPr="00D26514" w:rsidRDefault="00363069" w:rsidP="0071309E">
            <w:pPr>
              <w:pStyle w:val="TableEntryHeader"/>
            </w:pPr>
            <w:r w:rsidRPr="00D26514">
              <w:t>Specification Document</w:t>
            </w:r>
          </w:p>
        </w:tc>
        <w:tc>
          <w:tcPr>
            <w:tcW w:w="692" w:type="pct"/>
            <w:tcBorders>
              <w:top w:val="single" w:sz="4" w:space="0" w:color="auto"/>
            </w:tcBorders>
            <w:shd w:val="clear" w:color="auto" w:fill="E4E4E4"/>
            <w:vAlign w:val="center"/>
          </w:tcPr>
          <w:p w14:paraId="31A53F09" w14:textId="77777777" w:rsidR="00363069" w:rsidRPr="00D26514" w:rsidRDefault="00363069" w:rsidP="004070FB">
            <w:pPr>
              <w:pStyle w:val="TableEntryHeader"/>
            </w:pPr>
            <w:r w:rsidRPr="00D26514">
              <w:t>Vocabulary</w:t>
            </w:r>
          </w:p>
          <w:p w14:paraId="2B6FFEBC" w14:textId="77777777" w:rsidR="00363069" w:rsidRPr="00D26514" w:rsidRDefault="00363069" w:rsidP="0070762D">
            <w:pPr>
              <w:pStyle w:val="TableEntryHeader"/>
            </w:pPr>
            <w:r w:rsidRPr="00D26514">
              <w:t>Constraint</w:t>
            </w:r>
          </w:p>
        </w:tc>
      </w:tr>
      <w:tr w:rsidR="00D34E63" w:rsidRPr="00D26514" w14:paraId="44B5CAE3" w14:textId="77777777" w:rsidTr="00D34E63">
        <w:tc>
          <w:tcPr>
            <w:tcW w:w="5000" w:type="pct"/>
            <w:gridSpan w:val="6"/>
          </w:tcPr>
          <w:p w14:paraId="563B86F8" w14:textId="77777777" w:rsidR="00D34E63" w:rsidRPr="00D26514" w:rsidRDefault="00D34E63" w:rsidP="008358E5">
            <w:pPr>
              <w:pStyle w:val="TableEntryHeader"/>
            </w:pPr>
            <w:r w:rsidRPr="00D26514">
              <w:t>Subsections</w:t>
            </w:r>
          </w:p>
        </w:tc>
      </w:tr>
      <w:tr w:rsidR="00A23689" w:rsidRPr="00D26514" w14:paraId="0A86E5D4" w14:textId="77777777" w:rsidTr="00BB76BC">
        <w:tc>
          <w:tcPr>
            <w:tcW w:w="492" w:type="pct"/>
            <w:vAlign w:val="center"/>
          </w:tcPr>
          <w:p w14:paraId="0D353B70" w14:textId="77777777" w:rsidR="00A23689" w:rsidRPr="00D26514" w:rsidRDefault="00286433" w:rsidP="00AD069D">
            <w:pPr>
              <w:pStyle w:val="TableEntry"/>
            </w:pPr>
            <w:r w:rsidRPr="00D26514">
              <w:t>x [?..?]</w:t>
            </w:r>
          </w:p>
        </w:tc>
        <w:tc>
          <w:tcPr>
            <w:tcW w:w="626" w:type="pct"/>
            <w:vAlign w:val="center"/>
          </w:tcPr>
          <w:p w14:paraId="4E35EA6A" w14:textId="77777777" w:rsidR="00A23689" w:rsidRPr="00D26514" w:rsidRDefault="00286433" w:rsidP="003579DA">
            <w:pPr>
              <w:pStyle w:val="TableEntry"/>
            </w:pPr>
            <w:r w:rsidRPr="00D26514">
              <w:t xml:space="preserve">&lt;ref or link to </w:t>
            </w:r>
            <w:proofErr w:type="spellStart"/>
            <w:r w:rsidRPr="00D26514">
              <w:t>cond</w:t>
            </w:r>
            <w:proofErr w:type="spellEnd"/>
            <w:r w:rsidRPr="00D26514">
              <w:t xml:space="preserve"> section below, if applicable&gt;</w:t>
            </w:r>
          </w:p>
        </w:tc>
        <w:tc>
          <w:tcPr>
            <w:tcW w:w="1115" w:type="pct"/>
            <w:vAlign w:val="center"/>
          </w:tcPr>
          <w:p w14:paraId="056EBD3A" w14:textId="77777777" w:rsidR="00A23689" w:rsidRPr="00D26514" w:rsidRDefault="00286433" w:rsidP="00017E09">
            <w:pPr>
              <w:pStyle w:val="TableEntry"/>
            </w:pPr>
            <w:r w:rsidRPr="00D26514">
              <w:t>&lt;name of subsection&gt;</w:t>
            </w:r>
          </w:p>
        </w:tc>
        <w:tc>
          <w:tcPr>
            <w:tcW w:w="1302" w:type="pct"/>
            <w:vAlign w:val="center"/>
          </w:tcPr>
          <w:p w14:paraId="045E0FF3" w14:textId="77777777" w:rsidR="00A23689" w:rsidRPr="00D26514" w:rsidRDefault="00286433" w:rsidP="003B70A2">
            <w:pPr>
              <w:pStyle w:val="TableEntry"/>
            </w:pPr>
            <w:r w:rsidRPr="00D26514">
              <w:t>&lt;</w:t>
            </w:r>
            <w:proofErr w:type="spellStart"/>
            <w:r w:rsidRPr="00D26514">
              <w:t>oid</w:t>
            </w:r>
            <w:proofErr w:type="spellEnd"/>
            <w:r w:rsidRPr="00D26514">
              <w:t>&gt;</w:t>
            </w:r>
          </w:p>
        </w:tc>
        <w:tc>
          <w:tcPr>
            <w:tcW w:w="773" w:type="pct"/>
            <w:vAlign w:val="center"/>
          </w:tcPr>
          <w:p w14:paraId="27968165" w14:textId="77777777" w:rsidR="00A23689" w:rsidRPr="00D26514" w:rsidRDefault="00286433" w:rsidP="00EF1E77">
            <w:pPr>
              <w:pStyle w:val="TableEntry"/>
            </w:pPr>
            <w:r w:rsidRPr="00D26514">
              <w:t>&lt;reference or link to specification document location,</w:t>
            </w:r>
            <w:r w:rsidR="005F3FB5" w:rsidRPr="00D26514">
              <w:t xml:space="preserve"> </w:t>
            </w:r>
            <w:r w:rsidRPr="00D26514">
              <w:t>if applicable&gt;</w:t>
            </w:r>
          </w:p>
        </w:tc>
        <w:tc>
          <w:tcPr>
            <w:tcW w:w="692" w:type="pct"/>
            <w:vAlign w:val="center"/>
          </w:tcPr>
          <w:p w14:paraId="53EEC84C" w14:textId="77777777" w:rsidR="00A23689" w:rsidRPr="00D26514" w:rsidRDefault="00286433" w:rsidP="005D6176">
            <w:pPr>
              <w:pStyle w:val="TableEntry"/>
            </w:pPr>
            <w:r w:rsidRPr="00D26514">
              <w:t>&lt;reference or link to vocab constraint,</w:t>
            </w:r>
            <w:r w:rsidR="005F3FB5" w:rsidRPr="00D26514">
              <w:t xml:space="preserve"> </w:t>
            </w:r>
            <w:r w:rsidRPr="00D26514">
              <w:t>if applicable&gt;</w:t>
            </w:r>
          </w:p>
        </w:tc>
      </w:tr>
      <w:tr w:rsidR="00A23689" w:rsidRPr="00D26514" w14:paraId="0307735E" w14:textId="77777777" w:rsidTr="00BB76BC">
        <w:tc>
          <w:tcPr>
            <w:tcW w:w="492" w:type="pct"/>
            <w:vAlign w:val="center"/>
          </w:tcPr>
          <w:p w14:paraId="742B9DCD" w14:textId="77777777" w:rsidR="00D34E63" w:rsidRPr="00D26514" w:rsidRDefault="000121FB" w:rsidP="00EF1E77">
            <w:pPr>
              <w:pStyle w:val="TableEntry"/>
            </w:pPr>
            <w:r w:rsidRPr="00D26514">
              <w:t>&lt;</w:t>
            </w:r>
            <w:r w:rsidR="003651D9" w:rsidRPr="00D26514">
              <w:t>e.g.</w:t>
            </w:r>
            <w:r w:rsidRPr="00D26514">
              <w:t xml:space="preserve">, </w:t>
            </w:r>
            <w:r w:rsidR="00D34E63" w:rsidRPr="00D26514">
              <w:t>O [0..1]</w:t>
            </w:r>
          </w:p>
        </w:tc>
        <w:tc>
          <w:tcPr>
            <w:tcW w:w="626" w:type="pct"/>
            <w:vAlign w:val="center"/>
          </w:tcPr>
          <w:p w14:paraId="4851AC9F" w14:textId="77777777" w:rsidR="00D34E63" w:rsidRPr="00D26514" w:rsidRDefault="00D34E63" w:rsidP="005D6176">
            <w:pPr>
              <w:pStyle w:val="TableEntry"/>
            </w:pPr>
          </w:p>
        </w:tc>
        <w:tc>
          <w:tcPr>
            <w:tcW w:w="1115" w:type="pct"/>
            <w:vAlign w:val="center"/>
          </w:tcPr>
          <w:p w14:paraId="00582004" w14:textId="77777777" w:rsidR="00D34E63" w:rsidRPr="00D26514" w:rsidRDefault="00D34E63" w:rsidP="0032600B">
            <w:pPr>
              <w:pStyle w:val="TableEntry"/>
            </w:pPr>
            <w:r w:rsidRPr="00D26514">
              <w:t>Active Problems</w:t>
            </w:r>
          </w:p>
        </w:tc>
        <w:tc>
          <w:tcPr>
            <w:tcW w:w="1302" w:type="pct"/>
            <w:vAlign w:val="center"/>
          </w:tcPr>
          <w:p w14:paraId="4FD0DB2C" w14:textId="77777777" w:rsidR="00D34E63" w:rsidRPr="00D26514" w:rsidRDefault="00D34E63" w:rsidP="00BB76BC">
            <w:pPr>
              <w:pStyle w:val="TableEntry"/>
            </w:pPr>
            <w:r w:rsidRPr="00D26514">
              <w:t>1.3.6.1.4.1.19376.1.5.3.1.3.6</w:t>
            </w:r>
          </w:p>
        </w:tc>
        <w:tc>
          <w:tcPr>
            <w:tcW w:w="773" w:type="pct"/>
            <w:vAlign w:val="center"/>
          </w:tcPr>
          <w:p w14:paraId="1A74F6C9" w14:textId="77777777" w:rsidR="00D34E63" w:rsidRPr="00D26514" w:rsidRDefault="00D34E63" w:rsidP="00BB76BC">
            <w:pPr>
              <w:pStyle w:val="TableEntry"/>
            </w:pPr>
            <w:r w:rsidRPr="00D26514">
              <w:t>PC</w:t>
            </w:r>
            <w:r w:rsidR="00286433" w:rsidRPr="00D26514">
              <w:t>C TF-3</w:t>
            </w:r>
            <w:r w:rsidR="00746A3D" w:rsidRPr="00D26514">
              <w:t>&gt;</w:t>
            </w:r>
          </w:p>
        </w:tc>
        <w:tc>
          <w:tcPr>
            <w:tcW w:w="692" w:type="pct"/>
            <w:vAlign w:val="center"/>
          </w:tcPr>
          <w:p w14:paraId="142C500B" w14:textId="77777777" w:rsidR="00D34E63" w:rsidRPr="00D26514" w:rsidRDefault="00D34E63" w:rsidP="00BB76BC">
            <w:pPr>
              <w:pStyle w:val="TableEntry"/>
            </w:pPr>
          </w:p>
        </w:tc>
      </w:tr>
      <w:tr w:rsidR="00A23689" w:rsidRPr="00D26514" w14:paraId="041C6F40" w14:textId="77777777" w:rsidTr="00BB76BC">
        <w:tc>
          <w:tcPr>
            <w:tcW w:w="492" w:type="pct"/>
            <w:vAlign w:val="center"/>
          </w:tcPr>
          <w:p w14:paraId="4FE1878F" w14:textId="77777777" w:rsidR="00D34E63" w:rsidRPr="00D26514" w:rsidRDefault="000121FB" w:rsidP="00EF1E77">
            <w:pPr>
              <w:pStyle w:val="TableEntry"/>
            </w:pPr>
            <w:r w:rsidRPr="00D26514">
              <w:t xml:space="preserve">&lt;e.g., </w:t>
            </w:r>
            <w:r w:rsidR="00D34E63" w:rsidRPr="00D26514">
              <w:t>O [0..1]</w:t>
            </w:r>
          </w:p>
        </w:tc>
        <w:tc>
          <w:tcPr>
            <w:tcW w:w="626" w:type="pct"/>
            <w:vAlign w:val="center"/>
          </w:tcPr>
          <w:p w14:paraId="1A1A4B73" w14:textId="77777777" w:rsidR="00D34E63" w:rsidRPr="00D26514" w:rsidRDefault="00D34E63" w:rsidP="005D6176">
            <w:pPr>
              <w:pStyle w:val="TableEntry"/>
            </w:pPr>
          </w:p>
        </w:tc>
        <w:tc>
          <w:tcPr>
            <w:tcW w:w="1115" w:type="pct"/>
            <w:vAlign w:val="center"/>
          </w:tcPr>
          <w:p w14:paraId="7DCD44BA" w14:textId="77777777" w:rsidR="00D34E63" w:rsidRPr="00D26514" w:rsidRDefault="00D34E63" w:rsidP="0032600B">
            <w:pPr>
              <w:pStyle w:val="TableEntry"/>
            </w:pPr>
            <w:r w:rsidRPr="00D26514">
              <w:t xml:space="preserve">History of Present Illness </w:t>
            </w:r>
          </w:p>
        </w:tc>
        <w:tc>
          <w:tcPr>
            <w:tcW w:w="1302" w:type="pct"/>
            <w:vAlign w:val="center"/>
          </w:tcPr>
          <w:p w14:paraId="46D29E7D" w14:textId="77777777" w:rsidR="00D34E63" w:rsidRPr="00D26514" w:rsidRDefault="00D34E63" w:rsidP="00BB76BC">
            <w:pPr>
              <w:pStyle w:val="TableEntry"/>
            </w:pPr>
            <w:r w:rsidRPr="00D26514">
              <w:t>1.3.6.1.4.1.19376.1.5.3.1.3.4</w:t>
            </w:r>
          </w:p>
        </w:tc>
        <w:tc>
          <w:tcPr>
            <w:tcW w:w="773" w:type="pct"/>
            <w:vAlign w:val="center"/>
          </w:tcPr>
          <w:p w14:paraId="1916F243" w14:textId="77777777" w:rsidR="00D34E63" w:rsidRPr="00D26514" w:rsidRDefault="00286433" w:rsidP="00BB76BC">
            <w:pPr>
              <w:pStyle w:val="TableEntry"/>
            </w:pPr>
            <w:r w:rsidRPr="00D26514">
              <w:t>PCC TF-3</w:t>
            </w:r>
            <w:r w:rsidR="000121FB" w:rsidRPr="00D26514">
              <w:t>&gt;</w:t>
            </w:r>
          </w:p>
        </w:tc>
        <w:tc>
          <w:tcPr>
            <w:tcW w:w="692" w:type="pct"/>
            <w:vAlign w:val="center"/>
          </w:tcPr>
          <w:p w14:paraId="2058A771" w14:textId="77777777" w:rsidR="00D34E63" w:rsidRPr="00D26514" w:rsidRDefault="00D34E63" w:rsidP="00BB76BC">
            <w:pPr>
              <w:pStyle w:val="TableEntry"/>
            </w:pPr>
          </w:p>
        </w:tc>
      </w:tr>
      <w:tr w:rsidR="00286433" w:rsidRPr="00D26514" w14:paraId="403D29E0" w14:textId="77777777" w:rsidTr="00BB76BC">
        <w:tc>
          <w:tcPr>
            <w:tcW w:w="492" w:type="pct"/>
            <w:vAlign w:val="center"/>
          </w:tcPr>
          <w:p w14:paraId="51E48B84" w14:textId="77777777" w:rsidR="00286433" w:rsidRPr="00D26514" w:rsidRDefault="000121FB" w:rsidP="00EF1E77">
            <w:pPr>
              <w:pStyle w:val="TableEntry"/>
            </w:pPr>
            <w:r w:rsidRPr="00D26514">
              <w:t xml:space="preserve">&lt;e.g., </w:t>
            </w:r>
            <w:r w:rsidR="00286433" w:rsidRPr="00D26514">
              <w:t>O [0..1]</w:t>
            </w:r>
          </w:p>
        </w:tc>
        <w:tc>
          <w:tcPr>
            <w:tcW w:w="626" w:type="pct"/>
            <w:vAlign w:val="center"/>
          </w:tcPr>
          <w:p w14:paraId="47C939AB" w14:textId="77777777" w:rsidR="00286433" w:rsidRPr="00D26514" w:rsidRDefault="00286433" w:rsidP="005D6176">
            <w:pPr>
              <w:pStyle w:val="TableEntry"/>
            </w:pPr>
          </w:p>
        </w:tc>
        <w:tc>
          <w:tcPr>
            <w:tcW w:w="1115" w:type="pct"/>
            <w:vAlign w:val="center"/>
          </w:tcPr>
          <w:p w14:paraId="0DB6327C" w14:textId="77777777" w:rsidR="00286433" w:rsidRPr="00D26514" w:rsidRDefault="00286433" w:rsidP="0032600B">
            <w:pPr>
              <w:pStyle w:val="TableEntry"/>
            </w:pPr>
            <w:r w:rsidRPr="00D26514">
              <w:t xml:space="preserve">History of Past Illness </w:t>
            </w:r>
          </w:p>
        </w:tc>
        <w:tc>
          <w:tcPr>
            <w:tcW w:w="1302" w:type="pct"/>
            <w:vAlign w:val="center"/>
          </w:tcPr>
          <w:p w14:paraId="21BB7EF6" w14:textId="77777777" w:rsidR="00286433" w:rsidRPr="00D26514" w:rsidRDefault="00286433" w:rsidP="00BB76BC">
            <w:pPr>
              <w:pStyle w:val="TableEntry"/>
            </w:pPr>
            <w:r w:rsidRPr="00D26514">
              <w:t>2.16.840.1.113883.10.20.2.9</w:t>
            </w:r>
          </w:p>
        </w:tc>
        <w:tc>
          <w:tcPr>
            <w:tcW w:w="773" w:type="pct"/>
            <w:vAlign w:val="center"/>
          </w:tcPr>
          <w:p w14:paraId="31027AE2" w14:textId="77777777" w:rsidR="00286433" w:rsidRPr="00D26514" w:rsidRDefault="00286433" w:rsidP="00BB76BC">
            <w:pPr>
              <w:pStyle w:val="TableEntry"/>
            </w:pPr>
            <w:r w:rsidRPr="00D26514">
              <w:t>CDA-PN</w:t>
            </w:r>
            <w:r w:rsidR="000121FB" w:rsidRPr="00D26514">
              <w:t>&gt;</w:t>
            </w:r>
          </w:p>
        </w:tc>
        <w:tc>
          <w:tcPr>
            <w:tcW w:w="692" w:type="pct"/>
            <w:vAlign w:val="center"/>
          </w:tcPr>
          <w:p w14:paraId="47310FEF" w14:textId="77777777" w:rsidR="00286433" w:rsidRPr="00D26514" w:rsidRDefault="00286433" w:rsidP="00BB76BC">
            <w:pPr>
              <w:pStyle w:val="TableEntry"/>
            </w:pPr>
          </w:p>
        </w:tc>
      </w:tr>
      <w:tr w:rsidR="00286433" w:rsidRPr="00D26514" w14:paraId="0F62C588"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057C5F5A" w14:textId="77777777" w:rsidR="00286433" w:rsidRPr="00D26514" w:rsidRDefault="00286433" w:rsidP="008358E5">
            <w:pPr>
              <w:pStyle w:val="TableEntryHeader"/>
            </w:pPr>
            <w:r w:rsidRPr="00D26514">
              <w:lastRenderedPageBreak/>
              <w:t>Entries</w:t>
            </w:r>
          </w:p>
        </w:tc>
      </w:tr>
      <w:tr w:rsidR="00286433" w:rsidRPr="00D26514" w14:paraId="0A53F22E"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B40B0F8" w14:textId="77777777" w:rsidR="00286433" w:rsidRPr="00D26514" w:rsidRDefault="00286433" w:rsidP="00BB76BC">
            <w:pPr>
              <w:pStyle w:val="TableEntry"/>
            </w:pPr>
            <w:r w:rsidRPr="00D26514">
              <w:t>x [?..?]</w:t>
            </w:r>
          </w:p>
        </w:tc>
        <w:tc>
          <w:tcPr>
            <w:tcW w:w="626" w:type="pct"/>
            <w:tcBorders>
              <w:top w:val="single" w:sz="4" w:space="0" w:color="auto"/>
              <w:left w:val="single" w:sz="4" w:space="0" w:color="auto"/>
              <w:bottom w:val="single" w:sz="4" w:space="0" w:color="auto"/>
              <w:right w:val="single" w:sz="4" w:space="0" w:color="auto"/>
            </w:tcBorders>
            <w:vAlign w:val="center"/>
          </w:tcPr>
          <w:p w14:paraId="5BD20DA2" w14:textId="77777777" w:rsidR="00286433" w:rsidRPr="00D26514" w:rsidRDefault="00286433" w:rsidP="00AD069D">
            <w:pPr>
              <w:pStyle w:val="TableEntry"/>
            </w:pPr>
            <w:r w:rsidRPr="00D26514">
              <w:t xml:space="preserve">&lt;ref or link to </w:t>
            </w:r>
            <w:proofErr w:type="spellStart"/>
            <w:r w:rsidRPr="00D26514">
              <w:t>cond</w:t>
            </w:r>
            <w:proofErr w:type="spellEnd"/>
            <w:r w:rsidRPr="00D26514">
              <w:t xml:space="preserve">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461DD24" w14:textId="77777777" w:rsidR="00286433" w:rsidRPr="00D26514" w:rsidRDefault="00286433" w:rsidP="003579DA">
            <w:pPr>
              <w:pStyle w:val="TableEntry"/>
            </w:pPr>
            <w:r w:rsidRPr="00D26514">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6D6706" w14:textId="77777777" w:rsidR="00286433" w:rsidRPr="00D26514" w:rsidRDefault="00286433" w:rsidP="00BB76BC">
            <w:pPr>
              <w:pStyle w:val="TableEntry"/>
            </w:pPr>
            <w:r w:rsidRPr="00D26514">
              <w:t>&lt;</w:t>
            </w:r>
            <w:proofErr w:type="spellStart"/>
            <w:r w:rsidRPr="00D26514">
              <w:t>oid</w:t>
            </w:r>
            <w:proofErr w:type="spellEnd"/>
            <w:r w:rsidRPr="00D26514">
              <w:t>&gt;</w:t>
            </w:r>
          </w:p>
        </w:tc>
        <w:tc>
          <w:tcPr>
            <w:tcW w:w="773" w:type="pct"/>
            <w:tcBorders>
              <w:top w:val="single" w:sz="4" w:space="0" w:color="auto"/>
              <w:left w:val="single" w:sz="4" w:space="0" w:color="auto"/>
              <w:bottom w:val="single" w:sz="4" w:space="0" w:color="auto"/>
              <w:right w:val="single" w:sz="4" w:space="0" w:color="auto"/>
            </w:tcBorders>
            <w:vAlign w:val="center"/>
          </w:tcPr>
          <w:p w14:paraId="55162CD1" w14:textId="77777777" w:rsidR="00286433" w:rsidRPr="00D26514" w:rsidRDefault="00286433" w:rsidP="00BB76BC">
            <w:pPr>
              <w:pStyle w:val="TableEntry"/>
            </w:pPr>
            <w:r w:rsidRPr="00D26514">
              <w:t>&lt;reference or link to specification document location,</w:t>
            </w:r>
            <w:r w:rsidR="005F3FB5" w:rsidRPr="00D26514">
              <w:t xml:space="preserve"> </w:t>
            </w:r>
            <w:r w:rsidRPr="00D26514">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4EC22D62" w14:textId="77777777" w:rsidR="00286433" w:rsidRPr="00D26514" w:rsidRDefault="00286433" w:rsidP="00BB76BC">
            <w:pPr>
              <w:pStyle w:val="TableEntry"/>
            </w:pPr>
            <w:r w:rsidRPr="00D26514">
              <w:t>&lt;reference or link to vocab constraint,</w:t>
            </w:r>
            <w:r w:rsidR="005F3FB5" w:rsidRPr="00D26514">
              <w:t xml:space="preserve"> </w:t>
            </w:r>
            <w:r w:rsidRPr="00D26514">
              <w:t>if applicable&gt;</w:t>
            </w:r>
          </w:p>
        </w:tc>
      </w:tr>
      <w:tr w:rsidR="00286433" w:rsidRPr="00D26514" w14:paraId="00A719F0"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17E7F90" w14:textId="77777777" w:rsidR="00286433" w:rsidRPr="00D26514" w:rsidRDefault="000121FB" w:rsidP="00EF1E77">
            <w:pPr>
              <w:pStyle w:val="TableEntry"/>
            </w:pPr>
            <w:r w:rsidRPr="00D26514">
              <w:t xml:space="preserve">&lt;e.g.,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7CF0A1A2"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3675BA64" w14:textId="77777777" w:rsidR="00286433" w:rsidRPr="00D26514" w:rsidRDefault="00286433" w:rsidP="0032600B">
            <w:pPr>
              <w:pStyle w:val="TableEntry"/>
            </w:pPr>
            <w:r w:rsidRPr="00D26514">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5D7C4F97" w14:textId="77777777" w:rsidR="00286433" w:rsidRPr="00D26514" w:rsidRDefault="00286433" w:rsidP="00BB76BC">
            <w:pPr>
              <w:pStyle w:val="TableEntry"/>
            </w:pPr>
            <w:r w:rsidRPr="00D26514">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050635B7" w14:textId="77777777" w:rsidR="00286433" w:rsidRPr="00D26514" w:rsidRDefault="00286433" w:rsidP="00BB76BC">
            <w:pPr>
              <w:pStyle w:val="TableEntry"/>
            </w:pPr>
            <w:r w:rsidRPr="00D26514">
              <w:t>PCC TF-3</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A47697F" w14:textId="77777777" w:rsidR="00286433" w:rsidRPr="00D26514" w:rsidRDefault="00286433" w:rsidP="00BB76BC">
            <w:pPr>
              <w:pStyle w:val="TableEntry"/>
            </w:pPr>
          </w:p>
        </w:tc>
      </w:tr>
      <w:tr w:rsidR="00286433" w:rsidRPr="00D26514" w14:paraId="636016B3"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259AB5C6" w14:textId="77777777" w:rsidR="00286433" w:rsidRPr="00D26514" w:rsidRDefault="000121FB" w:rsidP="00EF1E77">
            <w:pPr>
              <w:pStyle w:val="TableEntry"/>
            </w:pPr>
            <w:r w:rsidRPr="00D26514">
              <w:t xml:space="preserve">&lt;e.g.,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B3C3F81"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15CFD4A" w14:textId="77777777" w:rsidR="00286433" w:rsidRPr="00D26514" w:rsidRDefault="00286433" w:rsidP="0032600B">
            <w:pPr>
              <w:pStyle w:val="TableEntry"/>
            </w:pPr>
            <w:r w:rsidRPr="00D26514">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76DAB58" w14:textId="77777777" w:rsidR="00286433" w:rsidRPr="00D26514" w:rsidRDefault="00286433" w:rsidP="00BB76BC">
            <w:pPr>
              <w:pStyle w:val="TableEntry"/>
            </w:pPr>
            <w:r w:rsidRPr="00D26514">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05530FE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E9709CE" w14:textId="77777777" w:rsidR="00286433" w:rsidRPr="00D26514" w:rsidRDefault="00286433" w:rsidP="00BB76BC">
            <w:pPr>
              <w:pStyle w:val="TableEntry"/>
            </w:pPr>
          </w:p>
        </w:tc>
      </w:tr>
      <w:tr w:rsidR="00286433" w:rsidRPr="00D26514" w14:paraId="20ACD349"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7853BC52" w14:textId="77777777" w:rsidR="00286433" w:rsidRPr="00D26514" w:rsidRDefault="000121FB" w:rsidP="00EF1E77">
            <w:pPr>
              <w:pStyle w:val="TableEntry"/>
            </w:pPr>
            <w:r w:rsidRPr="00D26514">
              <w:t xml:space="preserve">&lt;e.g.,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F6C9A30"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4463FBC7" w14:textId="77777777" w:rsidR="00286433" w:rsidRPr="00D26514" w:rsidRDefault="00286433" w:rsidP="0032600B">
            <w:pPr>
              <w:pStyle w:val="TableEntry"/>
            </w:pPr>
            <w:r w:rsidRPr="00D26514">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4ABEE10D" w14:textId="77777777" w:rsidR="00286433" w:rsidRPr="00D26514" w:rsidRDefault="00286433" w:rsidP="00BB76BC">
            <w:pPr>
              <w:pStyle w:val="TableEntry"/>
            </w:pPr>
            <w:r w:rsidRPr="00D26514">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17CC8EC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1D8F61EF" w14:textId="77777777" w:rsidR="00286433" w:rsidRPr="00D26514" w:rsidRDefault="00286433" w:rsidP="00BB76BC">
            <w:pPr>
              <w:pStyle w:val="TableEntry"/>
            </w:pPr>
          </w:p>
        </w:tc>
      </w:tr>
      <w:tr w:rsidR="00286433" w:rsidRPr="00D26514" w14:paraId="203B5329"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2132599C" w14:textId="77777777" w:rsidR="00286433" w:rsidRPr="00D26514" w:rsidDel="00ED0757" w:rsidRDefault="000121FB" w:rsidP="00EF1E77">
            <w:pPr>
              <w:pStyle w:val="TableEntry"/>
            </w:pPr>
            <w:r w:rsidRPr="00D26514">
              <w:t xml:space="preserve">&lt;e.g.,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23A47118"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76935AC4" w14:textId="77777777" w:rsidR="00286433" w:rsidRPr="00D26514" w:rsidRDefault="00286433" w:rsidP="0032600B">
            <w:pPr>
              <w:pStyle w:val="TableEntry"/>
            </w:pPr>
            <w:r w:rsidRPr="00D26514">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0E0E0220" w14:textId="77777777" w:rsidR="00286433" w:rsidRPr="00D26514" w:rsidRDefault="00286433" w:rsidP="00BB76BC">
            <w:pPr>
              <w:pStyle w:val="TableEntry"/>
            </w:pPr>
            <w:r w:rsidRPr="00D26514">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4A742EE9" w14:textId="77777777" w:rsidR="00286433" w:rsidRPr="00D26514" w:rsidRDefault="00286433" w:rsidP="00BB76BC">
            <w:pPr>
              <w:pStyle w:val="TableEntry"/>
            </w:pPr>
            <w:r w:rsidRPr="00D26514">
              <w:t>PCC TF-3</w:t>
            </w:r>
          </w:p>
        </w:tc>
        <w:tc>
          <w:tcPr>
            <w:tcW w:w="692" w:type="pct"/>
            <w:tcBorders>
              <w:top w:val="single" w:sz="4" w:space="0" w:color="auto"/>
              <w:left w:val="single" w:sz="4" w:space="0" w:color="auto"/>
              <w:bottom w:val="single" w:sz="4" w:space="0" w:color="auto"/>
              <w:right w:val="single" w:sz="4" w:space="0" w:color="auto"/>
            </w:tcBorders>
            <w:vAlign w:val="center"/>
          </w:tcPr>
          <w:p w14:paraId="66387DB4" w14:textId="77777777" w:rsidR="00286433" w:rsidRPr="00D26514" w:rsidRDefault="003602DC" w:rsidP="00BB76BC">
            <w:pPr>
              <w:pStyle w:val="TableEntry"/>
            </w:pPr>
            <w:r w:rsidRPr="00D26514">
              <w:t>CARD TF-3 6.3.3.x.S.2</w:t>
            </w:r>
            <w:r w:rsidR="000121FB" w:rsidRPr="00D26514">
              <w:t>&gt;</w:t>
            </w:r>
          </w:p>
        </w:tc>
      </w:tr>
    </w:tbl>
    <w:p w14:paraId="1EF20D89" w14:textId="77777777" w:rsidR="005D6104" w:rsidRPr="00D26514" w:rsidRDefault="005D6104" w:rsidP="005D6104">
      <w:pPr>
        <w:pStyle w:val="BodyText"/>
      </w:pPr>
    </w:p>
    <w:p w14:paraId="46FDF8BE" w14:textId="77777777" w:rsidR="00A23689" w:rsidRPr="00D26514" w:rsidRDefault="00A23689" w:rsidP="00A23689">
      <w:pPr>
        <w:pStyle w:val="Heading5"/>
        <w:numPr>
          <w:ilvl w:val="0"/>
          <w:numId w:val="0"/>
        </w:numPr>
        <w:rPr>
          <w:noProof w:val="0"/>
        </w:rPr>
      </w:pPr>
      <w:bookmarkStart w:id="372" w:name="_Toc345074718"/>
      <w:bookmarkStart w:id="373" w:name="_Toc29225499"/>
      <w:r w:rsidRPr="00D26514">
        <w:rPr>
          <w:noProof w:val="0"/>
        </w:rPr>
        <w:t>6.3.</w:t>
      </w:r>
      <w:r w:rsidR="00B9303B" w:rsidRPr="00D26514">
        <w:rPr>
          <w:noProof w:val="0"/>
        </w:rPr>
        <w:t>3.10</w:t>
      </w:r>
      <w:r w:rsidRPr="00D26514">
        <w:rPr>
          <w:noProof w:val="0"/>
        </w:rPr>
        <w:t>.S.1 &lt;Data Element or Section Name&gt; &lt;Condition, Specification Document, or Vocabulary Constraint&gt;</w:t>
      </w:r>
      <w:bookmarkEnd w:id="372"/>
      <w:bookmarkEnd w:id="373"/>
      <w:r w:rsidRPr="00D26514">
        <w:rPr>
          <w:noProof w:val="0"/>
        </w:rPr>
        <w:t xml:space="preserve"> </w:t>
      </w:r>
    </w:p>
    <w:p w14:paraId="183C5ECD"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 xml:space="preserve">escribe </w:t>
      </w:r>
      <w:r w:rsidR="001055CB"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F0DA6C7"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29C40500" w14:textId="77777777" w:rsidR="005D6104" w:rsidRPr="00D26514" w:rsidRDefault="000121FB" w:rsidP="00AD069D">
      <w:pPr>
        <w:pStyle w:val="BodyText"/>
      </w:pPr>
      <w:r w:rsidRPr="00D26514">
        <w:t>&lt;</w:t>
      </w:r>
      <w:r w:rsidR="00A23689" w:rsidRPr="00D26514">
        <w:t xml:space="preserve">e.g., </w:t>
      </w:r>
      <w:r w:rsidR="005D6104" w:rsidRPr="00D26514">
        <w:t xml:space="preserve">The Medical History </w:t>
      </w:r>
      <w:r w:rsidR="003602DC" w:rsidRPr="00D26514">
        <w:t>Section SHALL</w:t>
      </w:r>
      <w:r w:rsidR="005D6104" w:rsidRPr="00D26514">
        <w:t xml:space="preserve"> contain at least one Problem Concern Entry or at least one Simple Observation.</w:t>
      </w:r>
    </w:p>
    <w:p w14:paraId="60008945" w14:textId="0AB8E7DE" w:rsidR="005D6104" w:rsidRPr="00EA3BCB" w:rsidRDefault="005D6104" w:rsidP="00BB76BC">
      <w:pPr>
        <w:pStyle w:val="BodyText"/>
      </w:pPr>
      <w:r w:rsidRPr="00D26514">
        <w:t>Note:</w:t>
      </w:r>
      <w:r w:rsidR="00151E50" w:rsidRPr="00D26514">
        <w:t xml:space="preserve"> </w:t>
      </w:r>
      <w:r w:rsidRPr="00D26514">
        <w:t>Problems MAY be recorded directly in the Medical History Section, or in one or more subsections such as Active Problems, History of Present Illness, or History of Past Illness</w:t>
      </w:r>
      <w:r w:rsidR="00887E40" w:rsidRPr="00D26514">
        <w:t>.</w:t>
      </w:r>
      <w:r w:rsidR="000121FB" w:rsidRPr="00D26514">
        <w:t>&gt;</w:t>
      </w:r>
      <w:r w:rsidR="00887E40" w:rsidRPr="00EA3BCB">
        <w:t xml:space="preserve"> </w:t>
      </w:r>
    </w:p>
    <w:p w14:paraId="0F9F05B8" w14:textId="77777777" w:rsidR="005D6104" w:rsidRPr="00D26514" w:rsidRDefault="005D6104" w:rsidP="00A23689">
      <w:pPr>
        <w:pStyle w:val="Heading5"/>
        <w:numPr>
          <w:ilvl w:val="0"/>
          <w:numId w:val="0"/>
        </w:numPr>
        <w:rPr>
          <w:noProof w:val="0"/>
        </w:rPr>
      </w:pPr>
      <w:bookmarkStart w:id="374" w:name="_6.2.2.1.1__Problem"/>
      <w:bookmarkStart w:id="375" w:name="_Toc296340357"/>
      <w:bookmarkStart w:id="376" w:name="_Toc345074719"/>
      <w:bookmarkStart w:id="377" w:name="_Toc29225500"/>
      <w:bookmarkEnd w:id="374"/>
      <w:r w:rsidRPr="00D26514">
        <w:rPr>
          <w:noProof w:val="0"/>
        </w:rPr>
        <w:t>6.</w:t>
      </w:r>
      <w:r w:rsidR="00665D8F" w:rsidRPr="00D26514">
        <w:rPr>
          <w:noProof w:val="0"/>
        </w:rPr>
        <w:t>3</w:t>
      </w:r>
      <w:r w:rsidRPr="00D26514">
        <w:rPr>
          <w:noProof w:val="0"/>
        </w:rPr>
        <w:t>.</w:t>
      </w:r>
      <w:r w:rsidR="00665D8F" w:rsidRPr="00D26514">
        <w:rPr>
          <w:noProof w:val="0"/>
        </w:rPr>
        <w:t>3.</w:t>
      </w:r>
      <w:r w:rsidR="00B9303B" w:rsidRPr="00D26514">
        <w:rPr>
          <w:noProof w:val="0"/>
        </w:rPr>
        <w:t>10</w:t>
      </w:r>
      <w:r w:rsidR="00A23689" w:rsidRPr="00D26514">
        <w:rPr>
          <w:noProof w:val="0"/>
        </w:rPr>
        <w:t>.S.2</w:t>
      </w:r>
      <w:r w:rsidRPr="00D26514">
        <w:rPr>
          <w:noProof w:val="0"/>
        </w:rPr>
        <w:t xml:space="preserve"> </w:t>
      </w:r>
      <w:bookmarkEnd w:id="375"/>
      <w:r w:rsidR="00A23689" w:rsidRPr="00D26514">
        <w:rPr>
          <w:noProof w:val="0"/>
        </w:rPr>
        <w:t>&lt;Data Element or Section Name&gt; &lt;Condition, Specification Document, or Vocabulary Constraint&gt;</w:t>
      </w:r>
      <w:bookmarkEnd w:id="376"/>
      <w:bookmarkEnd w:id="377"/>
    </w:p>
    <w:p w14:paraId="62AB1BAA"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9512EF5"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1A8363EB" w14:textId="77777777" w:rsidR="005D6104" w:rsidRPr="00D26514" w:rsidRDefault="000121FB" w:rsidP="005D6104">
      <w:pPr>
        <w:pStyle w:val="BodyText"/>
      </w:pPr>
      <w:r w:rsidRPr="00D26514">
        <w:t>&lt;</w:t>
      </w:r>
      <w:r w:rsidR="00A23689" w:rsidRPr="00D26514">
        <w:t xml:space="preserve">e.g., </w:t>
      </w:r>
      <w:r w:rsidR="005D6104" w:rsidRPr="00D26514">
        <w:t xml:space="preserve">A Content Creator SHALL be able to include a Problem Concern Entry for each of the conditions identified in Value Set </w:t>
      </w:r>
      <w:hyperlink w:anchor="_1.3.6.1.4.1.19376.1.4.1.5.4__Cardia" w:history="1">
        <w:r w:rsidR="005D6104" w:rsidRPr="00D26514">
          <w:rPr>
            <w:rStyle w:val="Hyperlink"/>
            <w:color w:val="auto"/>
          </w:rPr>
          <w:t>1.3.6.1.4.1.19376.1.4.1.5.4 Cardiac Problems/Concerns</w:t>
        </w:r>
      </w:hyperlink>
      <w:r w:rsidR="005D6104" w:rsidRPr="00D26514">
        <w:rPr>
          <w:rFonts w:eastAsia="Calibri"/>
        </w:rPr>
        <w:t>, encoding the value in act/</w:t>
      </w:r>
      <w:proofErr w:type="spellStart"/>
      <w:r w:rsidR="005D6104" w:rsidRPr="00D26514">
        <w:rPr>
          <w:rFonts w:eastAsia="Calibri"/>
        </w:rPr>
        <w:t>entryRelationship</w:t>
      </w:r>
      <w:proofErr w:type="spellEnd"/>
      <w:r w:rsidR="005D6104" w:rsidRPr="00D26514">
        <w:rPr>
          <w:rFonts w:eastAsia="Calibri"/>
        </w:rPr>
        <w:t>/observation/code</w:t>
      </w:r>
      <w:r w:rsidR="005D6104" w:rsidRPr="00D26514">
        <w:t>.</w:t>
      </w:r>
      <w:r w:rsidR="005D6104" w:rsidRPr="00D26514">
        <w:tab/>
      </w:r>
    </w:p>
    <w:p w14:paraId="3D9CEBF6" w14:textId="77777777" w:rsidR="005D6104" w:rsidRPr="00D26514" w:rsidRDefault="005D6104" w:rsidP="005D6104">
      <w:pPr>
        <w:pStyle w:val="BodyText"/>
      </w:pPr>
      <w:r w:rsidRPr="00D26514">
        <w:t>A Problem Concern Entry for {73211009, SNOMED CT, diabetes} SHALL use the specialized Diabetes Problem Entry (OID = 1.3.6.1.4.1.19376.1.4.1.4.1).</w:t>
      </w:r>
    </w:p>
    <w:p w14:paraId="4815220B" w14:textId="77777777" w:rsidR="009F5CC2" w:rsidRPr="00D26514" w:rsidRDefault="005D6104" w:rsidP="005D6104">
      <w:pPr>
        <w:pStyle w:val="BodyText"/>
      </w:pPr>
      <w:r w:rsidRPr="00D26514">
        <w:lastRenderedPageBreak/>
        <w:t>A Problem Concern Entry for {194828000, SNOMED CT, angina} SHALL use the specialized Angina Problem Entry (OID = 1.3.6.1.4.1.19376.1.4.1.4.2)</w:t>
      </w:r>
      <w:r w:rsidR="00887E40" w:rsidRPr="00D26514">
        <w:t>.</w:t>
      </w:r>
    </w:p>
    <w:p w14:paraId="6DC7EC7D" w14:textId="77777777" w:rsidR="009F5CC2" w:rsidRPr="00D26514" w:rsidRDefault="009F5CC2" w:rsidP="005D6104">
      <w:pPr>
        <w:pStyle w:val="BodyText"/>
      </w:pPr>
    </w:p>
    <w:p w14:paraId="29C87837" w14:textId="77777777" w:rsidR="009F5CC2" w:rsidRPr="00D26514" w:rsidRDefault="009F5CC2" w:rsidP="005D6104">
      <w:pPr>
        <w:pStyle w:val="BodyText"/>
      </w:pPr>
      <w:r w:rsidRPr="00D26514">
        <w:t>OR</w:t>
      </w:r>
    </w:p>
    <w:p w14:paraId="0AB892C0" w14:textId="22A7B30A" w:rsidR="009F5CC2" w:rsidRPr="00D26514" w:rsidRDefault="009F5CC2" w:rsidP="009F5CC2">
      <w:pPr>
        <w:pStyle w:val="BodyText"/>
      </w:pPr>
      <w:r w:rsidRPr="00D26514">
        <w:t xml:space="preserve">A Content Creator SHALL be able to include a Problem Concern Entry for each of the conditions identified in the Concept Domain </w:t>
      </w:r>
      <w:proofErr w:type="spellStart"/>
      <w:r w:rsidRPr="00D26514">
        <w:t>UV_CardiacProblems</w:t>
      </w:r>
      <w:proofErr w:type="spellEnd"/>
      <w:r w:rsidRPr="00D26514">
        <w:t xml:space="preserve"> (See </w:t>
      </w:r>
      <w:r w:rsidR="001263B9" w:rsidRPr="00D26514">
        <w:t>section</w:t>
      </w:r>
      <w:r w:rsidRPr="00D26514">
        <w:t xml:space="preserve"> X.X for the description/list of concepts in this domain)</w:t>
      </w:r>
      <w:r w:rsidRPr="00D26514">
        <w:rPr>
          <w:rFonts w:eastAsia="Calibri"/>
        </w:rPr>
        <w:t>, encoding the value in act/</w:t>
      </w:r>
      <w:proofErr w:type="spellStart"/>
      <w:r w:rsidRPr="00D26514">
        <w:rPr>
          <w:rFonts w:eastAsia="Calibri"/>
        </w:rPr>
        <w:t>entryRelationship</w:t>
      </w:r>
      <w:proofErr w:type="spellEnd"/>
      <w:r w:rsidRPr="00D26514">
        <w:rPr>
          <w:rFonts w:eastAsia="Calibri"/>
        </w:rPr>
        <w:t>/observation/code</w:t>
      </w:r>
      <w:r w:rsidRPr="00D26514">
        <w:t>.</w:t>
      </w:r>
    </w:p>
    <w:p w14:paraId="65E28F23" w14:textId="77777777" w:rsidR="009F5CC2" w:rsidRPr="00D26514" w:rsidRDefault="009F5CC2" w:rsidP="009F5CC2">
      <w:pPr>
        <w:pStyle w:val="BodyText"/>
      </w:pPr>
      <w:r w:rsidRPr="00D26514">
        <w:tab/>
      </w:r>
    </w:p>
    <w:p w14:paraId="3F9A252E" w14:textId="77777777" w:rsidR="009F5CC2" w:rsidRPr="00D26514" w:rsidRDefault="009F5CC2" w:rsidP="009F5CC2">
      <w:pPr>
        <w:pStyle w:val="BodyText"/>
      </w:pPr>
      <w:r w:rsidRPr="00D26514">
        <w:t>A Problem Concern Entry for “diabetes” SHALL use the specialized Diabetes Problem Entry (OID = 1.3.6.1.4.1.19376.1.4.1.4.1).</w:t>
      </w:r>
    </w:p>
    <w:p w14:paraId="17912C08" w14:textId="77777777" w:rsidR="009F5CC2" w:rsidRPr="00D26514" w:rsidRDefault="009F5CC2" w:rsidP="009F5CC2">
      <w:pPr>
        <w:pStyle w:val="BodyText"/>
      </w:pPr>
      <w:r w:rsidRPr="00D26514">
        <w:t>A Problem Concern Entry for “angina” SHALL use the specialized Angina Problem Entry (OID = 1.3.6.1.4.1.19376.1.4.1.4.2).</w:t>
      </w:r>
    </w:p>
    <w:p w14:paraId="3752EBF9" w14:textId="77777777" w:rsidR="005D6104" w:rsidRPr="00EA3BCB" w:rsidRDefault="000121FB" w:rsidP="005D6104">
      <w:pPr>
        <w:pStyle w:val="BodyText"/>
      </w:pPr>
      <w:r w:rsidRPr="00D26514">
        <w:t>&gt;</w:t>
      </w:r>
      <w:r w:rsidR="00887E40" w:rsidRPr="00D26514">
        <w:t xml:space="preserve"> </w:t>
      </w:r>
    </w:p>
    <w:p w14:paraId="03338AB9" w14:textId="77777777" w:rsidR="00A23689" w:rsidRPr="00D26514" w:rsidRDefault="00A23689" w:rsidP="00A23689">
      <w:pPr>
        <w:pStyle w:val="Heading5"/>
        <w:numPr>
          <w:ilvl w:val="0"/>
          <w:numId w:val="0"/>
        </w:numPr>
        <w:rPr>
          <w:noProof w:val="0"/>
        </w:rPr>
      </w:pPr>
      <w:bookmarkStart w:id="378" w:name="_Toc345074720"/>
      <w:bookmarkStart w:id="379" w:name="_Toc29225501"/>
      <w:r w:rsidRPr="00D26514">
        <w:rPr>
          <w:noProof w:val="0"/>
        </w:rPr>
        <w:t>6.3.</w:t>
      </w:r>
      <w:r w:rsidR="00B9303B" w:rsidRPr="00D26514">
        <w:rPr>
          <w:noProof w:val="0"/>
        </w:rPr>
        <w:t>3.10</w:t>
      </w:r>
      <w:r w:rsidRPr="00D26514">
        <w:rPr>
          <w:noProof w:val="0"/>
        </w:rPr>
        <w:t>.S.3 &lt;Data Element or Section Name&gt; &lt;Condition, Specification Document, or Vocabulary Constraint&gt;</w:t>
      </w:r>
      <w:bookmarkEnd w:id="378"/>
      <w:bookmarkEnd w:id="379"/>
    </w:p>
    <w:p w14:paraId="6B5D97D2" w14:textId="77777777" w:rsidR="00AE4AED" w:rsidRPr="00D26514" w:rsidRDefault="00AE4AED" w:rsidP="00AE4AED">
      <w:pPr>
        <w:pStyle w:val="BodyText"/>
        <w:rPr>
          <w:lang w:eastAsia="x-none"/>
        </w:rPr>
      </w:pPr>
    </w:p>
    <w:p w14:paraId="0096517A" w14:textId="77777777" w:rsidR="00A23689" w:rsidRPr="00EA3BCB" w:rsidRDefault="00D35F24" w:rsidP="00597DB2">
      <w:pPr>
        <w:pStyle w:val="AuthorInstructions"/>
        <w:rPr>
          <w:b/>
        </w:rPr>
      </w:pPr>
      <w:r w:rsidRPr="00EA3BCB">
        <w:rPr>
          <w:b/>
        </w:rPr>
        <w:t>###End Tabular Format – Section</w:t>
      </w:r>
    </w:p>
    <w:p w14:paraId="21C05504" w14:textId="77777777" w:rsidR="00D35F24" w:rsidRPr="00D26514" w:rsidRDefault="00D35F24" w:rsidP="00597DB2">
      <w:pPr>
        <w:pStyle w:val="AuthorInstructions"/>
      </w:pPr>
    </w:p>
    <w:p w14:paraId="6A8A4DEC" w14:textId="77777777" w:rsidR="00D35F24" w:rsidRPr="00EA3BCB" w:rsidRDefault="00983131" w:rsidP="00597DB2">
      <w:pPr>
        <w:pStyle w:val="AuthorInstructions"/>
        <w:rPr>
          <w:b/>
        </w:rPr>
      </w:pPr>
      <w:r w:rsidRPr="00EA3BCB">
        <w:rPr>
          <w:b/>
        </w:rPr>
        <w:t>###Begin Discrete Conformance</w:t>
      </w:r>
      <w:r w:rsidR="00D35F24" w:rsidRPr="00EA3BCB">
        <w:rPr>
          <w:b/>
        </w:rPr>
        <w:t xml:space="preserve"> Format – Section</w:t>
      </w:r>
    </w:p>
    <w:p w14:paraId="56DC4969" w14:textId="77777777" w:rsidR="000121FB"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statements must be numbered, begin with SHALL/SHOULD/MAY identify the cardinality using [</w:t>
      </w:r>
      <w:proofErr w:type="spellStart"/>
      <w:r w:rsidR="00D609FE" w:rsidRPr="00D26514">
        <w:t>n..n</w:t>
      </w:r>
      <w:proofErr w:type="spellEnd"/>
      <w:r w:rsidR="00D609FE" w:rsidRPr="00D26514">
        <w:t>], the name of the element, and a subitem which described the value or source of the information.&gt;</w:t>
      </w:r>
    </w:p>
    <w:p w14:paraId="5BF92E3D" w14:textId="77777777" w:rsidR="00746A3D" w:rsidRPr="00D26514" w:rsidRDefault="00746A3D" w:rsidP="00875076">
      <w:pPr>
        <w:pStyle w:val="BodyText"/>
        <w:rPr>
          <w:lang w:eastAsia="x-none"/>
        </w:rPr>
      </w:pPr>
    </w:p>
    <w:p w14:paraId="016FC5FC" w14:textId="77777777" w:rsidR="00875076" w:rsidRPr="00D26514" w:rsidRDefault="000121FB" w:rsidP="00875076">
      <w:pPr>
        <w:pStyle w:val="BodyText"/>
        <w:rPr>
          <w:lang w:eastAsia="x-none"/>
        </w:rPr>
      </w:pPr>
      <w:r w:rsidRPr="00D26514">
        <w:rPr>
          <w:lang w:eastAsia="x-none"/>
        </w:rPr>
        <w:t>&lt;</w:t>
      </w:r>
      <w:r w:rsidR="00940FC7" w:rsidRPr="00D26514">
        <w:rPr>
          <w:lang w:eastAsia="x-none"/>
        </w:rPr>
        <w:t>e.g.,</w:t>
      </w:r>
    </w:p>
    <w:p w14:paraId="380B16A2" w14:textId="77777777" w:rsidR="00875076" w:rsidRPr="00D26514" w:rsidRDefault="00875076" w:rsidP="00875076">
      <w:pPr>
        <w:pStyle w:val="Heading4"/>
        <w:numPr>
          <w:ilvl w:val="0"/>
          <w:numId w:val="0"/>
        </w:numPr>
        <w:rPr>
          <w:noProof w:val="0"/>
        </w:rPr>
      </w:pPr>
      <w:bookmarkStart w:id="380" w:name="S_Medical_General_History"/>
      <w:bookmarkStart w:id="381" w:name="_Toc322675125"/>
      <w:bookmarkStart w:id="382" w:name="_Toc345074721"/>
      <w:bookmarkStart w:id="383" w:name="_Toc29225502"/>
      <w:r w:rsidRPr="00D26514">
        <w:rPr>
          <w:noProof w:val="0"/>
        </w:rPr>
        <w:t>6.3.3.10.S Medical History - Cardiac Section 11329-0</w:t>
      </w:r>
      <w:bookmarkEnd w:id="380"/>
      <w:bookmarkEnd w:id="381"/>
      <w:bookmarkEnd w:id="382"/>
      <w:bookmarkEnd w:id="383"/>
    </w:p>
    <w:p w14:paraId="1C7026A3"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1.3.6.1.4.1.19376.1.4.1.2.17(open)] </w:t>
      </w:r>
    </w:p>
    <w:p w14:paraId="1586FBBB"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2.16.840.1.113883.10.20.22.2.39(open)]</w:t>
      </w:r>
    </w:p>
    <w:p w14:paraId="7673F778" w14:textId="77777777" w:rsidR="00875076" w:rsidRPr="00D26514" w:rsidRDefault="00875076" w:rsidP="00EA3BCB">
      <w:pPr>
        <w:pStyle w:val="BodyText"/>
        <w:ind w:left="720"/>
      </w:pPr>
      <w:r w:rsidRPr="00D26514">
        <w: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D26514">
        <w:t xml:space="preserve">. </w:t>
      </w:r>
      <w:r w:rsidRPr="00D26514">
        <w:lastRenderedPageBreak/>
        <w:t>Entries for History of Past Illness and History of Present Illness have been consolidated into this section</w:t>
      </w:r>
      <w:r w:rsidR="00887E40" w:rsidRPr="00D26514">
        <w:t xml:space="preserve">. </w:t>
      </w:r>
      <w:r w:rsidRPr="00D26514">
        <w:t xml:space="preserve">Social and Family History are discussed in their own </w:t>
      </w:r>
      <w:r w:rsidR="003651D9" w:rsidRPr="00D26514">
        <w:t>sections. For</w:t>
      </w:r>
      <w:r w:rsidRPr="00D26514">
        <w:t xml:space="preserve"> this Cath Report Content profile, this section may also contain history about specific relevant problems as problem observations</w:t>
      </w:r>
      <w:r w:rsidR="00887E40" w:rsidRPr="00D26514">
        <w:t xml:space="preserve">. </w:t>
      </w:r>
    </w:p>
    <w:p w14:paraId="59E99BD2" w14:textId="77777777" w:rsidR="00875076" w:rsidRPr="00D26514" w:rsidRDefault="00875076" w:rsidP="00EA3BCB">
      <w:pPr>
        <w:pStyle w:val="BodyText"/>
        <w:ind w:left="720"/>
      </w:pPr>
      <w:r w:rsidRPr="00D26514">
        <w:t xml:space="preserve">In the event that the patient was transferred from another facility where there was a problem indication that the patient was determined to need a </w:t>
      </w:r>
      <w:proofErr w:type="spellStart"/>
      <w:r w:rsidRPr="00D26514">
        <w:t>cath</w:t>
      </w:r>
      <w:proofErr w:type="spellEnd"/>
      <w:r w:rsidRPr="00D26514">
        <w:t xml:space="preserve"> procedure, this will be noted as a problem observation in this medical history section as text in the narrative for now until there is a code representing this.</w:t>
      </w:r>
    </w:p>
    <w:p w14:paraId="720BB069" w14:textId="77777777" w:rsidR="00875076" w:rsidRPr="00D26514" w:rsidRDefault="00875076" w:rsidP="00EA3BCB">
      <w:pPr>
        <w:pStyle w:val="BodyText"/>
      </w:pPr>
    </w:p>
    <w:p w14:paraId="457BA647" w14:textId="77777777" w:rsidR="00875076" w:rsidRPr="00D26514" w:rsidRDefault="00875076" w:rsidP="00736B5B">
      <w:pPr>
        <w:numPr>
          <w:ilvl w:val="0"/>
          <w:numId w:val="14"/>
        </w:numPr>
        <w:spacing w:after="40" w:line="260" w:lineRule="exact"/>
      </w:pPr>
      <w:r w:rsidRPr="00EA3BCB">
        <w:rPr>
          <w:rStyle w:val="BodyTextChar"/>
          <w:sz w:val="20"/>
        </w:rPr>
        <w:t>SHALL</w:t>
      </w:r>
      <w:r w:rsidRPr="00D26514">
        <w:t xml:space="preserve"> contain exactly two [2..2] </w:t>
      </w:r>
      <w:proofErr w:type="spellStart"/>
      <w:r w:rsidRPr="00D26514">
        <w:rPr>
          <w:rStyle w:val="XMLnameBold"/>
        </w:rPr>
        <w:t>templateId</w:t>
      </w:r>
      <w:proofErr w:type="spellEnd"/>
      <w:r w:rsidRPr="00D26514">
        <w:t xml:space="preserve"> (CONF:8160) such that it</w:t>
      </w:r>
    </w:p>
    <w:p w14:paraId="33A6CEA1" w14:textId="77777777" w:rsidR="00875076" w:rsidRPr="00D26514" w:rsidRDefault="00875076" w:rsidP="00736B5B">
      <w:pPr>
        <w:numPr>
          <w:ilvl w:val="1"/>
          <w:numId w:val="14"/>
        </w:numPr>
        <w:spacing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w:t>
      </w:r>
      <w:r w:rsidRPr="00D26514">
        <w:rPr>
          <w:rFonts w:ascii="Courier New" w:hAnsi="Courier New" w:cs="TimesNewRomanPSMT"/>
          <w:sz w:val="20"/>
        </w:rPr>
        <w:t>1.3.6.1.4.1.19376.1.4.1.2.17</w:t>
      </w:r>
      <w:r w:rsidRPr="00D26514">
        <w:rPr>
          <w:rStyle w:val="XMLname"/>
        </w:rPr>
        <w:t>"</w:t>
      </w:r>
      <w:r w:rsidRPr="00D26514">
        <w:t xml:space="preserve"> (CONF:10403-CRC).</w:t>
      </w:r>
    </w:p>
    <w:p w14:paraId="2151D25A" w14:textId="77777777" w:rsidR="00875076" w:rsidRPr="00D26514" w:rsidRDefault="00875076" w:rsidP="00736B5B">
      <w:pPr>
        <w:numPr>
          <w:ilvl w:val="1"/>
          <w:numId w:val="14"/>
        </w:numPr>
        <w:spacing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"2.16.840.1.113883.10.20.22.2.39"</w:t>
      </w:r>
      <w:r w:rsidRPr="00D26514">
        <w:t xml:space="preserve"> (CONF:10403).</w:t>
      </w:r>
    </w:p>
    <w:p w14:paraId="5AFF94B2" w14:textId="77777777" w:rsidR="00875076" w:rsidRPr="00D26514" w:rsidRDefault="00875076" w:rsidP="00736B5B">
      <w:pPr>
        <w:numPr>
          <w:ilvl w:val="0"/>
          <w:numId w:val="14"/>
        </w:numPr>
        <w:spacing w:after="40" w:line="260" w:lineRule="exact"/>
      </w:pPr>
      <w:r w:rsidRPr="00EA3BCB">
        <w:rPr>
          <w:rStyle w:val="BodyTextChar"/>
          <w:sz w:val="20"/>
        </w:rPr>
        <w:t>SHALL</w:t>
      </w:r>
      <w:r w:rsidRPr="00D26514">
        <w:t xml:space="preserve"> contain exactly one [1..1] </w:t>
      </w:r>
      <w:r w:rsidRPr="00D26514">
        <w:rPr>
          <w:rStyle w:val="XMLnameBold"/>
        </w:rPr>
        <w:t>code/@code</w:t>
      </w:r>
      <w:r w:rsidRPr="00D26514">
        <w:t>=</w:t>
      </w:r>
      <w:r w:rsidRPr="00D26514">
        <w:rPr>
          <w:rStyle w:val="XMLname"/>
        </w:rPr>
        <w:t>"11329-0"</w:t>
      </w:r>
      <w:r w:rsidRPr="00D26514">
        <w:t xml:space="preserve"> Medical (General) History (</w:t>
      </w:r>
      <w:proofErr w:type="spellStart"/>
      <w:r w:rsidRPr="00D26514">
        <w:t>CodeSystem</w:t>
      </w:r>
      <w:proofErr w:type="spellEnd"/>
      <w:r w:rsidRPr="00D26514">
        <w:t xml:space="preserve">: </w:t>
      </w:r>
      <w:r w:rsidRPr="00D26514">
        <w:rPr>
          <w:rStyle w:val="XMLname"/>
        </w:rPr>
        <w:t>LOINC 2.16.840.1.113883.6.1</w:t>
      </w:r>
      <w:r w:rsidRPr="00D26514">
        <w:t>) (CONF:8161).</w:t>
      </w:r>
    </w:p>
    <w:p w14:paraId="19F84DE1" w14:textId="77777777" w:rsidR="00875076" w:rsidRPr="00D26514" w:rsidRDefault="00875076" w:rsidP="00736B5B">
      <w:pPr>
        <w:numPr>
          <w:ilvl w:val="0"/>
          <w:numId w:val="14"/>
        </w:numPr>
        <w:spacing w:after="40" w:line="260" w:lineRule="exact"/>
      </w:pPr>
      <w:r w:rsidRPr="00EA3BCB">
        <w:rPr>
          <w:rStyle w:val="BodyTextChar"/>
          <w:sz w:val="20"/>
        </w:rPr>
        <w:t>SHALL</w:t>
      </w:r>
      <w:r w:rsidRPr="00D26514">
        <w:t xml:space="preserve"> contain exactly one [1..1] </w:t>
      </w:r>
      <w:r w:rsidRPr="00D26514">
        <w:rPr>
          <w:rStyle w:val="XMLnameBold"/>
        </w:rPr>
        <w:t>title</w:t>
      </w:r>
      <w:r w:rsidRPr="00D26514">
        <w:t xml:space="preserve"> (CONF:8162).</w:t>
      </w:r>
    </w:p>
    <w:p w14:paraId="65D062B7" w14:textId="77777777" w:rsidR="00875076" w:rsidRPr="00D26514" w:rsidRDefault="00875076" w:rsidP="00736B5B">
      <w:pPr>
        <w:numPr>
          <w:ilvl w:val="0"/>
          <w:numId w:val="14"/>
        </w:numPr>
        <w:spacing w:after="40" w:line="260" w:lineRule="exact"/>
      </w:pPr>
      <w:r w:rsidRPr="00EA3BCB">
        <w:rPr>
          <w:rStyle w:val="BodyTextChar"/>
          <w:sz w:val="20"/>
        </w:rPr>
        <w:t>SHALL</w:t>
      </w:r>
      <w:r w:rsidRPr="00D26514">
        <w:t xml:space="preserve"> contain exactly one [1..1] </w:t>
      </w:r>
      <w:r w:rsidRPr="00D26514">
        <w:rPr>
          <w:rStyle w:val="XMLnameBold"/>
        </w:rPr>
        <w:t>text</w:t>
      </w:r>
      <w:r w:rsidRPr="00D26514">
        <w:t xml:space="preserve"> (CONF:8163).</w:t>
      </w:r>
    </w:p>
    <w:p w14:paraId="0667E63E" w14:textId="77777777" w:rsidR="00875076" w:rsidRPr="00D26514" w:rsidRDefault="00875076" w:rsidP="00736B5B">
      <w:pPr>
        <w:numPr>
          <w:ilvl w:val="0"/>
          <w:numId w:val="14"/>
        </w:numPr>
        <w:spacing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(CONF:CRC-xxx) such that it</w:t>
      </w:r>
    </w:p>
    <w:p w14:paraId="5AF8913E" w14:textId="77777777" w:rsidR="00875076" w:rsidRPr="00D26514" w:rsidRDefault="00875076" w:rsidP="00736B5B">
      <w:pPr>
        <w:numPr>
          <w:ilvl w:val="1"/>
          <w:numId w:val="14"/>
        </w:numPr>
        <w:spacing w:after="40" w:line="260" w:lineRule="exact"/>
      </w:pPr>
      <w:r w:rsidRPr="00EA3BCB">
        <w:rPr>
          <w:rStyle w:val="BodyTextChar"/>
          <w:sz w:val="20"/>
        </w:rPr>
        <w:t>SHALL</w:t>
      </w:r>
      <w:r w:rsidRPr="00D26514">
        <w:t xml:space="preserve"> contain exactly one [1..1] </w:t>
      </w:r>
      <w:r w:rsidRPr="00D26514">
        <w:rPr>
          <w:rStyle w:val="XMLnameBold"/>
          <w:bCs w:val="0"/>
          <w:u w:val="single"/>
        </w:rPr>
        <w:t>Problem Observation - Cardiac</w:t>
      </w:r>
      <w:r w:rsidR="005F3FB5" w:rsidRPr="00D26514">
        <w:t xml:space="preserve"> </w:t>
      </w:r>
      <w:r w:rsidRPr="00D26514">
        <w:rPr>
          <w:rStyle w:val="XMLname"/>
        </w:rPr>
        <w:t>(</w:t>
      </w:r>
      <w:r w:rsidRPr="00D26514">
        <w:rPr>
          <w:rFonts w:ascii="Courier New" w:hAnsi="Courier New" w:cs="TimesNewRomanPSMT"/>
          <w:sz w:val="20"/>
        </w:rPr>
        <w:t>1.3.6.1.4.1.19376.1.4.1.4.9</w:t>
      </w:r>
      <w:r w:rsidRPr="00D26514">
        <w:rPr>
          <w:rStyle w:val="XMLname"/>
        </w:rPr>
        <w:t>)</w:t>
      </w:r>
      <w:r w:rsidRPr="00D26514">
        <w:t xml:space="preserve"> (CONF:CRC-xxx).</w:t>
      </w:r>
    </w:p>
    <w:p w14:paraId="0CE8E49F" w14:textId="77777777" w:rsidR="00875076" w:rsidRPr="00D26514" w:rsidRDefault="00875076" w:rsidP="00736B5B">
      <w:pPr>
        <w:numPr>
          <w:ilvl w:val="0"/>
          <w:numId w:val="14"/>
        </w:numPr>
        <w:spacing w:after="40" w:line="260" w:lineRule="exact"/>
        <w:rPr>
          <w:szCs w:val="13"/>
        </w:rPr>
      </w:pPr>
      <w:r w:rsidRPr="00EA3BCB">
        <w:rPr>
          <w:rStyle w:val="BodyTextChar"/>
          <w:rFonts w:ascii="Bookman Old Style" w:hAnsi="Bookman Old Style"/>
          <w:sz w:val="20"/>
        </w:rPr>
        <w:t>MAY</w:t>
      </w:r>
      <w:r w:rsidRPr="00EA3BCB">
        <w:t> </w:t>
      </w:r>
      <w:r w:rsidRPr="00D26514">
        <w:rPr>
          <w:szCs w:val="13"/>
        </w:rPr>
        <w:t>contain zero or more [0..*]</w:t>
      </w:r>
      <w:r w:rsidRPr="00D26514">
        <w:t> </w:t>
      </w:r>
      <w:r w:rsidRPr="00D26514">
        <w:rPr>
          <w:rFonts w:ascii="Courier New" w:hAnsi="Courier New" w:cs="Courier New"/>
          <w:b/>
          <w:bCs/>
        </w:rPr>
        <w:t>entry</w:t>
      </w:r>
      <w:r w:rsidRPr="00D26514">
        <w:t> </w:t>
      </w:r>
      <w:r w:rsidRPr="00D26514">
        <w:rPr>
          <w:szCs w:val="13"/>
        </w:rPr>
        <w:t>(CONF:CRC-xxx) such that it</w:t>
      </w:r>
    </w:p>
    <w:p w14:paraId="5D976D38" w14:textId="77777777" w:rsidR="00875076" w:rsidRPr="00D26514" w:rsidRDefault="00875076" w:rsidP="00736B5B">
      <w:pPr>
        <w:numPr>
          <w:ilvl w:val="1"/>
          <w:numId w:val="14"/>
        </w:numPr>
        <w:spacing w:after="40" w:line="260" w:lineRule="exact"/>
        <w:rPr>
          <w:szCs w:val="13"/>
        </w:rPr>
      </w:pPr>
      <w:r w:rsidRPr="00EA3BCB">
        <w:rPr>
          <w:rStyle w:val="BodyTextChar"/>
          <w:rFonts w:ascii="Bookman Old Style" w:hAnsi="Bookman Old Style"/>
          <w:sz w:val="20"/>
        </w:rPr>
        <w:t>SHALL</w:t>
      </w:r>
      <w:r w:rsidRPr="00EA3BCB">
        <w:t> </w:t>
      </w:r>
      <w:r w:rsidRPr="00D26514">
        <w:rPr>
          <w:szCs w:val="13"/>
        </w:rPr>
        <w:t>contain exactly one [1..1]</w:t>
      </w:r>
      <w:r w:rsidRPr="00D26514">
        <w:t> </w:t>
      </w:r>
      <w:r w:rsidRPr="00D26514">
        <w:rPr>
          <w:rFonts w:ascii="Courier New" w:hAnsi="Courier New" w:cs="Courier New"/>
          <w:b/>
          <w:bCs/>
          <w:sz w:val="20"/>
          <w:u w:val="single"/>
        </w:rPr>
        <w:t>Procedure Activity</w:t>
      </w:r>
      <w:r w:rsidRPr="00D26514">
        <w:rPr>
          <w:rFonts w:ascii="Courier New" w:hAnsi="Courier New" w:cs="Courier New"/>
          <w:b/>
          <w:bCs/>
          <w:sz w:val="20"/>
        </w:rPr>
        <w:t xml:space="preserve"> Observation</w:t>
      </w:r>
      <w:r w:rsidRPr="00D26514">
        <w:t> </w:t>
      </w:r>
      <w:r w:rsidRPr="00EA3BCB">
        <w:rPr>
          <w:rFonts w:ascii="Courier New" w:hAnsi="Courier New"/>
          <w:sz w:val="20"/>
        </w:rPr>
        <w:t>(</w:t>
      </w:r>
      <w:r w:rsidRPr="00D26514">
        <w:rPr>
          <w:rFonts w:ascii="Courier New" w:hAnsi="Courier New" w:cs="Courier New"/>
          <w:sz w:val="20"/>
        </w:rPr>
        <w:t>2.16.840.1.113883.10.20.22.4.13</w:t>
      </w:r>
      <w:r w:rsidRPr="00EA3BCB">
        <w:rPr>
          <w:rFonts w:ascii="Courier New" w:hAnsi="Courier New"/>
          <w:sz w:val="20"/>
        </w:rPr>
        <w:t>)</w:t>
      </w:r>
      <w:r w:rsidRPr="00D26514">
        <w:t> </w:t>
      </w:r>
      <w:r w:rsidRPr="00D26514">
        <w:rPr>
          <w:szCs w:val="13"/>
        </w:rPr>
        <w:t>(CONF:CRC-xxx).</w:t>
      </w:r>
    </w:p>
    <w:p w14:paraId="1545E5CC" w14:textId="77777777" w:rsidR="00875076" w:rsidRPr="00D26514" w:rsidRDefault="00875076" w:rsidP="00736B5B">
      <w:pPr>
        <w:numPr>
          <w:ilvl w:val="0"/>
          <w:numId w:val="14"/>
        </w:numPr>
        <w:spacing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(CONF:CRC-xxx) such that it</w:t>
      </w:r>
    </w:p>
    <w:p w14:paraId="358D7E87" w14:textId="77777777" w:rsidR="00875076" w:rsidRPr="00D26514" w:rsidRDefault="00875076" w:rsidP="00736B5B">
      <w:pPr>
        <w:numPr>
          <w:ilvl w:val="1"/>
          <w:numId w:val="14"/>
        </w:numPr>
        <w:spacing w:after="40" w:line="260" w:lineRule="exact"/>
      </w:pPr>
      <w:r w:rsidRPr="00EA3BCB">
        <w:rPr>
          <w:rStyle w:val="BodyTextChar"/>
          <w:sz w:val="20"/>
        </w:rPr>
        <w:t>SHALL</w:t>
      </w:r>
      <w:r w:rsidRPr="00D26514">
        <w:t xml:space="preserve"> contain exactly one [1..1] </w:t>
      </w:r>
      <w:r w:rsidRPr="00D26514">
        <w:rPr>
          <w:rStyle w:val="HyperlinkCourierBold"/>
          <w:color w:val="auto"/>
        </w:rPr>
        <w:t>Procedure Activity Procedure</w:t>
      </w:r>
      <w:r w:rsidRPr="00D26514">
        <w:rPr>
          <w:rStyle w:val="XMLname"/>
        </w:rPr>
        <w:t xml:space="preserve"> (2.16.840.1.113883.10.20.22.4.14)</w:t>
      </w:r>
      <w:r w:rsidRPr="00D26514">
        <w:t xml:space="preserve"> (CONF:CRC-xxx).</w:t>
      </w:r>
    </w:p>
    <w:p w14:paraId="103BDC75" w14:textId="77777777" w:rsidR="00875076" w:rsidRPr="00EA3BCB" w:rsidRDefault="00875076" w:rsidP="003A4080">
      <w:pPr>
        <w:pStyle w:val="BodyText"/>
      </w:pPr>
    </w:p>
    <w:p w14:paraId="63853F0E" w14:textId="77777777" w:rsidR="00875076" w:rsidRPr="00D26514" w:rsidRDefault="00875076" w:rsidP="00875076">
      <w:pPr>
        <w:pStyle w:val="Example"/>
        <w:rPr>
          <w:lang w:val="en-US"/>
        </w:rPr>
      </w:pPr>
      <w:r w:rsidRPr="00D26514">
        <w:rPr>
          <w:lang w:val="en-US"/>
        </w:rPr>
        <w:lastRenderedPageBreak/>
        <w:t xml:space="preserve">&lt;section&gt; </w:t>
      </w:r>
    </w:p>
    <w:p w14:paraId="09D0F207"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root="1.3.6.1.4.1.19376.1.4.1.2.17"/&gt; </w:t>
      </w:r>
    </w:p>
    <w:p w14:paraId="2FE1A646"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root="2.16.840.1.113883.10.20.22.2.39"/&gt; </w:t>
      </w:r>
    </w:p>
    <w:p w14:paraId="7EB499F3" w14:textId="77777777" w:rsidR="00875076" w:rsidRPr="00D26514" w:rsidRDefault="00875076" w:rsidP="00875076">
      <w:pPr>
        <w:pStyle w:val="Example"/>
        <w:rPr>
          <w:lang w:val="en-US"/>
        </w:rPr>
      </w:pPr>
      <w:r w:rsidRPr="00D26514">
        <w:rPr>
          <w:lang w:val="en-US"/>
        </w:rPr>
        <w:t xml:space="preserve">  &lt;code code="11329-0" </w:t>
      </w:r>
      <w:proofErr w:type="spellStart"/>
      <w:r w:rsidRPr="00D26514">
        <w:rPr>
          <w:lang w:val="en-US"/>
        </w:rPr>
        <w:t>codeSystem</w:t>
      </w:r>
      <w:proofErr w:type="spellEnd"/>
      <w:r w:rsidRPr="00D26514">
        <w:rPr>
          <w:lang w:val="en-US"/>
        </w:rPr>
        <w:t xml:space="preserve">="2.16.840.1.113883.6.1" </w:t>
      </w:r>
    </w:p>
    <w:p w14:paraId="71830D44" w14:textId="77777777" w:rsidR="00875076" w:rsidRPr="00D26514" w:rsidRDefault="00875076" w:rsidP="00875076">
      <w:pPr>
        <w:pStyle w:val="Example"/>
        <w:rPr>
          <w:lang w:val="en-US"/>
        </w:rPr>
      </w:pPr>
      <w:r w:rsidRPr="00D26514">
        <w:rPr>
          <w:lang w:val="en-US"/>
        </w:rPr>
        <w:t xml:space="preserve">        </w:t>
      </w:r>
      <w:proofErr w:type="spellStart"/>
      <w:r w:rsidRPr="00D26514">
        <w:rPr>
          <w:lang w:val="en-US"/>
        </w:rPr>
        <w:t>codeSystemName</w:t>
      </w:r>
      <w:proofErr w:type="spellEnd"/>
      <w:r w:rsidRPr="00D26514">
        <w:rPr>
          <w:lang w:val="en-US"/>
        </w:rPr>
        <w:t xml:space="preserve">="LOINC" </w:t>
      </w:r>
    </w:p>
    <w:p w14:paraId="4BA0CBA2" w14:textId="77777777" w:rsidR="00875076" w:rsidRPr="00D26514" w:rsidRDefault="00875076" w:rsidP="00875076">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 xml:space="preserve">="MEDICAL (GENERAL) HISTORY"/&gt; </w:t>
      </w:r>
    </w:p>
    <w:p w14:paraId="72B0EF46" w14:textId="77777777" w:rsidR="00875076" w:rsidRPr="00D26514" w:rsidRDefault="00875076" w:rsidP="00875076">
      <w:pPr>
        <w:pStyle w:val="Example"/>
        <w:rPr>
          <w:lang w:val="en-US"/>
        </w:rPr>
      </w:pPr>
      <w:r w:rsidRPr="00D26514">
        <w:rPr>
          <w:lang w:val="en-US"/>
        </w:rPr>
        <w:t xml:space="preserve">  &lt;title&gt;MEDICAL (GENERAL) HISTORY&lt;/title&gt; </w:t>
      </w:r>
    </w:p>
    <w:p w14:paraId="08D84014" w14:textId="77777777" w:rsidR="00875076" w:rsidRPr="00D26514" w:rsidRDefault="00875076" w:rsidP="00875076">
      <w:pPr>
        <w:pStyle w:val="Example"/>
        <w:rPr>
          <w:lang w:val="en-US"/>
        </w:rPr>
      </w:pPr>
      <w:r w:rsidRPr="00D26514">
        <w:rPr>
          <w:lang w:val="en-US"/>
        </w:rPr>
        <w:t xml:space="preserve">  &lt;text&gt; </w:t>
      </w:r>
    </w:p>
    <w:p w14:paraId="6B1EE541" w14:textId="77777777" w:rsidR="00875076" w:rsidRPr="00D26514" w:rsidRDefault="00875076" w:rsidP="00875076">
      <w:pPr>
        <w:pStyle w:val="Example"/>
        <w:rPr>
          <w:lang w:val="en-US"/>
        </w:rPr>
      </w:pPr>
      <w:r w:rsidRPr="00D26514">
        <w:rPr>
          <w:lang w:val="en-US"/>
        </w:rPr>
        <w:t xml:space="preserve">    &lt;list </w:t>
      </w:r>
      <w:proofErr w:type="spellStart"/>
      <w:r w:rsidRPr="00D26514">
        <w:rPr>
          <w:lang w:val="en-US"/>
        </w:rPr>
        <w:t>listType</w:t>
      </w:r>
      <w:proofErr w:type="spellEnd"/>
      <w:r w:rsidRPr="00D26514">
        <w:rPr>
          <w:lang w:val="en-US"/>
        </w:rPr>
        <w:t xml:space="preserve">="ordered"&gt; </w:t>
      </w:r>
    </w:p>
    <w:p w14:paraId="1B4DCBFA" w14:textId="77777777" w:rsidR="00875076" w:rsidRPr="00D26514" w:rsidRDefault="00875076" w:rsidP="00875076">
      <w:pPr>
        <w:pStyle w:val="Example"/>
        <w:rPr>
          <w:lang w:val="en-US"/>
        </w:rPr>
      </w:pPr>
      <w:r w:rsidRPr="00D26514">
        <w:rPr>
          <w:lang w:val="en-US"/>
        </w:rPr>
        <w:t xml:space="preserve">      </w:t>
      </w:r>
    </w:p>
    <w:p w14:paraId="1296F5E3" w14:textId="77777777" w:rsidR="00875076" w:rsidRPr="00D26514" w:rsidRDefault="00875076" w:rsidP="00875076">
      <w:pPr>
        <w:pStyle w:val="Example"/>
        <w:rPr>
          <w:lang w:val="en-US"/>
        </w:rPr>
      </w:pPr>
      <w:r w:rsidRPr="00D26514">
        <w:rPr>
          <w:lang w:val="en-US"/>
        </w:rPr>
        <w:t xml:space="preserve">      &lt;item&gt;Patient has had a recent issue with chest pain that does </w:t>
      </w:r>
      <w:r w:rsidRPr="00D26514">
        <w:rPr>
          <w:lang w:val="en-US"/>
        </w:rPr>
        <w:tab/>
        <w:t xml:space="preserve">            </w:t>
      </w:r>
      <w:r w:rsidRPr="00D26514">
        <w:rPr>
          <w:lang w:val="en-US"/>
        </w:rPr>
        <w:tab/>
        <w:t xml:space="preserve">     not seem to be related to any particular cause.&lt;/item&gt;</w:t>
      </w:r>
    </w:p>
    <w:p w14:paraId="4463C48E" w14:textId="77777777" w:rsidR="00875076" w:rsidRPr="00D26514" w:rsidRDefault="00875076" w:rsidP="00875076">
      <w:pPr>
        <w:pStyle w:val="Example"/>
        <w:rPr>
          <w:lang w:val="en-US"/>
        </w:rPr>
      </w:pPr>
      <w:r w:rsidRPr="00D26514">
        <w:rPr>
          <w:lang w:val="en-US"/>
        </w:rPr>
        <w:t xml:space="preserve">      &lt;item&gt;Previous concerns of heart disease were actually     </w:t>
      </w:r>
      <w:r w:rsidRPr="00D26514">
        <w:rPr>
          <w:lang w:val="en-US"/>
        </w:rPr>
        <w:tab/>
      </w:r>
      <w:r w:rsidRPr="00D26514">
        <w:rPr>
          <w:lang w:val="en-US"/>
        </w:rPr>
        <w:tab/>
        <w:t xml:space="preserve">     related to other causes.&lt;/item&gt;  </w:t>
      </w:r>
    </w:p>
    <w:p w14:paraId="4278532D" w14:textId="77777777" w:rsidR="00875076" w:rsidRPr="00D26514" w:rsidRDefault="00875076" w:rsidP="00875076">
      <w:pPr>
        <w:pStyle w:val="Example"/>
        <w:rPr>
          <w:lang w:val="en-US"/>
        </w:rPr>
      </w:pPr>
      <w:r w:rsidRPr="00D26514">
        <w:rPr>
          <w:lang w:val="en-US"/>
        </w:rPr>
        <w:t xml:space="preserve">      &lt;item&gt;Patient had recent weight gain due to sedentary lifestyle and </w:t>
      </w:r>
    </w:p>
    <w:p w14:paraId="1D1BCC27" w14:textId="77777777" w:rsidR="00875076" w:rsidRPr="00D26514" w:rsidRDefault="00875076" w:rsidP="00875076">
      <w:pPr>
        <w:pStyle w:val="Example"/>
        <w:rPr>
          <w:lang w:val="en-US"/>
        </w:rPr>
      </w:pPr>
      <w:r w:rsidRPr="00D26514">
        <w:rPr>
          <w:lang w:val="en-US"/>
        </w:rPr>
        <w:t xml:space="preserve">            new job.&lt;/item&gt; </w:t>
      </w:r>
    </w:p>
    <w:p w14:paraId="4E73AFBC" w14:textId="77777777" w:rsidR="00875076" w:rsidRPr="00D26514" w:rsidRDefault="00875076" w:rsidP="00875076">
      <w:pPr>
        <w:pStyle w:val="Example"/>
        <w:rPr>
          <w:lang w:val="en-US"/>
        </w:rPr>
      </w:pPr>
      <w:r w:rsidRPr="00D26514">
        <w:rPr>
          <w:lang w:val="en-US"/>
        </w:rPr>
        <w:t xml:space="preserve">    &lt;/list&gt; </w:t>
      </w:r>
    </w:p>
    <w:p w14:paraId="4729A8A5" w14:textId="77777777" w:rsidR="00875076" w:rsidRPr="00D26514" w:rsidRDefault="00875076" w:rsidP="00875076">
      <w:pPr>
        <w:pStyle w:val="Example"/>
        <w:rPr>
          <w:lang w:val="en-US"/>
        </w:rPr>
      </w:pPr>
      <w:r w:rsidRPr="00D26514">
        <w:rPr>
          <w:lang w:val="en-US"/>
        </w:rPr>
        <w:t xml:space="preserve">  &lt;/text&gt; </w:t>
      </w:r>
    </w:p>
    <w:p w14:paraId="2437AA9E" w14:textId="77777777" w:rsidR="00875076" w:rsidRPr="00D26514" w:rsidRDefault="00875076" w:rsidP="00875076">
      <w:pPr>
        <w:pStyle w:val="Example"/>
        <w:rPr>
          <w:lang w:val="en-US"/>
        </w:rPr>
      </w:pPr>
      <w:r w:rsidRPr="00D26514">
        <w:rPr>
          <w:lang w:val="en-US"/>
        </w:rPr>
        <w:t xml:space="preserve">  &lt;entry&gt;</w:t>
      </w:r>
    </w:p>
    <w:p w14:paraId="06993FBA"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 xml:space="preserve">=”EVN”&gt; </w:t>
      </w:r>
    </w:p>
    <w:p w14:paraId="402E6B42"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root=”1.3.6.1.4.1.19376.1.4.1.9”/&gt;</w:t>
      </w:r>
    </w:p>
    <w:p w14:paraId="4FD58EA7" w14:textId="77777777" w:rsidR="00875076" w:rsidRPr="00D26514" w:rsidRDefault="00875076" w:rsidP="00875076">
      <w:pPr>
        <w:pStyle w:val="Example"/>
        <w:rPr>
          <w:lang w:val="en-US"/>
        </w:rPr>
      </w:pPr>
      <w:r w:rsidRPr="00D26514">
        <w:rPr>
          <w:lang w:val="en-US"/>
        </w:rPr>
        <w:t xml:space="preserve">      &lt;id root=”</w:t>
      </w:r>
      <w:proofErr w:type="spellStart"/>
      <w:r w:rsidRPr="00D26514">
        <w:rPr>
          <w:lang w:val="en-US"/>
        </w:rPr>
        <w:t>xyz</w:t>
      </w:r>
      <w:proofErr w:type="spellEnd"/>
      <w:r w:rsidRPr="00D26514">
        <w:rPr>
          <w:lang w:val="en-US"/>
        </w:rPr>
        <w:t>”/&gt;</w:t>
      </w:r>
    </w:p>
    <w:p w14:paraId="4ECE880A" w14:textId="77777777" w:rsidR="00875076" w:rsidRPr="00D26514" w:rsidRDefault="00875076" w:rsidP="00875076">
      <w:pPr>
        <w:pStyle w:val="Example"/>
        <w:rPr>
          <w:lang w:val="en-US"/>
        </w:rPr>
      </w:pPr>
      <w:r w:rsidRPr="00D26514">
        <w:rPr>
          <w:lang w:val="en-US"/>
        </w:rPr>
        <w:t xml:space="preserve">      …</w:t>
      </w:r>
    </w:p>
    <w:p w14:paraId="6445CCA2" w14:textId="77777777" w:rsidR="00875076" w:rsidRPr="00D26514" w:rsidRDefault="00875076" w:rsidP="00875076">
      <w:pPr>
        <w:pStyle w:val="Example"/>
        <w:rPr>
          <w:lang w:val="en-US"/>
        </w:rPr>
      </w:pPr>
      <w:r w:rsidRPr="00D26514">
        <w:rPr>
          <w:lang w:val="en-US"/>
        </w:rPr>
        <w:t xml:space="preserve">    &lt;/observation&gt;</w:t>
      </w:r>
    </w:p>
    <w:p w14:paraId="64C85D5B" w14:textId="77777777" w:rsidR="00875076" w:rsidRPr="00D26514" w:rsidRDefault="00875076" w:rsidP="00875076">
      <w:pPr>
        <w:pStyle w:val="Example"/>
        <w:rPr>
          <w:lang w:val="en-US"/>
        </w:rPr>
      </w:pPr>
      <w:r w:rsidRPr="00D26514">
        <w:rPr>
          <w:lang w:val="en-US"/>
        </w:rPr>
        <w:t xml:space="preserve">  &lt;/entry&gt;</w:t>
      </w:r>
    </w:p>
    <w:p w14:paraId="75B26B95" w14:textId="77777777" w:rsidR="00875076" w:rsidRPr="00D26514" w:rsidRDefault="00875076" w:rsidP="00875076">
      <w:pPr>
        <w:pStyle w:val="Example"/>
        <w:rPr>
          <w:lang w:val="en-US"/>
        </w:rPr>
      </w:pPr>
      <w:r w:rsidRPr="00D26514">
        <w:rPr>
          <w:lang w:val="en-US"/>
        </w:rPr>
        <w:t xml:space="preserve">  &lt;/entry&gt;</w:t>
      </w:r>
    </w:p>
    <w:p w14:paraId="58D6392D"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="PROC" </w:t>
      </w:r>
      <w:proofErr w:type="spellStart"/>
      <w:r w:rsidRPr="00D26514">
        <w:rPr>
          <w:lang w:val="en-US"/>
        </w:rPr>
        <w:t>moodCode</w:t>
      </w:r>
      <w:proofErr w:type="spellEnd"/>
      <w:r w:rsidRPr="00D26514">
        <w:rPr>
          <w:lang w:val="en-US"/>
        </w:rPr>
        <w:t>="EVN"&gt;</w:t>
      </w:r>
    </w:p>
    <w:p w14:paraId="2D5C4B8A"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root="2.16.840.1.113883.10.20.22.4.14"/&gt;</w:t>
      </w:r>
    </w:p>
    <w:p w14:paraId="48CABEF4" w14:textId="77777777" w:rsidR="00875076" w:rsidRPr="00D26514" w:rsidRDefault="00875076" w:rsidP="00875076">
      <w:pPr>
        <w:pStyle w:val="Example"/>
        <w:rPr>
          <w:lang w:val="en-US"/>
        </w:rPr>
      </w:pPr>
      <w:r w:rsidRPr="00D26514">
        <w:rPr>
          <w:lang w:val="en-US"/>
        </w:rPr>
        <w:t xml:space="preserve">      &lt;!-- Procedure Activity Procedure template --&gt;</w:t>
      </w:r>
    </w:p>
    <w:p w14:paraId="250C7DF8" w14:textId="77777777" w:rsidR="00875076" w:rsidRPr="00D26514" w:rsidRDefault="00875076" w:rsidP="00875076">
      <w:pPr>
        <w:pStyle w:val="Example"/>
        <w:rPr>
          <w:lang w:val="en-US"/>
        </w:rPr>
      </w:pPr>
      <w:r w:rsidRPr="00D26514">
        <w:rPr>
          <w:lang w:val="en-US"/>
        </w:rPr>
        <w:t xml:space="preserve">      ...</w:t>
      </w:r>
    </w:p>
    <w:p w14:paraId="6B495913" w14:textId="77777777" w:rsidR="00875076" w:rsidRPr="00D26514" w:rsidRDefault="00875076" w:rsidP="00875076">
      <w:pPr>
        <w:pStyle w:val="Example"/>
        <w:rPr>
          <w:lang w:val="en-US"/>
        </w:rPr>
      </w:pPr>
      <w:r w:rsidRPr="00D26514">
        <w:rPr>
          <w:lang w:val="en-US"/>
        </w:rPr>
        <w:t xml:space="preserve">    &lt;/observation&gt;</w:t>
      </w:r>
    </w:p>
    <w:p w14:paraId="77EB20C4" w14:textId="77777777" w:rsidR="00875076" w:rsidRPr="00D26514" w:rsidRDefault="00875076" w:rsidP="00875076">
      <w:pPr>
        <w:pStyle w:val="Example"/>
        <w:rPr>
          <w:lang w:val="en-US"/>
        </w:rPr>
      </w:pPr>
      <w:r w:rsidRPr="00D26514">
        <w:rPr>
          <w:lang w:val="en-US"/>
        </w:rPr>
        <w:t xml:space="preserve">  &lt;/entry&gt;</w:t>
      </w:r>
    </w:p>
    <w:p w14:paraId="1254EA94" w14:textId="77777777" w:rsidR="00875076" w:rsidRPr="00D26514" w:rsidRDefault="00875076" w:rsidP="00875076">
      <w:pPr>
        <w:pStyle w:val="Example"/>
        <w:rPr>
          <w:lang w:val="en-US"/>
        </w:rPr>
      </w:pPr>
      <w:r w:rsidRPr="00D26514">
        <w:rPr>
          <w:lang w:val="en-US"/>
        </w:rPr>
        <w:t xml:space="preserve">  &lt;/entry&gt;</w:t>
      </w:r>
    </w:p>
    <w:p w14:paraId="5EB7EE7B"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="EVN"&gt;</w:t>
      </w:r>
    </w:p>
    <w:p w14:paraId="5144BFCC"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root="2.16.840.1.113883.10.20.22.4.13"/&gt;</w:t>
      </w:r>
    </w:p>
    <w:p w14:paraId="557ECA27" w14:textId="77777777" w:rsidR="00875076" w:rsidRPr="00D26514" w:rsidRDefault="00875076" w:rsidP="00875076">
      <w:pPr>
        <w:pStyle w:val="Example"/>
        <w:rPr>
          <w:lang w:val="en-US"/>
        </w:rPr>
      </w:pPr>
      <w:r w:rsidRPr="00D26514">
        <w:rPr>
          <w:lang w:val="en-US"/>
        </w:rPr>
        <w:t xml:space="preserve">      &lt;!-- Procedure Activity Observation template --&gt;</w:t>
      </w:r>
    </w:p>
    <w:p w14:paraId="7C1E1A39" w14:textId="77777777" w:rsidR="00875076" w:rsidRPr="00D26514" w:rsidRDefault="00875076" w:rsidP="00875076">
      <w:pPr>
        <w:pStyle w:val="Example"/>
        <w:rPr>
          <w:lang w:val="en-US"/>
        </w:rPr>
      </w:pPr>
      <w:r w:rsidRPr="00D26514">
        <w:rPr>
          <w:lang w:val="en-US"/>
        </w:rPr>
        <w:t xml:space="preserve">      ...</w:t>
      </w:r>
    </w:p>
    <w:p w14:paraId="29E0F7AB" w14:textId="77777777" w:rsidR="00875076" w:rsidRPr="00D26514" w:rsidRDefault="00875076" w:rsidP="00875076">
      <w:pPr>
        <w:pStyle w:val="Example"/>
        <w:rPr>
          <w:lang w:val="en-US"/>
        </w:rPr>
      </w:pPr>
      <w:r w:rsidRPr="00D26514">
        <w:rPr>
          <w:lang w:val="en-US"/>
        </w:rPr>
        <w:t xml:space="preserve">    &lt;/observation&gt;</w:t>
      </w:r>
    </w:p>
    <w:p w14:paraId="368A1172" w14:textId="77777777" w:rsidR="00875076" w:rsidRPr="00D26514" w:rsidRDefault="00875076" w:rsidP="00875076">
      <w:pPr>
        <w:pStyle w:val="Example"/>
        <w:rPr>
          <w:lang w:val="en-US"/>
        </w:rPr>
      </w:pPr>
      <w:r w:rsidRPr="00D26514">
        <w:rPr>
          <w:lang w:val="en-US"/>
        </w:rPr>
        <w:t xml:space="preserve">  &lt;/entry&gt;</w:t>
      </w:r>
    </w:p>
    <w:p w14:paraId="69CC1056" w14:textId="77777777" w:rsidR="00875076" w:rsidRPr="00D26514" w:rsidRDefault="00875076" w:rsidP="00875076">
      <w:pPr>
        <w:pStyle w:val="Example"/>
        <w:rPr>
          <w:lang w:val="en-US"/>
        </w:rPr>
      </w:pPr>
      <w:r w:rsidRPr="00D26514">
        <w:rPr>
          <w:lang w:val="en-US"/>
        </w:rPr>
        <w:t>&lt;/section&gt;</w:t>
      </w:r>
    </w:p>
    <w:p w14:paraId="549BAFD9" w14:textId="77777777" w:rsidR="00875076" w:rsidRPr="00D26514" w:rsidRDefault="00875076" w:rsidP="00875076">
      <w:pPr>
        <w:pStyle w:val="FigureTitle"/>
        <w:rPr>
          <w:rFonts w:eastAsia="?l?r ??’c"/>
          <w:lang w:eastAsia="zh-CN"/>
        </w:rPr>
      </w:pPr>
      <w:r w:rsidRPr="00D26514">
        <w:rPr>
          <w:rFonts w:eastAsia="?l?r ??’c"/>
          <w:lang w:eastAsia="zh-CN"/>
        </w:rPr>
        <w:t xml:space="preserve">Figure </w:t>
      </w:r>
      <w:r w:rsidR="000121FB" w:rsidRPr="00D26514">
        <w:rPr>
          <w:rFonts w:eastAsia="?l?r ??’c"/>
          <w:lang w:eastAsia="zh-CN"/>
        </w:rPr>
        <w:t>Example</w:t>
      </w:r>
      <w:r w:rsidRPr="00D26514">
        <w:rPr>
          <w:rFonts w:eastAsia="?l?r ??’c"/>
          <w:lang w:eastAsia="zh-CN"/>
        </w:rPr>
        <w:t xml:space="preserve">: </w:t>
      </w:r>
      <w:r w:rsidR="000121FB" w:rsidRPr="00D26514">
        <w:rPr>
          <w:rFonts w:eastAsia="?l?r ??’c"/>
          <w:lang w:eastAsia="zh-CN"/>
        </w:rPr>
        <w:t>Example</w:t>
      </w:r>
      <w:r w:rsidRPr="00D26514">
        <w:rPr>
          <w:rFonts w:eastAsia="?l?r ??’c"/>
          <w:lang w:eastAsia="zh-CN"/>
        </w:rPr>
        <w:t xml:space="preserve"> Section example</w:t>
      </w:r>
      <w:r w:rsidR="000121FB" w:rsidRPr="00D26514">
        <w:rPr>
          <w:rFonts w:eastAsia="?l?r ??’c"/>
          <w:lang w:eastAsia="zh-CN"/>
        </w:rPr>
        <w:t>&gt;</w:t>
      </w:r>
    </w:p>
    <w:p w14:paraId="73B5F44A" w14:textId="318D77E4" w:rsidR="00875076" w:rsidRPr="00D26514" w:rsidRDefault="00875076" w:rsidP="00875076">
      <w:pPr>
        <w:pStyle w:val="BodyText"/>
        <w:rPr>
          <w:lang w:eastAsia="x-none"/>
        </w:rPr>
      </w:pPr>
    </w:p>
    <w:p w14:paraId="2669C0A2" w14:textId="77777777" w:rsidR="00A23689" w:rsidRPr="00EA3BCB" w:rsidRDefault="00983131" w:rsidP="00597DB2">
      <w:pPr>
        <w:pStyle w:val="AuthorInstructions"/>
        <w:rPr>
          <w:b/>
        </w:rPr>
      </w:pPr>
      <w:r w:rsidRPr="00EA3BCB">
        <w:rPr>
          <w:b/>
        </w:rPr>
        <w:t>###End Discrete Conformance</w:t>
      </w:r>
      <w:r w:rsidR="00D35F24" w:rsidRPr="00EA3BCB">
        <w:rPr>
          <w:b/>
        </w:rPr>
        <w:t xml:space="preserve"> Format - Section</w:t>
      </w:r>
    </w:p>
    <w:p w14:paraId="420FC32B" w14:textId="77777777" w:rsidR="00B9303B" w:rsidRPr="00D26514" w:rsidRDefault="00B9303B" w:rsidP="00EA3BCB">
      <w:pPr>
        <w:pStyle w:val="Heading3"/>
        <w:numPr>
          <w:ilvl w:val="0"/>
          <w:numId w:val="0"/>
        </w:numPr>
        <w:rPr>
          <w:bCs/>
          <w:noProof w:val="0"/>
        </w:rPr>
      </w:pPr>
      <w:bookmarkStart w:id="384" w:name="_6.2.3.1_Encompassing_Encounter"/>
      <w:bookmarkStart w:id="385" w:name="_6.2.3.1.1_Responsible_Party"/>
      <w:bookmarkStart w:id="386" w:name="_6.2.3.1.2_Health_Care"/>
      <w:bookmarkStart w:id="387" w:name="_Toc345074722"/>
      <w:bookmarkStart w:id="388" w:name="_Toc29225503"/>
      <w:bookmarkEnd w:id="384"/>
      <w:bookmarkEnd w:id="385"/>
      <w:bookmarkEnd w:id="386"/>
      <w:r w:rsidRPr="00D26514">
        <w:rPr>
          <w:bCs/>
          <w:noProof w:val="0"/>
        </w:rPr>
        <w:t>6.3.4</w:t>
      </w:r>
      <w:r w:rsidR="00291725" w:rsidRPr="00D26514">
        <w:rPr>
          <w:bCs/>
          <w:noProof w:val="0"/>
        </w:rPr>
        <w:t xml:space="preserve"> </w:t>
      </w:r>
      <w:r w:rsidRPr="00D26514">
        <w:rPr>
          <w:bCs/>
          <w:noProof w:val="0"/>
        </w:rPr>
        <w:t>CDA Entry Content Modules</w:t>
      </w:r>
      <w:bookmarkEnd w:id="387"/>
      <w:bookmarkEnd w:id="388"/>
    </w:p>
    <w:p w14:paraId="71BF2AED" w14:textId="77777777" w:rsidR="00AE4AED" w:rsidRPr="00D26514" w:rsidRDefault="00AE4AED" w:rsidP="00AE4AED">
      <w:pPr>
        <w:pStyle w:val="BodyText"/>
      </w:pPr>
    </w:p>
    <w:p w14:paraId="4DDEABED" w14:textId="77777777" w:rsidR="00AE4AED" w:rsidRPr="00D26514" w:rsidRDefault="00AE4AED" w:rsidP="00AE4AED">
      <w:pPr>
        <w:pStyle w:val="EditorInstructions"/>
      </w:pPr>
      <w:r w:rsidRPr="00D26514">
        <w:t>Add to section 6.3.4</w:t>
      </w:r>
      <w:r w:rsidR="0023732B" w:rsidRPr="00D26514">
        <w:t>.E</w:t>
      </w:r>
      <w:r w:rsidR="005F3FB5" w:rsidRPr="00D26514">
        <w:t xml:space="preserve"> </w:t>
      </w:r>
      <w:r w:rsidR="00665D8F" w:rsidRPr="00D26514">
        <w:t>Entry</w:t>
      </w:r>
      <w:r w:rsidRPr="00D26514">
        <w:t xml:space="preserve"> Content Modules</w:t>
      </w:r>
    </w:p>
    <w:p w14:paraId="7276773D" w14:textId="77777777" w:rsidR="00AE4AED" w:rsidRPr="00D26514" w:rsidRDefault="00AE4AED" w:rsidP="00AE4AED">
      <w:pPr>
        <w:pStyle w:val="Heading4"/>
        <w:numPr>
          <w:ilvl w:val="0"/>
          <w:numId w:val="0"/>
        </w:numPr>
        <w:ind w:left="864" w:hanging="864"/>
        <w:rPr>
          <w:noProof w:val="0"/>
        </w:rPr>
      </w:pPr>
      <w:bookmarkStart w:id="389" w:name="_Toc345074723"/>
      <w:bookmarkStart w:id="390" w:name="_Toc29225504"/>
      <w:r w:rsidRPr="00D26514">
        <w:rPr>
          <w:noProof w:val="0"/>
        </w:rPr>
        <w:lastRenderedPageBreak/>
        <w:t>6.3.4</w:t>
      </w:r>
      <w:r w:rsidR="00BA437B" w:rsidRPr="00D26514">
        <w:rPr>
          <w:noProof w:val="0"/>
        </w:rPr>
        <w:t>.</w:t>
      </w:r>
      <w:r w:rsidR="00774B6B" w:rsidRPr="00D26514">
        <w:rPr>
          <w:noProof w:val="0"/>
        </w:rPr>
        <w:t>E</w:t>
      </w:r>
      <w:r w:rsidR="00291725" w:rsidRPr="00D26514">
        <w:rPr>
          <w:noProof w:val="0"/>
        </w:rPr>
        <w:t xml:space="preserve"> </w:t>
      </w:r>
      <w:r w:rsidRPr="00D26514">
        <w:rPr>
          <w:noProof w:val="0"/>
        </w:rPr>
        <w:t>&lt;Entry Content</w:t>
      </w:r>
      <w:r w:rsidR="0023732B" w:rsidRPr="00D26514">
        <w:rPr>
          <w:noProof w:val="0"/>
        </w:rPr>
        <w:t xml:space="preserve"> Module Name</w:t>
      </w:r>
      <w:r w:rsidRPr="00D26514">
        <w:rPr>
          <w:noProof w:val="0"/>
        </w:rPr>
        <w:t>&gt; Entry</w:t>
      </w:r>
      <w:r w:rsidR="00665D8F" w:rsidRPr="00D26514">
        <w:rPr>
          <w:noProof w:val="0"/>
        </w:rPr>
        <w:t xml:space="preserve"> </w:t>
      </w:r>
      <w:r w:rsidR="0023732B" w:rsidRPr="00D26514">
        <w:rPr>
          <w:noProof w:val="0"/>
        </w:rPr>
        <w:t xml:space="preserve">Content </w:t>
      </w:r>
      <w:r w:rsidR="00665D8F" w:rsidRPr="00D26514">
        <w:rPr>
          <w:noProof w:val="0"/>
        </w:rPr>
        <w:t>Module</w:t>
      </w:r>
      <w:bookmarkEnd w:id="389"/>
      <w:bookmarkEnd w:id="390"/>
      <w:r w:rsidRPr="00D26514">
        <w:rPr>
          <w:noProof w:val="0"/>
        </w:rPr>
        <w:t xml:space="preserve"> </w:t>
      </w:r>
    </w:p>
    <w:p w14:paraId="45C95EB0" w14:textId="20DF84D5" w:rsidR="00BC6EDE" w:rsidRPr="00D26514" w:rsidRDefault="00630F33" w:rsidP="00597DB2">
      <w:pPr>
        <w:pStyle w:val="AuthorInstructions"/>
      </w:pPr>
      <w:r w:rsidRPr="00D26514">
        <w:t>&lt;</w:t>
      </w:r>
      <w:r w:rsidR="00F96602" w:rsidRPr="00D26514">
        <w:rPr>
          <w:highlight w:val="yellow"/>
        </w:rPr>
        <w:t>Authors’ Note: Replicate section 6.3.4.E for each Entry Content Module defined in this profile. Number as 6.3.4.E</w:t>
      </w:r>
      <w:r w:rsidR="00F96602" w:rsidRPr="00D26514">
        <w:rPr>
          <w:b/>
          <w:highlight w:val="yellow"/>
        </w:rPr>
        <w:t>1</w:t>
      </w:r>
      <w:r w:rsidR="00F96602" w:rsidRPr="00D26514">
        <w:rPr>
          <w:highlight w:val="yellow"/>
        </w:rPr>
        <w:t>, 6.3.4.E</w:t>
      </w:r>
      <w:r w:rsidR="00F96602" w:rsidRPr="00D26514">
        <w:rPr>
          <w:b/>
          <w:highlight w:val="yellow"/>
        </w:rPr>
        <w:t>2</w:t>
      </w:r>
      <w:r w:rsidR="00F96602" w:rsidRPr="00D26514">
        <w:rPr>
          <w:highlight w:val="yellow"/>
        </w:rPr>
        <w:t>, etc.</w:t>
      </w:r>
      <w:r w:rsidRPr="00D26514">
        <w:t>&gt;</w:t>
      </w:r>
    </w:p>
    <w:p w14:paraId="594265C5" w14:textId="77777777" w:rsidR="00BC6EDE" w:rsidRPr="00D26514" w:rsidRDefault="00BC6EDE" w:rsidP="00597DB2">
      <w:pPr>
        <w:pStyle w:val="AuthorInstructions"/>
        <w:rPr>
          <w:szCs w:val="24"/>
        </w:rPr>
      </w:pPr>
      <w:r w:rsidRPr="00D26514">
        <w:rPr>
          <w:szCs w:val="24"/>
        </w:rPr>
        <w:t>&lt;</w:t>
      </w:r>
      <w:r w:rsidR="00E5672F" w:rsidRPr="00D26514">
        <w:rPr>
          <w:szCs w:val="24"/>
        </w:rPr>
        <w:t>If this</w:t>
      </w:r>
      <w:r w:rsidRPr="00D26514">
        <w:rPr>
          <w:szCs w:val="24"/>
        </w:rPr>
        <w:t xml:space="preserve"> entry has subsidiary/child</w:t>
      </w:r>
      <w:r w:rsidR="00E5672F" w:rsidRPr="00D26514">
        <w:rPr>
          <w:szCs w:val="24"/>
        </w:rPr>
        <w:t xml:space="preserve"> </w:t>
      </w:r>
      <w:r w:rsidRPr="00D26514">
        <w:rPr>
          <w:szCs w:val="24"/>
        </w:rPr>
        <w:t>entries</w:t>
      </w:r>
      <w:r w:rsidR="00E5672F" w:rsidRPr="00D26514">
        <w:rPr>
          <w:szCs w:val="24"/>
        </w:rPr>
        <w:t>, these entries are referenced</w:t>
      </w:r>
      <w:r w:rsidRPr="00D26514">
        <w:rPr>
          <w:szCs w:val="24"/>
        </w:rPr>
        <w:t xml:space="preserve"> </w:t>
      </w:r>
      <w:r w:rsidR="00E5672F" w:rsidRPr="00D26514">
        <w:rPr>
          <w:szCs w:val="24"/>
        </w:rPr>
        <w:t>in the table below</w:t>
      </w:r>
      <w:r w:rsidR="00887E40" w:rsidRPr="00D26514">
        <w:rPr>
          <w:szCs w:val="24"/>
        </w:rPr>
        <w:t xml:space="preserve">. </w:t>
      </w:r>
      <w:r w:rsidRPr="00D26514">
        <w:rPr>
          <w:szCs w:val="24"/>
        </w:rPr>
        <w:t>Create one row for each subsidiary/child entry.&gt;</w:t>
      </w:r>
    </w:p>
    <w:p w14:paraId="63471C9E" w14:textId="77777777" w:rsidR="00712AE6" w:rsidRPr="00D26514" w:rsidRDefault="00712AE6" w:rsidP="00597DB2">
      <w:pPr>
        <w:pStyle w:val="AuthorInstructions"/>
        <w:rPr>
          <w:szCs w:val="24"/>
        </w:rPr>
      </w:pPr>
    </w:p>
    <w:p w14:paraId="3A21C260" w14:textId="77777777" w:rsidR="00983131" w:rsidRPr="00EA3BCB" w:rsidRDefault="00983131" w:rsidP="00597DB2">
      <w:pPr>
        <w:pStyle w:val="AuthorInstructions"/>
        <w:rPr>
          <w:b/>
        </w:rPr>
      </w:pPr>
      <w:r w:rsidRPr="00EA3BCB">
        <w:rPr>
          <w:b/>
        </w:rPr>
        <w:t>### Begin Tabular Format - Entry</w:t>
      </w:r>
    </w:p>
    <w:p w14:paraId="3C2AA2B5" w14:textId="77777777" w:rsidR="00983131" w:rsidRPr="00D26514" w:rsidRDefault="00983131" w:rsidP="00BC6EDE">
      <w:pPr>
        <w:pStyle w:val="BodyText"/>
        <w:rPr>
          <w:szCs w:val="24"/>
          <w:lang w:eastAsia="x-none"/>
        </w:rPr>
      </w:pPr>
    </w:p>
    <w:p w14:paraId="4AB0DEAF" w14:textId="77777777" w:rsidR="003602DC" w:rsidRPr="00D26514" w:rsidRDefault="004046B6" w:rsidP="00597DB2">
      <w:pPr>
        <w:pStyle w:val="TableTitle"/>
      </w:pPr>
      <w:r w:rsidRPr="00D26514">
        <w:t>Table 6.3.4.E-1 &lt;Entry Module Name&gt;</w:t>
      </w:r>
      <w:r w:rsidR="003602DC" w:rsidRPr="00D26514">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D26514" w14:paraId="5F567BA7" w14:textId="77777777" w:rsidTr="00597DB2">
        <w:tc>
          <w:tcPr>
            <w:tcW w:w="1400" w:type="pct"/>
            <w:gridSpan w:val="4"/>
            <w:shd w:val="clear" w:color="auto" w:fill="E6E6E6"/>
            <w:vAlign w:val="center"/>
          </w:tcPr>
          <w:p w14:paraId="7E5BACBF" w14:textId="77777777" w:rsidR="009612F6" w:rsidRPr="00D26514" w:rsidRDefault="009612F6" w:rsidP="00597DB2">
            <w:pPr>
              <w:pStyle w:val="TableTitle"/>
            </w:pPr>
            <w:r w:rsidRPr="00D26514">
              <w:t>Template Name</w:t>
            </w:r>
          </w:p>
        </w:tc>
        <w:tc>
          <w:tcPr>
            <w:tcW w:w="3600" w:type="pct"/>
            <w:gridSpan w:val="7"/>
            <w:vAlign w:val="center"/>
          </w:tcPr>
          <w:p w14:paraId="1DFF1F0A" w14:textId="77777777" w:rsidR="009612F6" w:rsidRPr="00D26514" w:rsidRDefault="009612F6" w:rsidP="00BB76BC">
            <w:pPr>
              <w:pStyle w:val="TableEntry"/>
            </w:pPr>
            <w:r w:rsidRPr="00D26514">
              <w:t>&lt;Template name&gt;</w:t>
            </w:r>
          </w:p>
        </w:tc>
      </w:tr>
      <w:tr w:rsidR="009612F6" w:rsidRPr="00D26514" w14:paraId="5C469926" w14:textId="77777777" w:rsidTr="00597DB2">
        <w:tc>
          <w:tcPr>
            <w:tcW w:w="1400" w:type="pct"/>
            <w:gridSpan w:val="4"/>
            <w:shd w:val="clear" w:color="auto" w:fill="E6E6E6"/>
            <w:vAlign w:val="center"/>
          </w:tcPr>
          <w:p w14:paraId="13D29847" w14:textId="77777777" w:rsidR="009612F6" w:rsidRPr="00D26514" w:rsidRDefault="009612F6" w:rsidP="008358E5">
            <w:pPr>
              <w:pStyle w:val="TableEntryHeader"/>
            </w:pPr>
            <w:r w:rsidRPr="00D26514">
              <w:t xml:space="preserve">Template ID </w:t>
            </w:r>
          </w:p>
        </w:tc>
        <w:tc>
          <w:tcPr>
            <w:tcW w:w="3600" w:type="pct"/>
            <w:gridSpan w:val="7"/>
            <w:vAlign w:val="center"/>
          </w:tcPr>
          <w:p w14:paraId="112890C5" w14:textId="77777777" w:rsidR="009612F6" w:rsidRPr="00D26514" w:rsidRDefault="00B87220" w:rsidP="00BB76BC">
            <w:pPr>
              <w:pStyle w:val="TableEntry"/>
            </w:pPr>
            <w:r w:rsidRPr="00D26514">
              <w:t>&lt;</w:t>
            </w:r>
            <w:proofErr w:type="spellStart"/>
            <w:r w:rsidRPr="00D26514">
              <w:t>oid</w:t>
            </w:r>
            <w:proofErr w:type="spellEnd"/>
            <w:r w:rsidRPr="00D26514">
              <w:t>&gt;</w:t>
            </w:r>
          </w:p>
        </w:tc>
      </w:tr>
      <w:tr w:rsidR="009612F6" w:rsidRPr="00D26514" w14:paraId="17027E17" w14:textId="77777777" w:rsidTr="00597DB2">
        <w:tc>
          <w:tcPr>
            <w:tcW w:w="1400" w:type="pct"/>
            <w:gridSpan w:val="4"/>
            <w:shd w:val="clear" w:color="auto" w:fill="E6E6E6"/>
            <w:vAlign w:val="center"/>
          </w:tcPr>
          <w:p w14:paraId="1B6E40DE" w14:textId="77777777" w:rsidR="009612F6" w:rsidRPr="00D26514" w:rsidRDefault="009612F6" w:rsidP="008358E5">
            <w:pPr>
              <w:pStyle w:val="TableEntryHeader"/>
            </w:pPr>
            <w:r w:rsidRPr="00D26514">
              <w:t xml:space="preserve">Parent Template </w:t>
            </w:r>
          </w:p>
        </w:tc>
        <w:tc>
          <w:tcPr>
            <w:tcW w:w="3600" w:type="pct"/>
            <w:gridSpan w:val="7"/>
            <w:vAlign w:val="center"/>
          </w:tcPr>
          <w:p w14:paraId="7BC6DC68" w14:textId="39F79D6C" w:rsidR="009612F6" w:rsidRPr="00D26514" w:rsidRDefault="00B87220" w:rsidP="003036BB">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 Reference]&gt;</w:t>
            </w:r>
            <w:r w:rsidR="00703DEF" w:rsidRPr="00D26514">
              <w:t xml:space="preserve"> or NA</w:t>
            </w:r>
          </w:p>
        </w:tc>
      </w:tr>
      <w:tr w:rsidR="009612F6" w:rsidRPr="00D26514" w14:paraId="7440C4DE" w14:textId="77777777" w:rsidTr="00597DB2">
        <w:tc>
          <w:tcPr>
            <w:tcW w:w="1400" w:type="pct"/>
            <w:gridSpan w:val="4"/>
            <w:shd w:val="clear" w:color="auto" w:fill="E6E6E6"/>
            <w:vAlign w:val="center"/>
          </w:tcPr>
          <w:p w14:paraId="55ABF905" w14:textId="77777777" w:rsidR="009612F6" w:rsidRPr="00D26514" w:rsidRDefault="009612F6" w:rsidP="008358E5">
            <w:pPr>
              <w:pStyle w:val="TableEntryHeader"/>
            </w:pPr>
            <w:r w:rsidRPr="00D26514">
              <w:t xml:space="preserve">General Description </w:t>
            </w:r>
          </w:p>
        </w:tc>
        <w:tc>
          <w:tcPr>
            <w:tcW w:w="3600" w:type="pct"/>
            <w:gridSpan w:val="7"/>
            <w:vAlign w:val="center"/>
          </w:tcPr>
          <w:p w14:paraId="417D054A" w14:textId="77777777" w:rsidR="009612F6" w:rsidRPr="00D26514" w:rsidRDefault="00B87220" w:rsidP="00BB76BC">
            <w:pPr>
              <w:pStyle w:val="TableEntry"/>
            </w:pPr>
            <w:r w:rsidRPr="00D26514">
              <w:t>&lt;brief textual description, one paragraph&gt;</w:t>
            </w:r>
          </w:p>
        </w:tc>
      </w:tr>
      <w:tr w:rsidR="009612F6" w:rsidRPr="00D26514" w14:paraId="7F5E8D3B" w14:textId="77777777" w:rsidTr="00597DB2">
        <w:tc>
          <w:tcPr>
            <w:tcW w:w="725" w:type="pct"/>
            <w:gridSpan w:val="2"/>
            <w:shd w:val="clear" w:color="auto" w:fill="E6E6E6"/>
            <w:vAlign w:val="center"/>
          </w:tcPr>
          <w:p w14:paraId="73CD6272" w14:textId="77777777" w:rsidR="009612F6" w:rsidRPr="00D26514" w:rsidRDefault="009612F6" w:rsidP="008358E5">
            <w:pPr>
              <w:pStyle w:val="TableEntryHeader"/>
            </w:pPr>
            <w:r w:rsidRPr="00D26514">
              <w:t>Class/Mood</w:t>
            </w:r>
          </w:p>
        </w:tc>
        <w:tc>
          <w:tcPr>
            <w:tcW w:w="1726" w:type="pct"/>
            <w:gridSpan w:val="4"/>
            <w:shd w:val="clear" w:color="auto" w:fill="E6E6E6"/>
            <w:vAlign w:val="center"/>
          </w:tcPr>
          <w:p w14:paraId="29469B8A" w14:textId="77777777" w:rsidR="009612F6" w:rsidRPr="00D26514" w:rsidRDefault="009612F6" w:rsidP="00B92EA1">
            <w:pPr>
              <w:pStyle w:val="TableEntryHeader"/>
            </w:pPr>
            <w:r w:rsidRPr="00D26514">
              <w:t xml:space="preserve">Code </w:t>
            </w:r>
          </w:p>
        </w:tc>
        <w:tc>
          <w:tcPr>
            <w:tcW w:w="527" w:type="pct"/>
            <w:shd w:val="clear" w:color="auto" w:fill="E6E6E6"/>
            <w:vAlign w:val="center"/>
          </w:tcPr>
          <w:p w14:paraId="14C9B4CF" w14:textId="77777777" w:rsidR="009612F6" w:rsidRPr="00D26514" w:rsidRDefault="009612F6" w:rsidP="0071309E">
            <w:pPr>
              <w:pStyle w:val="TableEntryHeader"/>
            </w:pPr>
            <w:r w:rsidRPr="00D26514">
              <w:t>Data Type</w:t>
            </w:r>
          </w:p>
        </w:tc>
        <w:tc>
          <w:tcPr>
            <w:tcW w:w="2022" w:type="pct"/>
            <w:gridSpan w:val="4"/>
            <w:shd w:val="clear" w:color="auto" w:fill="E6E6E6"/>
            <w:vAlign w:val="center"/>
          </w:tcPr>
          <w:p w14:paraId="192A1B1B" w14:textId="77777777" w:rsidR="009612F6" w:rsidRPr="00D26514" w:rsidRDefault="009612F6" w:rsidP="004070FB">
            <w:pPr>
              <w:pStyle w:val="TableEntryHeader"/>
            </w:pPr>
            <w:r w:rsidRPr="00D26514">
              <w:t xml:space="preserve">Value </w:t>
            </w:r>
          </w:p>
        </w:tc>
      </w:tr>
      <w:tr w:rsidR="009612F6" w:rsidRPr="00D26514" w14:paraId="4C74BB36" w14:textId="77777777" w:rsidTr="00597DB2">
        <w:tc>
          <w:tcPr>
            <w:tcW w:w="725" w:type="pct"/>
            <w:gridSpan w:val="2"/>
            <w:vAlign w:val="center"/>
          </w:tcPr>
          <w:p w14:paraId="695D1A00" w14:textId="77777777" w:rsidR="009612F6" w:rsidRPr="00D26514" w:rsidRDefault="00B87220" w:rsidP="00BB76BC">
            <w:pPr>
              <w:pStyle w:val="TableEntry"/>
            </w:pPr>
            <w:r w:rsidRPr="00D26514">
              <w:t>&lt;use one of defined Class/Mood see General Intro App E&gt;</w:t>
            </w:r>
          </w:p>
        </w:tc>
        <w:tc>
          <w:tcPr>
            <w:tcW w:w="1726" w:type="pct"/>
            <w:gridSpan w:val="4"/>
            <w:vAlign w:val="center"/>
          </w:tcPr>
          <w:p w14:paraId="33BB5EB9" w14:textId="77777777" w:rsidR="00346BB8" w:rsidRPr="00D26514" w:rsidRDefault="00746A3D" w:rsidP="00BB76BC">
            <w:pPr>
              <w:pStyle w:val="TableEntry"/>
            </w:pPr>
            <w:r w:rsidRPr="00D26514">
              <w:t>&lt;</w:t>
            </w:r>
            <w:r w:rsidR="00B87220" w:rsidRPr="00D26514">
              <w:t>Code, code system, code meaning</w:t>
            </w:r>
            <w:r w:rsidR="00346BB8" w:rsidRPr="00D26514">
              <w:t xml:space="preserve"> e.g., 18118-0, LOINC, “LV Wall Motion Segmental Findings”</w:t>
            </w:r>
            <w:r w:rsidRPr="00D26514">
              <w:t>&gt;</w:t>
            </w:r>
          </w:p>
          <w:p w14:paraId="362DA830" w14:textId="77777777" w:rsidR="00B87220" w:rsidRPr="00D26514" w:rsidRDefault="00B87220" w:rsidP="00BB76BC">
            <w:pPr>
              <w:pStyle w:val="TableEntry"/>
            </w:pPr>
          </w:p>
        </w:tc>
        <w:tc>
          <w:tcPr>
            <w:tcW w:w="527" w:type="pct"/>
            <w:vAlign w:val="center"/>
          </w:tcPr>
          <w:p w14:paraId="109A1022" w14:textId="77777777" w:rsidR="009612F6" w:rsidRPr="00D26514" w:rsidRDefault="00BC6EDE" w:rsidP="00BB76BC">
            <w:pPr>
              <w:pStyle w:val="TableEntry"/>
            </w:pPr>
            <w:r w:rsidRPr="00D26514">
              <w:t>&lt;Applies only if the Class/ Mood is OBS/EVN. Enumerated in HL7 V3 Data Types R1.&gt;</w:t>
            </w:r>
          </w:p>
        </w:tc>
        <w:tc>
          <w:tcPr>
            <w:tcW w:w="2022" w:type="pct"/>
            <w:gridSpan w:val="4"/>
            <w:vAlign w:val="center"/>
          </w:tcPr>
          <w:p w14:paraId="0169A1E7" w14:textId="77777777" w:rsidR="009612F6" w:rsidRPr="00D26514" w:rsidRDefault="00BC6EDE" w:rsidP="00BB76BC">
            <w:pPr>
              <w:pStyle w:val="TableEntry"/>
            </w:pPr>
            <w:r w:rsidRPr="00D26514">
              <w:t>&lt;If the Class/Mood is OBS/EVN, then this Value field is the constraint on Observation Value</w:t>
            </w:r>
            <w:r w:rsidR="00887E40" w:rsidRPr="00D26514">
              <w:t xml:space="preserve">. </w:t>
            </w:r>
            <w:r w:rsidRPr="00D26514">
              <w:t>Otherwise, this field should be “N/A”.&gt;</w:t>
            </w:r>
          </w:p>
        </w:tc>
      </w:tr>
      <w:tr w:rsidR="009612F6" w:rsidRPr="00D26514" w14:paraId="40275736" w14:textId="77777777" w:rsidTr="00597DB2">
        <w:trPr>
          <w:gridAfter w:val="1"/>
          <w:wAfter w:w="9" w:type="pct"/>
        </w:trPr>
        <w:tc>
          <w:tcPr>
            <w:tcW w:w="438" w:type="pct"/>
            <w:shd w:val="clear" w:color="auto" w:fill="E6E6E6"/>
            <w:vAlign w:val="center"/>
          </w:tcPr>
          <w:p w14:paraId="353EEB79" w14:textId="77777777" w:rsidR="009612F6" w:rsidRPr="00D26514" w:rsidRDefault="009612F6" w:rsidP="008358E5">
            <w:pPr>
              <w:pStyle w:val="TableEntryHeader"/>
            </w:pPr>
            <w:proofErr w:type="spellStart"/>
            <w:r w:rsidRPr="00D26514">
              <w:t>Opt</w:t>
            </w:r>
            <w:proofErr w:type="spellEnd"/>
            <w:r w:rsidRPr="00D26514">
              <w:t xml:space="preserve"> </w:t>
            </w:r>
            <w:r w:rsidR="004818E8" w:rsidRPr="00D26514">
              <w:t>and Card</w:t>
            </w:r>
          </w:p>
        </w:tc>
        <w:tc>
          <w:tcPr>
            <w:tcW w:w="720" w:type="pct"/>
            <w:gridSpan w:val="2"/>
            <w:shd w:val="clear" w:color="auto" w:fill="E6E6E6"/>
            <w:vAlign w:val="center"/>
          </w:tcPr>
          <w:p w14:paraId="49DC52A1" w14:textId="77777777" w:rsidR="009612F6" w:rsidRPr="00D26514" w:rsidRDefault="009612F6" w:rsidP="00B92EA1">
            <w:pPr>
              <w:pStyle w:val="TableEntryHeader"/>
            </w:pPr>
            <w:proofErr w:type="spellStart"/>
            <w:r w:rsidRPr="00D26514">
              <w:t>entryRelationship</w:t>
            </w:r>
            <w:proofErr w:type="spellEnd"/>
          </w:p>
        </w:tc>
        <w:tc>
          <w:tcPr>
            <w:tcW w:w="1102" w:type="pct"/>
            <w:gridSpan w:val="2"/>
            <w:shd w:val="clear" w:color="auto" w:fill="E6E6E6"/>
            <w:vAlign w:val="center"/>
          </w:tcPr>
          <w:p w14:paraId="245AC3E1" w14:textId="77777777" w:rsidR="009612F6" w:rsidRPr="00D26514" w:rsidRDefault="009612F6" w:rsidP="0071309E">
            <w:pPr>
              <w:pStyle w:val="TableEntryHeader"/>
            </w:pPr>
            <w:r w:rsidRPr="00D26514">
              <w:t xml:space="preserve">Description </w:t>
            </w:r>
          </w:p>
        </w:tc>
        <w:tc>
          <w:tcPr>
            <w:tcW w:w="1247" w:type="pct"/>
            <w:gridSpan w:val="3"/>
            <w:shd w:val="clear" w:color="auto" w:fill="E6E6E6"/>
            <w:vAlign w:val="center"/>
          </w:tcPr>
          <w:p w14:paraId="49195CF7" w14:textId="77777777" w:rsidR="009612F6" w:rsidRPr="00D26514" w:rsidRDefault="009612F6" w:rsidP="004070FB">
            <w:pPr>
              <w:pStyle w:val="TableEntryHeader"/>
            </w:pPr>
            <w:r w:rsidRPr="00D26514">
              <w:t>Template ID</w:t>
            </w:r>
          </w:p>
        </w:tc>
        <w:tc>
          <w:tcPr>
            <w:tcW w:w="670" w:type="pct"/>
            <w:shd w:val="clear" w:color="auto" w:fill="E6E6E6"/>
            <w:vAlign w:val="center"/>
          </w:tcPr>
          <w:p w14:paraId="6D103B7B" w14:textId="77777777" w:rsidR="009612F6" w:rsidRPr="00D26514" w:rsidRDefault="009612F6" w:rsidP="0070762D">
            <w:pPr>
              <w:pStyle w:val="TableEntryHeader"/>
            </w:pPr>
            <w:r w:rsidRPr="00D26514">
              <w:t>Spec</w:t>
            </w:r>
            <w:r w:rsidR="00286433" w:rsidRPr="00D26514">
              <w:t>ification</w:t>
            </w:r>
            <w:r w:rsidRPr="00D26514">
              <w:t xml:space="preserve"> Document</w:t>
            </w:r>
          </w:p>
        </w:tc>
        <w:tc>
          <w:tcPr>
            <w:tcW w:w="814" w:type="pct"/>
            <w:shd w:val="clear" w:color="auto" w:fill="E4E4E4"/>
            <w:vAlign w:val="center"/>
          </w:tcPr>
          <w:p w14:paraId="22C6D007" w14:textId="77777777" w:rsidR="009612F6" w:rsidRPr="00D26514" w:rsidRDefault="00E5672F" w:rsidP="0070762D">
            <w:pPr>
              <w:pStyle w:val="TableEntryHeader"/>
            </w:pPr>
            <w:r w:rsidRPr="00D26514">
              <w:t>Vocab</w:t>
            </w:r>
            <w:r w:rsidR="00286433" w:rsidRPr="00D26514">
              <w:t>ulary</w:t>
            </w:r>
            <w:r w:rsidRPr="00D26514">
              <w:t xml:space="preserve"> </w:t>
            </w:r>
            <w:r w:rsidR="00286433" w:rsidRPr="00D26514">
              <w:t>Con</w:t>
            </w:r>
            <w:r w:rsidR="009612F6" w:rsidRPr="00D26514">
              <w:t>straint</w:t>
            </w:r>
          </w:p>
        </w:tc>
      </w:tr>
      <w:tr w:rsidR="009612F6" w:rsidRPr="00D26514" w14:paraId="343C2183" w14:textId="77777777" w:rsidTr="00597DB2">
        <w:trPr>
          <w:gridAfter w:val="1"/>
          <w:wAfter w:w="9" w:type="pct"/>
        </w:trPr>
        <w:tc>
          <w:tcPr>
            <w:tcW w:w="438" w:type="pct"/>
            <w:shd w:val="clear" w:color="auto" w:fill="auto"/>
            <w:vAlign w:val="center"/>
          </w:tcPr>
          <w:p w14:paraId="40499513" w14:textId="77777777" w:rsidR="009612F6" w:rsidRPr="00D26514" w:rsidRDefault="000121FB" w:rsidP="00EF1E77">
            <w:pPr>
              <w:pStyle w:val="TableEntry"/>
            </w:pPr>
            <w:r w:rsidRPr="00D26514">
              <w:t xml:space="preserve">&lt;e.g., </w:t>
            </w:r>
            <w:r w:rsidR="00B87220" w:rsidRPr="00D26514">
              <w:t>x</w:t>
            </w:r>
            <w:r w:rsidR="009612F6" w:rsidRPr="00D26514">
              <w:t xml:space="preserve"> [</w:t>
            </w:r>
            <w:r w:rsidR="00B87220" w:rsidRPr="00D26514">
              <w:t>?</w:t>
            </w:r>
            <w:r w:rsidR="009612F6" w:rsidRPr="00D26514">
              <w:t>..</w:t>
            </w:r>
            <w:r w:rsidR="00B87220" w:rsidRPr="00D26514">
              <w:t>?</w:t>
            </w:r>
            <w:r w:rsidR="009612F6" w:rsidRPr="00D26514">
              <w:t>]</w:t>
            </w:r>
            <w:r w:rsidR="00746A3D" w:rsidRPr="00D26514">
              <w:t>&gt;</w:t>
            </w:r>
          </w:p>
        </w:tc>
        <w:tc>
          <w:tcPr>
            <w:tcW w:w="720" w:type="pct"/>
            <w:gridSpan w:val="2"/>
            <w:shd w:val="clear" w:color="auto" w:fill="auto"/>
            <w:vAlign w:val="center"/>
          </w:tcPr>
          <w:p w14:paraId="61E8C74D" w14:textId="77777777" w:rsidR="009612F6" w:rsidRPr="00D26514" w:rsidRDefault="009612F6" w:rsidP="005D6176">
            <w:pPr>
              <w:pStyle w:val="TableEntry"/>
            </w:pPr>
          </w:p>
        </w:tc>
        <w:tc>
          <w:tcPr>
            <w:tcW w:w="1102" w:type="pct"/>
            <w:gridSpan w:val="2"/>
            <w:vAlign w:val="center"/>
          </w:tcPr>
          <w:p w14:paraId="3A32C72A" w14:textId="77777777" w:rsidR="009612F6" w:rsidRPr="00D26514" w:rsidRDefault="00E5672F" w:rsidP="0032600B">
            <w:pPr>
              <w:pStyle w:val="TableEntry"/>
            </w:pPr>
            <w:r w:rsidRPr="00D26514">
              <w:t>Simple Observation</w:t>
            </w:r>
          </w:p>
        </w:tc>
        <w:tc>
          <w:tcPr>
            <w:tcW w:w="1247" w:type="pct"/>
            <w:gridSpan w:val="3"/>
            <w:vAlign w:val="center"/>
          </w:tcPr>
          <w:p w14:paraId="490F6934" w14:textId="77777777" w:rsidR="009612F6" w:rsidRPr="00D26514" w:rsidRDefault="00B87220" w:rsidP="00BB76BC">
            <w:pPr>
              <w:pStyle w:val="TableEntry"/>
            </w:pPr>
            <w:proofErr w:type="spellStart"/>
            <w:r w:rsidRPr="00D26514">
              <w:t>oid</w:t>
            </w:r>
            <w:proofErr w:type="spellEnd"/>
            <w:r w:rsidR="009612F6" w:rsidRPr="00D26514">
              <w:t xml:space="preserve"> </w:t>
            </w:r>
          </w:p>
        </w:tc>
        <w:tc>
          <w:tcPr>
            <w:tcW w:w="670" w:type="pct"/>
            <w:vAlign w:val="center"/>
          </w:tcPr>
          <w:p w14:paraId="6F43CCA6" w14:textId="77777777" w:rsidR="009612F6" w:rsidRPr="00D26514" w:rsidRDefault="00B87220" w:rsidP="00BB76BC">
            <w:pPr>
              <w:pStyle w:val="TableEntry"/>
            </w:pPr>
            <w:r w:rsidRPr="00D26514">
              <w:t>refe</w:t>
            </w:r>
            <w:r w:rsidR="00286433" w:rsidRPr="00D26514">
              <w:t>rence to document e.g., PCC-TF-3</w:t>
            </w:r>
          </w:p>
        </w:tc>
        <w:tc>
          <w:tcPr>
            <w:tcW w:w="814" w:type="pct"/>
            <w:vAlign w:val="center"/>
          </w:tcPr>
          <w:p w14:paraId="170EF791" w14:textId="77777777" w:rsidR="009612F6" w:rsidRPr="00D26514" w:rsidRDefault="00B87220" w:rsidP="00BB76BC">
            <w:pPr>
              <w:pStyle w:val="TableEntry"/>
            </w:pPr>
            <w:r w:rsidRPr="00D26514">
              <w:t>&lt;reference/link to definition of constraint, often in next para</w:t>
            </w:r>
            <w:r w:rsidR="00286433" w:rsidRPr="00D26514">
              <w:t>graph/</w:t>
            </w:r>
            <w:r w:rsidR="00712AE6" w:rsidRPr="00D26514">
              <w:t xml:space="preserve"> </w:t>
            </w:r>
            <w:r w:rsidR="00286433" w:rsidRPr="00D26514">
              <w:t>subsection e.g., CARD TF-3</w:t>
            </w:r>
            <w:r w:rsidRPr="00D26514">
              <w:t xml:space="preserve"> 6.3.3.4.9.10&gt;</w:t>
            </w:r>
          </w:p>
        </w:tc>
      </w:tr>
      <w:tr w:rsidR="009612F6" w:rsidRPr="00D26514" w14:paraId="1257DEDA" w14:textId="77777777" w:rsidTr="00597DB2">
        <w:trPr>
          <w:gridAfter w:val="1"/>
          <w:wAfter w:w="9" w:type="pct"/>
        </w:trPr>
        <w:tc>
          <w:tcPr>
            <w:tcW w:w="438" w:type="pct"/>
            <w:shd w:val="clear" w:color="auto" w:fill="auto"/>
            <w:vAlign w:val="center"/>
          </w:tcPr>
          <w:p w14:paraId="01DE5C09" w14:textId="77777777" w:rsidR="009612F6" w:rsidRPr="00D26514" w:rsidRDefault="000121FB" w:rsidP="00EF1E77">
            <w:pPr>
              <w:pStyle w:val="TableEntry"/>
            </w:pPr>
            <w:r w:rsidRPr="00D26514">
              <w:t>&lt;</w:t>
            </w:r>
            <w:r w:rsidR="00630F33" w:rsidRPr="00D26514">
              <w:t xml:space="preserve">e.g., </w:t>
            </w:r>
            <w:r w:rsidR="009612F6" w:rsidRPr="00D26514">
              <w:t>C [1..*]</w:t>
            </w:r>
          </w:p>
        </w:tc>
        <w:tc>
          <w:tcPr>
            <w:tcW w:w="720" w:type="pct"/>
            <w:gridSpan w:val="2"/>
            <w:shd w:val="clear" w:color="auto" w:fill="auto"/>
            <w:vAlign w:val="center"/>
          </w:tcPr>
          <w:p w14:paraId="4A7D76A6" w14:textId="77777777" w:rsidR="009612F6" w:rsidRPr="00D26514" w:rsidRDefault="009612F6" w:rsidP="005D6176">
            <w:pPr>
              <w:pStyle w:val="TableEntry"/>
            </w:pPr>
            <w:r w:rsidRPr="00D26514">
              <w:t>COMP</w:t>
            </w:r>
          </w:p>
        </w:tc>
        <w:tc>
          <w:tcPr>
            <w:tcW w:w="1102" w:type="pct"/>
            <w:gridSpan w:val="2"/>
            <w:vAlign w:val="center"/>
          </w:tcPr>
          <w:p w14:paraId="4A3D8CAF" w14:textId="77777777" w:rsidR="009612F6" w:rsidRPr="00D26514" w:rsidRDefault="009612F6" w:rsidP="0032600B">
            <w:pPr>
              <w:pStyle w:val="TableEntry"/>
            </w:pPr>
            <w:r w:rsidRPr="00D26514">
              <w:t>Simp</w:t>
            </w:r>
            <w:r w:rsidR="00E5672F" w:rsidRPr="00D26514">
              <w:t xml:space="preserve">le Observation </w:t>
            </w:r>
          </w:p>
        </w:tc>
        <w:tc>
          <w:tcPr>
            <w:tcW w:w="1247" w:type="pct"/>
            <w:gridSpan w:val="3"/>
            <w:vAlign w:val="center"/>
          </w:tcPr>
          <w:p w14:paraId="364ADFE7" w14:textId="77777777" w:rsidR="009612F6" w:rsidRPr="00D26514" w:rsidRDefault="009612F6" w:rsidP="00BB76BC">
            <w:pPr>
              <w:pStyle w:val="TableEntry"/>
            </w:pPr>
            <w:r w:rsidRPr="00D26514">
              <w:t xml:space="preserve">1.3.6.1.4.1.19376.1.5.3.1.4.13 </w:t>
            </w:r>
          </w:p>
        </w:tc>
        <w:tc>
          <w:tcPr>
            <w:tcW w:w="670" w:type="pct"/>
            <w:vAlign w:val="center"/>
          </w:tcPr>
          <w:p w14:paraId="717C81F3" w14:textId="77777777" w:rsidR="009612F6" w:rsidRPr="00D26514" w:rsidRDefault="009612F6" w:rsidP="00BB76BC">
            <w:pPr>
              <w:pStyle w:val="TableEntry"/>
            </w:pPr>
            <w:r w:rsidRPr="00D26514">
              <w:t>PCC TF-2</w:t>
            </w:r>
          </w:p>
        </w:tc>
        <w:tc>
          <w:tcPr>
            <w:tcW w:w="814" w:type="pct"/>
            <w:vAlign w:val="center"/>
          </w:tcPr>
          <w:p w14:paraId="509229BC" w14:textId="77777777" w:rsidR="009612F6" w:rsidRPr="00D26514" w:rsidRDefault="003602DC" w:rsidP="00BB76BC">
            <w:pPr>
              <w:pStyle w:val="TableEntry"/>
            </w:pPr>
            <w:r w:rsidRPr="00D26514">
              <w:t>CARD TF-3 6.3.4.E.1</w:t>
            </w:r>
            <w:r w:rsidR="00E5672F" w:rsidRPr="00D26514">
              <w:t xml:space="preserve"> (Wall morphology)</w:t>
            </w:r>
            <w:r w:rsidR="000121FB" w:rsidRPr="00D26514">
              <w:t>&gt;</w:t>
            </w:r>
          </w:p>
        </w:tc>
      </w:tr>
      <w:tr w:rsidR="009612F6" w:rsidRPr="00D26514" w14:paraId="13313CA2" w14:textId="77777777" w:rsidTr="00597DB2">
        <w:trPr>
          <w:gridAfter w:val="1"/>
          <w:wAfter w:w="9" w:type="pct"/>
        </w:trPr>
        <w:tc>
          <w:tcPr>
            <w:tcW w:w="438" w:type="pct"/>
            <w:shd w:val="clear" w:color="auto" w:fill="auto"/>
            <w:vAlign w:val="center"/>
          </w:tcPr>
          <w:p w14:paraId="500D0498" w14:textId="77777777" w:rsidR="009612F6" w:rsidRPr="00D26514" w:rsidRDefault="000121FB" w:rsidP="00EF1E77">
            <w:pPr>
              <w:pStyle w:val="TableEntry"/>
            </w:pPr>
            <w:r w:rsidRPr="00D26514">
              <w:t>&lt;</w:t>
            </w:r>
            <w:r w:rsidR="00630F33" w:rsidRPr="00D26514">
              <w:t xml:space="preserve">e.g., </w:t>
            </w:r>
            <w:r w:rsidR="009612F6" w:rsidRPr="00D26514">
              <w:t>O [0..1]</w:t>
            </w:r>
          </w:p>
        </w:tc>
        <w:tc>
          <w:tcPr>
            <w:tcW w:w="720" w:type="pct"/>
            <w:gridSpan w:val="2"/>
            <w:shd w:val="clear" w:color="auto" w:fill="auto"/>
            <w:vAlign w:val="center"/>
          </w:tcPr>
          <w:p w14:paraId="1E762C4A" w14:textId="77777777" w:rsidR="009612F6" w:rsidRPr="00D26514" w:rsidRDefault="009612F6" w:rsidP="005D6176">
            <w:pPr>
              <w:pStyle w:val="TableEntry"/>
            </w:pPr>
            <w:r w:rsidRPr="00D26514">
              <w:t>COMP</w:t>
            </w:r>
          </w:p>
        </w:tc>
        <w:tc>
          <w:tcPr>
            <w:tcW w:w="1102" w:type="pct"/>
            <w:gridSpan w:val="2"/>
            <w:vAlign w:val="center"/>
          </w:tcPr>
          <w:p w14:paraId="368DCA08" w14:textId="77777777" w:rsidR="009612F6" w:rsidRPr="00D26514" w:rsidRDefault="009612F6" w:rsidP="0032600B">
            <w:pPr>
              <w:pStyle w:val="TableEntry"/>
            </w:pPr>
            <w:r w:rsidRPr="00D26514">
              <w:t xml:space="preserve">Simple </w:t>
            </w:r>
            <w:r w:rsidR="00E5672F" w:rsidRPr="00D26514">
              <w:t>Observation</w:t>
            </w:r>
          </w:p>
        </w:tc>
        <w:tc>
          <w:tcPr>
            <w:tcW w:w="1247" w:type="pct"/>
            <w:gridSpan w:val="3"/>
            <w:vAlign w:val="center"/>
          </w:tcPr>
          <w:p w14:paraId="788C62C1" w14:textId="77777777" w:rsidR="009612F6" w:rsidRPr="00D26514" w:rsidRDefault="009612F6" w:rsidP="00BB76BC">
            <w:pPr>
              <w:pStyle w:val="TableEntry"/>
            </w:pPr>
            <w:r w:rsidRPr="00D26514">
              <w:t xml:space="preserve">1.3.6.1.4.1.19376.1.5.3.1.4.13 </w:t>
            </w:r>
          </w:p>
        </w:tc>
        <w:tc>
          <w:tcPr>
            <w:tcW w:w="670" w:type="pct"/>
            <w:vAlign w:val="center"/>
          </w:tcPr>
          <w:p w14:paraId="3CB57BC0" w14:textId="77777777" w:rsidR="009612F6" w:rsidRPr="00D26514" w:rsidRDefault="009612F6" w:rsidP="00BB76BC">
            <w:pPr>
              <w:pStyle w:val="TableEntry"/>
            </w:pPr>
            <w:r w:rsidRPr="00D26514">
              <w:t>PCC TF-2</w:t>
            </w:r>
          </w:p>
        </w:tc>
        <w:tc>
          <w:tcPr>
            <w:tcW w:w="814" w:type="pct"/>
            <w:vAlign w:val="center"/>
          </w:tcPr>
          <w:p w14:paraId="1959557C" w14:textId="77777777" w:rsidR="002040DD" w:rsidRPr="00D26514" w:rsidRDefault="003602DC" w:rsidP="00BB76BC">
            <w:pPr>
              <w:pStyle w:val="TableEntry"/>
            </w:pPr>
            <w:r w:rsidRPr="00D26514">
              <w:t>CARD TF-3 6.3.4.E.2</w:t>
            </w:r>
            <w:r w:rsidR="00630F33" w:rsidRPr="00D26514">
              <w:t xml:space="preserve"> </w:t>
            </w:r>
            <w:r w:rsidR="002040DD" w:rsidRPr="00D26514">
              <w:t>(Viability)</w:t>
            </w:r>
            <w:r w:rsidR="000121FB" w:rsidRPr="00D26514">
              <w:t>&gt;</w:t>
            </w:r>
          </w:p>
        </w:tc>
      </w:tr>
      <w:tr w:rsidR="009612F6" w:rsidRPr="00D26514" w14:paraId="16662ECB" w14:textId="77777777" w:rsidTr="00597DB2">
        <w:trPr>
          <w:gridAfter w:val="1"/>
          <w:wAfter w:w="9" w:type="pct"/>
        </w:trPr>
        <w:tc>
          <w:tcPr>
            <w:tcW w:w="438" w:type="pct"/>
            <w:shd w:val="clear" w:color="auto" w:fill="auto"/>
            <w:vAlign w:val="center"/>
          </w:tcPr>
          <w:p w14:paraId="62EFCA5F" w14:textId="77777777" w:rsidR="009612F6" w:rsidRPr="00D26514" w:rsidRDefault="000121FB" w:rsidP="00EF1E77">
            <w:pPr>
              <w:pStyle w:val="TableEntry"/>
            </w:pPr>
            <w:r w:rsidRPr="00D26514">
              <w:lastRenderedPageBreak/>
              <w:t>&lt;</w:t>
            </w:r>
            <w:r w:rsidR="00630F33" w:rsidRPr="00D26514">
              <w:t xml:space="preserve">e.g., </w:t>
            </w:r>
            <w:r w:rsidR="009612F6" w:rsidRPr="00D26514">
              <w:t>O [0..1]</w:t>
            </w:r>
          </w:p>
        </w:tc>
        <w:tc>
          <w:tcPr>
            <w:tcW w:w="720" w:type="pct"/>
            <w:gridSpan w:val="2"/>
            <w:shd w:val="clear" w:color="auto" w:fill="auto"/>
            <w:vAlign w:val="center"/>
          </w:tcPr>
          <w:p w14:paraId="24338F35" w14:textId="77777777" w:rsidR="009612F6" w:rsidRPr="00D26514" w:rsidRDefault="009612F6" w:rsidP="005D6176">
            <w:pPr>
              <w:pStyle w:val="TableEntry"/>
            </w:pPr>
            <w:r w:rsidRPr="00D26514">
              <w:t>COMP</w:t>
            </w:r>
          </w:p>
        </w:tc>
        <w:tc>
          <w:tcPr>
            <w:tcW w:w="1102" w:type="pct"/>
            <w:gridSpan w:val="2"/>
            <w:vAlign w:val="center"/>
          </w:tcPr>
          <w:p w14:paraId="69099EEC" w14:textId="77777777" w:rsidR="009612F6" w:rsidRPr="00D26514" w:rsidRDefault="009612F6" w:rsidP="0032600B">
            <w:pPr>
              <w:pStyle w:val="TableEntry"/>
            </w:pPr>
            <w:proofErr w:type="spellStart"/>
            <w:r w:rsidRPr="00D26514">
              <w:t>observationMedia</w:t>
            </w:r>
            <w:proofErr w:type="spellEnd"/>
            <w:r w:rsidRPr="00D26514">
              <w:t xml:space="preserve"> Entry</w:t>
            </w:r>
          </w:p>
        </w:tc>
        <w:tc>
          <w:tcPr>
            <w:tcW w:w="1247" w:type="pct"/>
            <w:gridSpan w:val="3"/>
            <w:vAlign w:val="center"/>
          </w:tcPr>
          <w:p w14:paraId="3122A631" w14:textId="77777777" w:rsidR="009612F6" w:rsidRPr="00D26514" w:rsidRDefault="009612F6" w:rsidP="00BB76BC">
            <w:pPr>
              <w:pStyle w:val="TableEntry"/>
            </w:pPr>
            <w:r w:rsidRPr="00D26514">
              <w:t>1.3.6.1.4.1.19376.1.4.1.4.7</w:t>
            </w:r>
          </w:p>
        </w:tc>
        <w:tc>
          <w:tcPr>
            <w:tcW w:w="670" w:type="pct"/>
            <w:vAlign w:val="center"/>
          </w:tcPr>
          <w:p w14:paraId="194E7334" w14:textId="77777777" w:rsidR="009612F6" w:rsidRPr="00D26514" w:rsidRDefault="003602DC" w:rsidP="00BB76BC">
            <w:pPr>
              <w:pStyle w:val="TableEntry"/>
            </w:pPr>
            <w:r w:rsidRPr="00D26514">
              <w:t>CARD TF-3 6.3.1.6</w:t>
            </w:r>
            <w:r w:rsidR="000121FB" w:rsidRPr="00D26514">
              <w:t>&gt;</w:t>
            </w:r>
          </w:p>
        </w:tc>
        <w:tc>
          <w:tcPr>
            <w:tcW w:w="814" w:type="pct"/>
            <w:vAlign w:val="center"/>
          </w:tcPr>
          <w:p w14:paraId="71A65DB7" w14:textId="77777777" w:rsidR="009612F6" w:rsidRPr="00D26514" w:rsidRDefault="009612F6" w:rsidP="00BB76BC">
            <w:pPr>
              <w:pStyle w:val="TableEntry"/>
            </w:pPr>
          </w:p>
        </w:tc>
      </w:tr>
    </w:tbl>
    <w:p w14:paraId="38FCB835" w14:textId="77777777" w:rsidR="009612F6" w:rsidRPr="00D26514" w:rsidRDefault="009612F6" w:rsidP="00286433">
      <w:pPr>
        <w:pStyle w:val="Heading5"/>
        <w:numPr>
          <w:ilvl w:val="0"/>
          <w:numId w:val="0"/>
        </w:numPr>
        <w:rPr>
          <w:noProof w:val="0"/>
        </w:rPr>
      </w:pPr>
      <w:bookmarkStart w:id="391" w:name="_6.2.4.4.1__Simple"/>
      <w:bookmarkStart w:id="392" w:name="_Toc296340404"/>
      <w:bookmarkStart w:id="393" w:name="_Toc345074724"/>
      <w:bookmarkStart w:id="394" w:name="_Toc29225505"/>
      <w:bookmarkEnd w:id="391"/>
      <w:r w:rsidRPr="00D26514">
        <w:rPr>
          <w:noProof w:val="0"/>
        </w:rPr>
        <w:t>6.</w:t>
      </w:r>
      <w:r w:rsidR="00286433" w:rsidRPr="00D26514">
        <w:rPr>
          <w:noProof w:val="0"/>
        </w:rPr>
        <w:t>3.4.E.1</w:t>
      </w:r>
      <w:r w:rsidRPr="00D26514">
        <w:rPr>
          <w:noProof w:val="0"/>
        </w:rPr>
        <w:t xml:space="preserve"> Simple Observation (wall motion) </w:t>
      </w:r>
      <w:r w:rsidR="00286433" w:rsidRPr="00D26514">
        <w:rPr>
          <w:noProof w:val="0"/>
        </w:rPr>
        <w:t xml:space="preserve">Vocabulary </w:t>
      </w:r>
      <w:r w:rsidRPr="00D26514">
        <w:rPr>
          <w:noProof w:val="0"/>
        </w:rPr>
        <w:t>Constraints</w:t>
      </w:r>
      <w:bookmarkEnd w:id="392"/>
      <w:bookmarkEnd w:id="393"/>
      <w:bookmarkEnd w:id="394"/>
    </w:p>
    <w:p w14:paraId="52339741" w14:textId="77777777" w:rsidR="004B7094" w:rsidRPr="00D26514" w:rsidRDefault="004B7094"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03E75D4" w14:textId="77777777" w:rsidR="004B7094" w:rsidRPr="00D26514" w:rsidRDefault="004B7094" w:rsidP="00597DB2">
      <w:pPr>
        <w:pStyle w:val="AuthorInstructions"/>
        <w:rPr>
          <w:rFonts w:eastAsia="Calibri"/>
        </w:rPr>
      </w:pPr>
      <w:r w:rsidRPr="00D26514">
        <w:rPr>
          <w:rFonts w:eastAsia="Calibri"/>
        </w:rPr>
        <w:t>&lt;Can be in a tabular format or textual description.&gt;</w:t>
      </w:r>
    </w:p>
    <w:p w14:paraId="173AF7FF"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C48AB08" w14:textId="77777777" w:rsidR="004B7094" w:rsidRPr="00D26514" w:rsidRDefault="004B7094" w:rsidP="009612F6">
      <w:pPr>
        <w:pStyle w:val="BodyText"/>
      </w:pPr>
    </w:p>
    <w:p w14:paraId="1AD630FE" w14:textId="77777777" w:rsidR="009612F6" w:rsidRPr="00D26514" w:rsidRDefault="00746A3D" w:rsidP="009612F6">
      <w:pPr>
        <w:pStyle w:val="BodyText"/>
      </w:pPr>
      <w:r w:rsidRPr="00D26514">
        <w:t>&lt;</w:t>
      </w:r>
      <w:r w:rsidR="004B7094" w:rsidRPr="00D26514">
        <w:t xml:space="preserve">e.g., </w:t>
      </w:r>
      <w:r w:rsidR="009612F6" w:rsidRPr="00D26514">
        <w:t xml:space="preserve">The conditional entries specified in this table SHALL be present based on the exam type as specified in the CDA Header in the </w:t>
      </w:r>
      <w:proofErr w:type="spellStart"/>
      <w:r w:rsidR="009612F6" w:rsidRPr="00D26514">
        <w:t>documentationOf</w:t>
      </w:r>
      <w:proofErr w:type="spellEnd"/>
      <w:r w:rsidR="009612F6" w:rsidRPr="00D26514">
        <w:t xml:space="preserve"> / </w:t>
      </w:r>
      <w:proofErr w:type="spellStart"/>
      <w:r w:rsidR="009612F6" w:rsidRPr="00D26514">
        <w:t>serviceEvent</w:t>
      </w:r>
      <w:proofErr w:type="spellEnd"/>
      <w:r w:rsidR="009612F6" w:rsidRPr="00D26514">
        <w:t xml:space="preserve"> / code element.</w:t>
      </w:r>
      <w:r w:rsidRPr="00D26514">
        <w:t>&gt;</w:t>
      </w:r>
    </w:p>
    <w:p w14:paraId="26224702" w14:textId="77777777" w:rsidR="009612F6" w:rsidRPr="00D26514"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345"/>
        <w:gridCol w:w="2268"/>
      </w:tblGrid>
      <w:tr w:rsidR="005B5D47" w:rsidRPr="00D26514" w14:paraId="783A0237" w14:textId="77777777" w:rsidTr="00370CC8">
        <w:trPr>
          <w:cantSplit/>
        </w:trPr>
        <w:tc>
          <w:tcPr>
            <w:tcW w:w="968" w:type="dxa"/>
            <w:shd w:val="clear" w:color="auto" w:fill="D9D9D9"/>
          </w:tcPr>
          <w:p w14:paraId="0C0ADD30" w14:textId="77777777" w:rsidR="009612F6" w:rsidRPr="00D26514" w:rsidRDefault="009612F6" w:rsidP="00370CC8">
            <w:pPr>
              <w:pStyle w:val="TableEntryHeader"/>
            </w:pPr>
            <w:proofErr w:type="spellStart"/>
            <w:r w:rsidRPr="00D26514">
              <w:t>Opt</w:t>
            </w:r>
            <w:proofErr w:type="spellEnd"/>
            <w:r w:rsidR="004818E8" w:rsidRPr="00D26514">
              <w:t xml:space="preserve"> and Card</w:t>
            </w:r>
          </w:p>
        </w:tc>
        <w:tc>
          <w:tcPr>
            <w:tcW w:w="1480" w:type="dxa"/>
            <w:shd w:val="clear" w:color="auto" w:fill="D9D9D9"/>
          </w:tcPr>
          <w:p w14:paraId="17D43C87" w14:textId="77777777" w:rsidR="009612F6" w:rsidRPr="00EA3BCB" w:rsidRDefault="009612F6" w:rsidP="00370CC8">
            <w:pPr>
              <w:pStyle w:val="TableEntryHeader"/>
            </w:pPr>
            <w:r w:rsidRPr="00EA3BCB">
              <w:t>Condition</w:t>
            </w:r>
          </w:p>
        </w:tc>
        <w:tc>
          <w:tcPr>
            <w:tcW w:w="2499" w:type="dxa"/>
            <w:shd w:val="clear" w:color="auto" w:fill="D9D9D9"/>
          </w:tcPr>
          <w:p w14:paraId="4422C276" w14:textId="77777777" w:rsidR="009612F6" w:rsidRPr="00D26514" w:rsidRDefault="009612F6" w:rsidP="00370CC8">
            <w:pPr>
              <w:pStyle w:val="TableEntryHeader"/>
            </w:pPr>
            <w:r w:rsidRPr="00D26514">
              <w:t>observation/code</w:t>
            </w:r>
          </w:p>
        </w:tc>
        <w:tc>
          <w:tcPr>
            <w:tcW w:w="1016" w:type="dxa"/>
            <w:shd w:val="clear" w:color="auto" w:fill="D9D9D9"/>
          </w:tcPr>
          <w:p w14:paraId="048B0449" w14:textId="77777777" w:rsidR="009612F6" w:rsidRPr="00D26514" w:rsidRDefault="009612F6" w:rsidP="00370CC8">
            <w:pPr>
              <w:pStyle w:val="TableEntryHeader"/>
            </w:pPr>
            <w:r w:rsidRPr="00D26514">
              <w:t>Data Type</w:t>
            </w:r>
          </w:p>
        </w:tc>
        <w:tc>
          <w:tcPr>
            <w:tcW w:w="1345" w:type="dxa"/>
            <w:shd w:val="clear" w:color="auto" w:fill="D9D9D9"/>
          </w:tcPr>
          <w:p w14:paraId="643008B5" w14:textId="77777777" w:rsidR="009612F6" w:rsidRPr="00EA3BCB" w:rsidRDefault="009612F6" w:rsidP="00370CC8">
            <w:pPr>
              <w:pStyle w:val="TableEntryHeader"/>
            </w:pPr>
            <w:r w:rsidRPr="00EA3BCB">
              <w:t>Unit of Measure</w:t>
            </w:r>
          </w:p>
        </w:tc>
        <w:tc>
          <w:tcPr>
            <w:tcW w:w="2268" w:type="dxa"/>
            <w:shd w:val="clear" w:color="auto" w:fill="D9D9D9"/>
          </w:tcPr>
          <w:p w14:paraId="21CAFDB1" w14:textId="77777777" w:rsidR="009612F6" w:rsidRPr="00D26514" w:rsidRDefault="009612F6" w:rsidP="00370CC8">
            <w:pPr>
              <w:pStyle w:val="TableEntryHeader"/>
            </w:pPr>
            <w:r w:rsidRPr="00D26514">
              <w:t>Value Set</w:t>
            </w:r>
            <w:r w:rsidR="009F5CC2" w:rsidRPr="00D26514">
              <w:t>/</w:t>
            </w:r>
          </w:p>
          <w:p w14:paraId="03734566" w14:textId="77777777" w:rsidR="009612F6" w:rsidRPr="00D26514" w:rsidRDefault="009F5CC2" w:rsidP="00370CC8">
            <w:pPr>
              <w:pStyle w:val="TableEntryHeader"/>
            </w:pPr>
            <w:r w:rsidRPr="00D26514">
              <w:t>Concept Domain</w:t>
            </w:r>
          </w:p>
        </w:tc>
      </w:tr>
      <w:tr w:rsidR="009612F6" w:rsidRPr="00D26514" w14:paraId="7B51A991" w14:textId="77777777" w:rsidTr="00EA3BCB">
        <w:tc>
          <w:tcPr>
            <w:tcW w:w="968" w:type="dxa"/>
          </w:tcPr>
          <w:p w14:paraId="6473DF9B" w14:textId="77777777" w:rsidR="009612F6" w:rsidRPr="00D26514" w:rsidRDefault="007D724B" w:rsidP="00EF1E77">
            <w:pPr>
              <w:pStyle w:val="TableEntry"/>
            </w:pPr>
            <w:r w:rsidRPr="00D26514">
              <w:t>&lt;</w:t>
            </w:r>
            <w:r w:rsidR="000121FB" w:rsidRPr="00D26514">
              <w:t xml:space="preserve">e.g., </w:t>
            </w:r>
            <w:r w:rsidR="00D439FF" w:rsidRPr="00D26514">
              <w:t>C [1..*</w:t>
            </w:r>
            <w:r w:rsidR="009612F6" w:rsidRPr="00D26514">
              <w:t>]</w:t>
            </w:r>
          </w:p>
        </w:tc>
        <w:tc>
          <w:tcPr>
            <w:tcW w:w="1480" w:type="dxa"/>
            <w:shd w:val="clear" w:color="auto" w:fill="auto"/>
          </w:tcPr>
          <w:p w14:paraId="4C561F3D" w14:textId="77777777" w:rsidR="00D439FF" w:rsidRPr="00D26514" w:rsidRDefault="00D439FF" w:rsidP="005D6176">
            <w:pPr>
              <w:pStyle w:val="TableEntry"/>
            </w:pPr>
            <w:r w:rsidRPr="00D26514">
              <w:t>&lt;Identifies the predicate and the if the predicate evaluates as true, then indicate whether mandatory, required or optional</w:t>
            </w:r>
          </w:p>
          <w:p w14:paraId="1EF95083" w14:textId="77777777" w:rsidR="00D439FF" w:rsidRPr="00D26514" w:rsidRDefault="00D439FF" w:rsidP="0032600B">
            <w:pPr>
              <w:pStyle w:val="TableEntry"/>
            </w:pPr>
            <w:r w:rsidRPr="00D26514">
              <w:t>e.g., Required if “exam type” is “LVG” (left ventriculogram)&gt;</w:t>
            </w:r>
          </w:p>
          <w:p w14:paraId="5D9273E6" w14:textId="77777777" w:rsidR="009612F6" w:rsidRPr="00D26514" w:rsidRDefault="009612F6" w:rsidP="00BB76BC">
            <w:pPr>
              <w:pStyle w:val="TableEntry"/>
            </w:pPr>
            <w:r w:rsidRPr="00D26514">
              <w:t>R: LVG</w:t>
            </w:r>
          </w:p>
        </w:tc>
        <w:tc>
          <w:tcPr>
            <w:tcW w:w="2499" w:type="dxa"/>
            <w:shd w:val="clear" w:color="auto" w:fill="auto"/>
          </w:tcPr>
          <w:p w14:paraId="5675353D" w14:textId="77777777" w:rsidR="009612F6" w:rsidRPr="00D26514" w:rsidRDefault="009612F6" w:rsidP="00BB76BC">
            <w:pPr>
              <w:pStyle w:val="TableEntry"/>
            </w:pPr>
            <w:r w:rsidRPr="00D26514">
              <w:t>60797005, SNOMED CT, “Cardiac Wall Motion”</w:t>
            </w:r>
          </w:p>
          <w:p w14:paraId="69885A92" w14:textId="77777777" w:rsidR="002040DD" w:rsidRPr="00D26514" w:rsidRDefault="002040DD" w:rsidP="00BB76BC">
            <w:pPr>
              <w:pStyle w:val="TableEntry"/>
            </w:pPr>
          </w:p>
          <w:p w14:paraId="2F078515" w14:textId="77777777" w:rsidR="002040DD" w:rsidRPr="00D26514" w:rsidRDefault="002040DD" w:rsidP="00BB76BC">
            <w:pPr>
              <w:pStyle w:val="TableEntry"/>
            </w:pPr>
            <w:r w:rsidRPr="00D26514">
              <w:t xml:space="preserve">&lt;”+” = May be post-coordinated with </w:t>
            </w:r>
            <w:proofErr w:type="spellStart"/>
            <w:r w:rsidRPr="00D26514">
              <w:t>priorityCode</w:t>
            </w:r>
            <w:proofErr w:type="spellEnd"/>
            <w:r w:rsidRPr="00D26514">
              <w:t xml:space="preserve">, </w:t>
            </w:r>
            <w:proofErr w:type="spellStart"/>
            <w:r w:rsidRPr="00D26514">
              <w:t>methodCode</w:t>
            </w:r>
            <w:proofErr w:type="spellEnd"/>
            <w:r w:rsidRPr="00D26514">
              <w:t xml:space="preserve">, </w:t>
            </w:r>
            <w:proofErr w:type="spellStart"/>
            <w:r w:rsidRPr="00D26514">
              <w:t>targetSiteCode</w:t>
            </w:r>
            <w:proofErr w:type="spellEnd"/>
            <w:r w:rsidRPr="00D26514">
              <w:t xml:space="preserve"> . See HL7 V3</w:t>
            </w:r>
            <w:r w:rsidR="00887E40" w:rsidRPr="00D26514">
              <w:t xml:space="preserve">. </w:t>
            </w:r>
            <w:r w:rsidRPr="00D26514">
              <w:t>Include a value directly or include a link to a value set, if applicable.&gt;</w:t>
            </w:r>
          </w:p>
          <w:p w14:paraId="4E893BA3" w14:textId="77777777" w:rsidR="002040DD" w:rsidRPr="00D26514" w:rsidRDefault="002040DD" w:rsidP="00BB76BC">
            <w:pPr>
              <w:pStyle w:val="TableEntry"/>
            </w:pPr>
            <w:r w:rsidRPr="00D26514">
              <w:t xml:space="preserve"> e.g., </w:t>
            </w:r>
            <w:r w:rsidR="009612F6" w:rsidRPr="00D26514">
              <w:t xml:space="preserve">+ </w:t>
            </w:r>
            <w:proofErr w:type="spellStart"/>
            <w:r w:rsidR="009612F6" w:rsidRPr="00D26514">
              <w:t>targetSiteCode</w:t>
            </w:r>
            <w:proofErr w:type="spellEnd"/>
            <w:r w:rsidR="009612F6" w:rsidRPr="00D26514">
              <w:t xml:space="preserve"> from </w:t>
            </w:r>
            <w:r w:rsidR="00154B7B" w:rsidRPr="00D26514">
              <w:t>1.2.840.10008.6.1.219 DICOM CID 3718 Myocardial Wall Segments in Projection</w:t>
            </w:r>
          </w:p>
        </w:tc>
        <w:tc>
          <w:tcPr>
            <w:tcW w:w="1016" w:type="dxa"/>
            <w:shd w:val="clear" w:color="auto" w:fill="auto"/>
          </w:tcPr>
          <w:p w14:paraId="01C1C139" w14:textId="77777777" w:rsidR="009612F6" w:rsidRPr="00D26514" w:rsidRDefault="009612F6" w:rsidP="00BB76BC">
            <w:pPr>
              <w:pStyle w:val="TableEntry"/>
            </w:pPr>
            <w:r w:rsidRPr="00D26514">
              <w:t>CD</w:t>
            </w:r>
          </w:p>
        </w:tc>
        <w:tc>
          <w:tcPr>
            <w:tcW w:w="1345" w:type="dxa"/>
            <w:shd w:val="clear" w:color="auto" w:fill="auto"/>
          </w:tcPr>
          <w:p w14:paraId="011E557E" w14:textId="77777777" w:rsidR="009612F6" w:rsidRPr="00D26514" w:rsidRDefault="009612F6" w:rsidP="00BB76BC">
            <w:pPr>
              <w:pStyle w:val="TableEntry"/>
            </w:pPr>
            <w:r w:rsidRPr="00D26514">
              <w:t>n/a</w:t>
            </w:r>
            <w:r w:rsidR="00D439FF" w:rsidRPr="00D26514">
              <w:t xml:space="preserve"> unless the Data Type is PQ or IVL&lt;PQ&gt;</w:t>
            </w:r>
          </w:p>
        </w:tc>
        <w:tc>
          <w:tcPr>
            <w:tcW w:w="2268" w:type="dxa"/>
            <w:shd w:val="clear" w:color="auto" w:fill="auto"/>
          </w:tcPr>
          <w:p w14:paraId="03C27595" w14:textId="77777777" w:rsidR="009612F6" w:rsidRPr="00D26514" w:rsidRDefault="002040DD" w:rsidP="00BB76BC">
            <w:pPr>
              <w:pStyle w:val="TableEntry"/>
            </w:pPr>
            <w:r w:rsidRPr="00D26514">
              <w:t xml:space="preserve">&lt;include link to value set, e.g., </w:t>
            </w:r>
            <w:r w:rsidR="00154B7B" w:rsidRPr="00D26514">
              <w:t>1.3.6.1.4.1.19376.1.4.1.5.20 Wall motion</w:t>
            </w:r>
          </w:p>
          <w:p w14:paraId="56257F15" w14:textId="77777777" w:rsidR="002040DD" w:rsidRPr="00D26514" w:rsidRDefault="002040DD" w:rsidP="00BB76BC">
            <w:pPr>
              <w:pStyle w:val="TableEntry"/>
            </w:pPr>
          </w:p>
          <w:p w14:paraId="77892AEA" w14:textId="77777777" w:rsidR="002040DD" w:rsidRPr="00D26514" w:rsidRDefault="002040DD" w:rsidP="00BB76BC">
            <w:pPr>
              <w:pStyle w:val="TableEntry"/>
            </w:pPr>
            <w:r w:rsidRPr="00D26514">
              <w:t>OR, include value directly as e.g.,</w:t>
            </w:r>
            <w:r w:rsidR="00291725" w:rsidRPr="00D26514">
              <w:t xml:space="preserve"> </w:t>
            </w:r>
          </w:p>
          <w:p w14:paraId="644040B3" w14:textId="77777777" w:rsidR="002040DD" w:rsidRPr="00D26514" w:rsidRDefault="002040DD" w:rsidP="00BB76BC">
            <w:pPr>
              <w:pStyle w:val="TableEntry"/>
            </w:pPr>
            <w:r w:rsidRPr="00D26514">
              <w:t xml:space="preserve">&lt;The </w:t>
            </w:r>
            <w:r w:rsidR="00D439FF" w:rsidRPr="00D26514">
              <w:t xml:space="preserve">Observation </w:t>
            </w:r>
            <w:r w:rsidRPr="00D26514">
              <w:t>Value may al</w:t>
            </w:r>
            <w:r w:rsidR="00D439FF" w:rsidRPr="00D26514">
              <w:t xml:space="preserve">so have a post-coordinated interpretation </w:t>
            </w:r>
            <w:r w:rsidRPr="00D26514">
              <w:t>such as:&gt;</w:t>
            </w:r>
          </w:p>
          <w:p w14:paraId="0FFF103C" w14:textId="77777777" w:rsidR="002040DD" w:rsidRPr="00D26514" w:rsidRDefault="002040DD" w:rsidP="00BB76BC">
            <w:pPr>
              <w:pStyle w:val="TableEntry"/>
            </w:pPr>
            <w:r w:rsidRPr="00D26514">
              <w:t>+</w:t>
            </w:r>
            <w:proofErr w:type="spellStart"/>
            <w:r w:rsidRPr="00D26514">
              <w:t>interpretationCode</w:t>
            </w:r>
            <w:proofErr w:type="spellEnd"/>
            <w:r w:rsidRPr="00D26514">
              <w:t xml:space="preserve"> </w:t>
            </w:r>
          </w:p>
          <w:p w14:paraId="471E9547" w14:textId="77777777" w:rsidR="00D439FF" w:rsidRPr="00D26514" w:rsidRDefault="00D439FF" w:rsidP="00BB76BC">
            <w:pPr>
              <w:pStyle w:val="TableEntry"/>
            </w:pPr>
            <w:r w:rsidRPr="00D26514">
              <w:t>+</w:t>
            </w:r>
            <w:proofErr w:type="spellStart"/>
            <w:r w:rsidRPr="00D26514">
              <w:t>negationInd</w:t>
            </w:r>
            <w:proofErr w:type="spellEnd"/>
            <w:r w:rsidR="007D724B" w:rsidRPr="00D26514">
              <w:t xml:space="preserve"> &gt;</w:t>
            </w:r>
          </w:p>
        </w:tc>
      </w:tr>
      <w:tr w:rsidR="009612F6" w:rsidRPr="00D26514" w14:paraId="2AF99730" w14:textId="77777777" w:rsidTr="00EA3BCB">
        <w:tc>
          <w:tcPr>
            <w:tcW w:w="968" w:type="dxa"/>
          </w:tcPr>
          <w:p w14:paraId="06E32BA5" w14:textId="77777777" w:rsidR="009612F6" w:rsidRPr="00D26514" w:rsidRDefault="007D724B" w:rsidP="00EF1E77">
            <w:pPr>
              <w:pStyle w:val="TableEntry"/>
            </w:pPr>
            <w:r w:rsidRPr="00D26514">
              <w:t>&lt;e.g.</w:t>
            </w:r>
            <w:r w:rsidR="00940FC7" w:rsidRPr="00D26514">
              <w:t>,</w:t>
            </w:r>
            <w:r w:rsidR="003651D9" w:rsidRPr="00D26514">
              <w:t xml:space="preserve"> </w:t>
            </w:r>
            <w:r w:rsidR="009612F6" w:rsidRPr="00D26514">
              <w:t>C [1..*]</w:t>
            </w:r>
          </w:p>
        </w:tc>
        <w:tc>
          <w:tcPr>
            <w:tcW w:w="1480" w:type="dxa"/>
            <w:shd w:val="clear" w:color="auto" w:fill="auto"/>
          </w:tcPr>
          <w:p w14:paraId="540E181B" w14:textId="77777777" w:rsidR="009612F6" w:rsidRPr="00D26514" w:rsidRDefault="009612F6" w:rsidP="005D6176">
            <w:pPr>
              <w:pStyle w:val="TableEntry"/>
              <w:rPr>
                <w:rFonts w:eastAsia="Calibri"/>
              </w:rPr>
            </w:pPr>
            <w:r w:rsidRPr="00D26514">
              <w:rPr>
                <w:rFonts w:eastAsia="Calibri"/>
              </w:rPr>
              <w:t>R: SPECT, TTE, TEE, CMR</w:t>
            </w:r>
          </w:p>
          <w:p w14:paraId="3BBFA25E" w14:textId="77777777" w:rsidR="009612F6" w:rsidRPr="00D26514" w:rsidRDefault="009612F6" w:rsidP="0032600B">
            <w:pPr>
              <w:pStyle w:val="TableEntry"/>
            </w:pPr>
            <w:r w:rsidRPr="00D26514">
              <w:rPr>
                <w:rFonts w:eastAsia="Calibri"/>
              </w:rPr>
              <w:t>O:CCTA</w:t>
            </w:r>
          </w:p>
        </w:tc>
        <w:tc>
          <w:tcPr>
            <w:tcW w:w="2499" w:type="dxa"/>
            <w:shd w:val="clear" w:color="auto" w:fill="auto"/>
          </w:tcPr>
          <w:p w14:paraId="41C4D2D4" w14:textId="77777777" w:rsidR="009612F6" w:rsidRPr="00D26514" w:rsidRDefault="009612F6" w:rsidP="00BB76BC">
            <w:pPr>
              <w:pStyle w:val="TableEntry"/>
            </w:pPr>
            <w:r w:rsidRPr="00D26514">
              <w:t xml:space="preserve">60797005, SNOMED CT, “Cardiac Wall Motion” </w:t>
            </w:r>
          </w:p>
          <w:p w14:paraId="36D8F153" w14:textId="77777777" w:rsidR="009612F6" w:rsidRPr="00D26514" w:rsidRDefault="009612F6"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154B7B" w:rsidRPr="00D26514">
              <w:t>1.2.840.10008.6.1.218 DICOM CID 3717 Myocardial Wall Segments</w:t>
            </w:r>
          </w:p>
        </w:tc>
        <w:tc>
          <w:tcPr>
            <w:tcW w:w="1016" w:type="dxa"/>
            <w:shd w:val="clear" w:color="auto" w:fill="auto"/>
          </w:tcPr>
          <w:p w14:paraId="3BAEBC9E" w14:textId="77777777" w:rsidR="009612F6" w:rsidRPr="00D26514" w:rsidRDefault="009612F6" w:rsidP="00BB76BC">
            <w:pPr>
              <w:pStyle w:val="TableEntry"/>
            </w:pPr>
            <w:r w:rsidRPr="00D26514">
              <w:t>CD</w:t>
            </w:r>
          </w:p>
        </w:tc>
        <w:tc>
          <w:tcPr>
            <w:tcW w:w="1345" w:type="dxa"/>
            <w:shd w:val="clear" w:color="auto" w:fill="auto"/>
          </w:tcPr>
          <w:p w14:paraId="3986CD78" w14:textId="77777777" w:rsidR="009612F6" w:rsidRPr="00D26514" w:rsidRDefault="009612F6" w:rsidP="00BB76BC">
            <w:pPr>
              <w:pStyle w:val="TableEntry"/>
            </w:pPr>
            <w:r w:rsidRPr="00D26514">
              <w:t>n/a</w:t>
            </w:r>
          </w:p>
        </w:tc>
        <w:tc>
          <w:tcPr>
            <w:tcW w:w="2268" w:type="dxa"/>
            <w:shd w:val="clear" w:color="auto" w:fill="auto"/>
          </w:tcPr>
          <w:p w14:paraId="038546CB" w14:textId="35CFDC68" w:rsidR="009612F6" w:rsidRPr="00D26514" w:rsidRDefault="009F5CC2" w:rsidP="00BB76BC">
            <w:pPr>
              <w:pStyle w:val="TableEntry"/>
            </w:pPr>
            <w:proofErr w:type="spellStart"/>
            <w:r w:rsidRPr="00D26514">
              <w:t>UV_WallMotion</w:t>
            </w:r>
            <w:proofErr w:type="spellEnd"/>
            <w:r w:rsidR="007D724B" w:rsidRPr="00D26514">
              <w:t xml:space="preserve"> &gt;</w:t>
            </w:r>
          </w:p>
        </w:tc>
      </w:tr>
    </w:tbl>
    <w:p w14:paraId="4429E42E" w14:textId="77777777" w:rsidR="009612F6" w:rsidRPr="00D26514" w:rsidRDefault="009612F6" w:rsidP="00630F33">
      <w:pPr>
        <w:pStyle w:val="BodyText"/>
        <w:rPr>
          <w:lang w:eastAsia="x-none"/>
        </w:rPr>
      </w:pPr>
    </w:p>
    <w:p w14:paraId="16238717" w14:textId="77777777" w:rsidR="004B7094" w:rsidRPr="00D26514" w:rsidRDefault="004B7094" w:rsidP="004B7094">
      <w:pPr>
        <w:pStyle w:val="Heading5"/>
        <w:numPr>
          <w:ilvl w:val="0"/>
          <w:numId w:val="0"/>
        </w:numPr>
        <w:rPr>
          <w:noProof w:val="0"/>
        </w:rPr>
      </w:pPr>
      <w:bookmarkStart w:id="395" w:name="_Toc296340405"/>
      <w:bookmarkStart w:id="396" w:name="_Toc345074725"/>
      <w:bookmarkStart w:id="397" w:name="_Toc29225506"/>
      <w:r w:rsidRPr="00D26514">
        <w:rPr>
          <w:noProof w:val="0"/>
        </w:rPr>
        <w:t>6.3.4.E.2 Simple Observation (wall morphology) Constraints</w:t>
      </w:r>
      <w:bookmarkEnd w:id="395"/>
      <w:bookmarkEnd w:id="396"/>
      <w:bookmarkEnd w:id="397"/>
    </w:p>
    <w:p w14:paraId="6C0230AE"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 xml:space="preserve">Describe </w:t>
      </w:r>
      <w:r w:rsidR="00C10561"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B126D50" w14:textId="77777777" w:rsidR="004B7094" w:rsidRPr="00D26514" w:rsidRDefault="004B7094" w:rsidP="00597DB2">
      <w:pPr>
        <w:pStyle w:val="AuthorInstructions"/>
        <w:rPr>
          <w:rFonts w:eastAsia="Calibri"/>
        </w:rPr>
      </w:pPr>
      <w:r w:rsidRPr="00D26514">
        <w:rPr>
          <w:rFonts w:eastAsia="Calibri"/>
        </w:rPr>
        <w:lastRenderedPageBreak/>
        <w:t>&lt;Can be in a tabular format or textual description.&gt;</w:t>
      </w:r>
    </w:p>
    <w:p w14:paraId="7CF85154"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Delete</w:t>
      </w:r>
      <w:r w:rsidRPr="00D26514">
        <w:rPr>
          <w:rFonts w:eastAsia="Calibri"/>
        </w:rPr>
        <w:t xml:space="preserve"> the example below prior to publishing for Public Comment.&gt;</w:t>
      </w:r>
    </w:p>
    <w:p w14:paraId="5D54F75A" w14:textId="77777777" w:rsidR="004B7094" w:rsidRPr="00D26514" w:rsidRDefault="004B7094" w:rsidP="004B7094">
      <w:pPr>
        <w:pStyle w:val="BodyText"/>
      </w:pPr>
    </w:p>
    <w:p w14:paraId="1FA23102" w14:textId="77777777" w:rsidR="004B7094" w:rsidRPr="00D26514" w:rsidRDefault="007D724B" w:rsidP="00EF1E77">
      <w:pPr>
        <w:pStyle w:val="BodyText"/>
      </w:pPr>
      <w:r w:rsidRPr="00D26514">
        <w:t>&lt;</w:t>
      </w:r>
      <w:r w:rsidR="003602DC" w:rsidRPr="00D26514">
        <w:t xml:space="preserve">e.g., </w:t>
      </w:r>
      <w:r w:rsidR="004B7094" w:rsidRPr="00D26514">
        <w:t xml:space="preserve">The conditional entries specified in this table SHALL be present based on the exam type as specified in the CDA Header in the </w:t>
      </w:r>
      <w:proofErr w:type="spellStart"/>
      <w:r w:rsidR="004B7094" w:rsidRPr="00D26514">
        <w:t>documentationOf</w:t>
      </w:r>
      <w:proofErr w:type="spellEnd"/>
      <w:r w:rsidR="004B7094" w:rsidRPr="00D26514">
        <w:t xml:space="preserve"> / </w:t>
      </w:r>
      <w:proofErr w:type="spellStart"/>
      <w:r w:rsidR="004B7094" w:rsidRPr="00D26514">
        <w:t>serviceEvent</w:t>
      </w:r>
      <w:proofErr w:type="spellEnd"/>
      <w:r w:rsidR="004B7094" w:rsidRPr="00D26514">
        <w:t xml:space="preserve"> / code element.</w:t>
      </w:r>
      <w:r w:rsidRPr="00D26514">
        <w:t>&gt;</w:t>
      </w:r>
    </w:p>
    <w:p w14:paraId="2C3ED020" w14:textId="77777777" w:rsidR="004B7094" w:rsidRPr="00D26514"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255"/>
        <w:gridCol w:w="2358"/>
      </w:tblGrid>
      <w:tr w:rsidR="005B5D47" w:rsidRPr="00D26514" w14:paraId="0E096BB4" w14:textId="77777777" w:rsidTr="00370CC8">
        <w:trPr>
          <w:cantSplit/>
          <w:tblHeader/>
        </w:trPr>
        <w:tc>
          <w:tcPr>
            <w:tcW w:w="968" w:type="dxa"/>
            <w:shd w:val="clear" w:color="auto" w:fill="D9D9D9"/>
          </w:tcPr>
          <w:p w14:paraId="00C33086" w14:textId="77777777" w:rsidR="004B7094" w:rsidRPr="00EA3BCB" w:rsidRDefault="004B7094" w:rsidP="00EA3BCB">
            <w:pPr>
              <w:pStyle w:val="TableEntryHeader"/>
            </w:pPr>
            <w:proofErr w:type="spellStart"/>
            <w:r w:rsidRPr="00D26514">
              <w:t>O</w:t>
            </w:r>
            <w:r w:rsidR="002A4C2E" w:rsidRPr="00D26514">
              <w:t>pt</w:t>
            </w:r>
            <w:proofErr w:type="spellEnd"/>
            <w:r w:rsidR="002A4C2E" w:rsidRPr="00D26514">
              <w:t xml:space="preserve"> and Card</w:t>
            </w:r>
          </w:p>
        </w:tc>
        <w:tc>
          <w:tcPr>
            <w:tcW w:w="1480" w:type="dxa"/>
            <w:shd w:val="clear" w:color="auto" w:fill="D9D9D9"/>
          </w:tcPr>
          <w:p w14:paraId="5B293070" w14:textId="77777777" w:rsidR="004B7094" w:rsidRPr="00EA3BCB" w:rsidRDefault="004B7094" w:rsidP="00EA3BCB">
            <w:pPr>
              <w:pStyle w:val="TableEntryHeader"/>
            </w:pPr>
            <w:r w:rsidRPr="00EA3BCB">
              <w:t>Condition</w:t>
            </w:r>
          </w:p>
        </w:tc>
        <w:tc>
          <w:tcPr>
            <w:tcW w:w="2499" w:type="dxa"/>
            <w:shd w:val="clear" w:color="auto" w:fill="D9D9D9"/>
          </w:tcPr>
          <w:p w14:paraId="56341586" w14:textId="77777777" w:rsidR="004B7094" w:rsidRPr="00EA3BCB" w:rsidRDefault="004B7094" w:rsidP="00EA3BCB">
            <w:pPr>
              <w:pStyle w:val="TableEntryHeader"/>
            </w:pPr>
            <w:r w:rsidRPr="00D26514">
              <w:t>observation/code</w:t>
            </w:r>
          </w:p>
        </w:tc>
        <w:tc>
          <w:tcPr>
            <w:tcW w:w="1016" w:type="dxa"/>
            <w:shd w:val="clear" w:color="auto" w:fill="D9D9D9"/>
          </w:tcPr>
          <w:p w14:paraId="272A9D02" w14:textId="77777777" w:rsidR="004B7094" w:rsidRPr="00EA3BCB" w:rsidRDefault="004B7094" w:rsidP="00EA3BCB">
            <w:pPr>
              <w:pStyle w:val="TableEntryHeader"/>
            </w:pPr>
            <w:r w:rsidRPr="00D26514">
              <w:t>Data Type</w:t>
            </w:r>
          </w:p>
        </w:tc>
        <w:tc>
          <w:tcPr>
            <w:tcW w:w="1255" w:type="dxa"/>
            <w:shd w:val="clear" w:color="auto" w:fill="D9D9D9"/>
          </w:tcPr>
          <w:p w14:paraId="28D61BB6" w14:textId="77777777" w:rsidR="004B7094" w:rsidRPr="00EA3BCB" w:rsidRDefault="004B7094" w:rsidP="00EA3BCB">
            <w:pPr>
              <w:pStyle w:val="TableEntryHeader"/>
            </w:pPr>
            <w:r w:rsidRPr="00EA3BCB">
              <w:t>Unit of Measure</w:t>
            </w:r>
          </w:p>
        </w:tc>
        <w:tc>
          <w:tcPr>
            <w:tcW w:w="2358" w:type="dxa"/>
            <w:shd w:val="clear" w:color="auto" w:fill="D9D9D9"/>
          </w:tcPr>
          <w:p w14:paraId="38F1E19F" w14:textId="77777777" w:rsidR="004B7094" w:rsidRPr="00EA3BCB" w:rsidRDefault="004B7094" w:rsidP="00EA3BCB">
            <w:pPr>
              <w:pStyle w:val="TableEntryHeader"/>
            </w:pPr>
            <w:r w:rsidRPr="00D26514">
              <w:t>Value Set</w:t>
            </w:r>
            <w:r w:rsidR="009F5CC2" w:rsidRPr="00D26514">
              <w:t>/</w:t>
            </w:r>
          </w:p>
          <w:p w14:paraId="326955B2" w14:textId="77777777" w:rsidR="004B7094" w:rsidRPr="00D26514" w:rsidRDefault="009F5CC2" w:rsidP="007117B8">
            <w:pPr>
              <w:pStyle w:val="TableEntryHeader"/>
            </w:pPr>
            <w:r w:rsidRPr="00D26514">
              <w:t>Concept Domain</w:t>
            </w:r>
          </w:p>
        </w:tc>
      </w:tr>
      <w:tr w:rsidR="004B7094" w:rsidRPr="00D26514" w14:paraId="2074F93C" w14:textId="77777777" w:rsidTr="00EA3BCB">
        <w:tc>
          <w:tcPr>
            <w:tcW w:w="968" w:type="dxa"/>
          </w:tcPr>
          <w:p w14:paraId="1A758A4C"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2A47380A" w14:textId="77777777" w:rsidR="004B7094" w:rsidRPr="00D26514" w:rsidRDefault="004B7094" w:rsidP="00BB76BC">
            <w:pPr>
              <w:pStyle w:val="TableEntry"/>
            </w:pPr>
            <w:r w:rsidRPr="00D26514">
              <w:t>R: Cath with LVG</w:t>
            </w:r>
          </w:p>
        </w:tc>
        <w:tc>
          <w:tcPr>
            <w:tcW w:w="2499" w:type="dxa"/>
            <w:shd w:val="clear" w:color="auto" w:fill="auto"/>
          </w:tcPr>
          <w:p w14:paraId="093D947A" w14:textId="77777777" w:rsidR="004B7094" w:rsidRPr="00D26514" w:rsidRDefault="004B7094" w:rsidP="00BB76BC">
            <w:pPr>
              <w:pStyle w:val="TableEntry"/>
            </w:pPr>
            <w:r w:rsidRPr="00D26514">
              <w:t>72724002, SNOMED CT, “Morphology findings”</w:t>
            </w:r>
          </w:p>
          <w:p w14:paraId="1A75D2AE"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1.2.840.10008.6.1.219 DICOM CID 3718 Myocardial Wall Segments in Projection</w:t>
            </w:r>
          </w:p>
        </w:tc>
        <w:tc>
          <w:tcPr>
            <w:tcW w:w="1016" w:type="dxa"/>
            <w:shd w:val="clear" w:color="auto" w:fill="auto"/>
          </w:tcPr>
          <w:p w14:paraId="35202631" w14:textId="77777777" w:rsidR="004B7094" w:rsidRPr="00D26514" w:rsidRDefault="004B7094" w:rsidP="00BB76BC">
            <w:pPr>
              <w:pStyle w:val="TableEntry"/>
            </w:pPr>
            <w:r w:rsidRPr="00D26514">
              <w:t>CD</w:t>
            </w:r>
          </w:p>
        </w:tc>
        <w:tc>
          <w:tcPr>
            <w:tcW w:w="1255" w:type="dxa"/>
            <w:shd w:val="clear" w:color="auto" w:fill="auto"/>
          </w:tcPr>
          <w:p w14:paraId="2D65FC7F" w14:textId="77777777" w:rsidR="004B7094" w:rsidRPr="00D26514" w:rsidRDefault="004B7094" w:rsidP="00BB76BC">
            <w:pPr>
              <w:pStyle w:val="TableEntry"/>
            </w:pPr>
            <w:r w:rsidRPr="00D26514">
              <w:t>n/a</w:t>
            </w:r>
          </w:p>
        </w:tc>
        <w:tc>
          <w:tcPr>
            <w:tcW w:w="2358" w:type="dxa"/>
            <w:shd w:val="clear" w:color="auto" w:fill="auto"/>
          </w:tcPr>
          <w:p w14:paraId="3C944DAF" w14:textId="77777777" w:rsidR="004B7094" w:rsidRPr="00D26514" w:rsidRDefault="007D724B" w:rsidP="00BB76BC">
            <w:pPr>
              <w:pStyle w:val="TableEntry"/>
            </w:pPr>
            <w:r w:rsidRPr="00D26514">
              <w:t>1.3.6.1.4.1.19376.1.4.1.5.19 Myocardium Assessments</w:t>
            </w:r>
            <w:r w:rsidR="00746A3D" w:rsidRPr="00D26514">
              <w:t>&gt;</w:t>
            </w:r>
          </w:p>
        </w:tc>
      </w:tr>
      <w:tr w:rsidR="004B7094" w:rsidRPr="00D26514" w14:paraId="1CE5DABB" w14:textId="77777777" w:rsidTr="00EA3BCB">
        <w:tc>
          <w:tcPr>
            <w:tcW w:w="968" w:type="dxa"/>
          </w:tcPr>
          <w:p w14:paraId="428A314A"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4A91AA17" w14:textId="77777777" w:rsidR="004B7094" w:rsidRPr="00D26514" w:rsidRDefault="004B7094" w:rsidP="00BB76BC">
            <w:pPr>
              <w:pStyle w:val="TableEntry"/>
              <w:rPr>
                <w:rFonts w:eastAsia="Calibri"/>
              </w:rPr>
            </w:pPr>
            <w:r w:rsidRPr="00D26514">
              <w:rPr>
                <w:rFonts w:eastAsia="Calibri"/>
              </w:rPr>
              <w:t>R: SPECT, echo, CMR</w:t>
            </w:r>
          </w:p>
          <w:p w14:paraId="513715C3" w14:textId="77777777" w:rsidR="004B7094" w:rsidRPr="00D26514" w:rsidRDefault="004B7094" w:rsidP="00BB76BC">
            <w:pPr>
              <w:pStyle w:val="TableEntry"/>
            </w:pPr>
            <w:r w:rsidRPr="00D26514">
              <w:rPr>
                <w:rFonts w:eastAsia="Calibri"/>
              </w:rPr>
              <w:t>O:CCTA</w:t>
            </w:r>
          </w:p>
        </w:tc>
        <w:tc>
          <w:tcPr>
            <w:tcW w:w="2499" w:type="dxa"/>
            <w:shd w:val="clear" w:color="auto" w:fill="auto"/>
          </w:tcPr>
          <w:p w14:paraId="494AB8C6" w14:textId="77777777" w:rsidR="004B7094" w:rsidRPr="00D26514" w:rsidRDefault="004B7094" w:rsidP="00BB76BC">
            <w:pPr>
              <w:pStyle w:val="TableEntry"/>
            </w:pPr>
            <w:r w:rsidRPr="00D26514">
              <w:t>72724002, SNOMED CT, “Morphology findings”</w:t>
            </w:r>
          </w:p>
          <w:p w14:paraId="529F6316"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1.2.840.10008.6.1.218 DICOM CID 3717 Myocardial Wall Segments</w:t>
            </w:r>
          </w:p>
        </w:tc>
        <w:tc>
          <w:tcPr>
            <w:tcW w:w="1016" w:type="dxa"/>
            <w:shd w:val="clear" w:color="auto" w:fill="auto"/>
          </w:tcPr>
          <w:p w14:paraId="47A9370E" w14:textId="77777777" w:rsidR="004B7094" w:rsidRPr="00D26514" w:rsidRDefault="004B7094" w:rsidP="00BB76BC">
            <w:pPr>
              <w:pStyle w:val="TableEntry"/>
            </w:pPr>
            <w:r w:rsidRPr="00D26514">
              <w:t>CD</w:t>
            </w:r>
          </w:p>
        </w:tc>
        <w:tc>
          <w:tcPr>
            <w:tcW w:w="1255" w:type="dxa"/>
            <w:shd w:val="clear" w:color="auto" w:fill="auto"/>
          </w:tcPr>
          <w:p w14:paraId="41B1FBC9" w14:textId="77777777" w:rsidR="004B7094" w:rsidRPr="00D26514" w:rsidRDefault="004B7094" w:rsidP="00BB76BC">
            <w:pPr>
              <w:pStyle w:val="TableEntry"/>
            </w:pPr>
            <w:r w:rsidRPr="00D26514">
              <w:t>n/a</w:t>
            </w:r>
          </w:p>
        </w:tc>
        <w:tc>
          <w:tcPr>
            <w:tcW w:w="2358" w:type="dxa"/>
            <w:shd w:val="clear" w:color="auto" w:fill="auto"/>
          </w:tcPr>
          <w:p w14:paraId="641536D8" w14:textId="0705AF44" w:rsidR="004B7094" w:rsidRPr="00D26514" w:rsidRDefault="009F5CC2" w:rsidP="00BB76BC">
            <w:pPr>
              <w:pStyle w:val="TableEntry"/>
            </w:pPr>
            <w:proofErr w:type="spellStart"/>
            <w:r w:rsidRPr="00D26514">
              <w:t>UV_MyocardiumAssessment</w:t>
            </w:r>
            <w:r w:rsidR="007D724B" w:rsidRPr="00D26514">
              <w:t>s</w:t>
            </w:r>
            <w:proofErr w:type="spellEnd"/>
            <w:r w:rsidR="00746A3D" w:rsidRPr="00D26514">
              <w:t>&gt;</w:t>
            </w:r>
          </w:p>
        </w:tc>
      </w:tr>
    </w:tbl>
    <w:p w14:paraId="3904FEBE" w14:textId="77777777" w:rsidR="004B7094" w:rsidRPr="00EA3BCB" w:rsidRDefault="007D724B" w:rsidP="0015489F">
      <w:pPr>
        <w:pStyle w:val="BodyText"/>
      </w:pPr>
      <w:r w:rsidRPr="00EA3BCB">
        <w:t>&lt;</w:t>
      </w:r>
      <w:r w:rsidR="00940FC7" w:rsidRPr="00EA3BCB">
        <w:t>e.g.,</w:t>
      </w:r>
      <w:r w:rsidRPr="00EA3BCB">
        <w:t xml:space="preserve"> </w:t>
      </w:r>
      <w:r w:rsidR="004B7094" w:rsidRPr="00EA3BCB">
        <w:t xml:space="preserve">The </w:t>
      </w:r>
      <w:r w:rsidR="004B7094" w:rsidRPr="00EA3BCB">
        <w:rPr>
          <w:rFonts w:ascii="Courier New" w:hAnsi="Courier New"/>
          <w:sz w:val="20"/>
        </w:rPr>
        <w:t>observation/value</w:t>
      </w:r>
      <w:r w:rsidR="004B7094" w:rsidRPr="00EA3BCB">
        <w:t xml:space="preserve"> MAY be a null flavor.</w:t>
      </w:r>
      <w:r w:rsidR="001055CB" w:rsidRPr="00EA3BCB">
        <w:t>&gt;</w:t>
      </w:r>
      <w:r w:rsidR="004B7094" w:rsidRPr="00EA3BCB">
        <w:t xml:space="preserve"> </w:t>
      </w:r>
    </w:p>
    <w:p w14:paraId="0FAD8B74" w14:textId="77777777" w:rsidR="004B7094" w:rsidRPr="00EA3BCB" w:rsidRDefault="007D724B" w:rsidP="0015489F">
      <w:pPr>
        <w:pStyle w:val="BodyText"/>
      </w:pPr>
      <w:r w:rsidRPr="00EA3BCB">
        <w:t>&lt;</w:t>
      </w:r>
      <w:r w:rsidR="00940FC7" w:rsidRPr="00EA3BCB">
        <w:t>e.g.,</w:t>
      </w:r>
      <w:r w:rsidR="004B7094" w:rsidRPr="00EA3BCB">
        <w:t xml:space="preserve"> morphological assessment observation MAY have a subsidiary Severity observation (</w:t>
      </w:r>
      <w:proofErr w:type="spellStart"/>
      <w:r w:rsidR="004B7094" w:rsidRPr="00EA3BCB">
        <w:t>templateID</w:t>
      </w:r>
      <w:proofErr w:type="spellEnd"/>
      <w:r w:rsidR="004B7094" w:rsidRPr="00EA3BCB">
        <w:t xml:space="preserve"> 1.3.6.1.4.1.19376.1.5.3.1.4.1 [PCC TF-2]).</w:t>
      </w:r>
      <w:r w:rsidRPr="00EA3BCB">
        <w:t>&gt;</w:t>
      </w:r>
    </w:p>
    <w:p w14:paraId="0FCB9F1C" w14:textId="77777777" w:rsidR="009612F6" w:rsidRPr="00D26514" w:rsidRDefault="009612F6" w:rsidP="00630F33">
      <w:pPr>
        <w:pStyle w:val="BodyText"/>
        <w:rPr>
          <w:lang w:eastAsia="x-none"/>
        </w:rPr>
      </w:pPr>
    </w:p>
    <w:p w14:paraId="11A3B0F8" w14:textId="77777777" w:rsidR="00983131" w:rsidRPr="00EA3BCB" w:rsidRDefault="00983131" w:rsidP="00597DB2">
      <w:pPr>
        <w:pStyle w:val="AuthorInstructions"/>
        <w:rPr>
          <w:b/>
        </w:rPr>
      </w:pPr>
      <w:r w:rsidRPr="00EA3BCB">
        <w:rPr>
          <w:b/>
        </w:rPr>
        <w:t>### End Tabular Format - Entry</w:t>
      </w:r>
    </w:p>
    <w:p w14:paraId="4FC8CB9F" w14:textId="77777777" w:rsidR="009612F6" w:rsidRPr="00D26514" w:rsidRDefault="009612F6" w:rsidP="00597DB2">
      <w:pPr>
        <w:pStyle w:val="AuthorInstructions"/>
      </w:pPr>
    </w:p>
    <w:p w14:paraId="4234377D" w14:textId="77777777" w:rsidR="00EC1DB7" w:rsidRPr="00D26514" w:rsidRDefault="00EC1DB7" w:rsidP="00597DB2">
      <w:pPr>
        <w:pStyle w:val="AuthorInstructions"/>
      </w:pPr>
    </w:p>
    <w:p w14:paraId="68418861" w14:textId="77777777" w:rsidR="00983131" w:rsidRPr="00EA3BCB" w:rsidRDefault="00983131" w:rsidP="00597DB2">
      <w:pPr>
        <w:pStyle w:val="AuthorInstructions"/>
        <w:rPr>
          <w:b/>
        </w:rPr>
      </w:pPr>
      <w:r w:rsidRPr="00EA3BCB">
        <w:rPr>
          <w:b/>
        </w:rPr>
        <w:t>### Begin Discrete Conformance Format – Entry</w:t>
      </w:r>
    </w:p>
    <w:p w14:paraId="3519E681" w14:textId="77777777" w:rsidR="00114040"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D609FE" w:rsidRPr="00D26514">
        <w:t xml:space="preserve"> The statements must be numbered, begin with SHALL/SHOULD/MAY identify the cardinality using [</w:t>
      </w:r>
      <w:proofErr w:type="spellStart"/>
      <w:r w:rsidR="00D609FE" w:rsidRPr="00D26514">
        <w:t>n..n</w:t>
      </w:r>
      <w:proofErr w:type="spellEnd"/>
      <w:r w:rsidR="00D609FE" w:rsidRPr="00D26514">
        <w:t>], the name of the element, and a subitem which described the value or source of the information.</w:t>
      </w:r>
      <w:r w:rsidRPr="00D26514">
        <w:t>&gt;</w:t>
      </w:r>
    </w:p>
    <w:p w14:paraId="3DACA09B" w14:textId="77777777" w:rsidR="00875076" w:rsidRPr="00D26514" w:rsidRDefault="00875076" w:rsidP="00875076">
      <w:pPr>
        <w:pStyle w:val="BodyText"/>
        <w:rPr>
          <w:szCs w:val="24"/>
          <w:lang w:eastAsia="x-none"/>
        </w:rPr>
      </w:pPr>
    </w:p>
    <w:p w14:paraId="229A2790" w14:textId="77777777" w:rsidR="00875076" w:rsidRPr="00D26514" w:rsidRDefault="00746A3D" w:rsidP="005B5D47">
      <w:pPr>
        <w:pStyle w:val="Heading5"/>
        <w:numPr>
          <w:ilvl w:val="0"/>
          <w:numId w:val="0"/>
        </w:numPr>
        <w:rPr>
          <w:noProof w:val="0"/>
        </w:rPr>
      </w:pPr>
      <w:bookmarkStart w:id="398" w:name="_Toc184813871"/>
      <w:bookmarkStart w:id="399" w:name="_Toc322675194"/>
      <w:bookmarkStart w:id="400" w:name="_Toc345074726"/>
      <w:bookmarkStart w:id="401" w:name="_Toc29225507"/>
      <w:bookmarkStart w:id="402" w:name="E_Problem_Observation_Cardiac_PF"/>
      <w:bookmarkStart w:id="403" w:name="E_Result_Observation_Cardiac_PF"/>
      <w:r w:rsidRPr="00D26514">
        <w:rPr>
          <w:noProof w:val="0"/>
        </w:rPr>
        <w:t>&lt;</w:t>
      </w:r>
      <w:r w:rsidR="00940FC7" w:rsidRPr="00D26514">
        <w:rPr>
          <w:noProof w:val="0"/>
        </w:rPr>
        <w:t>e.g.,</w:t>
      </w:r>
      <w:r w:rsidR="00875076" w:rsidRPr="00D26514">
        <w:rPr>
          <w:noProof w:val="0"/>
        </w:rPr>
        <w:t>6.</w:t>
      </w:r>
      <w:r w:rsidR="00AD069D" w:rsidRPr="00D26514">
        <w:rPr>
          <w:noProof w:val="0"/>
        </w:rPr>
        <w:t>3.4</w:t>
      </w:r>
      <w:r w:rsidR="00875076" w:rsidRPr="00D26514">
        <w:rPr>
          <w:noProof w:val="0"/>
        </w:rPr>
        <w:t>.E Result</w:t>
      </w:r>
      <w:bookmarkStart w:id="404" w:name="E_Problem_Observation"/>
      <w:bookmarkEnd w:id="404"/>
      <w:r w:rsidR="00875076" w:rsidRPr="00D26514">
        <w:rPr>
          <w:noProof w:val="0"/>
        </w:rPr>
        <w:t xml:space="preserve"> Observation</w:t>
      </w:r>
      <w:bookmarkStart w:id="405" w:name="CS_ProblemObservation"/>
      <w:bookmarkEnd w:id="398"/>
      <w:bookmarkEnd w:id="405"/>
      <w:r w:rsidR="00875076" w:rsidRPr="00D26514">
        <w:rPr>
          <w:noProof w:val="0"/>
        </w:rPr>
        <w:t xml:space="preserve"> - Cardiac</w:t>
      </w:r>
      <w:bookmarkEnd w:id="399"/>
      <w:bookmarkEnd w:id="400"/>
      <w:bookmarkEnd w:id="401"/>
    </w:p>
    <w:bookmarkEnd w:id="402"/>
    <w:bookmarkEnd w:id="403"/>
    <w:p w14:paraId="0EEC7D35" w14:textId="77777777" w:rsidR="00875076" w:rsidRPr="00D26514" w:rsidRDefault="00875076" w:rsidP="00EA3BCB">
      <w:pPr>
        <w:pStyle w:val="BodyText"/>
        <w:ind w:left="720"/>
      </w:pPr>
      <w:r w:rsidRPr="00EA3BCB">
        <w:rPr>
          <w:rFonts w:ascii="Courier New" w:hAnsi="Courier New"/>
          <w:sz w:val="20"/>
        </w:rPr>
        <w:t xml:space="preserve">[observation: </w:t>
      </w:r>
      <w:proofErr w:type="spellStart"/>
      <w:r w:rsidRPr="00EA3BCB">
        <w:rPr>
          <w:rFonts w:ascii="Courier New" w:hAnsi="Courier New"/>
          <w:sz w:val="20"/>
        </w:rPr>
        <w:t>templateId</w:t>
      </w:r>
      <w:proofErr w:type="spellEnd"/>
      <w:r w:rsidRPr="00EA3BCB">
        <w:rPr>
          <w:rFonts w:ascii="Courier New" w:hAnsi="Courier New"/>
          <w:sz w:val="20"/>
        </w:rPr>
        <w:t xml:space="preserve"> 1.3.6.1.4.1.19376.1.4.1.4.16</w:t>
      </w:r>
      <w:r w:rsidRPr="00EA3BCB" w:rsidDel="004B63D0">
        <w:rPr>
          <w:rFonts w:ascii="Courier New" w:hAnsi="Courier New"/>
          <w:sz w:val="20"/>
        </w:rPr>
        <w:t xml:space="preserve"> </w:t>
      </w:r>
      <w:r w:rsidRPr="00EA3BCB">
        <w:rPr>
          <w:rFonts w:ascii="Courier New" w:hAnsi="Courier New"/>
          <w:sz w:val="20"/>
        </w:rPr>
        <w:t>(open)]</w:t>
      </w:r>
    </w:p>
    <w:p w14:paraId="218C0F15" w14:textId="77777777" w:rsidR="00875076" w:rsidRPr="00D26514" w:rsidRDefault="00875076" w:rsidP="00EA3BCB">
      <w:pPr>
        <w:pStyle w:val="BodyText"/>
        <w:ind w:left="720"/>
      </w:pPr>
      <w:r w:rsidRPr="00D26514">
        <w:lastRenderedPageBreak/>
        <w:t>A result observation is a clinical statement that a clinician has noted during the Cath Lab procedure</w:t>
      </w:r>
      <w:r w:rsidR="00887E40" w:rsidRPr="00D26514">
        <w:t xml:space="preserve">. </w:t>
      </w:r>
      <w:r w:rsidRPr="00D26514">
        <w:t>This entry is used to describe the specific procedure findings that were observed during the specific Cath Lab procedure</w:t>
      </w:r>
      <w:r w:rsidR="00887E40" w:rsidRPr="00D26514">
        <w:t xml:space="preserve">. </w:t>
      </w:r>
    </w:p>
    <w:p w14:paraId="152B4E48" w14:textId="77777777" w:rsidR="00875076" w:rsidRPr="00D26514" w:rsidRDefault="00875076" w:rsidP="00EA3BCB">
      <w:pPr>
        <w:pStyle w:val="BodyText"/>
      </w:pPr>
      <w:r w:rsidRPr="00D26514">
        <w:t xml:space="preserve">The specific result observations are defined in </w:t>
      </w:r>
      <w:r w:rsidRPr="00D26514">
        <w:rPr>
          <w:rFonts w:ascii="Courier New" w:hAnsi="Courier New" w:cs="Courier New"/>
          <w:sz w:val="20"/>
        </w:rPr>
        <w:t>1.3.6.1.4.1.19376.1.4.1.5.38</w:t>
      </w:r>
      <w:r w:rsidRPr="00EA3BCB">
        <w:t xml:space="preserve"> </w:t>
      </w:r>
      <w:r w:rsidRPr="00D26514">
        <w:t>Procedure Findings Constraints/</w:t>
      </w:r>
      <w:proofErr w:type="spellStart"/>
      <w:r w:rsidRPr="00D26514">
        <w:t>ValueSet</w:t>
      </w:r>
      <w:proofErr w:type="spellEnd"/>
      <w:r w:rsidR="00887E40" w:rsidRPr="00D26514">
        <w:t xml:space="preserve">. </w:t>
      </w:r>
    </w:p>
    <w:p w14:paraId="3966D5BB" w14:textId="77777777" w:rsidR="00875076" w:rsidRPr="00D26514" w:rsidRDefault="00875076" w:rsidP="00875076"/>
    <w:p w14:paraId="39223BE7"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classCode</w:t>
      </w:r>
      <w:proofErr w:type="spellEnd"/>
      <w:r w:rsidRPr="00D26514">
        <w:t>=</w:t>
      </w:r>
      <w:r w:rsidRPr="00D26514">
        <w:rPr>
          <w:rStyle w:val="XMLname"/>
        </w:rPr>
        <w:t>"OBS"</w:t>
      </w:r>
      <w:r w:rsidRPr="00D26514">
        <w:t xml:space="preserve"> Observation (</w:t>
      </w:r>
      <w:proofErr w:type="spellStart"/>
      <w:r w:rsidRPr="00D26514">
        <w:t>CodeSystem</w:t>
      </w:r>
      <w:proofErr w:type="spellEnd"/>
      <w:r w:rsidRPr="00D26514">
        <w:t xml:space="preserve">: </w:t>
      </w:r>
      <w:r w:rsidRPr="00D26514">
        <w:rPr>
          <w:rStyle w:val="XMLname"/>
        </w:rPr>
        <w:t>HL7ActClass 2.16.840.1.113883.5.6</w:t>
      </w:r>
      <w:r w:rsidRPr="00D26514">
        <w:t>)</w:t>
      </w:r>
      <w:bookmarkStart w:id="406" w:name="C_7130"/>
      <w:bookmarkEnd w:id="406"/>
      <w:r w:rsidRPr="00D26514">
        <w:t xml:space="preserve"> (CONF:7130).</w:t>
      </w:r>
    </w:p>
    <w:p w14:paraId="7160E601"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moodCode</w:t>
      </w:r>
      <w:proofErr w:type="spellEnd"/>
      <w:r w:rsidRPr="00D26514">
        <w:t>=</w:t>
      </w:r>
      <w:r w:rsidRPr="00D26514">
        <w:rPr>
          <w:rStyle w:val="XMLname"/>
        </w:rPr>
        <w:t>"EVN"</w:t>
      </w:r>
      <w:r w:rsidRPr="00D26514">
        <w:t xml:space="preserve"> Event (</w:t>
      </w:r>
      <w:proofErr w:type="spellStart"/>
      <w:r w:rsidRPr="00D26514">
        <w:t>CodeSystem</w:t>
      </w:r>
      <w:proofErr w:type="spellEnd"/>
      <w:r w:rsidRPr="00D26514">
        <w:t xml:space="preserve">: </w:t>
      </w:r>
      <w:proofErr w:type="spellStart"/>
      <w:r w:rsidRPr="00D26514">
        <w:rPr>
          <w:rStyle w:val="XMLname"/>
        </w:rPr>
        <w:t>ActMood</w:t>
      </w:r>
      <w:proofErr w:type="spellEnd"/>
      <w:r w:rsidRPr="00D26514">
        <w:rPr>
          <w:rStyle w:val="XMLname"/>
        </w:rPr>
        <w:t xml:space="preserve"> 2.16.840.1.113883.5.1001</w:t>
      </w:r>
      <w:r w:rsidRPr="00D26514">
        <w:t>)</w:t>
      </w:r>
      <w:bookmarkStart w:id="407" w:name="C_7131"/>
      <w:bookmarkEnd w:id="407"/>
      <w:r w:rsidRPr="00D26514">
        <w:t xml:space="preserve"> (CONF:7131).</w:t>
      </w:r>
    </w:p>
    <w:p w14:paraId="2D64B371"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proofErr w:type="spellStart"/>
      <w:r w:rsidRPr="00D26514">
        <w:rPr>
          <w:rStyle w:val="XMLnameBold"/>
        </w:rPr>
        <w:t>templateId</w:t>
      </w:r>
      <w:proofErr w:type="spellEnd"/>
      <w:r w:rsidRPr="00D26514">
        <w:t xml:space="preserve"> (CONF:7136) such that it</w:t>
      </w:r>
    </w:p>
    <w:p w14:paraId="0B44D24B" w14:textId="77777777" w:rsidR="00875076" w:rsidRPr="00D26514" w:rsidRDefault="00875076" w:rsidP="00736B5B">
      <w:pPr>
        <w:numPr>
          <w:ilvl w:val="1"/>
          <w:numId w:val="15"/>
        </w:numPr>
        <w:spacing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"2.16.840.1.113883.10.20.22.4.2"</w:t>
      </w:r>
      <w:r w:rsidRPr="00D26514">
        <w:t xml:space="preserve"> (CONF:9138).</w:t>
      </w:r>
    </w:p>
    <w:p w14:paraId="6A442B5C"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at least one [1..*] </w:t>
      </w:r>
      <w:r w:rsidRPr="00D26514">
        <w:rPr>
          <w:rStyle w:val="XMLnameBold"/>
        </w:rPr>
        <w:t>id</w:t>
      </w:r>
      <w:r w:rsidRPr="00D26514">
        <w:t xml:space="preserve"> (CONF:7137).</w:t>
      </w:r>
    </w:p>
    <w:p w14:paraId="54405764" w14:textId="77777777" w:rsidR="00875076" w:rsidRPr="00D26514" w:rsidRDefault="00875076" w:rsidP="00EA3BCB">
      <w:pPr>
        <w:numPr>
          <w:ilvl w:val="1"/>
          <w:numId w:val="15"/>
        </w:numPr>
        <w:spacing w:after="40" w:line="260" w:lineRule="exact"/>
      </w:pPr>
      <w:r w:rsidRPr="00D26514">
        <w:t>The first id represents this specific globally unique result observation.</w:t>
      </w:r>
    </w:p>
    <w:p w14:paraId="4365718B" w14:textId="77777777" w:rsidR="00875076" w:rsidRPr="00D26514" w:rsidRDefault="00875076" w:rsidP="00EA3BCB">
      <w:pPr>
        <w:numPr>
          <w:ilvl w:val="1"/>
          <w:numId w:val="15"/>
        </w:numPr>
        <w:spacing w:after="40" w:line="260" w:lineRule="exact"/>
      </w:pPr>
      <w:r w:rsidRPr="00D26514">
        <w:t>The second id represents the lesion ID which should</w:t>
      </w:r>
      <w:r w:rsidR="005F3FB5" w:rsidRPr="00D26514">
        <w:t xml:space="preserve"> </w:t>
      </w:r>
      <w:r w:rsidRPr="00D26514">
        <w:t xml:space="preserve">be an assigned numeric code that identifies lesions within a specific </w:t>
      </w:r>
      <w:proofErr w:type="spellStart"/>
      <w:r w:rsidRPr="00D26514">
        <w:t>targetSiteCode.This</w:t>
      </w:r>
      <w:proofErr w:type="spellEnd"/>
      <w:r w:rsidRPr="00D26514">
        <w:t xml:space="preserve"> lesion ID is used to link lesion specific data in this Result Observation – Cardiac with Procedure Activity Procedure - Cardiac.</w:t>
      </w:r>
    </w:p>
    <w:p w14:paraId="25C1AFA6"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r w:rsidRPr="00D26514">
        <w:rPr>
          <w:rStyle w:val="XMLnameBold"/>
        </w:rPr>
        <w:t>code</w:t>
      </w:r>
      <w:r w:rsidRPr="00D26514">
        <w:t xml:space="preserve"> (CONF:7133).</w:t>
      </w:r>
    </w:p>
    <w:p w14:paraId="127C3818" w14:textId="77777777" w:rsidR="00875076" w:rsidRPr="00D26514" w:rsidRDefault="00875076" w:rsidP="00736B5B">
      <w:pPr>
        <w:numPr>
          <w:ilvl w:val="1"/>
          <w:numId w:val="15"/>
        </w:numPr>
        <w:spacing w:after="40" w:line="260" w:lineRule="exact"/>
      </w:pPr>
      <w:r w:rsidRPr="00EA3BCB">
        <w:rPr>
          <w:rStyle w:val="BodyTextChar"/>
          <w:sz w:val="20"/>
        </w:rPr>
        <w:t>SHOULD</w:t>
      </w:r>
      <w:r w:rsidRPr="00D26514">
        <w:t xml:space="preserve"> be from LOINC (</w:t>
      </w:r>
      <w:proofErr w:type="spellStart"/>
      <w:r w:rsidRPr="00D26514">
        <w:t>CodeSystem</w:t>
      </w:r>
      <w:proofErr w:type="spellEnd"/>
      <w:r w:rsidRPr="00D26514">
        <w:t>: 2.16.840.1.113883.6.1) or SNOMED CT (Value Set: 1.3.6.1.4.1.19376.1.4.1.5.38) (CONF:7166-CRC).</w:t>
      </w:r>
    </w:p>
    <w:p w14:paraId="42809A74" w14:textId="77777777" w:rsidR="00875076" w:rsidRPr="00D26514" w:rsidRDefault="00875076" w:rsidP="00736B5B">
      <w:pPr>
        <w:numPr>
          <w:ilvl w:val="0"/>
          <w:numId w:val="15"/>
        </w:numPr>
        <w:spacing w:after="40" w:line="260" w:lineRule="exact"/>
      </w:pPr>
      <w:r w:rsidRPr="00EA3BCB">
        <w:rPr>
          <w:rStyle w:val="BodyTextChar"/>
          <w:sz w:val="20"/>
        </w:rPr>
        <w:t>SHOULD</w:t>
      </w:r>
      <w:r w:rsidRPr="00D26514">
        <w:t xml:space="preserve"> contain zero or one [0..1] </w:t>
      </w:r>
      <w:r w:rsidRPr="00D26514">
        <w:rPr>
          <w:rStyle w:val="XMLnameBold"/>
        </w:rPr>
        <w:t>text</w:t>
      </w:r>
      <w:r w:rsidRPr="00D26514">
        <w:t xml:space="preserve"> (CONF:7138).</w:t>
      </w:r>
    </w:p>
    <w:p w14:paraId="5AB234A6" w14:textId="77777777" w:rsidR="00875076" w:rsidRPr="00D26514" w:rsidRDefault="00875076" w:rsidP="00736B5B">
      <w:pPr>
        <w:numPr>
          <w:ilvl w:val="1"/>
          <w:numId w:val="15"/>
        </w:numPr>
        <w:spacing w:after="40" w:line="260" w:lineRule="exact"/>
      </w:pPr>
      <w:r w:rsidRPr="00D26514">
        <w:t xml:space="preserve">The text, if present, </w:t>
      </w:r>
      <w:r w:rsidRPr="00EA3BCB">
        <w:rPr>
          <w:rStyle w:val="BodyTextChar"/>
          <w:sz w:val="20"/>
        </w:rPr>
        <w:t>SHOULD</w:t>
      </w:r>
      <w:r w:rsidRPr="00D26514">
        <w:t xml:space="preserve"> contain zero or one [0..1] </w:t>
      </w:r>
      <w:r w:rsidRPr="00D26514">
        <w:rPr>
          <w:rStyle w:val="XMLnameBold"/>
        </w:rPr>
        <w:t>reference/@value</w:t>
      </w:r>
      <w:r w:rsidRPr="00D26514">
        <w:t xml:space="preserve"> (CONF:7139).</w:t>
      </w:r>
    </w:p>
    <w:p w14:paraId="019A9C59" w14:textId="77777777" w:rsidR="00875076" w:rsidRPr="00D26514" w:rsidRDefault="00875076" w:rsidP="00736B5B">
      <w:pPr>
        <w:numPr>
          <w:ilvl w:val="2"/>
          <w:numId w:val="15"/>
        </w:numPr>
        <w:spacing w:after="40" w:line="260" w:lineRule="exact"/>
      </w:pPr>
      <w:r w:rsidRPr="00D26514">
        <w:t xml:space="preserve">This reference/@value </w:t>
      </w:r>
      <w:r w:rsidRPr="00EA3BCB">
        <w:rPr>
          <w:rStyle w:val="BodyTextChar"/>
          <w:sz w:val="20"/>
        </w:rPr>
        <w:t>SHALL</w:t>
      </w:r>
      <w:r w:rsidRPr="00D26514">
        <w:t xml:space="preserve"> begin with a '#' and </w:t>
      </w:r>
      <w:r w:rsidRPr="00EA3BCB">
        <w:rPr>
          <w:rStyle w:val="BodyTextChar"/>
          <w:sz w:val="20"/>
        </w:rPr>
        <w:t>SHALL</w:t>
      </w:r>
      <w:r w:rsidRPr="00D26514">
        <w:t xml:space="preserve"> point to its corresponding narrative (using the approach defined in CDA Release 2, section 4.3.5.1) (CONF:9119).</w:t>
      </w:r>
    </w:p>
    <w:p w14:paraId="236CC638"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proofErr w:type="spellStart"/>
      <w:r w:rsidRPr="00D26514">
        <w:rPr>
          <w:rStyle w:val="XMLnameBold"/>
        </w:rPr>
        <w:t>statusCode</w:t>
      </w:r>
      <w:proofErr w:type="spellEnd"/>
      <w:r w:rsidRPr="00D26514">
        <w:t>=</w:t>
      </w:r>
      <w:r w:rsidRPr="00D26514">
        <w:rPr>
          <w:rStyle w:val="XMLname"/>
        </w:rPr>
        <w:t>"completed"</w:t>
      </w:r>
      <w:r w:rsidRPr="00D26514">
        <w:t xml:space="preserve"> Completed (</w:t>
      </w:r>
      <w:proofErr w:type="spellStart"/>
      <w:r w:rsidRPr="00D26514">
        <w:t>CodeSystem</w:t>
      </w:r>
      <w:proofErr w:type="spellEnd"/>
      <w:r w:rsidRPr="00D26514">
        <w:t xml:space="preserve">: </w:t>
      </w:r>
      <w:proofErr w:type="spellStart"/>
      <w:r w:rsidRPr="00D26514">
        <w:rPr>
          <w:rStyle w:val="XMLname"/>
        </w:rPr>
        <w:t>ActStatus</w:t>
      </w:r>
      <w:proofErr w:type="spellEnd"/>
      <w:r w:rsidRPr="00D26514">
        <w:rPr>
          <w:rStyle w:val="XMLname"/>
        </w:rPr>
        <w:t xml:space="preserve"> 2.16.840.1.113883.5.14</w:t>
      </w:r>
      <w:r w:rsidRPr="00D26514">
        <w:t>)</w:t>
      </w:r>
      <w:bookmarkStart w:id="408" w:name="C_7134"/>
      <w:bookmarkEnd w:id="408"/>
      <w:r w:rsidRPr="00D26514">
        <w:t xml:space="preserve"> (CONF:7134).</w:t>
      </w:r>
    </w:p>
    <w:p w14:paraId="1EFD1B8D"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proofErr w:type="spellStart"/>
      <w:r w:rsidRPr="00D26514">
        <w:rPr>
          <w:rStyle w:val="XMLnameBold"/>
        </w:rPr>
        <w:t>effectiveTime</w:t>
      </w:r>
      <w:proofErr w:type="spellEnd"/>
      <w:r w:rsidRPr="00D26514">
        <w:t xml:space="preserve"> (CONF:7140).</w:t>
      </w:r>
    </w:p>
    <w:p w14:paraId="6F16C0F5" w14:textId="77777777" w:rsidR="00875076" w:rsidRPr="00D26514" w:rsidRDefault="00875076" w:rsidP="00736B5B">
      <w:pPr>
        <w:numPr>
          <w:ilvl w:val="1"/>
          <w:numId w:val="15"/>
        </w:numPr>
        <w:spacing w:after="40" w:line="260" w:lineRule="exact"/>
      </w:pPr>
      <w:r w:rsidRPr="00D26514">
        <w:t>represents clinically effective time of the measurement, which may be when the measurement was performed (e.g., a BP measurement), or may be when sample was taken (and measured some time afterwards) (CONF:7141).</w:t>
      </w:r>
    </w:p>
    <w:p w14:paraId="56F55932"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r w:rsidRPr="00D26514">
        <w:rPr>
          <w:rStyle w:val="XMLnameBold"/>
        </w:rPr>
        <w:t>value</w:t>
      </w:r>
      <w:r w:rsidRPr="00D26514">
        <w:t xml:space="preserve"> with @</w:t>
      </w:r>
      <w:proofErr w:type="spellStart"/>
      <w:r w:rsidRPr="00D26514">
        <w:t>xsi:type</w:t>
      </w:r>
      <w:proofErr w:type="spellEnd"/>
      <w:r w:rsidRPr="00D26514">
        <w:t>="ANY" (CONF:7143).</w:t>
      </w:r>
    </w:p>
    <w:p w14:paraId="1D6BC1D6" w14:textId="77777777" w:rsidR="00875076" w:rsidRPr="00D26514" w:rsidRDefault="00875076" w:rsidP="00736B5B">
      <w:pPr>
        <w:numPr>
          <w:ilvl w:val="0"/>
          <w:numId w:val="15"/>
        </w:numPr>
        <w:spacing w:after="40" w:line="260" w:lineRule="exact"/>
      </w:pPr>
      <w:r w:rsidRPr="00EA3BCB">
        <w:rPr>
          <w:rStyle w:val="BodyTextChar"/>
          <w:sz w:val="20"/>
        </w:rPr>
        <w:t>SHOULD</w:t>
      </w:r>
      <w:r w:rsidRPr="00D26514">
        <w:t xml:space="preserve"> contain zero or more [0..*] </w:t>
      </w:r>
      <w:proofErr w:type="spellStart"/>
      <w:r w:rsidRPr="00D26514">
        <w:rPr>
          <w:rStyle w:val="XMLnameBold"/>
        </w:rPr>
        <w:t>interpretationCode</w:t>
      </w:r>
      <w:proofErr w:type="spellEnd"/>
      <w:r w:rsidRPr="00D26514">
        <w:t xml:space="preserve"> (CONF:7147)</w:t>
      </w:r>
      <w:r w:rsidR="00887E40" w:rsidRPr="00D26514">
        <w:t xml:space="preserve">. </w:t>
      </w:r>
    </w:p>
    <w:p w14:paraId="49F7ED15" w14:textId="77777777" w:rsidR="00875076" w:rsidRPr="00D26514" w:rsidRDefault="00875076" w:rsidP="00736B5B">
      <w:pPr>
        <w:numPr>
          <w:ilvl w:val="0"/>
          <w:numId w:val="15"/>
        </w:numPr>
        <w:spacing w:after="40" w:line="260" w:lineRule="exact"/>
      </w:pPr>
      <w:r w:rsidRPr="00EA3BCB">
        <w:rPr>
          <w:rStyle w:val="BodyTextChar"/>
          <w:sz w:val="20"/>
        </w:rPr>
        <w:t>MAY</w:t>
      </w:r>
      <w:r w:rsidRPr="00D26514">
        <w:t xml:space="preserve"> contain zero or one [0..1] </w:t>
      </w:r>
      <w:proofErr w:type="spellStart"/>
      <w:r w:rsidRPr="00D26514">
        <w:rPr>
          <w:rStyle w:val="XMLnameBold"/>
        </w:rPr>
        <w:t>methodCode</w:t>
      </w:r>
      <w:proofErr w:type="spellEnd"/>
      <w:r w:rsidRPr="00D26514">
        <w:t xml:space="preserve"> (CONF:7148).</w:t>
      </w:r>
    </w:p>
    <w:p w14:paraId="474F1D43" w14:textId="77777777" w:rsidR="00875076" w:rsidRPr="00D26514" w:rsidRDefault="00875076" w:rsidP="00736B5B">
      <w:pPr>
        <w:numPr>
          <w:ilvl w:val="0"/>
          <w:numId w:val="15"/>
        </w:numPr>
        <w:spacing w:after="40" w:line="260" w:lineRule="exact"/>
      </w:pPr>
      <w:r w:rsidRPr="00EA3BCB">
        <w:rPr>
          <w:rStyle w:val="BodyTextChar"/>
          <w:sz w:val="20"/>
        </w:rPr>
        <w:t>MAY</w:t>
      </w:r>
      <w:r w:rsidRPr="00D26514">
        <w:t xml:space="preserve"> contain zero or one [0..1] </w:t>
      </w:r>
      <w:proofErr w:type="spellStart"/>
      <w:r w:rsidRPr="00D26514">
        <w:rPr>
          <w:rStyle w:val="XMLnameBold"/>
        </w:rPr>
        <w:t>targetSiteCode</w:t>
      </w:r>
      <w:proofErr w:type="spellEnd"/>
      <w:r w:rsidRPr="00D26514">
        <w:t xml:space="preserve"> </w:t>
      </w:r>
      <w:r w:rsidRPr="00EA3BCB">
        <w:rPr>
          <w:rStyle w:val="BodyTextChar"/>
        </w:rPr>
        <w:t>(CONF:7153).</w:t>
      </w:r>
    </w:p>
    <w:p w14:paraId="41227CFD" w14:textId="77777777" w:rsidR="00875076" w:rsidRPr="00D26514" w:rsidRDefault="00875076" w:rsidP="00736B5B">
      <w:pPr>
        <w:numPr>
          <w:ilvl w:val="1"/>
          <w:numId w:val="15"/>
        </w:numPr>
        <w:spacing w:after="40" w:line="260" w:lineRule="exact"/>
      </w:pPr>
      <w:r w:rsidRPr="00D26514">
        <w:t xml:space="preserve">The </w:t>
      </w:r>
      <w:proofErr w:type="spellStart"/>
      <w:r w:rsidRPr="00D26514">
        <w:t>targetSiteCode</w:t>
      </w:r>
      <w:proofErr w:type="spellEnd"/>
      <w:r w:rsidRPr="00D26514">
        <w:t xml:space="preserve">, if present, </w:t>
      </w:r>
      <w:r w:rsidRPr="00EA3BCB">
        <w:rPr>
          <w:rStyle w:val="BodyTextChar"/>
          <w:sz w:val="20"/>
        </w:rPr>
        <w:t>SHALL</w:t>
      </w:r>
      <w:r w:rsidRPr="00D26514">
        <w:t xml:space="preserve"> contain exactly one [1..1] </w:t>
      </w:r>
      <w:r w:rsidRPr="00D26514">
        <w:rPr>
          <w:rStyle w:val="XMLnameBold"/>
        </w:rPr>
        <w:t>code</w:t>
      </w:r>
      <w:r w:rsidRPr="00D26514">
        <w:t xml:space="preserve"> where the @code </w:t>
      </w:r>
      <w:r w:rsidRPr="00EA3BCB">
        <w:rPr>
          <w:rStyle w:val="BodyTextChar"/>
          <w:sz w:val="20"/>
        </w:rPr>
        <w:t>SHALL</w:t>
      </w:r>
      <w:r w:rsidRPr="00D26514">
        <w:t xml:space="preserve"> be selected from </w:t>
      </w:r>
      <w:proofErr w:type="spellStart"/>
      <w:r w:rsidRPr="00D26514">
        <w:t>ValueSet</w:t>
      </w:r>
      <w:proofErr w:type="spellEnd"/>
      <w:r w:rsidRPr="00D26514">
        <w:t xml:space="preserve"> </w:t>
      </w:r>
      <w:r w:rsidRPr="00D26514">
        <w:rPr>
          <w:rFonts w:ascii="Courier New" w:hAnsi="Courier New" w:cs="Courier New"/>
          <w:sz w:val="20"/>
        </w:rPr>
        <w:t>Body Site</w:t>
      </w:r>
      <w:r w:rsidR="005F3FB5" w:rsidRPr="00D26514">
        <w:rPr>
          <w:rFonts w:ascii="Courier New" w:hAnsi="Courier New" w:cs="Courier New"/>
          <w:sz w:val="20"/>
        </w:rPr>
        <w:t xml:space="preserve"> </w:t>
      </w:r>
      <w:r w:rsidRPr="00D26514">
        <w:rPr>
          <w:rFonts w:ascii="Courier New" w:hAnsi="Courier New" w:cs="TimesNewRomanPSMT"/>
          <w:sz w:val="20"/>
        </w:rPr>
        <w:t xml:space="preserve">1.3.6.1.4.1.19376.1.4.1.5.32 </w:t>
      </w:r>
      <w:r w:rsidRPr="00EA3BCB">
        <w:rPr>
          <w:rStyle w:val="BodyTextChar"/>
          <w:sz w:val="20"/>
        </w:rPr>
        <w:t>STATIC</w:t>
      </w:r>
      <w:r w:rsidRPr="00D26514">
        <w:t xml:space="preserve"> (CONF:CRC).</w:t>
      </w:r>
    </w:p>
    <w:p w14:paraId="6321D418" w14:textId="77777777" w:rsidR="00875076" w:rsidRPr="00D26514" w:rsidRDefault="00875076" w:rsidP="00736B5B">
      <w:pPr>
        <w:numPr>
          <w:ilvl w:val="0"/>
          <w:numId w:val="15"/>
        </w:numPr>
        <w:spacing w:after="40" w:line="260" w:lineRule="exact"/>
      </w:pPr>
      <w:r w:rsidRPr="00EA3BCB">
        <w:rPr>
          <w:rStyle w:val="BodyTextChar"/>
          <w:sz w:val="20"/>
        </w:rPr>
        <w:t>MAY</w:t>
      </w:r>
      <w:r w:rsidRPr="00D26514">
        <w:t xml:space="preserve"> contain zero or one [0..1] </w:t>
      </w:r>
      <w:r w:rsidRPr="00D26514">
        <w:rPr>
          <w:rStyle w:val="XMLnameBold"/>
        </w:rPr>
        <w:t>author</w:t>
      </w:r>
      <w:r w:rsidRPr="00D26514">
        <w:t xml:space="preserve"> (CONF:7149).</w:t>
      </w:r>
    </w:p>
    <w:p w14:paraId="23D282EC" w14:textId="77777777" w:rsidR="00875076" w:rsidRPr="00D26514" w:rsidRDefault="00875076" w:rsidP="00736B5B">
      <w:pPr>
        <w:numPr>
          <w:ilvl w:val="0"/>
          <w:numId w:val="15"/>
        </w:numPr>
        <w:spacing w:after="40" w:line="260" w:lineRule="exact"/>
      </w:pPr>
      <w:r w:rsidRPr="00EA3BCB">
        <w:rPr>
          <w:rStyle w:val="BodyTextChar"/>
          <w:sz w:val="20"/>
        </w:rPr>
        <w:lastRenderedPageBreak/>
        <w:t>SHOULD</w:t>
      </w:r>
      <w:r w:rsidRPr="00D26514">
        <w:t xml:space="preserve"> contain zero or more [0..*] </w:t>
      </w:r>
      <w:proofErr w:type="spellStart"/>
      <w:r w:rsidRPr="00D26514">
        <w:rPr>
          <w:rStyle w:val="XMLnameBold"/>
        </w:rPr>
        <w:t>referenceRange</w:t>
      </w:r>
      <w:proofErr w:type="spellEnd"/>
      <w:r w:rsidRPr="00D26514">
        <w:t xml:space="preserve"> (CONF:7150).</w:t>
      </w:r>
    </w:p>
    <w:p w14:paraId="5DF56848" w14:textId="77777777" w:rsidR="00875076" w:rsidRPr="00D26514" w:rsidRDefault="00875076" w:rsidP="00736B5B">
      <w:pPr>
        <w:numPr>
          <w:ilvl w:val="1"/>
          <w:numId w:val="15"/>
        </w:numPr>
        <w:spacing w:after="40" w:line="260" w:lineRule="exact"/>
      </w:pPr>
      <w:r w:rsidRPr="00D26514">
        <w:t xml:space="preserve">The </w:t>
      </w:r>
      <w:proofErr w:type="spellStart"/>
      <w:r w:rsidRPr="00D26514">
        <w:t>referenceRange</w:t>
      </w:r>
      <w:proofErr w:type="spellEnd"/>
      <w:r w:rsidRPr="00D26514">
        <w:t xml:space="preserve">, if present, </w:t>
      </w:r>
      <w:r w:rsidRPr="00EA3BCB">
        <w:rPr>
          <w:rStyle w:val="BodyTextChar"/>
          <w:sz w:val="20"/>
        </w:rPr>
        <w:t>SHALL</w:t>
      </w:r>
      <w:r w:rsidRPr="00D26514">
        <w:t xml:space="preserve"> contain exactly one [1..1] </w:t>
      </w:r>
      <w:proofErr w:type="spellStart"/>
      <w:r w:rsidRPr="00D26514">
        <w:rPr>
          <w:rStyle w:val="XMLnameBold"/>
        </w:rPr>
        <w:t>observationRange</w:t>
      </w:r>
      <w:proofErr w:type="spellEnd"/>
      <w:r w:rsidRPr="00D26514">
        <w:t xml:space="preserve"> (CONF:7151).</w:t>
      </w:r>
    </w:p>
    <w:p w14:paraId="2AAE761D" w14:textId="77777777" w:rsidR="00875076" w:rsidRPr="00D26514" w:rsidRDefault="00875076" w:rsidP="00736B5B">
      <w:pPr>
        <w:numPr>
          <w:ilvl w:val="2"/>
          <w:numId w:val="15"/>
        </w:numPr>
        <w:spacing w:after="40" w:line="260" w:lineRule="exact"/>
      </w:pPr>
      <w:r w:rsidRPr="00D26514">
        <w:t xml:space="preserve">This </w:t>
      </w:r>
      <w:proofErr w:type="spellStart"/>
      <w:r w:rsidRPr="00D26514">
        <w:t>observationRange</w:t>
      </w:r>
      <w:proofErr w:type="spellEnd"/>
      <w:r w:rsidRPr="00D26514">
        <w:t xml:space="preserve"> </w:t>
      </w:r>
      <w:r w:rsidRPr="00EA3BCB">
        <w:rPr>
          <w:rStyle w:val="BodyTextChar"/>
          <w:sz w:val="20"/>
        </w:rPr>
        <w:t>SHALL NOT</w:t>
      </w:r>
      <w:r w:rsidRPr="00D26514">
        <w:t xml:space="preserve"> contain [0..0] </w:t>
      </w:r>
      <w:r w:rsidRPr="00D26514">
        <w:rPr>
          <w:rStyle w:val="XMLnameBold"/>
        </w:rPr>
        <w:t>code</w:t>
      </w:r>
      <w:r w:rsidRPr="00D26514">
        <w:t xml:space="preserve"> (CONF:7152).</w:t>
      </w:r>
    </w:p>
    <w:p w14:paraId="01F5F5DB" w14:textId="77777777" w:rsidR="00875076" w:rsidRPr="00D26514" w:rsidRDefault="00875076" w:rsidP="00736B5B">
      <w:pPr>
        <w:numPr>
          <w:ilvl w:val="0"/>
          <w:numId w:val="15"/>
        </w:numPr>
        <w:spacing w:after="40" w:line="260" w:lineRule="exact"/>
      </w:pPr>
      <w:r w:rsidRPr="00EA3BCB">
        <w:rPr>
          <w:rStyle w:val="BodyTextChar"/>
          <w:sz w:val="20"/>
        </w:rPr>
        <w:t>SHOULD</w:t>
      </w:r>
      <w:r w:rsidRPr="00D26514">
        <w:t xml:space="preserve"> contain zero or one [0..1] </w:t>
      </w:r>
      <w:proofErr w:type="spellStart"/>
      <w:r w:rsidRPr="00D26514">
        <w:rPr>
          <w:rStyle w:val="XMLnameBold"/>
        </w:rPr>
        <w:t>entryRelationship</w:t>
      </w:r>
      <w:proofErr w:type="spellEnd"/>
      <w:r w:rsidRPr="00D26514">
        <w:t xml:space="preserve"> (CONF:CRC-xxx) such that it</w:t>
      </w:r>
    </w:p>
    <w:p w14:paraId="53E57254" w14:textId="77777777" w:rsidR="00875076" w:rsidRPr="00D26514" w:rsidRDefault="00875076" w:rsidP="00736B5B">
      <w:pPr>
        <w:numPr>
          <w:ilvl w:val="1"/>
          <w:numId w:val="15"/>
        </w:numPr>
        <w:spacing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typeCode</w:t>
      </w:r>
      <w:proofErr w:type="spellEnd"/>
      <w:r w:rsidRPr="00D26514">
        <w:t>=</w:t>
      </w:r>
      <w:r w:rsidRPr="00D26514">
        <w:rPr>
          <w:rStyle w:val="XMLname"/>
        </w:rPr>
        <w:t>"SUBJ"</w:t>
      </w:r>
      <w:r w:rsidRPr="00D26514">
        <w:t xml:space="preserve"> Has subject (</w:t>
      </w:r>
      <w:proofErr w:type="spellStart"/>
      <w:r w:rsidRPr="00D26514">
        <w:t>CodeSystem</w:t>
      </w:r>
      <w:proofErr w:type="spellEnd"/>
      <w:r w:rsidRPr="00D26514">
        <w:t xml:space="preserve">: </w:t>
      </w:r>
      <w:r w:rsidRPr="00D26514">
        <w:rPr>
          <w:rStyle w:val="XMLname"/>
        </w:rPr>
        <w:t>HL7ActRelationshipType 2.16.840.1.113883.5.1002</w:t>
      </w:r>
      <w:r w:rsidRPr="00D26514">
        <w:t>) (CONF:CRC-xxx).</w:t>
      </w:r>
    </w:p>
    <w:p w14:paraId="245FDAF5" w14:textId="77777777" w:rsidR="00875076" w:rsidRPr="00D26514" w:rsidRDefault="00875076" w:rsidP="00736B5B">
      <w:pPr>
        <w:numPr>
          <w:ilvl w:val="1"/>
          <w:numId w:val="15"/>
        </w:numPr>
        <w:spacing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inversionInd</w:t>
      </w:r>
      <w:proofErr w:type="spellEnd"/>
      <w:r w:rsidRPr="00D26514">
        <w:t>=</w:t>
      </w:r>
      <w:r w:rsidRPr="00D26514">
        <w:rPr>
          <w:rStyle w:val="XMLname"/>
        </w:rPr>
        <w:t>"true"</w:t>
      </w:r>
      <w:r w:rsidRPr="00D26514">
        <w:t xml:space="preserve"> TRUE (CONF:CRC-xxx).</w:t>
      </w:r>
    </w:p>
    <w:p w14:paraId="0C5FBCB4" w14:textId="77777777" w:rsidR="00875076" w:rsidRPr="00D26514" w:rsidRDefault="00875076" w:rsidP="00736B5B">
      <w:pPr>
        <w:numPr>
          <w:ilvl w:val="1"/>
          <w:numId w:val="15"/>
        </w:numPr>
        <w:spacing w:after="40" w:line="260" w:lineRule="exact"/>
      </w:pPr>
      <w:r w:rsidRPr="00EA3BCB">
        <w:rPr>
          <w:rStyle w:val="BodyTextChar"/>
          <w:sz w:val="20"/>
        </w:rPr>
        <w:t>SHALL</w:t>
      </w:r>
      <w:r w:rsidRPr="00D26514">
        <w:t xml:space="preserve"> contain exactly one [1..1] </w:t>
      </w:r>
      <w:r w:rsidRPr="00D26514">
        <w:rPr>
          <w:rStyle w:val="HyperlinkCourierBold"/>
          <w:color w:val="auto"/>
        </w:rPr>
        <w:t>Severity Observation</w:t>
      </w:r>
      <w:r w:rsidRPr="00D26514">
        <w:rPr>
          <w:rStyle w:val="XMLname"/>
        </w:rPr>
        <w:t xml:space="preserve"> (2.16.840.1.113883.10.20.22.4.8)</w:t>
      </w:r>
      <w:r w:rsidRPr="00D26514">
        <w:t xml:space="preserve"> (CONF:CRC-xxx).</w:t>
      </w:r>
    </w:p>
    <w:p w14:paraId="4FD6F4BF" w14:textId="77777777" w:rsidR="00875076" w:rsidRPr="00D26514" w:rsidRDefault="00875076" w:rsidP="008358E5">
      <w:pPr>
        <w:pStyle w:val="Example"/>
        <w:rPr>
          <w:lang w:val="en-US"/>
        </w:rPr>
      </w:pPr>
      <w:r w:rsidRPr="00D26514">
        <w:rPr>
          <w:lang w:val="en-US"/>
        </w:rPr>
        <w:t xml:space="preserve">&lt;observation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="EVN"&gt;</w:t>
      </w:r>
    </w:p>
    <w:p w14:paraId="04781570" w14:textId="77777777" w:rsidR="00875076" w:rsidRPr="00D26514" w:rsidRDefault="00875076" w:rsidP="00B92EA1">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root="1.3.6.1.4.1.19376.1.4.1.4.16"/&gt;</w:t>
      </w:r>
    </w:p>
    <w:p w14:paraId="0DDB1932" w14:textId="77777777" w:rsidR="00875076" w:rsidRPr="00D26514" w:rsidRDefault="00875076" w:rsidP="0071309E">
      <w:pPr>
        <w:pStyle w:val="Example"/>
        <w:rPr>
          <w:lang w:val="en-US"/>
        </w:rPr>
      </w:pPr>
      <w:r w:rsidRPr="00D26514">
        <w:rPr>
          <w:lang w:val="en-US"/>
        </w:rPr>
        <w:t xml:space="preserve">  &lt;!-- Result Observation template --&gt;</w:t>
      </w:r>
    </w:p>
    <w:p w14:paraId="29624CC9" w14:textId="77777777" w:rsidR="00875076" w:rsidRPr="00D26514" w:rsidRDefault="00875076" w:rsidP="004070FB">
      <w:pPr>
        <w:pStyle w:val="Example"/>
        <w:rPr>
          <w:lang w:val="en-US"/>
        </w:rPr>
      </w:pPr>
      <w:r w:rsidRPr="00D26514">
        <w:rPr>
          <w:lang w:val="en-US"/>
        </w:rPr>
        <w:t xml:space="preserve">  &lt;id root="c6f88321-67ad-11db-bd13-0800200c9a66"/&gt;</w:t>
      </w:r>
    </w:p>
    <w:p w14:paraId="3B2888A5" w14:textId="77777777" w:rsidR="00875076" w:rsidRPr="00D26514" w:rsidRDefault="00875076" w:rsidP="0070762D">
      <w:pPr>
        <w:pStyle w:val="Example"/>
        <w:rPr>
          <w:lang w:val="en-US"/>
        </w:rPr>
      </w:pPr>
      <w:r w:rsidRPr="00D26514">
        <w:rPr>
          <w:lang w:val="en-US"/>
        </w:rPr>
        <w:t xml:space="preserve">  &lt;!-- This second ID represents the lesion ID --&gt;</w:t>
      </w:r>
    </w:p>
    <w:p w14:paraId="1D0F02AD" w14:textId="77777777" w:rsidR="00875076" w:rsidRPr="00D26514" w:rsidRDefault="00875076" w:rsidP="0070762D">
      <w:pPr>
        <w:pStyle w:val="Example"/>
        <w:rPr>
          <w:lang w:val="en-US"/>
        </w:rPr>
      </w:pPr>
      <w:r w:rsidRPr="00D26514">
        <w:rPr>
          <w:lang w:val="en-US"/>
        </w:rPr>
        <w:t xml:space="preserve">  &lt;id root="107c2dc0-67a5-11db-bd13-0800200c9a66" extension="1"/&gt;</w:t>
      </w:r>
    </w:p>
    <w:p w14:paraId="63E66D6E" w14:textId="77777777" w:rsidR="00875076" w:rsidRPr="00D26514" w:rsidRDefault="00875076" w:rsidP="00D05B7C">
      <w:pPr>
        <w:pStyle w:val="Example"/>
        <w:rPr>
          <w:lang w:val="en-US"/>
        </w:rPr>
      </w:pPr>
      <w:r w:rsidRPr="00D26514">
        <w:rPr>
          <w:lang w:val="en-US"/>
        </w:rPr>
        <w:t xml:space="preserve">  &lt;code code="</w:t>
      </w:r>
      <w:r w:rsidRPr="00D26514">
        <w:rPr>
          <w:rFonts w:eastAsia="Calibri"/>
          <w:lang w:val="en-US"/>
        </w:rPr>
        <w:t>233970002</w:t>
      </w:r>
      <w:r w:rsidRPr="00D26514">
        <w:rPr>
          <w:lang w:val="en-US"/>
        </w:rPr>
        <w:t xml:space="preserve">" </w:t>
      </w:r>
    </w:p>
    <w:p w14:paraId="1A00F2D9"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codeSystem</w:t>
      </w:r>
      <w:proofErr w:type="spellEnd"/>
      <w:r w:rsidRPr="00D26514">
        <w:rPr>
          <w:lang w:val="en-US"/>
        </w:rPr>
        <w:t>="2.16.840.1.113883.6.96"</w:t>
      </w:r>
    </w:p>
    <w:p w14:paraId="3171392A"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codeSystemName</w:t>
      </w:r>
      <w:proofErr w:type="spellEnd"/>
      <w:r w:rsidRPr="00D26514">
        <w:rPr>
          <w:lang w:val="en-US"/>
        </w:rPr>
        <w:t xml:space="preserve">="SNOMED CT" </w:t>
      </w:r>
    </w:p>
    <w:p w14:paraId="5FAABAED"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="Post procedure stenosis"/&gt;</w:t>
      </w:r>
    </w:p>
    <w:p w14:paraId="33D1F88E" w14:textId="77777777" w:rsidR="00875076" w:rsidRPr="00D26514" w:rsidRDefault="00875076" w:rsidP="00831FF5">
      <w:pPr>
        <w:pStyle w:val="Example"/>
        <w:rPr>
          <w:lang w:val="en-US"/>
        </w:rPr>
      </w:pPr>
      <w:r w:rsidRPr="00D26514">
        <w:rPr>
          <w:lang w:val="en-US"/>
        </w:rPr>
        <w:t xml:space="preserve">  &lt;text&gt;&lt;reference value="1"/&gt;&lt;/text&gt;</w:t>
      </w:r>
    </w:p>
    <w:p w14:paraId="19392CF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statusCode</w:t>
      </w:r>
      <w:proofErr w:type="spellEnd"/>
      <w:r w:rsidRPr="00D26514">
        <w:rPr>
          <w:lang w:val="en-US"/>
        </w:rPr>
        <w:t xml:space="preserve"> code="completed"/&gt;</w:t>
      </w:r>
    </w:p>
    <w:p w14:paraId="417FB1B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effectiveTime</w:t>
      </w:r>
      <w:proofErr w:type="spellEnd"/>
      <w:r w:rsidRPr="00D26514">
        <w:rPr>
          <w:lang w:val="en-US"/>
        </w:rPr>
        <w:t xml:space="preserve"> value="19991114"/&gt;</w:t>
      </w:r>
    </w:p>
    <w:p w14:paraId="5AD2729B"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targetSiteCode</w:t>
      </w:r>
      <w:proofErr w:type="spellEnd"/>
      <w:r w:rsidRPr="00D26514">
        <w:rPr>
          <w:lang w:val="en-US"/>
        </w:rPr>
        <w:t xml:space="preserve"> code="41879009"    </w:t>
      </w:r>
      <w:r w:rsidRPr="00D26514">
        <w:rPr>
          <w:lang w:val="en-US"/>
        </w:rPr>
        <w:tab/>
        <w:t xml:space="preserve">  </w:t>
      </w:r>
      <w:r w:rsidRPr="00D26514">
        <w:rPr>
          <w:lang w:val="en-US"/>
        </w:rPr>
        <w:tab/>
        <w:t xml:space="preserve"> </w:t>
      </w:r>
      <w:r w:rsidRPr="00D26514">
        <w:rPr>
          <w:lang w:val="en-US"/>
        </w:rPr>
        <w:tab/>
      </w:r>
      <w:r w:rsidRPr="00D26514">
        <w:rPr>
          <w:lang w:val="en-US"/>
        </w:rPr>
        <w:tab/>
      </w:r>
      <w:r w:rsidRPr="00D26514">
        <w:rPr>
          <w:lang w:val="en-US"/>
        </w:rPr>
        <w:tab/>
      </w:r>
      <w:proofErr w:type="spellStart"/>
      <w:r w:rsidRPr="00D26514">
        <w:rPr>
          <w:lang w:val="en-US"/>
        </w:rPr>
        <w:t>codeSystem</w:t>
      </w:r>
      <w:proofErr w:type="spellEnd"/>
      <w:r w:rsidRPr="00D26514">
        <w:rPr>
          <w:lang w:val="en-US"/>
        </w:rPr>
        <w:t xml:space="preserve">="1.3.6.1.4.1.19376.1.4.1.5.32" </w:t>
      </w:r>
    </w:p>
    <w:p w14:paraId="56838112" w14:textId="77777777" w:rsidR="00875076" w:rsidRPr="00D26514" w:rsidRDefault="00875076" w:rsidP="005360E4">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="Distal RCA"/&gt;</w:t>
      </w:r>
    </w:p>
    <w:p w14:paraId="0DFB6470" w14:textId="77777777" w:rsidR="00875076" w:rsidRPr="00D26514" w:rsidRDefault="00875076" w:rsidP="005360E4">
      <w:pPr>
        <w:pStyle w:val="Example"/>
        <w:rPr>
          <w:lang w:val="en-US"/>
        </w:rPr>
      </w:pPr>
      <w:r w:rsidRPr="00D26514">
        <w:rPr>
          <w:lang w:val="en-US"/>
        </w:rPr>
        <w:t xml:space="preserve">  &lt;value </w:t>
      </w:r>
      <w:proofErr w:type="spellStart"/>
      <w:r w:rsidRPr="00D26514">
        <w:rPr>
          <w:lang w:val="en-US"/>
        </w:rPr>
        <w:t>xsi:type</w:t>
      </w:r>
      <w:proofErr w:type="spellEnd"/>
      <w:r w:rsidRPr="00D26514">
        <w:rPr>
          <w:lang w:val="en-US"/>
        </w:rPr>
        <w:t>="PQ" value="0" unit="%"/&gt;</w:t>
      </w:r>
    </w:p>
    <w:p w14:paraId="0048C873"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interpretationCode</w:t>
      </w:r>
      <w:proofErr w:type="spellEnd"/>
      <w:r w:rsidRPr="00D26514">
        <w:rPr>
          <w:lang w:val="en-US"/>
        </w:rPr>
        <w:t xml:space="preserve"> code="N" </w:t>
      </w:r>
      <w:proofErr w:type="spellStart"/>
      <w:r w:rsidRPr="00D26514">
        <w:rPr>
          <w:lang w:val="en-US"/>
        </w:rPr>
        <w:t>codeSystem</w:t>
      </w:r>
      <w:proofErr w:type="spellEnd"/>
      <w:r w:rsidRPr="00D26514">
        <w:rPr>
          <w:lang w:val="en-US"/>
        </w:rPr>
        <w:t>="2.16.840.1.113883.5.83"/&gt;</w:t>
      </w:r>
    </w:p>
    <w:p w14:paraId="033E9A41" w14:textId="77777777" w:rsidR="00875076" w:rsidRPr="00D26514" w:rsidRDefault="00875076" w:rsidP="005360E4">
      <w:pPr>
        <w:pStyle w:val="Example"/>
        <w:rPr>
          <w:lang w:val="en-US"/>
        </w:rPr>
      </w:pPr>
      <w:r w:rsidRPr="00D26514">
        <w:rPr>
          <w:lang w:val="en-US"/>
        </w:rPr>
        <w:t>&lt;/observation&gt;</w:t>
      </w:r>
    </w:p>
    <w:p w14:paraId="13B0651E" w14:textId="77777777" w:rsidR="00875076" w:rsidRPr="00D26514" w:rsidRDefault="00940FC7" w:rsidP="00875076">
      <w:pPr>
        <w:pStyle w:val="FigureTitle"/>
        <w:rPr>
          <w:rFonts w:eastAsia="?l?r ??’c"/>
          <w:lang w:eastAsia="zh-CN"/>
        </w:rPr>
      </w:pPr>
      <w:r w:rsidRPr="00D26514">
        <w:rPr>
          <w:rFonts w:eastAsia="?l?r ??’c"/>
          <w:lang w:eastAsia="zh-CN"/>
        </w:rPr>
        <w:t>e.g.,</w:t>
      </w:r>
      <w:r w:rsidR="001055CB" w:rsidRPr="00D26514">
        <w:rPr>
          <w:rFonts w:eastAsia="?l?r ??’c"/>
          <w:lang w:eastAsia="zh-CN"/>
        </w:rPr>
        <w:t xml:space="preserve"> </w:t>
      </w:r>
      <w:r w:rsidR="00875076" w:rsidRPr="00D26514">
        <w:rPr>
          <w:rFonts w:eastAsia="?l?r ??’c"/>
          <w:lang w:eastAsia="zh-CN"/>
        </w:rPr>
        <w:t>Figure 6</w:t>
      </w:r>
      <w:r w:rsidR="00875076" w:rsidRPr="00D26514">
        <w:t>.3.4.E-1</w:t>
      </w:r>
      <w:r w:rsidR="00875076" w:rsidRPr="00D26514">
        <w:rPr>
          <w:rFonts w:eastAsia="?l?r ??’c"/>
          <w:lang w:eastAsia="zh-CN"/>
        </w:rPr>
        <w:t>: Result observation example</w:t>
      </w:r>
      <w:r w:rsidR="00746A3D" w:rsidRPr="00D26514">
        <w:rPr>
          <w:rFonts w:eastAsia="?l?r ??’c"/>
          <w:lang w:eastAsia="zh-CN"/>
        </w:rPr>
        <w:t xml:space="preserve"> &gt;</w:t>
      </w:r>
    </w:p>
    <w:p w14:paraId="7123E5E8" w14:textId="77777777" w:rsidR="00875076" w:rsidRPr="00D26514" w:rsidRDefault="00875076" w:rsidP="00875076">
      <w:pPr>
        <w:pStyle w:val="BodyText"/>
        <w:rPr>
          <w:szCs w:val="24"/>
          <w:lang w:eastAsia="x-none"/>
        </w:rPr>
      </w:pPr>
    </w:p>
    <w:p w14:paraId="429F1A05" w14:textId="77777777" w:rsidR="00983131" w:rsidRPr="00EA3BCB" w:rsidRDefault="00983131" w:rsidP="00597DB2">
      <w:pPr>
        <w:pStyle w:val="AuthorInstructions"/>
        <w:rPr>
          <w:b/>
        </w:rPr>
      </w:pPr>
      <w:r w:rsidRPr="00EA3BCB">
        <w:rPr>
          <w:b/>
        </w:rPr>
        <w:t>### End Discrete Conformance Format - Entry</w:t>
      </w:r>
    </w:p>
    <w:p w14:paraId="0BB92A00" w14:textId="2D858619" w:rsidR="004B7094" w:rsidRPr="00D26514" w:rsidRDefault="004B7094" w:rsidP="00EA3BCB"/>
    <w:p w14:paraId="598CF2B4" w14:textId="77777777" w:rsidR="00B11C27" w:rsidRPr="00D26514" w:rsidRDefault="00B11C27" w:rsidP="00EA3BCB">
      <w:pPr>
        <w:pStyle w:val="Heading2"/>
        <w:numPr>
          <w:ilvl w:val="0"/>
          <w:numId w:val="0"/>
        </w:numPr>
      </w:pPr>
      <w:bookmarkStart w:id="409" w:name="_Toc29225508"/>
      <w:r w:rsidRPr="00D26514">
        <w:rPr>
          <w:noProof w:val="0"/>
        </w:rPr>
        <w:t>6.4 Section not applicable</w:t>
      </w:r>
      <w:bookmarkEnd w:id="409"/>
    </w:p>
    <w:p w14:paraId="0F47BFC8" w14:textId="77777777" w:rsidR="00342A78" w:rsidRPr="00D26514" w:rsidRDefault="00342A78" w:rsidP="00630F33">
      <w:pPr>
        <w:pStyle w:val="BodyText"/>
        <w:rPr>
          <w:lang w:eastAsia="x-none"/>
        </w:rPr>
      </w:pPr>
      <w:r w:rsidRPr="00D26514">
        <w:rPr>
          <w:lang w:eastAsia="x-none"/>
        </w:rPr>
        <w:t>Not applicable</w:t>
      </w:r>
    </w:p>
    <w:p w14:paraId="4E950DB5" w14:textId="76763B28" w:rsidR="001439BB" w:rsidRPr="00D26514" w:rsidRDefault="00342A78" w:rsidP="00EA3BCB">
      <w:pPr>
        <w:pStyle w:val="AuthorInstructions"/>
      </w:pPr>
      <w:r w:rsidRPr="00D26514">
        <w:t>&lt;</w:t>
      </w:r>
      <w:r w:rsidR="001439BB" w:rsidRPr="00D26514">
        <w:t>This heading is not</w:t>
      </w:r>
      <w:r w:rsidR="00875076" w:rsidRPr="00D26514">
        <w:t xml:space="preserve"> currently</w:t>
      </w:r>
      <w:r w:rsidR="001439BB" w:rsidRPr="00D26514">
        <w:t xml:space="preserve"> used in a CDA document</w:t>
      </w:r>
      <w:r w:rsidRPr="00D26514">
        <w:t xml:space="preserve"> and remains here for section numbering integrity. Do not remove it or renumber sections following it. &gt;</w:t>
      </w:r>
    </w:p>
    <w:p w14:paraId="5A2DACA5" w14:textId="77777777" w:rsidR="00EC1DB7" w:rsidRPr="00D26514" w:rsidRDefault="00EC1DB7" w:rsidP="00EC1DB7">
      <w:pPr>
        <w:pStyle w:val="EditorInstructions"/>
      </w:pPr>
      <w:r w:rsidRPr="00D26514">
        <w:t xml:space="preserve">Add to </w:t>
      </w:r>
      <w:r w:rsidR="00881CD8" w:rsidRPr="00D26514">
        <w:t>S</w:t>
      </w:r>
      <w:r w:rsidRPr="00D26514">
        <w:t>ection 6.5 Value Sets</w:t>
      </w:r>
    </w:p>
    <w:p w14:paraId="2545236A" w14:textId="77777777" w:rsidR="00EC1DB7" w:rsidRPr="00D26514" w:rsidRDefault="00EC1DB7" w:rsidP="00EC1DB7">
      <w:pPr>
        <w:pStyle w:val="BodyText"/>
        <w:rPr>
          <w:lang w:eastAsia="x-none"/>
        </w:rPr>
      </w:pPr>
    </w:p>
    <w:p w14:paraId="686C5B71" w14:textId="5E26BBC3" w:rsidR="001439BB" w:rsidRPr="00D26514" w:rsidRDefault="005B5325" w:rsidP="00EA3BCB">
      <w:pPr>
        <w:pStyle w:val="Heading2"/>
        <w:numPr>
          <w:ilvl w:val="0"/>
          <w:numId w:val="0"/>
        </w:numPr>
        <w:rPr>
          <w:noProof w:val="0"/>
        </w:rPr>
      </w:pPr>
      <w:bookmarkStart w:id="410" w:name="_Toc335730763"/>
      <w:bookmarkStart w:id="411" w:name="_Toc336000666"/>
      <w:bookmarkStart w:id="412" w:name="_Toc336002388"/>
      <w:bookmarkStart w:id="413" w:name="_Toc336006583"/>
      <w:bookmarkStart w:id="414" w:name="_Toc335730764"/>
      <w:bookmarkStart w:id="415" w:name="_Toc336000667"/>
      <w:bookmarkStart w:id="416" w:name="_Toc336002389"/>
      <w:bookmarkStart w:id="417" w:name="_Toc336006584"/>
      <w:bookmarkStart w:id="418" w:name="_Toc29225509"/>
      <w:bookmarkStart w:id="419" w:name="_Toc291167547"/>
      <w:bookmarkStart w:id="420" w:name="_Toc291231486"/>
      <w:bookmarkStart w:id="421" w:name="_Toc296340423"/>
      <w:bookmarkEnd w:id="410"/>
      <w:bookmarkEnd w:id="411"/>
      <w:bookmarkEnd w:id="412"/>
      <w:bookmarkEnd w:id="413"/>
      <w:bookmarkEnd w:id="414"/>
      <w:bookmarkEnd w:id="415"/>
      <w:bookmarkEnd w:id="416"/>
      <w:bookmarkEnd w:id="417"/>
      <w:r w:rsidRPr="00D26514">
        <w:rPr>
          <w:noProof w:val="0"/>
        </w:rPr>
        <w:lastRenderedPageBreak/>
        <w:t xml:space="preserve">6.5 </w:t>
      </w:r>
      <w:bookmarkStart w:id="422" w:name="_Toc345074728"/>
      <w:r w:rsidR="00DE5060">
        <w:rPr>
          <w:noProof w:val="0"/>
        </w:rPr>
        <w:t>ITI</w:t>
      </w:r>
      <w:r w:rsidR="00255462" w:rsidRPr="00D26514">
        <w:rPr>
          <w:noProof w:val="0"/>
        </w:rPr>
        <w:t xml:space="preserve"> </w:t>
      </w:r>
      <w:r w:rsidR="001439BB" w:rsidRPr="00D26514">
        <w:rPr>
          <w:noProof w:val="0"/>
        </w:rPr>
        <w:t>Value Sets</w:t>
      </w:r>
      <w:bookmarkEnd w:id="422"/>
      <w:r w:rsidR="009F5CC2" w:rsidRPr="00D26514">
        <w:rPr>
          <w:noProof w:val="0"/>
        </w:rPr>
        <w:t xml:space="preserve"> and Concept Domains</w:t>
      </w:r>
      <w:bookmarkEnd w:id="418"/>
    </w:p>
    <w:p w14:paraId="1FFCF843" w14:textId="77777777" w:rsidR="00865DF9" w:rsidRPr="00D26514" w:rsidRDefault="00865DF9" w:rsidP="00597DB2">
      <w:pPr>
        <w:pStyle w:val="AuthorInstructions"/>
      </w:pPr>
      <w:r w:rsidRPr="00D26514">
        <w:t>&lt;Replicate the Value Set 6.5.x section as many times as needed for this supplement.&gt;</w:t>
      </w:r>
    </w:p>
    <w:p w14:paraId="46CCDFA2" w14:textId="77777777" w:rsidR="00865DF9" w:rsidRPr="00D26514" w:rsidRDefault="00865DF9" w:rsidP="00597DB2">
      <w:pPr>
        <w:pStyle w:val="AuthorInstructions"/>
        <w:rPr>
          <w:szCs w:val="24"/>
        </w:rPr>
      </w:pPr>
      <w:r w:rsidRPr="00D26514">
        <w:rPr>
          <w:szCs w:val="24"/>
        </w:rPr>
        <w:t>&lt;It is preferable to use tabular format</w:t>
      </w:r>
      <w:r w:rsidR="00887E40" w:rsidRPr="00D26514">
        <w:rPr>
          <w:szCs w:val="24"/>
        </w:rPr>
        <w:t xml:space="preserve">. </w:t>
      </w:r>
      <w:r w:rsidRPr="00D26514">
        <w:rPr>
          <w:szCs w:val="24"/>
        </w:rPr>
        <w:t>Add notes as needed</w:t>
      </w:r>
      <w:r w:rsidR="00887E40" w:rsidRPr="00D26514">
        <w:rPr>
          <w:szCs w:val="24"/>
        </w:rPr>
        <w:t xml:space="preserve">. </w:t>
      </w:r>
      <w:r w:rsidRPr="00D26514">
        <w:rPr>
          <w:szCs w:val="24"/>
        </w:rPr>
        <w:t>Be aware of potential national licensing issues of coding schemes.&gt;</w:t>
      </w:r>
    </w:p>
    <w:p w14:paraId="3CAC13A8" w14:textId="30C851B6" w:rsidR="001439BB" w:rsidRPr="00D26514" w:rsidRDefault="00865DF9" w:rsidP="00AD069D">
      <w:pPr>
        <w:pStyle w:val="Heading3"/>
        <w:numPr>
          <w:ilvl w:val="0"/>
          <w:numId w:val="0"/>
        </w:numPr>
        <w:rPr>
          <w:rFonts w:eastAsia="Calibri"/>
          <w:noProof w:val="0"/>
        </w:rPr>
      </w:pPr>
      <w:bookmarkStart w:id="423" w:name="_Toc345074729"/>
      <w:bookmarkStart w:id="424" w:name="_Toc29225510"/>
      <w:r w:rsidRPr="00D26514">
        <w:rPr>
          <w:rFonts w:eastAsia="Calibri"/>
          <w:noProof w:val="0"/>
        </w:rPr>
        <w:t>6.5.x</w:t>
      </w:r>
      <w:r w:rsidR="00342A78" w:rsidRPr="00D26514">
        <w:rPr>
          <w:rFonts w:eastAsia="Calibri"/>
          <w:noProof w:val="0"/>
        </w:rPr>
        <w:t xml:space="preserve"> </w:t>
      </w:r>
      <w:r w:rsidRPr="00D26514">
        <w:rPr>
          <w:rFonts w:eastAsia="Calibri"/>
          <w:noProof w:val="0"/>
        </w:rPr>
        <w:t>&lt;Value Set Name</w:t>
      </w:r>
      <w:r w:rsidR="009F5CC2" w:rsidRPr="00D26514">
        <w:rPr>
          <w:rFonts w:eastAsia="Calibri"/>
          <w:noProof w:val="0"/>
        </w:rPr>
        <w:t>/Concept Domain Name</w:t>
      </w:r>
      <w:r w:rsidRPr="00D26514">
        <w:rPr>
          <w:rFonts w:eastAsia="Calibri"/>
          <w:noProof w:val="0"/>
        </w:rPr>
        <w:t>&gt;</w:t>
      </w:r>
      <w:r w:rsidR="001439BB" w:rsidRPr="00D26514">
        <w:rPr>
          <w:rFonts w:eastAsia="Calibri"/>
          <w:noProof w:val="0"/>
        </w:rPr>
        <w:t xml:space="preserve"> </w:t>
      </w:r>
      <w:r w:rsidRPr="00D26514">
        <w:rPr>
          <w:rFonts w:eastAsia="Calibri"/>
          <w:noProof w:val="0"/>
        </w:rPr>
        <w:t>&lt;</w:t>
      </w:r>
      <w:proofErr w:type="spellStart"/>
      <w:r w:rsidRPr="00D26514">
        <w:rPr>
          <w:rFonts w:eastAsia="Calibri"/>
          <w:noProof w:val="0"/>
        </w:rPr>
        <w:t>oid</w:t>
      </w:r>
      <w:proofErr w:type="spellEnd"/>
      <w:r w:rsidRPr="00D26514">
        <w:rPr>
          <w:rFonts w:eastAsia="Calibri"/>
          <w:noProof w:val="0"/>
        </w:rPr>
        <w:t>&gt;</w:t>
      </w:r>
      <w:bookmarkEnd w:id="423"/>
      <w:bookmarkEnd w:id="424"/>
    </w:p>
    <w:p w14:paraId="307AEAA6" w14:textId="77777777" w:rsidR="001439BB" w:rsidRPr="00D26514" w:rsidRDefault="00865DF9" w:rsidP="00597DB2">
      <w:pPr>
        <w:pStyle w:val="AuthorInstructions"/>
      </w:pPr>
      <w:r w:rsidRPr="00D26514">
        <w:t>&lt;Add description or clarifications here if necessary.&gt;</w:t>
      </w:r>
    </w:p>
    <w:p w14:paraId="7688BB3E" w14:textId="77777777" w:rsidR="00865DF9" w:rsidRPr="00D26514" w:rsidRDefault="00865DF9" w:rsidP="001439BB">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17"/>
        <w:gridCol w:w="4637"/>
      </w:tblGrid>
      <w:tr w:rsidR="00865DF9" w:rsidRPr="00D26514" w14:paraId="05CE6722" w14:textId="77777777" w:rsidTr="00EA3BCB">
        <w:trPr>
          <w:trHeight w:val="548"/>
          <w:jc w:val="center"/>
        </w:trPr>
        <w:tc>
          <w:tcPr>
            <w:tcW w:w="3917" w:type="dxa"/>
            <w:tcBorders>
              <w:tl2br w:val="single" w:sz="4" w:space="0" w:color="auto"/>
            </w:tcBorders>
            <w:shd w:val="clear" w:color="auto" w:fill="D9D9D9"/>
          </w:tcPr>
          <w:p w14:paraId="76842AAA" w14:textId="77777777" w:rsidR="00865DF9" w:rsidRPr="00D26514" w:rsidRDefault="00865DF9" w:rsidP="008452AF">
            <w:pPr>
              <w:pStyle w:val="TableEntryHeader"/>
              <w:jc w:val="right"/>
              <w:rPr>
                <w:rFonts w:eastAsia="Calibri"/>
              </w:rPr>
            </w:pPr>
            <w:r w:rsidRPr="00D26514">
              <w:rPr>
                <w:rFonts w:eastAsia="Calibri"/>
              </w:rPr>
              <w:t>Coding Scheme</w:t>
            </w:r>
          </w:p>
          <w:p w14:paraId="4765A063" w14:textId="77777777" w:rsidR="00865DF9" w:rsidRPr="00D26514" w:rsidRDefault="00865DF9" w:rsidP="008452AF">
            <w:pPr>
              <w:pStyle w:val="TableEntryHeader"/>
              <w:jc w:val="left"/>
              <w:rPr>
                <w:rFonts w:eastAsia="Calibri"/>
              </w:rPr>
            </w:pPr>
            <w:r w:rsidRPr="00D26514">
              <w:rPr>
                <w:rFonts w:eastAsia="Calibri"/>
              </w:rPr>
              <w:t>Concept</w:t>
            </w:r>
          </w:p>
        </w:tc>
        <w:tc>
          <w:tcPr>
            <w:tcW w:w="4637" w:type="dxa"/>
            <w:shd w:val="clear" w:color="auto" w:fill="D9D9D9"/>
          </w:tcPr>
          <w:p w14:paraId="20C6CDB5" w14:textId="77777777" w:rsidR="00865DF9" w:rsidRPr="00D26514" w:rsidRDefault="00865DF9" w:rsidP="008452AF">
            <w:pPr>
              <w:pStyle w:val="TableEntryHeader"/>
              <w:rPr>
                <w:rFonts w:cs="Arial"/>
              </w:rPr>
            </w:pPr>
            <w:r w:rsidRPr="00D26514">
              <w:rPr>
                <w:rFonts w:eastAsia="Calibri"/>
              </w:rPr>
              <w:t>&lt;Coding Scheme Name&gt;</w:t>
            </w:r>
            <w:r w:rsidR="005F3FB5" w:rsidRPr="00D26514">
              <w:rPr>
                <w:rFonts w:cs="Arial"/>
              </w:rPr>
              <w:t xml:space="preserve"> </w:t>
            </w:r>
          </w:p>
        </w:tc>
      </w:tr>
      <w:tr w:rsidR="00865DF9" w:rsidRPr="00D26514" w14:paraId="5768498B" w14:textId="77777777" w:rsidTr="00EA3BCB">
        <w:trPr>
          <w:jc w:val="center"/>
        </w:trPr>
        <w:tc>
          <w:tcPr>
            <w:tcW w:w="3917" w:type="dxa"/>
          </w:tcPr>
          <w:p w14:paraId="5A5736AD" w14:textId="77777777" w:rsidR="00865DF9" w:rsidRPr="00D26514" w:rsidRDefault="00865DF9" w:rsidP="00597DB2">
            <w:pPr>
              <w:pStyle w:val="TableEntry"/>
              <w:rPr>
                <w:rFonts w:eastAsia="Calibri"/>
              </w:rPr>
            </w:pPr>
          </w:p>
        </w:tc>
        <w:tc>
          <w:tcPr>
            <w:tcW w:w="4637" w:type="dxa"/>
          </w:tcPr>
          <w:p w14:paraId="5ED974F2" w14:textId="77777777" w:rsidR="00865DF9" w:rsidRPr="00D26514" w:rsidRDefault="00865DF9" w:rsidP="00597DB2">
            <w:pPr>
              <w:pStyle w:val="TableEntry"/>
              <w:rPr>
                <w:rFonts w:eastAsia="Calibri"/>
              </w:rPr>
            </w:pPr>
          </w:p>
        </w:tc>
      </w:tr>
      <w:tr w:rsidR="00865DF9" w:rsidRPr="00D26514" w14:paraId="13A8E176" w14:textId="77777777" w:rsidTr="00EA3BCB">
        <w:trPr>
          <w:jc w:val="center"/>
        </w:trPr>
        <w:tc>
          <w:tcPr>
            <w:tcW w:w="3917" w:type="dxa"/>
          </w:tcPr>
          <w:p w14:paraId="56DA4D56" w14:textId="77777777" w:rsidR="00865DF9" w:rsidRPr="00D26514" w:rsidRDefault="00865DF9" w:rsidP="00597DB2">
            <w:pPr>
              <w:pStyle w:val="TableEntry"/>
              <w:rPr>
                <w:rFonts w:eastAsia="Calibri"/>
              </w:rPr>
            </w:pPr>
          </w:p>
        </w:tc>
        <w:tc>
          <w:tcPr>
            <w:tcW w:w="4637" w:type="dxa"/>
          </w:tcPr>
          <w:p w14:paraId="0FD5AF0B" w14:textId="77777777" w:rsidR="00865DF9" w:rsidRPr="00D26514" w:rsidRDefault="00865DF9" w:rsidP="00597DB2">
            <w:pPr>
              <w:pStyle w:val="TableEntry"/>
              <w:rPr>
                <w:rFonts w:eastAsia="Calibri"/>
              </w:rPr>
            </w:pPr>
          </w:p>
        </w:tc>
      </w:tr>
      <w:tr w:rsidR="00865DF9" w:rsidRPr="00D26514" w14:paraId="60215428" w14:textId="77777777" w:rsidTr="00EA3BCB">
        <w:trPr>
          <w:jc w:val="center"/>
        </w:trPr>
        <w:tc>
          <w:tcPr>
            <w:tcW w:w="3917" w:type="dxa"/>
          </w:tcPr>
          <w:p w14:paraId="50DE22A4" w14:textId="77777777" w:rsidR="00865DF9" w:rsidRPr="00D26514" w:rsidRDefault="00865DF9" w:rsidP="00597DB2">
            <w:pPr>
              <w:pStyle w:val="TableEntry"/>
              <w:rPr>
                <w:rFonts w:eastAsia="Calibri"/>
              </w:rPr>
            </w:pPr>
          </w:p>
        </w:tc>
        <w:tc>
          <w:tcPr>
            <w:tcW w:w="4637" w:type="dxa"/>
          </w:tcPr>
          <w:p w14:paraId="74E3BEF3" w14:textId="77777777" w:rsidR="00865DF9" w:rsidRPr="00D26514" w:rsidRDefault="00865DF9" w:rsidP="00597DB2">
            <w:pPr>
              <w:pStyle w:val="TableEntry"/>
              <w:rPr>
                <w:rFonts w:eastAsia="Calibri"/>
              </w:rPr>
            </w:pPr>
          </w:p>
        </w:tc>
      </w:tr>
      <w:tr w:rsidR="00865DF9" w:rsidRPr="00D26514" w14:paraId="5FAD833F" w14:textId="77777777" w:rsidTr="00EA3BCB">
        <w:trPr>
          <w:jc w:val="center"/>
        </w:trPr>
        <w:tc>
          <w:tcPr>
            <w:tcW w:w="3917" w:type="dxa"/>
          </w:tcPr>
          <w:p w14:paraId="79A66150" w14:textId="77777777" w:rsidR="00865DF9" w:rsidRPr="00D26514" w:rsidRDefault="00865DF9" w:rsidP="00597DB2">
            <w:pPr>
              <w:pStyle w:val="TableEntry"/>
              <w:rPr>
                <w:rFonts w:eastAsia="Calibri"/>
              </w:rPr>
            </w:pPr>
          </w:p>
        </w:tc>
        <w:tc>
          <w:tcPr>
            <w:tcW w:w="4637" w:type="dxa"/>
          </w:tcPr>
          <w:p w14:paraId="7EF031A5" w14:textId="77777777" w:rsidR="00865DF9" w:rsidRPr="00D26514" w:rsidRDefault="00865DF9" w:rsidP="00597DB2">
            <w:pPr>
              <w:pStyle w:val="TableEntry"/>
              <w:rPr>
                <w:rFonts w:eastAsia="Calibri"/>
              </w:rPr>
            </w:pPr>
          </w:p>
        </w:tc>
      </w:tr>
    </w:tbl>
    <w:p w14:paraId="1E90EEEA" w14:textId="0FF3876A" w:rsidR="00865DF9" w:rsidRPr="00D26514" w:rsidRDefault="00865DF9" w:rsidP="007117B8">
      <w:pPr>
        <w:pStyle w:val="Note"/>
      </w:pPr>
      <w:r w:rsidRPr="00D26514">
        <w:t xml:space="preserve">Note: </w:t>
      </w:r>
      <w:r w:rsidR="00F916BE" w:rsidRPr="00D26514">
        <w:t xml:space="preserve"> </w:t>
      </w:r>
      <w:r w:rsidRPr="00D26514">
        <w:t>&lt;as necessary, applicable&gt;</w:t>
      </w:r>
    </w:p>
    <w:p w14:paraId="392A577B" w14:textId="77777777" w:rsidR="00154B7B" w:rsidRPr="00D26514" w:rsidRDefault="009F5CC2" w:rsidP="00AD069D">
      <w:pPr>
        <w:pStyle w:val="BodyText"/>
      </w:pPr>
      <w:r w:rsidRPr="00D26514">
        <w:t>OR</w:t>
      </w:r>
    </w:p>
    <w:p w14:paraId="286AE6AC" w14:textId="77777777" w:rsidR="009F5CC2" w:rsidRPr="00D26514" w:rsidRDefault="009F5CC2" w:rsidP="009F5CC2">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9"/>
      </w:tblGrid>
      <w:tr w:rsidR="009F5CC2" w:rsidRPr="00D26514" w14:paraId="72427E7D" w14:textId="77777777" w:rsidTr="00EA3BCB">
        <w:trPr>
          <w:trHeight w:val="548"/>
          <w:jc w:val="center"/>
        </w:trPr>
        <w:tc>
          <w:tcPr>
            <w:tcW w:w="3789" w:type="dxa"/>
            <w:shd w:val="clear" w:color="auto" w:fill="D9D9D9"/>
          </w:tcPr>
          <w:p w14:paraId="282017EC" w14:textId="77777777" w:rsidR="009F5CC2" w:rsidRPr="00D26514" w:rsidRDefault="009F5CC2" w:rsidP="0093034E">
            <w:pPr>
              <w:pStyle w:val="TableEntryHeader"/>
              <w:rPr>
                <w:rFonts w:cs="Arial"/>
              </w:rPr>
            </w:pPr>
            <w:r w:rsidRPr="00D26514">
              <w:rPr>
                <w:rFonts w:eastAsia="Calibri"/>
              </w:rPr>
              <w:t>&lt;Concept Domain Name&gt;</w:t>
            </w:r>
            <w:r w:rsidRPr="00D26514">
              <w:rPr>
                <w:rFonts w:cs="Arial"/>
              </w:rPr>
              <w:t xml:space="preserve"> </w:t>
            </w:r>
          </w:p>
        </w:tc>
      </w:tr>
      <w:tr w:rsidR="009F5CC2" w:rsidRPr="00D26514" w14:paraId="7B464EBE" w14:textId="77777777" w:rsidTr="00EA3BCB">
        <w:trPr>
          <w:jc w:val="center"/>
        </w:trPr>
        <w:tc>
          <w:tcPr>
            <w:tcW w:w="3789" w:type="dxa"/>
          </w:tcPr>
          <w:p w14:paraId="7BFB85BB" w14:textId="77777777" w:rsidR="009F5CC2" w:rsidRPr="00D26514" w:rsidRDefault="009F5CC2" w:rsidP="0093034E">
            <w:pPr>
              <w:pStyle w:val="TableEntry"/>
              <w:rPr>
                <w:rFonts w:eastAsia="Calibri"/>
              </w:rPr>
            </w:pPr>
          </w:p>
        </w:tc>
      </w:tr>
      <w:tr w:rsidR="009F5CC2" w:rsidRPr="00D26514" w14:paraId="01B55A8D" w14:textId="77777777" w:rsidTr="00EA3BCB">
        <w:trPr>
          <w:jc w:val="center"/>
        </w:trPr>
        <w:tc>
          <w:tcPr>
            <w:tcW w:w="3789" w:type="dxa"/>
          </w:tcPr>
          <w:p w14:paraId="5347B9F2" w14:textId="77777777" w:rsidR="009F5CC2" w:rsidRPr="00D26514" w:rsidRDefault="009F5CC2" w:rsidP="0093034E">
            <w:pPr>
              <w:pStyle w:val="TableEntry"/>
              <w:rPr>
                <w:rFonts w:eastAsia="Calibri"/>
              </w:rPr>
            </w:pPr>
          </w:p>
        </w:tc>
      </w:tr>
      <w:tr w:rsidR="009F5CC2" w:rsidRPr="00D26514" w14:paraId="5AE5080A" w14:textId="77777777" w:rsidTr="00EA3BCB">
        <w:trPr>
          <w:jc w:val="center"/>
        </w:trPr>
        <w:tc>
          <w:tcPr>
            <w:tcW w:w="3789" w:type="dxa"/>
          </w:tcPr>
          <w:p w14:paraId="255F7A56" w14:textId="77777777" w:rsidR="009F5CC2" w:rsidRPr="00D26514" w:rsidRDefault="009F5CC2" w:rsidP="0093034E">
            <w:pPr>
              <w:pStyle w:val="TableEntry"/>
              <w:rPr>
                <w:rFonts w:eastAsia="Calibri"/>
              </w:rPr>
            </w:pPr>
          </w:p>
        </w:tc>
      </w:tr>
      <w:tr w:rsidR="009F5CC2" w:rsidRPr="00D26514" w14:paraId="7F127BEF" w14:textId="77777777" w:rsidTr="00EA3BCB">
        <w:trPr>
          <w:jc w:val="center"/>
        </w:trPr>
        <w:tc>
          <w:tcPr>
            <w:tcW w:w="3789" w:type="dxa"/>
          </w:tcPr>
          <w:p w14:paraId="1F724D76" w14:textId="77777777" w:rsidR="009F5CC2" w:rsidRPr="00D26514" w:rsidRDefault="009F5CC2" w:rsidP="0093034E">
            <w:pPr>
              <w:pStyle w:val="TableEntry"/>
              <w:rPr>
                <w:rFonts w:eastAsia="Calibri"/>
              </w:rPr>
            </w:pPr>
          </w:p>
        </w:tc>
      </w:tr>
    </w:tbl>
    <w:p w14:paraId="03297863" w14:textId="77777777" w:rsidR="00154B7B" w:rsidRPr="00D26514" w:rsidRDefault="00154B7B" w:rsidP="00AD069D">
      <w:pPr>
        <w:pStyle w:val="BodyText"/>
      </w:pPr>
    </w:p>
    <w:p w14:paraId="68FC2B7B" w14:textId="77777777" w:rsidR="00865DF9" w:rsidRPr="00D26514" w:rsidRDefault="00865DF9" w:rsidP="00597DB2">
      <w:pPr>
        <w:pStyle w:val="AuthorInstructions"/>
      </w:pPr>
      <w:r w:rsidRPr="00D26514">
        <w:t>&lt;</w:t>
      </w:r>
      <w:r w:rsidR="00154B7B" w:rsidRPr="00D26514">
        <w:t>Delete</w:t>
      </w:r>
      <w:r w:rsidRPr="00D26514">
        <w:t xml:space="preserve"> the example below prior to publication for Public Comment.&gt;</w:t>
      </w:r>
    </w:p>
    <w:p w14:paraId="2D1CEC66" w14:textId="77777777" w:rsidR="001439BB" w:rsidRPr="00D26514" w:rsidRDefault="00746A3D" w:rsidP="00865DF9">
      <w:pPr>
        <w:pStyle w:val="Heading3"/>
        <w:numPr>
          <w:ilvl w:val="0"/>
          <w:numId w:val="0"/>
        </w:numPr>
        <w:rPr>
          <w:rFonts w:eastAsia="Calibri"/>
          <w:noProof w:val="0"/>
        </w:rPr>
      </w:pPr>
      <w:bookmarkStart w:id="425" w:name="_Toc345074730"/>
      <w:bookmarkStart w:id="426" w:name="_Toc29225511"/>
      <w:r w:rsidRPr="00D26514">
        <w:rPr>
          <w:rFonts w:eastAsia="Calibri"/>
          <w:noProof w:val="0"/>
        </w:rPr>
        <w:t>&lt;</w:t>
      </w:r>
      <w:r w:rsidR="00940FC7" w:rsidRPr="00D26514">
        <w:rPr>
          <w:rFonts w:eastAsia="Calibri"/>
          <w:noProof w:val="0"/>
        </w:rPr>
        <w:t>e.g.,</w:t>
      </w:r>
      <w:r w:rsidR="00865DF9" w:rsidRPr="00D26514">
        <w:rPr>
          <w:rFonts w:eastAsia="Calibri"/>
          <w:noProof w:val="0"/>
        </w:rPr>
        <w:t xml:space="preserve">6.5.1 </w:t>
      </w:r>
      <w:r w:rsidR="001439BB" w:rsidRPr="00D26514">
        <w:rPr>
          <w:rFonts w:eastAsia="Calibri"/>
          <w:noProof w:val="0"/>
        </w:rPr>
        <w:t>Drug Classes Used in Cardiac Procedure</w:t>
      </w:r>
      <w:bookmarkEnd w:id="419"/>
      <w:bookmarkEnd w:id="420"/>
      <w:bookmarkEnd w:id="421"/>
      <w:r w:rsidR="00865DF9" w:rsidRPr="00D26514">
        <w:rPr>
          <w:rFonts w:eastAsia="Calibri"/>
          <w:noProof w:val="0"/>
        </w:rPr>
        <w:t xml:space="preserve"> 1.3.6.1.4.1.19376.1.4.1.5.15</w:t>
      </w:r>
      <w:bookmarkEnd w:id="425"/>
      <w:bookmarkEnd w:id="426"/>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D26514" w14:paraId="1311F756" w14:textId="77777777" w:rsidTr="00EA3BCB">
        <w:trPr>
          <w:cantSplit/>
          <w:trHeight w:val="548"/>
          <w:tblHeader/>
          <w:jc w:val="center"/>
        </w:trPr>
        <w:tc>
          <w:tcPr>
            <w:tcW w:w="4608" w:type="dxa"/>
            <w:tcBorders>
              <w:tl2br w:val="single" w:sz="4" w:space="0" w:color="auto"/>
            </w:tcBorders>
            <w:shd w:val="clear" w:color="auto" w:fill="D9D9D9"/>
          </w:tcPr>
          <w:p w14:paraId="49A5BFF3" w14:textId="77777777" w:rsidR="001439BB" w:rsidRPr="00D26514" w:rsidRDefault="001439BB" w:rsidP="008452AF">
            <w:pPr>
              <w:pStyle w:val="TableEntryHeader"/>
              <w:jc w:val="right"/>
              <w:rPr>
                <w:rFonts w:eastAsia="Calibri"/>
              </w:rPr>
            </w:pPr>
            <w:r w:rsidRPr="00D26514">
              <w:rPr>
                <w:rFonts w:eastAsia="Calibri"/>
              </w:rPr>
              <w:t>Coding Scheme</w:t>
            </w:r>
          </w:p>
          <w:p w14:paraId="76C19E46" w14:textId="77777777" w:rsidR="001439BB" w:rsidRPr="00D26514" w:rsidRDefault="001439BB" w:rsidP="008452AF">
            <w:pPr>
              <w:pStyle w:val="TableEntryHeader"/>
              <w:jc w:val="left"/>
              <w:rPr>
                <w:rFonts w:eastAsia="Calibri"/>
              </w:rPr>
            </w:pPr>
            <w:r w:rsidRPr="00D26514">
              <w:rPr>
                <w:rFonts w:eastAsia="Calibri"/>
              </w:rPr>
              <w:t>Concept</w:t>
            </w:r>
          </w:p>
        </w:tc>
        <w:tc>
          <w:tcPr>
            <w:tcW w:w="2250" w:type="dxa"/>
            <w:shd w:val="clear" w:color="auto" w:fill="D9D9D9"/>
          </w:tcPr>
          <w:p w14:paraId="7CE1CAD4" w14:textId="77777777" w:rsidR="001439BB" w:rsidRPr="00D26514" w:rsidRDefault="001439BB" w:rsidP="008452AF">
            <w:pPr>
              <w:pStyle w:val="TableEntryHeader"/>
              <w:rPr>
                <w:rFonts w:cs="Arial"/>
              </w:rPr>
            </w:pPr>
            <w:r w:rsidRPr="00D26514">
              <w:rPr>
                <w:rFonts w:eastAsia="Calibri"/>
              </w:rPr>
              <w:t>SNOMED CT</w:t>
            </w:r>
            <w:r w:rsidR="005F3FB5" w:rsidRPr="00D26514">
              <w:rPr>
                <w:rFonts w:cs="Arial"/>
              </w:rPr>
              <w:t xml:space="preserve"> </w:t>
            </w:r>
          </w:p>
        </w:tc>
        <w:tc>
          <w:tcPr>
            <w:tcW w:w="1620" w:type="dxa"/>
            <w:shd w:val="clear" w:color="auto" w:fill="D9D9D9"/>
          </w:tcPr>
          <w:p w14:paraId="7D2F1A54" w14:textId="77777777" w:rsidR="001439BB" w:rsidRPr="00D26514" w:rsidRDefault="001439BB" w:rsidP="008452AF">
            <w:pPr>
              <w:pStyle w:val="TableEntryHeader"/>
              <w:rPr>
                <w:rFonts w:eastAsia="Calibri"/>
              </w:rPr>
            </w:pPr>
            <w:r w:rsidRPr="00D26514">
              <w:rPr>
                <w:rFonts w:eastAsia="Calibri"/>
              </w:rPr>
              <w:t xml:space="preserve">NDF-RT </w:t>
            </w:r>
          </w:p>
        </w:tc>
      </w:tr>
      <w:tr w:rsidR="001439BB" w:rsidRPr="00D26514" w14:paraId="28189784" w14:textId="77777777" w:rsidTr="00EA3BCB">
        <w:trPr>
          <w:jc w:val="center"/>
        </w:trPr>
        <w:tc>
          <w:tcPr>
            <w:tcW w:w="4608" w:type="dxa"/>
          </w:tcPr>
          <w:p w14:paraId="334A6A98" w14:textId="77777777" w:rsidR="001439BB" w:rsidRPr="00D26514" w:rsidRDefault="001439BB" w:rsidP="00597DB2">
            <w:pPr>
              <w:pStyle w:val="TableEntry"/>
              <w:rPr>
                <w:rFonts w:eastAsia="Calibri"/>
              </w:rPr>
            </w:pPr>
            <w:r w:rsidRPr="00D26514">
              <w:rPr>
                <w:rFonts w:eastAsia="Calibri"/>
              </w:rPr>
              <w:t>Calcium channel blockers</w:t>
            </w:r>
          </w:p>
        </w:tc>
        <w:tc>
          <w:tcPr>
            <w:tcW w:w="2250" w:type="dxa"/>
          </w:tcPr>
          <w:p w14:paraId="48E82694" w14:textId="77777777" w:rsidR="001439BB" w:rsidRPr="00D26514" w:rsidRDefault="001439BB" w:rsidP="00597DB2">
            <w:pPr>
              <w:pStyle w:val="TableEntry"/>
              <w:rPr>
                <w:rFonts w:eastAsia="Calibri"/>
              </w:rPr>
            </w:pPr>
            <w:r w:rsidRPr="00D26514">
              <w:rPr>
                <w:rFonts w:eastAsia="Calibri"/>
              </w:rPr>
              <w:t>48698004</w:t>
            </w:r>
          </w:p>
        </w:tc>
        <w:tc>
          <w:tcPr>
            <w:tcW w:w="1620" w:type="dxa"/>
          </w:tcPr>
          <w:p w14:paraId="0D1CE20C" w14:textId="77777777" w:rsidR="001439BB" w:rsidRPr="00D26514" w:rsidRDefault="001439BB" w:rsidP="00597DB2">
            <w:pPr>
              <w:pStyle w:val="TableEntry"/>
              <w:rPr>
                <w:rFonts w:eastAsia="Calibri"/>
              </w:rPr>
            </w:pPr>
            <w:r w:rsidRPr="00D26514">
              <w:rPr>
                <w:rFonts w:eastAsia="Calibri"/>
              </w:rPr>
              <w:t>N0000029119</w:t>
            </w:r>
          </w:p>
        </w:tc>
      </w:tr>
      <w:tr w:rsidR="001439BB" w:rsidRPr="00D26514" w14:paraId="2A94EBF9" w14:textId="77777777" w:rsidTr="00EA3BCB">
        <w:trPr>
          <w:jc w:val="center"/>
        </w:trPr>
        <w:tc>
          <w:tcPr>
            <w:tcW w:w="4608" w:type="dxa"/>
          </w:tcPr>
          <w:p w14:paraId="52795C6C" w14:textId="77777777" w:rsidR="001439BB" w:rsidRPr="00D26514" w:rsidRDefault="001439BB" w:rsidP="00597DB2">
            <w:pPr>
              <w:pStyle w:val="TableEntry"/>
              <w:rPr>
                <w:rFonts w:eastAsia="Calibri"/>
              </w:rPr>
            </w:pPr>
            <w:r w:rsidRPr="00D26514">
              <w:rPr>
                <w:rFonts w:eastAsia="Calibri"/>
              </w:rPr>
              <w:t>Beta-blockers</w:t>
            </w:r>
          </w:p>
        </w:tc>
        <w:tc>
          <w:tcPr>
            <w:tcW w:w="2250" w:type="dxa"/>
          </w:tcPr>
          <w:p w14:paraId="14DB814A" w14:textId="77777777" w:rsidR="001439BB" w:rsidRPr="00D26514" w:rsidRDefault="001439BB" w:rsidP="00597DB2">
            <w:pPr>
              <w:pStyle w:val="TableEntry"/>
              <w:rPr>
                <w:rFonts w:eastAsia="Calibri"/>
              </w:rPr>
            </w:pPr>
            <w:r w:rsidRPr="00D26514">
              <w:rPr>
                <w:rFonts w:eastAsia="Calibri"/>
              </w:rPr>
              <w:t>33252009</w:t>
            </w:r>
          </w:p>
        </w:tc>
        <w:tc>
          <w:tcPr>
            <w:tcW w:w="1620" w:type="dxa"/>
          </w:tcPr>
          <w:p w14:paraId="43FBB67F" w14:textId="77777777" w:rsidR="001439BB" w:rsidRPr="00D26514" w:rsidRDefault="001439BB" w:rsidP="00597DB2">
            <w:pPr>
              <w:pStyle w:val="TableEntry"/>
              <w:rPr>
                <w:rFonts w:eastAsia="Calibri"/>
              </w:rPr>
            </w:pPr>
            <w:r w:rsidRPr="00D26514">
              <w:rPr>
                <w:rFonts w:eastAsia="Calibri"/>
              </w:rPr>
              <w:t>N0000029118</w:t>
            </w:r>
          </w:p>
        </w:tc>
      </w:tr>
      <w:tr w:rsidR="001439BB" w:rsidRPr="00D26514" w14:paraId="59764047" w14:textId="77777777" w:rsidTr="00EA3BCB">
        <w:trPr>
          <w:jc w:val="center"/>
        </w:trPr>
        <w:tc>
          <w:tcPr>
            <w:tcW w:w="4608" w:type="dxa"/>
          </w:tcPr>
          <w:p w14:paraId="2E2D6E06" w14:textId="77777777" w:rsidR="001439BB" w:rsidRPr="00D26514" w:rsidRDefault="001439BB" w:rsidP="00597DB2">
            <w:pPr>
              <w:pStyle w:val="TableEntry"/>
              <w:rPr>
                <w:rFonts w:eastAsia="Calibri"/>
              </w:rPr>
            </w:pPr>
            <w:r w:rsidRPr="00D26514">
              <w:rPr>
                <w:rFonts w:eastAsia="Calibri"/>
              </w:rPr>
              <w:t>Nitrates</w:t>
            </w:r>
          </w:p>
        </w:tc>
        <w:tc>
          <w:tcPr>
            <w:tcW w:w="2250" w:type="dxa"/>
          </w:tcPr>
          <w:p w14:paraId="1FE2A95C" w14:textId="77777777" w:rsidR="001439BB" w:rsidRPr="00D26514" w:rsidRDefault="001439BB" w:rsidP="00597DB2">
            <w:pPr>
              <w:pStyle w:val="TableEntry"/>
              <w:rPr>
                <w:rFonts w:eastAsia="Calibri"/>
              </w:rPr>
            </w:pPr>
            <w:r w:rsidRPr="00D26514">
              <w:rPr>
                <w:rFonts w:eastAsia="Calibri"/>
              </w:rPr>
              <w:t>31970009</w:t>
            </w:r>
          </w:p>
        </w:tc>
        <w:tc>
          <w:tcPr>
            <w:tcW w:w="1620" w:type="dxa"/>
          </w:tcPr>
          <w:p w14:paraId="5587E558" w14:textId="77777777" w:rsidR="001439BB" w:rsidRPr="00D26514" w:rsidRDefault="001439BB" w:rsidP="00597DB2">
            <w:pPr>
              <w:pStyle w:val="TableEntry"/>
              <w:rPr>
                <w:rFonts w:eastAsia="Calibri"/>
              </w:rPr>
            </w:pPr>
            <w:r w:rsidRPr="00D26514">
              <w:rPr>
                <w:rFonts w:eastAsia="Calibri"/>
              </w:rPr>
              <w:t>N0000007647</w:t>
            </w:r>
          </w:p>
        </w:tc>
      </w:tr>
      <w:tr w:rsidR="001439BB" w:rsidRPr="00D26514" w14:paraId="48C104A1" w14:textId="77777777" w:rsidTr="00EA3BCB">
        <w:trPr>
          <w:jc w:val="center"/>
        </w:trPr>
        <w:tc>
          <w:tcPr>
            <w:tcW w:w="4608" w:type="dxa"/>
          </w:tcPr>
          <w:p w14:paraId="288CBF6F" w14:textId="77777777" w:rsidR="001439BB" w:rsidRPr="00D26514" w:rsidRDefault="001439BB" w:rsidP="00597DB2">
            <w:pPr>
              <w:pStyle w:val="TableEntry"/>
              <w:rPr>
                <w:rFonts w:eastAsia="Calibri"/>
              </w:rPr>
            </w:pPr>
            <w:r w:rsidRPr="00D26514">
              <w:rPr>
                <w:rFonts w:eastAsia="Calibri"/>
              </w:rPr>
              <w:t xml:space="preserve">Aminophylline </w:t>
            </w:r>
          </w:p>
        </w:tc>
        <w:tc>
          <w:tcPr>
            <w:tcW w:w="2250" w:type="dxa"/>
          </w:tcPr>
          <w:p w14:paraId="3A98BE6C" w14:textId="77777777" w:rsidR="001439BB" w:rsidRPr="00D26514" w:rsidRDefault="001439BB" w:rsidP="00597DB2">
            <w:pPr>
              <w:pStyle w:val="TableEntry"/>
              <w:rPr>
                <w:rFonts w:eastAsia="Calibri"/>
              </w:rPr>
            </w:pPr>
            <w:r w:rsidRPr="00D26514">
              <w:rPr>
                <w:rFonts w:eastAsia="Calibri"/>
              </w:rPr>
              <w:t>55867006</w:t>
            </w:r>
          </w:p>
        </w:tc>
        <w:tc>
          <w:tcPr>
            <w:tcW w:w="1620" w:type="dxa"/>
          </w:tcPr>
          <w:p w14:paraId="10CDF873" w14:textId="77777777" w:rsidR="001439BB" w:rsidRPr="00D26514" w:rsidRDefault="001439BB" w:rsidP="00597DB2">
            <w:pPr>
              <w:pStyle w:val="TableEntry"/>
              <w:rPr>
                <w:rFonts w:eastAsia="Calibri"/>
              </w:rPr>
            </w:pPr>
            <w:r w:rsidRPr="00D26514">
              <w:rPr>
                <w:rFonts w:eastAsia="Calibri"/>
              </w:rPr>
              <w:t>N0000146397</w:t>
            </w:r>
          </w:p>
        </w:tc>
      </w:tr>
    </w:tbl>
    <w:p w14:paraId="2FDB7ED0" w14:textId="3E8F7E54" w:rsidR="001439BB" w:rsidRPr="00D26514" w:rsidRDefault="001439BB" w:rsidP="00BB76BC">
      <w:pPr>
        <w:pStyle w:val="Note"/>
      </w:pPr>
      <w:r w:rsidRPr="00D26514">
        <w:t>Note:</w:t>
      </w:r>
      <w:r w:rsidR="005F3FB5" w:rsidRPr="00D26514">
        <w:t xml:space="preserve"> </w:t>
      </w:r>
      <w:r w:rsidRPr="00D26514">
        <w:t>As described in Section 6.1.2.4, the selection of the appropriate coding system for use may be based on local policy or national regulation.</w:t>
      </w:r>
    </w:p>
    <w:p w14:paraId="129CC1BD" w14:textId="77777777" w:rsidR="009F5CC2" w:rsidRPr="00D26514" w:rsidRDefault="009F5CC2" w:rsidP="00EA3BCB">
      <w:pPr>
        <w:pStyle w:val="BodyText"/>
      </w:pPr>
      <w:bookmarkStart w:id="427" w:name="_Toc345074731"/>
      <w:r w:rsidRPr="00D26514">
        <w:t>OR</w:t>
      </w:r>
    </w:p>
    <w:p w14:paraId="22C130C6" w14:textId="77777777" w:rsidR="009F5CC2" w:rsidRPr="00D26514" w:rsidRDefault="009F5CC2" w:rsidP="009F5CC2">
      <w:pPr>
        <w:pStyle w:val="Heading3"/>
        <w:numPr>
          <w:ilvl w:val="0"/>
          <w:numId w:val="0"/>
        </w:numPr>
        <w:rPr>
          <w:rFonts w:eastAsia="Calibri"/>
          <w:noProof w:val="0"/>
        </w:rPr>
      </w:pPr>
      <w:bookmarkStart w:id="428" w:name="_Toc29225512"/>
      <w:r w:rsidRPr="00D26514">
        <w:rPr>
          <w:rFonts w:eastAsia="Calibri"/>
          <w:noProof w:val="0"/>
        </w:rPr>
        <w:lastRenderedPageBreak/>
        <w:t xml:space="preserve">6.5.1 </w:t>
      </w:r>
      <w:proofErr w:type="spellStart"/>
      <w:r w:rsidRPr="00D26514">
        <w:rPr>
          <w:rFonts w:eastAsia="Calibri"/>
          <w:noProof w:val="0"/>
        </w:rPr>
        <w:t>UV_CardiacProcedureDrugClasses</w:t>
      </w:r>
      <w:bookmarkEnd w:id="428"/>
      <w:proofErr w:type="spellEnd"/>
      <w:r w:rsidRPr="00D26514">
        <w:rPr>
          <w:rFonts w:eastAsia="Calibri"/>
          <w:noProof w:val="0"/>
        </w:rPr>
        <w:t xml:space="preserve"> </w:t>
      </w:r>
    </w:p>
    <w:p w14:paraId="6878EFD9" w14:textId="77777777" w:rsidR="009F5CC2" w:rsidRPr="00D26514" w:rsidRDefault="009F5CC2" w:rsidP="009F5CC2">
      <w:pPr>
        <w:pStyle w:val="BodyText"/>
        <w:rPr>
          <w:rFonts w:eastAsia="Calibri"/>
        </w:rPr>
      </w:pPr>
      <w:r w:rsidRPr="00D26514">
        <w:rPr>
          <w:rFonts w:eastAsia="Calibri"/>
        </w:rPr>
        <w:t>This Concept Domain holds a list of Drug Classes used in Cardiac Procedures. The concepts in this domain must be bound to a value set at implementation.</w:t>
      </w:r>
    </w:p>
    <w:p w14:paraId="02964276" w14:textId="77777777" w:rsidR="009F5CC2" w:rsidRPr="00D26514" w:rsidRDefault="009F5CC2" w:rsidP="009F5CC2">
      <w:pPr>
        <w:pStyle w:val="BodyText"/>
        <w:rPr>
          <w:rFonts w:eastAsia="Calibri"/>
        </w:rPr>
      </w:pPr>
    </w:p>
    <w:tbl>
      <w:tblPr>
        <w:tblW w:w="2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5"/>
      </w:tblGrid>
      <w:tr w:rsidR="009F5CC2" w:rsidRPr="00D26514" w14:paraId="295E306F" w14:textId="77777777" w:rsidTr="00EA3BCB">
        <w:trPr>
          <w:trHeight w:val="548"/>
          <w:jc w:val="center"/>
        </w:trPr>
        <w:tc>
          <w:tcPr>
            <w:tcW w:w="2925" w:type="dxa"/>
            <w:shd w:val="clear" w:color="auto" w:fill="D9D9D9"/>
          </w:tcPr>
          <w:p w14:paraId="59804830" w14:textId="77777777" w:rsidR="009F5CC2" w:rsidRPr="00D26514" w:rsidRDefault="009F5CC2" w:rsidP="0093034E">
            <w:pPr>
              <w:pStyle w:val="TableEntryHeader"/>
              <w:rPr>
                <w:rFonts w:cs="Arial"/>
              </w:rPr>
            </w:pPr>
            <w:r w:rsidRPr="00D26514">
              <w:rPr>
                <w:rFonts w:eastAsia="Calibri"/>
              </w:rPr>
              <w:t>Concept Name</w:t>
            </w:r>
          </w:p>
        </w:tc>
      </w:tr>
      <w:tr w:rsidR="009F5CC2" w:rsidRPr="00D26514" w14:paraId="269DFB13" w14:textId="77777777" w:rsidTr="00EA3BCB">
        <w:trPr>
          <w:jc w:val="center"/>
        </w:trPr>
        <w:tc>
          <w:tcPr>
            <w:tcW w:w="2925" w:type="dxa"/>
          </w:tcPr>
          <w:p w14:paraId="1D74D862" w14:textId="77777777" w:rsidR="009F5CC2" w:rsidRPr="00D26514" w:rsidRDefault="009F5CC2" w:rsidP="009F5CC2">
            <w:pPr>
              <w:pStyle w:val="TableEntry"/>
              <w:rPr>
                <w:rFonts w:eastAsia="Calibri"/>
              </w:rPr>
            </w:pPr>
            <w:r w:rsidRPr="00D26514">
              <w:rPr>
                <w:rFonts w:eastAsia="Calibri"/>
              </w:rPr>
              <w:t>Calcium channel blockers</w:t>
            </w:r>
          </w:p>
        </w:tc>
      </w:tr>
      <w:tr w:rsidR="009F5CC2" w:rsidRPr="00D26514" w14:paraId="79E1F2E3" w14:textId="77777777" w:rsidTr="00EA3BCB">
        <w:trPr>
          <w:jc w:val="center"/>
        </w:trPr>
        <w:tc>
          <w:tcPr>
            <w:tcW w:w="2925" w:type="dxa"/>
          </w:tcPr>
          <w:p w14:paraId="15B5C8B8" w14:textId="77777777" w:rsidR="009F5CC2" w:rsidRPr="00D26514" w:rsidRDefault="009F5CC2" w:rsidP="009F5CC2">
            <w:pPr>
              <w:pStyle w:val="TableEntry"/>
              <w:rPr>
                <w:rFonts w:eastAsia="Calibri"/>
              </w:rPr>
            </w:pPr>
            <w:r w:rsidRPr="00D26514">
              <w:rPr>
                <w:rFonts w:eastAsia="Calibri"/>
              </w:rPr>
              <w:t>Beta-blockers</w:t>
            </w:r>
          </w:p>
        </w:tc>
      </w:tr>
      <w:tr w:rsidR="009F5CC2" w:rsidRPr="00D26514" w14:paraId="052070AA" w14:textId="77777777" w:rsidTr="00EA3BCB">
        <w:trPr>
          <w:jc w:val="center"/>
        </w:trPr>
        <w:tc>
          <w:tcPr>
            <w:tcW w:w="2925" w:type="dxa"/>
          </w:tcPr>
          <w:p w14:paraId="6C2FE992" w14:textId="77777777" w:rsidR="009F5CC2" w:rsidRPr="00D26514" w:rsidRDefault="009F5CC2" w:rsidP="009F5CC2">
            <w:pPr>
              <w:pStyle w:val="TableEntry"/>
              <w:rPr>
                <w:rFonts w:eastAsia="Calibri"/>
              </w:rPr>
            </w:pPr>
            <w:r w:rsidRPr="00D26514">
              <w:rPr>
                <w:rFonts w:eastAsia="Calibri"/>
              </w:rPr>
              <w:t>Nitrates</w:t>
            </w:r>
          </w:p>
        </w:tc>
      </w:tr>
      <w:tr w:rsidR="009F5CC2" w:rsidRPr="00D26514" w14:paraId="2E8778EA" w14:textId="77777777" w:rsidTr="00EA3BCB">
        <w:trPr>
          <w:jc w:val="center"/>
        </w:trPr>
        <w:tc>
          <w:tcPr>
            <w:tcW w:w="2925" w:type="dxa"/>
          </w:tcPr>
          <w:p w14:paraId="488EEF84" w14:textId="77777777" w:rsidR="009F5CC2" w:rsidRPr="00D26514" w:rsidRDefault="009F5CC2" w:rsidP="009F5CC2">
            <w:pPr>
              <w:pStyle w:val="TableEntry"/>
              <w:rPr>
                <w:rFonts w:eastAsia="Calibri"/>
              </w:rPr>
            </w:pPr>
            <w:r w:rsidRPr="00D26514">
              <w:rPr>
                <w:rFonts w:eastAsia="Calibri"/>
              </w:rPr>
              <w:t xml:space="preserve">Aminophylline </w:t>
            </w:r>
          </w:p>
        </w:tc>
      </w:tr>
    </w:tbl>
    <w:p w14:paraId="1E367A4F" w14:textId="77777777" w:rsidR="009F5CC2" w:rsidRPr="00D26514" w:rsidRDefault="009F5CC2" w:rsidP="00EA3BCB">
      <w:pPr>
        <w:pStyle w:val="BodyText"/>
      </w:pPr>
    </w:p>
    <w:p w14:paraId="2AFEDF40" w14:textId="77777777" w:rsidR="009F5CC2" w:rsidRPr="00D26514" w:rsidRDefault="009F5CC2" w:rsidP="00EA3BCB">
      <w:pPr>
        <w:pStyle w:val="BodyText"/>
      </w:pPr>
    </w:p>
    <w:p w14:paraId="0EC756B8" w14:textId="77777777" w:rsidR="001439BB" w:rsidRPr="00D26514" w:rsidRDefault="00746A3D" w:rsidP="00EA3BCB">
      <w:pPr>
        <w:pStyle w:val="BodyText"/>
      </w:pPr>
      <w:r w:rsidRPr="00D26514">
        <w:t>&gt;</w:t>
      </w:r>
    </w:p>
    <w:p w14:paraId="10569ABA" w14:textId="77777777" w:rsidR="00EA4EA1" w:rsidRPr="00D26514" w:rsidRDefault="00EA4EA1" w:rsidP="00207571">
      <w:pPr>
        <w:pStyle w:val="PartTitle"/>
        <w:rPr>
          <w:highlight w:val="yellow"/>
        </w:rPr>
      </w:pPr>
      <w:bookmarkStart w:id="429" w:name="_Toc29225513"/>
      <w:bookmarkStart w:id="430" w:name="OLE_LINK57"/>
      <w:bookmarkStart w:id="431" w:name="OLE_LINK58"/>
      <w:r w:rsidRPr="00D26514">
        <w:lastRenderedPageBreak/>
        <w:t>Appendices</w:t>
      </w:r>
      <w:bookmarkEnd w:id="427"/>
      <w:bookmarkEnd w:id="429"/>
      <w:r w:rsidRPr="00D26514">
        <w:rPr>
          <w:highlight w:val="yellow"/>
        </w:rPr>
        <w:t xml:space="preserve"> </w:t>
      </w:r>
    </w:p>
    <w:p w14:paraId="69927F7E" w14:textId="77777777" w:rsidR="00144F18" w:rsidRPr="00D26514" w:rsidRDefault="00EA4EA1" w:rsidP="00EA4EA1">
      <w:pPr>
        <w:rPr>
          <w:i/>
        </w:rPr>
      </w:pPr>
      <w:bookmarkStart w:id="432" w:name="OLE_LINK55"/>
      <w:bookmarkStart w:id="433"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77777777" w:rsidR="0095084C" w:rsidRPr="00D26514" w:rsidRDefault="0095084C" w:rsidP="0095084C">
      <w:pPr>
        <w:pStyle w:val="Heading1"/>
        <w:numPr>
          <w:ilvl w:val="0"/>
          <w:numId w:val="0"/>
        </w:numPr>
        <w:rPr>
          <w:noProof w:val="0"/>
        </w:rPr>
      </w:pPr>
      <w:bookmarkStart w:id="434" w:name="_Toc29225514"/>
      <w:bookmarkStart w:id="435" w:name="_Toc345074732"/>
      <w:bookmarkEnd w:id="432"/>
      <w:bookmarkEnd w:id="433"/>
      <w:r w:rsidRPr="00D26514">
        <w:rPr>
          <w:noProof w:val="0"/>
        </w:rPr>
        <w:lastRenderedPageBreak/>
        <w:t>Appendix A – &lt;Appendix Title&gt;</w:t>
      </w:r>
      <w:bookmarkEnd w:id="434"/>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436" w:name="_Toc29225515"/>
      <w:r w:rsidRPr="00D26514">
        <w:rPr>
          <w:noProof w:val="0"/>
        </w:rPr>
        <w:t>A.1 &lt;Title&gt;</w:t>
      </w:r>
      <w:bookmarkEnd w:id="436"/>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437" w:name="_Toc29225516"/>
      <w:r w:rsidRPr="00D26514">
        <w:rPr>
          <w:noProof w:val="0"/>
        </w:rPr>
        <w:t>A.1.1 &lt;Title&gt;</w:t>
      </w:r>
      <w:bookmarkEnd w:id="437"/>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438" w:name="_Toc29225517"/>
      <w:r w:rsidRPr="00D26514">
        <w:rPr>
          <w:bCs/>
          <w:noProof w:val="0"/>
        </w:rPr>
        <w:lastRenderedPageBreak/>
        <w:t>Appendix B – &lt;Appendix Title&gt;</w:t>
      </w:r>
      <w:bookmarkEnd w:id="438"/>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439" w:name="_Toc29225518"/>
      <w:r w:rsidRPr="00D26514">
        <w:rPr>
          <w:noProof w:val="0"/>
        </w:rPr>
        <w:t>B.1 &lt;Title&gt;</w:t>
      </w:r>
      <w:bookmarkEnd w:id="439"/>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440" w:name="_Toc29225519"/>
      <w:r w:rsidRPr="00D26514">
        <w:rPr>
          <w:noProof w:val="0"/>
        </w:rPr>
        <w:t>B.1.1 &lt;Title&gt;</w:t>
      </w:r>
      <w:bookmarkEnd w:id="440"/>
    </w:p>
    <w:p w14:paraId="5EB9DFDF" w14:textId="77777777" w:rsidR="0095084C" w:rsidRPr="00D26514" w:rsidRDefault="0095084C" w:rsidP="0095084C">
      <w:pPr>
        <w:pStyle w:val="BodyText"/>
      </w:pPr>
      <w:r w:rsidRPr="00D26514">
        <w:t>Appendix B.1.1 text.</w:t>
      </w:r>
    </w:p>
    <w:bookmarkEnd w:id="435"/>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441" w:name="_Toc345074737"/>
      <w:bookmarkStart w:id="442" w:name="_Toc29225520"/>
      <w:bookmarkEnd w:id="430"/>
      <w:bookmarkEnd w:id="431"/>
      <w:r w:rsidRPr="00D26514">
        <w:lastRenderedPageBreak/>
        <w:t>V</w:t>
      </w:r>
      <w:r w:rsidR="00993FF5" w:rsidRPr="00D26514">
        <w:t>olume 4 – National Extensions</w:t>
      </w:r>
      <w:bookmarkEnd w:id="441"/>
      <w:bookmarkEnd w:id="442"/>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7777777" w:rsidR="00C63D7E" w:rsidRPr="00D26514" w:rsidRDefault="00993FF5" w:rsidP="00EA3BCB">
      <w:pPr>
        <w:pStyle w:val="Heading1"/>
        <w:pageBreakBefore w:val="0"/>
        <w:numPr>
          <w:ilvl w:val="0"/>
          <w:numId w:val="0"/>
        </w:numPr>
        <w:rPr>
          <w:bCs/>
          <w:noProof w:val="0"/>
        </w:rPr>
      </w:pPr>
      <w:bookmarkStart w:id="443" w:name="_Toc345074738"/>
      <w:bookmarkStart w:id="444" w:name="_Toc29225521"/>
      <w:r w:rsidRPr="00D26514">
        <w:rPr>
          <w:bCs/>
          <w:noProof w:val="0"/>
        </w:rPr>
        <w:t xml:space="preserve">4 </w:t>
      </w:r>
      <w:r w:rsidR="00C63D7E" w:rsidRPr="00D26514">
        <w:rPr>
          <w:bCs/>
          <w:noProof w:val="0"/>
        </w:rPr>
        <w:t>National Extensions</w:t>
      </w:r>
      <w:bookmarkEnd w:id="443"/>
      <w:bookmarkEnd w:id="444"/>
    </w:p>
    <w:p w14:paraId="2846A6B1" w14:textId="77777777" w:rsidR="00993FF5" w:rsidRPr="00D26514" w:rsidRDefault="00C63D7E" w:rsidP="00BB76BC">
      <w:pPr>
        <w:pStyle w:val="AppendixHeading2"/>
        <w:rPr>
          <w:noProof w:val="0"/>
        </w:rPr>
      </w:pPr>
      <w:bookmarkStart w:id="445" w:name="_Toc345074739"/>
      <w:bookmarkStart w:id="446" w:name="_Toc29225522"/>
      <w:r w:rsidRPr="00D26514">
        <w:rPr>
          <w:noProof w:val="0"/>
        </w:rPr>
        <w:t xml:space="preserve">4.I </w:t>
      </w:r>
      <w:r w:rsidR="00993FF5" w:rsidRPr="00D26514">
        <w:rPr>
          <w:noProof w:val="0"/>
        </w:rPr>
        <w:t>National Extensions for &lt;Country Name or IHE Organization&gt;</w:t>
      </w:r>
      <w:bookmarkEnd w:id="445"/>
      <w:bookmarkEnd w:id="446"/>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46B30A44" w:rsidR="003579DA" w:rsidRPr="00EA3BCB" w:rsidRDefault="009843EF" w:rsidP="00597DB2">
      <w:pPr>
        <w:pStyle w:val="AuthorInstructions"/>
        <w:rPr>
          <w:rStyle w:val="BodyTextChar"/>
        </w:rPr>
      </w:pPr>
      <w:r w:rsidRPr="00D26514">
        <w:t xml:space="preserve">&lt; National Extensions can add requirements above and beyond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proofErr w:type="spellStart"/>
      <w:r w:rsidRPr="00D26514">
        <w:t>Connectathon</w:t>
      </w:r>
      <w:proofErr w:type="spellEnd"/>
      <w:r w:rsidRPr="00D26514">
        <w:t xml:space="preserve"> results based on national testing being recognized elsewhere. For more information, see </w:t>
      </w:r>
      <w:hyperlink r:id="rId45" w:history="1">
        <w:r w:rsidRPr="00D26514">
          <w:rPr>
            <w:rStyle w:val="Hyperlink"/>
            <w:i w:val="0"/>
            <w:iCs/>
          </w:rPr>
          <w:t>http://wiki.ihe.net/index.php?title=National_Extensions_Process</w:t>
        </w:r>
      </w:hyperlink>
      <w:r w:rsidRPr="00EA3BCB">
        <w:rPr>
          <w:rStyle w:val="BodyTextChar"/>
        </w:rPr>
        <w:t>.&gt;</w:t>
      </w:r>
    </w:p>
    <w:p w14:paraId="5402A5EF" w14:textId="4314E3CD"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For an example of National Extensions, see R</w:t>
      </w:r>
      <w:r w:rsidR="00881CD8" w:rsidRPr="00D26514">
        <w:t xml:space="preserve">AD </w:t>
      </w:r>
      <w:r w:rsidR="009843EF" w:rsidRPr="00D26514">
        <w:t xml:space="preserve">TF </w:t>
      </w:r>
      <w:r w:rsidR="00881CD8" w:rsidRPr="00D26514">
        <w:t>4</w:t>
      </w:r>
      <w:r w:rsidR="009843EF" w:rsidRPr="00D26514">
        <w:t>.</w:t>
      </w:r>
      <w:r w:rsidRPr="00D26514">
        <w:t>&gt;</w:t>
      </w:r>
    </w:p>
    <w:p w14:paraId="04A4A495" w14:textId="77777777" w:rsidR="00C83F0F" w:rsidRPr="00D26514" w:rsidRDefault="00C83F0F" w:rsidP="00477C87">
      <w:pPr>
        <w:pStyle w:val="AppendixHeading3"/>
        <w:numPr>
          <w:ilvl w:val="0"/>
          <w:numId w:val="0"/>
        </w:numPr>
        <w:rPr>
          <w:noProof w:val="0"/>
        </w:rPr>
      </w:pPr>
      <w:bookmarkStart w:id="447" w:name="_Toc301176972"/>
      <w:bookmarkStart w:id="448" w:name="_Toc345074740"/>
      <w:bookmarkStart w:id="449" w:name="_Toc29225523"/>
      <w:r w:rsidRPr="00D26514">
        <w:rPr>
          <w:noProof w:val="0"/>
        </w:rPr>
        <w:t>4.</w:t>
      </w:r>
      <w:r w:rsidR="00C63D7E" w:rsidRPr="00D26514">
        <w:rPr>
          <w:noProof w:val="0"/>
        </w:rPr>
        <w:t>I.</w:t>
      </w:r>
      <w:r w:rsidRPr="00D26514">
        <w:rPr>
          <w:noProof w:val="0"/>
        </w:rPr>
        <w:t>1</w:t>
      </w:r>
      <w:r w:rsidR="007773C8" w:rsidRPr="00D26514">
        <w:rPr>
          <w:noProof w:val="0"/>
        </w:rPr>
        <w:t xml:space="preserve"> </w:t>
      </w:r>
      <w:r w:rsidRPr="00D26514">
        <w:rPr>
          <w:noProof w:val="0"/>
        </w:rPr>
        <w:t>Comment Submission</w:t>
      </w:r>
      <w:bookmarkEnd w:id="447"/>
      <w:bookmarkEnd w:id="448"/>
      <w:bookmarkEnd w:id="449"/>
    </w:p>
    <w:p w14:paraId="3B4AAB0A" w14:textId="77777777" w:rsidR="00C83F0F" w:rsidRPr="00D26514" w:rsidRDefault="00C83F0F" w:rsidP="00FF2BA5">
      <w:pPr>
        <w:pStyle w:val="BodyText"/>
      </w:pPr>
      <w:r w:rsidRPr="00D26514">
        <w:t>This national extension document was authored under the sponsorship and supervision of &lt;sponsor name&gt;, who welcome comments on this document and the IHE &lt;country&gt; initiative. Comments should be directed to:</w:t>
      </w:r>
    </w:p>
    <w:p w14:paraId="3A908057" w14:textId="77777777" w:rsidR="00C83F0F" w:rsidRPr="00D26514" w:rsidRDefault="00C83F0F" w:rsidP="0005577A">
      <w:pPr>
        <w:pStyle w:val="BodyText"/>
        <w:ind w:firstLine="720"/>
      </w:pPr>
      <w:r w:rsidRPr="00D26514">
        <w:t>&lt;</w:t>
      </w:r>
      <w:r w:rsidR="007773C8" w:rsidRPr="00D26514">
        <w:t>Name</w:t>
      </w:r>
      <w:r w:rsidRPr="00D26514">
        <w:t>, organization, title, email address&gt;</w:t>
      </w:r>
    </w:p>
    <w:p w14:paraId="54985E0C" w14:textId="01B22EA3" w:rsidR="00C83F0F" w:rsidRPr="00D26514" w:rsidRDefault="00C83F0F" w:rsidP="00BB76BC">
      <w:pPr>
        <w:pStyle w:val="AppendixHeading3"/>
        <w:numPr>
          <w:ilvl w:val="0"/>
          <w:numId w:val="0"/>
        </w:numPr>
        <w:rPr>
          <w:noProof w:val="0"/>
        </w:rPr>
      </w:pPr>
      <w:bookmarkStart w:id="450" w:name="_Toc345074741"/>
      <w:bookmarkStart w:id="451" w:name="_Toc29225524"/>
      <w:r w:rsidRPr="00D26514">
        <w:rPr>
          <w:noProof w:val="0"/>
        </w:rPr>
        <w:t>4.</w:t>
      </w:r>
      <w:r w:rsidR="00C63D7E" w:rsidRPr="00D26514">
        <w:rPr>
          <w:noProof w:val="0"/>
        </w:rPr>
        <w:t>I.</w:t>
      </w:r>
      <w:r w:rsidRPr="00D26514">
        <w:rPr>
          <w:noProof w:val="0"/>
        </w:rPr>
        <w:t xml:space="preserve">2 </w:t>
      </w:r>
      <w:r w:rsidR="00431358">
        <w:rPr>
          <w:noProof w:val="0"/>
        </w:rPr>
        <w:t>Mobile Sharing Value Sets</w:t>
      </w:r>
      <w:r w:rsidR="001D6BB3" w:rsidRPr="00D26514">
        <w:rPr>
          <w:noProof w:val="0"/>
        </w:rPr>
        <w:t xml:space="preserve"> </w:t>
      </w:r>
      <w:r w:rsidR="00343CAC">
        <w:rPr>
          <w:noProof w:val="0"/>
        </w:rPr>
        <w:t>SVCM</w:t>
      </w:r>
      <w:bookmarkEnd w:id="450"/>
      <w:bookmarkEnd w:id="451"/>
      <w:r w:rsidRPr="00D26514">
        <w:rPr>
          <w:noProof w:val="0"/>
        </w:rPr>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108E9662" w:rsidR="00C83F0F" w:rsidRPr="00D26514" w:rsidRDefault="00C83F0F" w:rsidP="00EA3BCB">
      <w:pPr>
        <w:pStyle w:val="AppendixHeading4"/>
      </w:pPr>
      <w:bookmarkStart w:id="452" w:name="_Toc345074742"/>
      <w:bookmarkStart w:id="453" w:name="_Toc29225525"/>
      <w:r w:rsidRPr="00D26514">
        <w:t>4.</w:t>
      </w:r>
      <w:r w:rsidR="00C63D7E" w:rsidRPr="00D26514">
        <w:t>I.</w:t>
      </w:r>
      <w:r w:rsidRPr="00D26514">
        <w:t>2.1</w:t>
      </w:r>
      <w:r w:rsidR="007B340C">
        <w:t xml:space="preserve"> </w:t>
      </w:r>
      <w:r w:rsidR="00343CAC">
        <w:t>SVCM</w:t>
      </w:r>
      <w:r w:rsidRPr="00D26514">
        <w:t xml:space="preserve"> </w:t>
      </w:r>
      <w:r w:rsidR="009F5CC2" w:rsidRPr="00D26514">
        <w:t>Value Set Binding for &lt;Country Name or IHE Organization&gt; Realm Concept Domains</w:t>
      </w:r>
      <w:bookmarkEnd w:id="452"/>
      <w:bookmarkEnd w:id="453"/>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3277562C" w14:textId="77777777" w:rsidR="009F5CC2" w:rsidRPr="00D26514" w:rsidRDefault="009F5CC2" w:rsidP="00EA3BCB">
      <w:pPr>
        <w:pStyle w:val="BodyText"/>
      </w:pPr>
      <w:bookmarkStart w:id="454" w:name="_Toc345074743"/>
      <w:r w:rsidRPr="00D26514">
        <w:rPr>
          <w:i/>
        </w:rPr>
        <w:t>&lt;Delete the example below prior to publication for Public Comment.&gt;</w:t>
      </w:r>
    </w:p>
    <w:p w14:paraId="2731A389" w14:textId="71887409" w:rsidR="009F5CC2" w:rsidRPr="00EA3BCB" w:rsidRDefault="009F5CC2" w:rsidP="00EA3BCB">
      <w:pPr>
        <w:pStyle w:val="BodyText"/>
        <w:rPr>
          <w:i/>
        </w:rPr>
      </w:pPr>
      <w:r w:rsidRPr="00EA3BCB">
        <w:rPr>
          <w:i/>
        </w:rPr>
        <w:t>&lt;</w:t>
      </w:r>
      <w:r w:rsidR="005F6D33" w:rsidRPr="00EA3BCB">
        <w:rPr>
          <w:i/>
        </w:rPr>
        <w:t xml:space="preserve">e.g., </w:t>
      </w:r>
    </w:p>
    <w:p w14:paraId="365B9889" w14:textId="2B7C0B2A" w:rsidR="009F5CC2" w:rsidRPr="00D26514" w:rsidRDefault="009F5CC2" w:rsidP="009F5CC2">
      <w:pPr>
        <w:pStyle w:val="AppendixHeading3"/>
        <w:keepNext/>
        <w:numPr>
          <w:ilvl w:val="0"/>
          <w:numId w:val="0"/>
        </w:numPr>
        <w:rPr>
          <w:bCs/>
          <w:noProof w:val="0"/>
        </w:rPr>
      </w:pPr>
      <w:bookmarkStart w:id="455" w:name="_Toc397603182"/>
      <w:bookmarkStart w:id="456" w:name="_Toc29225526"/>
      <w:r w:rsidRPr="00D26514">
        <w:rPr>
          <w:noProof w:val="0"/>
        </w:rPr>
        <w:lastRenderedPageBreak/>
        <w:t xml:space="preserve">4.I.2.1 </w:t>
      </w:r>
      <w:r w:rsidR="00343CAC">
        <w:rPr>
          <w:noProof w:val="0"/>
        </w:rPr>
        <w:t>SVCM</w:t>
      </w:r>
      <w:r w:rsidRPr="00D26514">
        <w:rPr>
          <w:noProof w:val="0"/>
        </w:rPr>
        <w:t xml:space="preserve"> Value Set Binding for US Realm Concept Domains</w:t>
      </w:r>
      <w:bookmarkEnd w:id="455"/>
      <w:bookmarkEnd w:id="456"/>
      <w:r w:rsidRPr="00D26514">
        <w:rPr>
          <w:bCs/>
          <w:noProof w:val="0"/>
        </w:rPr>
        <w:t xml:space="preserve"> </w:t>
      </w:r>
    </w:p>
    <w:p w14:paraId="72F78A78" w14:textId="77777777" w:rsidR="009F5CC2" w:rsidRPr="00D26514" w:rsidRDefault="009F5CC2" w:rsidP="009F5CC2">
      <w:pPr>
        <w:pStyle w:val="BodyText"/>
      </w:pPr>
    </w:p>
    <w:tbl>
      <w:tblPr>
        <w:tblW w:w="9360" w:type="dxa"/>
        <w:jc w:val="center"/>
        <w:tblLayout w:type="fixed"/>
        <w:tblLook w:val="0000" w:firstRow="0" w:lastRow="0" w:firstColumn="0" w:lastColumn="0" w:noHBand="0" w:noVBand="0"/>
      </w:tblPr>
      <w:tblGrid>
        <w:gridCol w:w="2954"/>
        <w:gridCol w:w="3436"/>
        <w:gridCol w:w="2970"/>
      </w:tblGrid>
      <w:tr w:rsidR="009F5CC2" w:rsidRPr="00D26514"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D26514" w:rsidRDefault="009F5CC2" w:rsidP="0093034E">
            <w:pPr>
              <w:pStyle w:val="TableEntryHeader"/>
            </w:pPr>
            <w:r w:rsidRPr="00D26514">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D26514" w:rsidRDefault="009F5CC2" w:rsidP="0093034E">
            <w:pPr>
              <w:pStyle w:val="TableEntryHeader"/>
            </w:pPr>
            <w:r w:rsidRPr="00D26514">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D26514" w:rsidRDefault="009F5CC2" w:rsidP="0093034E">
            <w:pPr>
              <w:pStyle w:val="TableEntryHeader"/>
            </w:pPr>
            <w:r w:rsidRPr="00D26514">
              <w:t xml:space="preserve">Value Set OID </w:t>
            </w:r>
          </w:p>
        </w:tc>
      </w:tr>
      <w:tr w:rsidR="009F5CC2" w:rsidRPr="00D26514"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D26514" w:rsidRDefault="009F5CC2" w:rsidP="0093034E">
            <w:pPr>
              <w:pStyle w:val="TableEntry"/>
            </w:pPr>
            <w:proofErr w:type="spellStart"/>
            <w:r w:rsidRPr="00D26514">
              <w:t>UV_CardiacProcedureDrugClasses</w:t>
            </w:r>
            <w:proofErr w:type="spellEnd"/>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D26514" w:rsidRDefault="009F5CC2" w:rsidP="0093034E">
            <w:pPr>
              <w:pStyle w:val="TableEntry"/>
            </w:pPr>
            <w:proofErr w:type="spellStart"/>
            <w:r w:rsidRPr="00D26514">
              <w:t>US_CardiacProcedureDrugClasses</w:t>
            </w:r>
            <w:proofErr w:type="spellEnd"/>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D26514" w:rsidRDefault="009F5CC2" w:rsidP="0093034E">
            <w:pPr>
              <w:pStyle w:val="TableEntry"/>
              <w:rPr>
                <w:b/>
                <w:color w:val="000000"/>
              </w:rPr>
            </w:pPr>
            <w:r w:rsidRPr="00D26514">
              <w:rPr>
                <w:rFonts w:eastAsia="Calibri"/>
              </w:rPr>
              <w:t>1.3.6.1.4.1.19376.1.4.1.5.15</w:t>
            </w:r>
          </w:p>
        </w:tc>
      </w:tr>
    </w:tbl>
    <w:p w14:paraId="44262909" w14:textId="77777777" w:rsidR="009F5CC2" w:rsidRPr="00D26514" w:rsidRDefault="009F5CC2" w:rsidP="009F5CC2">
      <w:pPr>
        <w:pStyle w:val="BodyText"/>
      </w:pPr>
    </w:p>
    <w:p w14:paraId="070105FB" w14:textId="77777777" w:rsidR="009F5CC2" w:rsidRPr="00D26514" w:rsidRDefault="009F5CC2" w:rsidP="009F5CC2">
      <w:pPr>
        <w:pStyle w:val="Heading4"/>
        <w:numPr>
          <w:ilvl w:val="0"/>
          <w:numId w:val="0"/>
        </w:numPr>
        <w:rPr>
          <w:bCs/>
          <w:noProof w:val="0"/>
        </w:rPr>
      </w:pPr>
      <w:bookmarkStart w:id="457" w:name="_Toc388433935"/>
      <w:bookmarkStart w:id="458" w:name="_Toc397603183"/>
      <w:bookmarkStart w:id="459" w:name="_Toc29225527"/>
      <w:r w:rsidRPr="00D26514">
        <w:rPr>
          <w:bCs/>
          <w:noProof w:val="0"/>
        </w:rPr>
        <w:t xml:space="preserve">4.I.2.1.1 </w:t>
      </w:r>
      <w:proofErr w:type="spellStart"/>
      <w:r w:rsidRPr="00D26514">
        <w:rPr>
          <w:bCs/>
          <w:noProof w:val="0"/>
        </w:rPr>
        <w:t>US_CardiacProcedureDrugClasses</w:t>
      </w:r>
      <w:proofErr w:type="spellEnd"/>
      <w:r w:rsidRPr="00D26514">
        <w:rPr>
          <w:bCs/>
          <w:noProof w:val="0"/>
        </w:rPr>
        <w:t xml:space="preserve"> (</w:t>
      </w:r>
      <w:r w:rsidRPr="00D26514">
        <w:rPr>
          <w:rFonts w:eastAsia="Calibri"/>
          <w:noProof w:val="0"/>
        </w:rPr>
        <w:t>1.3.6.1.4.1.19376.1.4.1.5.15</w:t>
      </w:r>
      <w:r w:rsidRPr="00D26514">
        <w:rPr>
          <w:bCs/>
          <w:noProof w:val="0"/>
        </w:rPr>
        <w:t>)</w:t>
      </w:r>
      <w:bookmarkEnd w:id="457"/>
      <w:bookmarkEnd w:id="458"/>
      <w:bookmarkEnd w:id="459"/>
      <w:r w:rsidRPr="00D26514">
        <w:rPr>
          <w:bCs/>
          <w:noProof w:val="0"/>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D26514"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D26514" w:rsidRDefault="009F5CC2" w:rsidP="0093034E">
            <w:pPr>
              <w:pStyle w:val="TableEntryHeader"/>
              <w:jc w:val="right"/>
              <w:rPr>
                <w:rFonts w:eastAsia="Calibri"/>
              </w:rPr>
            </w:pPr>
            <w:r w:rsidRPr="00D26514">
              <w:rPr>
                <w:rFonts w:eastAsia="Calibri"/>
              </w:rPr>
              <w:t>Coding Scheme</w:t>
            </w:r>
          </w:p>
          <w:p w14:paraId="6ED10D51" w14:textId="77777777" w:rsidR="009F5CC2" w:rsidRPr="00D26514" w:rsidRDefault="009F5CC2" w:rsidP="0093034E">
            <w:pPr>
              <w:pStyle w:val="TableEntryHeader"/>
              <w:jc w:val="left"/>
              <w:rPr>
                <w:rFonts w:eastAsia="Calibri"/>
              </w:rPr>
            </w:pPr>
            <w:r w:rsidRPr="00D26514">
              <w:rPr>
                <w:rFonts w:eastAsia="Calibri"/>
              </w:rPr>
              <w:t>Concept</w:t>
            </w:r>
          </w:p>
        </w:tc>
        <w:tc>
          <w:tcPr>
            <w:tcW w:w="2250" w:type="dxa"/>
            <w:shd w:val="clear" w:color="auto" w:fill="D9D9D9"/>
          </w:tcPr>
          <w:p w14:paraId="64F8C313" w14:textId="77777777" w:rsidR="009F5CC2" w:rsidRPr="00D26514" w:rsidRDefault="009F5CC2" w:rsidP="0093034E">
            <w:pPr>
              <w:pStyle w:val="TableEntryHeader"/>
              <w:rPr>
                <w:rFonts w:cs="Arial"/>
              </w:rPr>
            </w:pPr>
            <w:r w:rsidRPr="00D26514">
              <w:rPr>
                <w:rFonts w:eastAsia="Calibri"/>
              </w:rPr>
              <w:t>SNOMED CT</w:t>
            </w:r>
            <w:r w:rsidRPr="00D26514">
              <w:rPr>
                <w:rFonts w:cs="Arial"/>
              </w:rPr>
              <w:t xml:space="preserve"> </w:t>
            </w:r>
          </w:p>
        </w:tc>
        <w:tc>
          <w:tcPr>
            <w:tcW w:w="1620" w:type="dxa"/>
            <w:shd w:val="clear" w:color="auto" w:fill="D9D9D9"/>
          </w:tcPr>
          <w:p w14:paraId="3660AA69" w14:textId="77777777" w:rsidR="009F5CC2" w:rsidRPr="00D26514" w:rsidRDefault="009F5CC2" w:rsidP="0093034E">
            <w:pPr>
              <w:pStyle w:val="TableEntryHeader"/>
              <w:rPr>
                <w:rFonts w:eastAsia="Calibri"/>
              </w:rPr>
            </w:pPr>
            <w:r w:rsidRPr="00D26514">
              <w:rPr>
                <w:rFonts w:eastAsia="Calibri"/>
              </w:rPr>
              <w:t xml:space="preserve">NDF-RT </w:t>
            </w:r>
          </w:p>
        </w:tc>
      </w:tr>
      <w:tr w:rsidR="009F5CC2" w:rsidRPr="00D26514" w14:paraId="4530F51C" w14:textId="77777777" w:rsidTr="00EA3BCB">
        <w:trPr>
          <w:jc w:val="center"/>
        </w:trPr>
        <w:tc>
          <w:tcPr>
            <w:tcW w:w="4608" w:type="dxa"/>
          </w:tcPr>
          <w:p w14:paraId="18005163" w14:textId="77777777" w:rsidR="009F5CC2" w:rsidRPr="00D26514" w:rsidRDefault="009F5CC2" w:rsidP="0093034E">
            <w:pPr>
              <w:pStyle w:val="TableEntry"/>
              <w:rPr>
                <w:rFonts w:eastAsia="Calibri"/>
              </w:rPr>
            </w:pPr>
            <w:r w:rsidRPr="00D26514">
              <w:rPr>
                <w:rFonts w:eastAsia="Calibri"/>
              </w:rPr>
              <w:t>Calcium channel blockers</w:t>
            </w:r>
          </w:p>
        </w:tc>
        <w:tc>
          <w:tcPr>
            <w:tcW w:w="2250" w:type="dxa"/>
          </w:tcPr>
          <w:p w14:paraId="5F3EF4B7" w14:textId="77777777" w:rsidR="009F5CC2" w:rsidRPr="00D26514" w:rsidRDefault="009F5CC2" w:rsidP="0093034E">
            <w:pPr>
              <w:pStyle w:val="TableEntry"/>
              <w:rPr>
                <w:rFonts w:eastAsia="Calibri"/>
              </w:rPr>
            </w:pPr>
            <w:r w:rsidRPr="00D26514">
              <w:rPr>
                <w:rFonts w:eastAsia="Calibri"/>
              </w:rPr>
              <w:t>48698004</w:t>
            </w:r>
          </w:p>
        </w:tc>
        <w:tc>
          <w:tcPr>
            <w:tcW w:w="1620" w:type="dxa"/>
          </w:tcPr>
          <w:p w14:paraId="0D3F01B3" w14:textId="77777777" w:rsidR="009F5CC2" w:rsidRPr="00D26514" w:rsidRDefault="009F5CC2" w:rsidP="0093034E">
            <w:pPr>
              <w:pStyle w:val="TableEntry"/>
              <w:rPr>
                <w:rFonts w:eastAsia="Calibri"/>
              </w:rPr>
            </w:pPr>
            <w:r w:rsidRPr="00D26514">
              <w:rPr>
                <w:rFonts w:eastAsia="Calibri"/>
              </w:rPr>
              <w:t>N0000029119</w:t>
            </w:r>
          </w:p>
        </w:tc>
      </w:tr>
      <w:tr w:rsidR="009F5CC2" w:rsidRPr="00D26514" w14:paraId="270CBCBC" w14:textId="77777777" w:rsidTr="00EA3BCB">
        <w:trPr>
          <w:jc w:val="center"/>
        </w:trPr>
        <w:tc>
          <w:tcPr>
            <w:tcW w:w="4608" w:type="dxa"/>
          </w:tcPr>
          <w:p w14:paraId="02381F26" w14:textId="77777777" w:rsidR="009F5CC2" w:rsidRPr="00D26514" w:rsidRDefault="009F5CC2" w:rsidP="0093034E">
            <w:pPr>
              <w:pStyle w:val="TableEntry"/>
              <w:rPr>
                <w:rFonts w:eastAsia="Calibri"/>
              </w:rPr>
            </w:pPr>
            <w:r w:rsidRPr="00D26514">
              <w:rPr>
                <w:rFonts w:eastAsia="Calibri"/>
              </w:rPr>
              <w:t>Beta-blockers</w:t>
            </w:r>
          </w:p>
        </w:tc>
        <w:tc>
          <w:tcPr>
            <w:tcW w:w="2250" w:type="dxa"/>
          </w:tcPr>
          <w:p w14:paraId="3E0F9E77" w14:textId="77777777" w:rsidR="009F5CC2" w:rsidRPr="00D26514" w:rsidRDefault="009F5CC2" w:rsidP="0093034E">
            <w:pPr>
              <w:pStyle w:val="TableEntry"/>
              <w:rPr>
                <w:rFonts w:eastAsia="Calibri"/>
              </w:rPr>
            </w:pPr>
            <w:r w:rsidRPr="00D26514">
              <w:rPr>
                <w:rFonts w:eastAsia="Calibri"/>
              </w:rPr>
              <w:t>33252009</w:t>
            </w:r>
          </w:p>
        </w:tc>
        <w:tc>
          <w:tcPr>
            <w:tcW w:w="1620" w:type="dxa"/>
          </w:tcPr>
          <w:p w14:paraId="783F14C5" w14:textId="77777777" w:rsidR="009F5CC2" w:rsidRPr="00D26514" w:rsidRDefault="009F5CC2" w:rsidP="0093034E">
            <w:pPr>
              <w:pStyle w:val="TableEntry"/>
              <w:rPr>
                <w:rFonts w:eastAsia="Calibri"/>
              </w:rPr>
            </w:pPr>
            <w:r w:rsidRPr="00D26514">
              <w:rPr>
                <w:rFonts w:eastAsia="Calibri"/>
              </w:rPr>
              <w:t>N0000029118</w:t>
            </w:r>
          </w:p>
        </w:tc>
      </w:tr>
      <w:tr w:rsidR="009F5CC2" w:rsidRPr="00D26514" w14:paraId="3C0D3987" w14:textId="77777777" w:rsidTr="00EA3BCB">
        <w:trPr>
          <w:jc w:val="center"/>
        </w:trPr>
        <w:tc>
          <w:tcPr>
            <w:tcW w:w="4608" w:type="dxa"/>
          </w:tcPr>
          <w:p w14:paraId="2EB132D1" w14:textId="77777777" w:rsidR="009F5CC2" w:rsidRPr="00D26514" w:rsidRDefault="009F5CC2" w:rsidP="0093034E">
            <w:pPr>
              <w:pStyle w:val="TableEntry"/>
              <w:rPr>
                <w:rFonts w:eastAsia="Calibri"/>
              </w:rPr>
            </w:pPr>
            <w:r w:rsidRPr="00D26514">
              <w:rPr>
                <w:rFonts w:eastAsia="Calibri"/>
              </w:rPr>
              <w:t>Nitrates</w:t>
            </w:r>
          </w:p>
        </w:tc>
        <w:tc>
          <w:tcPr>
            <w:tcW w:w="2250" w:type="dxa"/>
          </w:tcPr>
          <w:p w14:paraId="5EF75071" w14:textId="77777777" w:rsidR="009F5CC2" w:rsidRPr="00D26514" w:rsidRDefault="009F5CC2" w:rsidP="0093034E">
            <w:pPr>
              <w:pStyle w:val="TableEntry"/>
              <w:rPr>
                <w:rFonts w:eastAsia="Calibri"/>
              </w:rPr>
            </w:pPr>
            <w:r w:rsidRPr="00D26514">
              <w:rPr>
                <w:rFonts w:eastAsia="Calibri"/>
              </w:rPr>
              <w:t>31970009</w:t>
            </w:r>
          </w:p>
        </w:tc>
        <w:tc>
          <w:tcPr>
            <w:tcW w:w="1620" w:type="dxa"/>
          </w:tcPr>
          <w:p w14:paraId="50D5FB0E" w14:textId="77777777" w:rsidR="009F5CC2" w:rsidRPr="00D26514" w:rsidRDefault="009F5CC2" w:rsidP="0093034E">
            <w:pPr>
              <w:pStyle w:val="TableEntry"/>
              <w:rPr>
                <w:rFonts w:eastAsia="Calibri"/>
              </w:rPr>
            </w:pPr>
            <w:r w:rsidRPr="00D26514">
              <w:rPr>
                <w:rFonts w:eastAsia="Calibri"/>
              </w:rPr>
              <w:t>N0000007647</w:t>
            </w:r>
          </w:p>
        </w:tc>
      </w:tr>
      <w:tr w:rsidR="009F5CC2" w:rsidRPr="00D26514" w14:paraId="03BC5D6C" w14:textId="77777777" w:rsidTr="00EA3BCB">
        <w:trPr>
          <w:jc w:val="center"/>
        </w:trPr>
        <w:tc>
          <w:tcPr>
            <w:tcW w:w="4608" w:type="dxa"/>
          </w:tcPr>
          <w:p w14:paraId="6264CA08" w14:textId="77777777" w:rsidR="009F5CC2" w:rsidRPr="00D26514" w:rsidRDefault="009F5CC2" w:rsidP="0093034E">
            <w:pPr>
              <w:pStyle w:val="TableEntry"/>
              <w:rPr>
                <w:rFonts w:eastAsia="Calibri"/>
              </w:rPr>
            </w:pPr>
            <w:r w:rsidRPr="00D26514">
              <w:rPr>
                <w:rFonts w:eastAsia="Calibri"/>
              </w:rPr>
              <w:t xml:space="preserve">Aminophylline </w:t>
            </w:r>
          </w:p>
        </w:tc>
        <w:tc>
          <w:tcPr>
            <w:tcW w:w="2250" w:type="dxa"/>
          </w:tcPr>
          <w:p w14:paraId="4FA77484" w14:textId="77777777" w:rsidR="009F5CC2" w:rsidRPr="00D26514" w:rsidRDefault="009F5CC2" w:rsidP="0093034E">
            <w:pPr>
              <w:pStyle w:val="TableEntry"/>
              <w:rPr>
                <w:rFonts w:eastAsia="Calibri"/>
              </w:rPr>
            </w:pPr>
            <w:r w:rsidRPr="00D26514">
              <w:rPr>
                <w:rFonts w:eastAsia="Calibri"/>
              </w:rPr>
              <w:t>55867006</w:t>
            </w:r>
          </w:p>
        </w:tc>
        <w:tc>
          <w:tcPr>
            <w:tcW w:w="1620" w:type="dxa"/>
          </w:tcPr>
          <w:p w14:paraId="662DBD19" w14:textId="77777777" w:rsidR="009F5CC2" w:rsidRPr="00D26514" w:rsidRDefault="009F5CC2" w:rsidP="0093034E">
            <w:pPr>
              <w:pStyle w:val="TableEntry"/>
              <w:rPr>
                <w:rFonts w:eastAsia="Calibri"/>
              </w:rPr>
            </w:pPr>
            <w:r w:rsidRPr="00D26514">
              <w:rPr>
                <w:rFonts w:eastAsia="Calibri"/>
              </w:rPr>
              <w:t>N0000146397</w:t>
            </w:r>
          </w:p>
        </w:tc>
      </w:tr>
    </w:tbl>
    <w:p w14:paraId="6C58BCF1" w14:textId="77777777" w:rsidR="009F5CC2" w:rsidRPr="00D26514" w:rsidRDefault="009F5CC2" w:rsidP="00EA3BCB">
      <w:pPr>
        <w:pStyle w:val="BodyText"/>
      </w:pPr>
    </w:p>
    <w:p w14:paraId="2355590C" w14:textId="77777777" w:rsidR="009F5CC2" w:rsidRPr="00D26514" w:rsidRDefault="009F5CC2" w:rsidP="00EA3BCB">
      <w:pPr>
        <w:pStyle w:val="BodyText"/>
      </w:pPr>
      <w:r w:rsidRPr="00D26514">
        <w:t>&gt;</w:t>
      </w:r>
    </w:p>
    <w:p w14:paraId="1C45DFA1" w14:textId="60F2A768" w:rsidR="00C83F0F" w:rsidRPr="00D26514" w:rsidRDefault="00C83F0F" w:rsidP="00EA3BCB">
      <w:pPr>
        <w:pStyle w:val="AppendixHeading4"/>
      </w:pPr>
      <w:bookmarkStart w:id="460" w:name="_Toc29225528"/>
      <w:r w:rsidRPr="00D26514">
        <w:t>4.</w:t>
      </w:r>
      <w:r w:rsidR="00C63D7E" w:rsidRPr="00D26514">
        <w:t>I.</w:t>
      </w:r>
      <w:r w:rsidRPr="00D26514">
        <w:t>2.2</w:t>
      </w:r>
      <w:r w:rsidR="00343CAC">
        <w:t xml:space="preserve"> SVCM</w:t>
      </w:r>
      <w:r w:rsidRPr="00D26514">
        <w:t xml:space="preserve"> &lt;Type of Change&gt;</w:t>
      </w:r>
      <w:bookmarkEnd w:id="454"/>
      <w:bookmarkEnd w:id="460"/>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6AE789F7" w:rsidR="003579DA" w:rsidRPr="00D26514" w:rsidRDefault="00C63D7E" w:rsidP="00EA3BCB">
      <w:pPr>
        <w:pStyle w:val="AppendixHeading2"/>
        <w:rPr>
          <w:noProof w:val="0"/>
        </w:rPr>
      </w:pPr>
      <w:bookmarkStart w:id="461" w:name="_Toc345074744"/>
      <w:bookmarkStart w:id="462" w:name="_Toc29225529"/>
      <w:r w:rsidRPr="00D26514">
        <w:rPr>
          <w:noProof w:val="0"/>
        </w:rPr>
        <w:t>4.I+1</w:t>
      </w:r>
      <w:r w:rsidR="00477C87" w:rsidRPr="00D26514">
        <w:rPr>
          <w:noProof w:val="0"/>
        </w:rPr>
        <w:t xml:space="preserve"> </w:t>
      </w:r>
      <w:r w:rsidR="003579DA" w:rsidRPr="00D26514">
        <w:rPr>
          <w:noProof w:val="0"/>
        </w:rPr>
        <w:t>National Extensions for &lt;Country Name or IHE Organization&gt;</w:t>
      </w:r>
      <w:bookmarkEnd w:id="461"/>
      <w:bookmarkEnd w:id="462"/>
    </w:p>
    <w:p w14:paraId="32D9C732" w14:textId="4FA4AF75" w:rsidR="00CA4B27" w:rsidRPr="00D26514" w:rsidRDefault="003579DA" w:rsidP="00C729ED">
      <w:pPr>
        <w:pStyle w:val="AuthorInstructions"/>
      </w:pPr>
      <w:r w:rsidRPr="00D26514">
        <w:t>&lt;Repeat (and increment) the section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77777777" w:rsidR="00CA4B27" w:rsidRPr="00D26514" w:rsidRDefault="00CA4B27" w:rsidP="00CA4B27">
      <w:pPr>
        <w:pStyle w:val="PartTitle"/>
        <w:rPr>
          <w:highlight w:val="yellow"/>
        </w:rPr>
      </w:pPr>
      <w:bookmarkStart w:id="463" w:name="_Toc29225530"/>
      <w:r w:rsidRPr="00D26514">
        <w:lastRenderedPageBreak/>
        <w:t>Appendices</w:t>
      </w:r>
      <w:bookmarkEnd w:id="463"/>
      <w:r w:rsidRPr="00D26514">
        <w:rPr>
          <w:highlight w:val="yellow"/>
        </w:rPr>
        <w:t xml:space="preserve"> </w:t>
      </w:r>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464" w:name="OLE_LINK91"/>
      <w:bookmarkStart w:id="465" w:name="OLE_LINK92"/>
      <w:bookmarkStart w:id="466" w:name="OLE_LINK93"/>
      <w:bookmarkStart w:id="467" w:name="OLE_LINK94"/>
      <w:r w:rsidRPr="00D26514">
        <w:rPr>
          <w:i/>
        </w:rPr>
        <w:t>and delete the Appendix A and Appendix B placeholder sections</w:t>
      </w:r>
      <w:bookmarkEnd w:id="464"/>
      <w:bookmarkEnd w:id="465"/>
      <w:bookmarkEnd w:id="466"/>
      <w:bookmarkEnd w:id="467"/>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468" w:name="_Toc472940235"/>
      <w:bookmarkStart w:id="469" w:name="_Toc485054829"/>
      <w:bookmarkStart w:id="470" w:name="_Toc485058483"/>
      <w:bookmarkStart w:id="471" w:name="_Toc29225531"/>
      <w:bookmarkStart w:id="472" w:name="OLE_LINK86"/>
      <w:bookmarkStart w:id="473" w:name="OLE_LINK87"/>
      <w:bookmarkStart w:id="474" w:name="OLE_LINK88"/>
      <w:bookmarkStart w:id="475" w:name="OLE_LINK89"/>
      <w:r w:rsidRPr="00D26514">
        <w:rPr>
          <w:noProof w:val="0"/>
        </w:rPr>
        <w:lastRenderedPageBreak/>
        <w:t>Appendix A – &lt;Appendix Title&gt;</w:t>
      </w:r>
      <w:bookmarkEnd w:id="468"/>
      <w:bookmarkEnd w:id="469"/>
      <w:bookmarkEnd w:id="470"/>
      <w:bookmarkEnd w:id="471"/>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476" w:name="_Toc472940236"/>
      <w:bookmarkStart w:id="477" w:name="_Toc485054830"/>
      <w:bookmarkStart w:id="478" w:name="_Toc485058484"/>
      <w:bookmarkStart w:id="479" w:name="_Toc29225532"/>
      <w:r w:rsidRPr="00D26514">
        <w:rPr>
          <w:noProof w:val="0"/>
        </w:rPr>
        <w:t>A.1 &lt;Title&gt;</w:t>
      </w:r>
      <w:bookmarkEnd w:id="476"/>
      <w:bookmarkEnd w:id="477"/>
      <w:bookmarkEnd w:id="478"/>
      <w:bookmarkEnd w:id="479"/>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480" w:name="_Toc29225533"/>
      <w:bookmarkStart w:id="481" w:name="OLE_LINK76"/>
      <w:bookmarkStart w:id="482" w:name="OLE_LINK77"/>
      <w:bookmarkStart w:id="483" w:name="OLE_LINK78"/>
      <w:r w:rsidRPr="00D26514">
        <w:rPr>
          <w:noProof w:val="0"/>
        </w:rPr>
        <w:t>A.1.1 &lt;Title&gt;</w:t>
      </w:r>
      <w:bookmarkEnd w:id="480"/>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484" w:name="_Toc29225534"/>
      <w:bookmarkEnd w:id="472"/>
      <w:bookmarkEnd w:id="473"/>
      <w:bookmarkEnd w:id="481"/>
      <w:bookmarkEnd w:id="482"/>
      <w:bookmarkEnd w:id="483"/>
      <w:r w:rsidRPr="00D26514">
        <w:rPr>
          <w:noProof w:val="0"/>
        </w:rPr>
        <w:lastRenderedPageBreak/>
        <w:t>Appendix B – &lt;Appendix Title&gt;</w:t>
      </w:r>
      <w:bookmarkEnd w:id="484"/>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485" w:name="_Toc29225535"/>
      <w:r w:rsidRPr="00D26514">
        <w:rPr>
          <w:noProof w:val="0"/>
        </w:rPr>
        <w:t>B.1 &lt;Title&gt;</w:t>
      </w:r>
      <w:bookmarkEnd w:id="485"/>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486" w:name="_Toc29225536"/>
      <w:r w:rsidRPr="00D26514">
        <w:rPr>
          <w:noProof w:val="0"/>
        </w:rPr>
        <w:t>B.1.1 &lt;Title&gt;</w:t>
      </w:r>
      <w:bookmarkEnd w:id="486"/>
    </w:p>
    <w:p w14:paraId="37E9FB2D" w14:textId="5BB4F8C0" w:rsidR="0095084C" w:rsidRPr="00D26514" w:rsidRDefault="0095084C" w:rsidP="0095084C">
      <w:pPr>
        <w:pStyle w:val="BodyText"/>
      </w:pPr>
      <w:r w:rsidRPr="00D26514">
        <w:t>Appendix B.1.1 text.</w:t>
      </w:r>
    </w:p>
    <w:bookmarkEnd w:id="474"/>
    <w:bookmarkEnd w:id="475"/>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46"/>
      <w:footerReference w:type="even" r:id="rId47"/>
      <w:footerReference w:type="default" r:id="rId48"/>
      <w:footerReference w:type="first" r:id="rId49"/>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3" w:author="Thompson, Jenny" w:date="2020-01-29T12:28:00Z" w:initials="TJ">
    <w:p w14:paraId="3D44EFD0" w14:textId="7A27DD54" w:rsidR="0033732D" w:rsidRDefault="0033732D">
      <w:pPr>
        <w:pStyle w:val="CommentText"/>
      </w:pPr>
      <w:r>
        <w:rPr>
          <w:rStyle w:val="CommentReference"/>
        </w:rPr>
        <w:annotationRef/>
      </w:r>
      <w:r>
        <w:t>Cut?</w:t>
      </w:r>
    </w:p>
  </w:comment>
  <w:comment w:id="138" w:author="Thompson, Jenny" w:date="2020-02-06T07:16:00Z" w:initials="TJ">
    <w:p w14:paraId="4451CCC3" w14:textId="77777777" w:rsidR="0033732D" w:rsidRDefault="0033732D">
      <w:pPr>
        <w:pStyle w:val="CommentText"/>
      </w:pPr>
      <w:r>
        <w:rPr>
          <w:rStyle w:val="CommentReference"/>
        </w:rPr>
        <w:annotationRef/>
      </w:r>
      <w:r>
        <w:t>[Cut more before F2F]</w:t>
      </w:r>
    </w:p>
    <w:p w14:paraId="4683BA4F" w14:textId="77777777" w:rsidR="0033732D" w:rsidRDefault="0033732D">
      <w:pPr>
        <w:pStyle w:val="CommentText"/>
      </w:pPr>
    </w:p>
    <w:p w14:paraId="6E5FF267" w14:textId="14240FED" w:rsidR="0033732D" w:rsidRDefault="0033732D">
      <w:pPr>
        <w:pStyle w:val="CommentText"/>
      </w:pPr>
      <w:r>
        <w:t>What terminology is required to understand versus just for learning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44EFD0" w15:done="1"/>
  <w15:commentEx w15:paraId="6E5FF2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44EFD0" w16cid:durableId="21DBF8F1"/>
  <w16cid:commentId w16cid:paraId="6E5FF267" w16cid:durableId="21E63B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989A8" w14:textId="77777777" w:rsidR="00F30594" w:rsidRDefault="00F30594">
      <w:r>
        <w:separator/>
      </w:r>
    </w:p>
  </w:endnote>
  <w:endnote w:type="continuationSeparator" w:id="0">
    <w:p w14:paraId="23EC71B0" w14:textId="77777777" w:rsidR="00F30594" w:rsidRDefault="00F30594">
      <w:r>
        <w:continuationSeparator/>
      </w:r>
    </w:p>
  </w:endnote>
  <w:endnote w:type="continuationNotice" w:id="1">
    <w:p w14:paraId="5AA2181D" w14:textId="77777777" w:rsidR="00F30594" w:rsidRDefault="00F305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20B0604020202020204"/>
    <w:charset w:val="80"/>
    <w:family w:val="modern"/>
    <w:notTrueType/>
    <w:pitch w:val="default"/>
    <w:sig w:usb0="00000001" w:usb1="08070000" w:usb2="00000010" w:usb3="00000000" w:csb0="00020000" w:csb1="00000000"/>
  </w:font>
  <w:font w:name="TimesNewRomanPSMT">
    <w:altName w:val="Times New Roman"/>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33732D" w:rsidRDefault="003373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33732D" w:rsidRDefault="003373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33732D" w:rsidRDefault="0033732D">
    <w:pPr>
      <w:pStyle w:val="Footer"/>
      <w:ind w:right="360"/>
    </w:pPr>
    <w:r>
      <w:t>___________________________________________________________________________</w:t>
    </w:r>
  </w:p>
  <w:p w14:paraId="0E257CB6" w14:textId="77777777" w:rsidR="0033732D" w:rsidRDefault="0033732D" w:rsidP="00597DB2">
    <w:pPr>
      <w:pStyle w:val="Footer"/>
      <w:ind w:right="360"/>
      <w:rPr>
        <w:sz w:val="20"/>
      </w:rPr>
    </w:pPr>
    <w:bookmarkStart w:id="487" w:name="_Toc473170355"/>
    <w:r>
      <w:rPr>
        <w:sz w:val="20"/>
      </w:rPr>
      <w:t xml:space="preserve">Rev. </w:t>
    </w:r>
    <w:proofErr w:type="spellStart"/>
    <w:r>
      <w:rPr>
        <w:sz w:val="20"/>
      </w:rPr>
      <w:t>x.x</w:t>
    </w:r>
    <w:proofErr w:type="spellEnd"/>
    <w:r>
      <w:rPr>
        <w:sz w:val="20"/>
      </w:rPr>
      <w:t xml:space="preserve">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20xx: IHE International, Inc.</w:t>
    </w:r>
    <w:bookmarkEnd w:id="487"/>
  </w:p>
  <w:p w14:paraId="4F2E1CAC" w14:textId="6B3D1533" w:rsidR="0033732D" w:rsidRDefault="0033732D"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33732D" w:rsidRDefault="0033732D">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E54B5" w14:textId="77777777" w:rsidR="00F30594" w:rsidRDefault="00F30594">
      <w:r>
        <w:separator/>
      </w:r>
    </w:p>
  </w:footnote>
  <w:footnote w:type="continuationSeparator" w:id="0">
    <w:p w14:paraId="113590E5" w14:textId="77777777" w:rsidR="00F30594" w:rsidRDefault="00F30594">
      <w:r>
        <w:continuationSeparator/>
      </w:r>
    </w:p>
  </w:footnote>
  <w:footnote w:type="continuationNotice" w:id="1">
    <w:p w14:paraId="76C6180C" w14:textId="77777777" w:rsidR="00F30594" w:rsidRDefault="00F30594"/>
  </w:footnote>
  <w:footnote w:id="2">
    <w:p w14:paraId="1BDF1ABF" w14:textId="77777777" w:rsidR="0033732D" w:rsidRDefault="0033732D" w:rsidP="009632A5">
      <w:pPr>
        <w:pStyle w:val="FootnoteText"/>
      </w:pPr>
      <w:r>
        <w:rPr>
          <w:rStyle w:val="FootnoteReference"/>
        </w:rPr>
        <w:footnoteRef/>
      </w:r>
      <w:r>
        <w:t xml:space="preserve"> </w:t>
      </w:r>
      <w:r w:rsidRPr="009632A5">
        <w:t>http://ihe.net/Technical_Frameworks/</w:t>
      </w:r>
    </w:p>
  </w:footnote>
  <w:footnote w:id="3">
    <w:p w14:paraId="2377C8C4" w14:textId="6F7B4D15" w:rsidR="0033732D" w:rsidRDefault="0033732D">
      <w:pPr>
        <w:pStyle w:val="FootnoteText"/>
      </w:pPr>
      <w:r>
        <w:rPr>
          <w:rStyle w:val="FootnoteReference"/>
        </w:rPr>
        <w:footnoteRef/>
      </w:r>
      <w:r>
        <w:t xml:space="preserve"> </w:t>
      </w:r>
      <w:r w:rsidRPr="00B90730">
        <w:t>https://www.hl7.org/fhir/valueset.html</w:t>
      </w:r>
    </w:p>
  </w:footnote>
  <w:footnote w:id="4">
    <w:p w14:paraId="78614759" w14:textId="164E1655" w:rsidR="0033732D" w:rsidRDefault="0033732D" w:rsidP="00264E1C">
      <w:pPr>
        <w:pStyle w:val="FootnoteText"/>
      </w:pPr>
      <w:r>
        <w:rPr>
          <w:rStyle w:val="FootnoteReference"/>
        </w:rPr>
        <w:footnoteRef/>
      </w:r>
      <w:r>
        <w:t>A malicious server passing for the Terminology Repository gives forged value sets.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35544D85" w:rsidR="0033732D" w:rsidRDefault="0033732D">
    <w:pPr>
      <w:pStyle w:val="Header"/>
    </w:pPr>
    <w:r>
      <w:t xml:space="preserve">IHE ITI Technical Framework Supplement–Mobile Sharing </w:t>
    </w:r>
    <w:proofErr w:type="spellStart"/>
    <w:r>
      <w:t>Valuesets</w:t>
    </w:r>
    <w:proofErr w:type="spellEnd"/>
    <w:r>
      <w:t xml:space="preserve"> Codes and Maps (SVCM)</w:t>
    </w:r>
  </w:p>
  <w:p w14:paraId="5E0ED4C7" w14:textId="77777777" w:rsidR="0033732D" w:rsidRDefault="0033732D">
    <w:pPr>
      <w:pStyle w:val="Header"/>
    </w:pPr>
    <w:r>
      <w:t>______________________________________________________________________________</w:t>
    </w:r>
  </w:p>
  <w:p w14:paraId="7A05B91F" w14:textId="77777777" w:rsidR="0033732D" w:rsidRDefault="003373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4BA194A"/>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D09E5"/>
    <w:multiLevelType w:val="hybridMultilevel"/>
    <w:tmpl w:val="8026D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B02E1"/>
    <w:multiLevelType w:val="hybridMultilevel"/>
    <w:tmpl w:val="EC62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E4A3A"/>
    <w:multiLevelType w:val="multilevel"/>
    <w:tmpl w:val="8B6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F0C35"/>
    <w:multiLevelType w:val="hybridMultilevel"/>
    <w:tmpl w:val="33025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DF4EBE"/>
    <w:multiLevelType w:val="hybridMultilevel"/>
    <w:tmpl w:val="F110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957353"/>
    <w:multiLevelType w:val="hybridMultilevel"/>
    <w:tmpl w:val="F0741F36"/>
    <w:lvl w:ilvl="0" w:tplc="BC50D3BE">
      <w:start w:val="1"/>
      <w:numFmt w:val="decimal"/>
      <w:lvlText w:val="%1."/>
      <w:lvlJc w:val="left"/>
      <w:pPr>
        <w:tabs>
          <w:tab w:val="num" w:pos="720"/>
        </w:tabs>
        <w:ind w:left="720" w:hanging="360"/>
      </w:pPr>
      <w:rPr>
        <w:rFonts w:cs="Times New Roman"/>
      </w:rPr>
    </w:lvl>
    <w:lvl w:ilvl="1" w:tplc="C202449A">
      <w:start w:val="1"/>
      <w:numFmt w:val="decimal"/>
      <w:lvlText w:val="%2."/>
      <w:lvlJc w:val="left"/>
      <w:pPr>
        <w:tabs>
          <w:tab w:val="num" w:pos="1440"/>
        </w:tabs>
        <w:ind w:left="1440" w:hanging="360"/>
      </w:pPr>
      <w:rPr>
        <w:rFonts w:cs="Times New Roman"/>
      </w:rPr>
    </w:lvl>
    <w:lvl w:ilvl="2" w:tplc="5C5230CA">
      <w:start w:val="1"/>
      <w:numFmt w:val="decimal"/>
      <w:lvlText w:val="%3."/>
      <w:lvlJc w:val="left"/>
      <w:pPr>
        <w:tabs>
          <w:tab w:val="num" w:pos="2160"/>
        </w:tabs>
        <w:ind w:left="2160" w:hanging="360"/>
      </w:pPr>
      <w:rPr>
        <w:rFonts w:cs="Times New Roman"/>
      </w:rPr>
    </w:lvl>
    <w:lvl w:ilvl="3" w:tplc="234A3822">
      <w:start w:val="1"/>
      <w:numFmt w:val="decimal"/>
      <w:lvlText w:val="%4."/>
      <w:lvlJc w:val="left"/>
      <w:pPr>
        <w:tabs>
          <w:tab w:val="num" w:pos="2880"/>
        </w:tabs>
        <w:ind w:left="2880" w:hanging="360"/>
      </w:pPr>
      <w:rPr>
        <w:rFonts w:cs="Times New Roman"/>
      </w:rPr>
    </w:lvl>
    <w:lvl w:ilvl="4" w:tplc="D8B647B8">
      <w:start w:val="1"/>
      <w:numFmt w:val="decimal"/>
      <w:lvlText w:val="%5."/>
      <w:lvlJc w:val="left"/>
      <w:pPr>
        <w:tabs>
          <w:tab w:val="num" w:pos="3600"/>
        </w:tabs>
        <w:ind w:left="3600" w:hanging="360"/>
      </w:pPr>
      <w:rPr>
        <w:rFonts w:cs="Times New Roman"/>
      </w:rPr>
    </w:lvl>
    <w:lvl w:ilvl="5" w:tplc="ECAAE314">
      <w:start w:val="1"/>
      <w:numFmt w:val="decimal"/>
      <w:lvlText w:val="%6."/>
      <w:lvlJc w:val="left"/>
      <w:pPr>
        <w:tabs>
          <w:tab w:val="num" w:pos="4320"/>
        </w:tabs>
        <w:ind w:left="4320" w:hanging="360"/>
      </w:pPr>
      <w:rPr>
        <w:rFonts w:cs="Times New Roman"/>
      </w:rPr>
    </w:lvl>
    <w:lvl w:ilvl="6" w:tplc="FB3CC4B6">
      <w:start w:val="1"/>
      <w:numFmt w:val="decimal"/>
      <w:lvlText w:val="%7."/>
      <w:lvlJc w:val="left"/>
      <w:pPr>
        <w:tabs>
          <w:tab w:val="num" w:pos="5040"/>
        </w:tabs>
        <w:ind w:left="5040" w:hanging="360"/>
      </w:pPr>
      <w:rPr>
        <w:rFonts w:cs="Times New Roman"/>
      </w:rPr>
    </w:lvl>
    <w:lvl w:ilvl="7" w:tplc="35B4B574">
      <w:start w:val="1"/>
      <w:numFmt w:val="decimal"/>
      <w:lvlText w:val="%8."/>
      <w:lvlJc w:val="left"/>
      <w:pPr>
        <w:tabs>
          <w:tab w:val="num" w:pos="5760"/>
        </w:tabs>
        <w:ind w:left="5760" w:hanging="360"/>
      </w:pPr>
      <w:rPr>
        <w:rFonts w:cs="Times New Roman"/>
      </w:rPr>
    </w:lvl>
    <w:lvl w:ilvl="8" w:tplc="A28A2FA4">
      <w:start w:val="1"/>
      <w:numFmt w:val="decimal"/>
      <w:lvlText w:val="%9."/>
      <w:lvlJc w:val="left"/>
      <w:pPr>
        <w:tabs>
          <w:tab w:val="num" w:pos="6480"/>
        </w:tabs>
        <w:ind w:left="6480" w:hanging="360"/>
      </w:pPr>
      <w:rPr>
        <w:rFonts w:cs="Times New Roman"/>
      </w:rPr>
    </w:lvl>
  </w:abstractNum>
  <w:abstractNum w:abstractNumId="16" w15:restartNumberingAfterBreak="0">
    <w:nsid w:val="2FD53396"/>
    <w:multiLevelType w:val="multilevel"/>
    <w:tmpl w:val="5A44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1A0D77"/>
    <w:multiLevelType w:val="hybridMultilevel"/>
    <w:tmpl w:val="63147B66"/>
    <w:lvl w:ilvl="0" w:tplc="6DE46436">
      <w:start w:val="2"/>
      <w:numFmt w:val="decimal"/>
      <w:lvlText w:val="%1."/>
      <w:lvlJc w:val="left"/>
      <w:pPr>
        <w:tabs>
          <w:tab w:val="num" w:pos="720"/>
        </w:tabs>
        <w:ind w:left="720" w:hanging="360"/>
      </w:pPr>
      <w:rPr>
        <w:rFonts w:cs="Times New Roman"/>
      </w:rPr>
    </w:lvl>
    <w:lvl w:ilvl="1" w:tplc="F26E0DBE">
      <w:start w:val="1"/>
      <w:numFmt w:val="decimal"/>
      <w:lvlText w:val="%2."/>
      <w:lvlJc w:val="left"/>
      <w:pPr>
        <w:tabs>
          <w:tab w:val="num" w:pos="1440"/>
        </w:tabs>
        <w:ind w:left="1440" w:hanging="360"/>
      </w:pPr>
      <w:rPr>
        <w:rFonts w:cs="Times New Roman"/>
      </w:rPr>
    </w:lvl>
    <w:lvl w:ilvl="2" w:tplc="B8840D68">
      <w:start w:val="1"/>
      <w:numFmt w:val="decimal"/>
      <w:lvlText w:val="%3."/>
      <w:lvlJc w:val="left"/>
      <w:pPr>
        <w:tabs>
          <w:tab w:val="num" w:pos="2160"/>
        </w:tabs>
        <w:ind w:left="2160" w:hanging="360"/>
      </w:pPr>
      <w:rPr>
        <w:rFonts w:cs="Times New Roman"/>
      </w:rPr>
    </w:lvl>
    <w:lvl w:ilvl="3" w:tplc="C812E128">
      <w:start w:val="1"/>
      <w:numFmt w:val="decimal"/>
      <w:lvlText w:val="%4."/>
      <w:lvlJc w:val="left"/>
      <w:pPr>
        <w:tabs>
          <w:tab w:val="num" w:pos="2880"/>
        </w:tabs>
        <w:ind w:left="2880" w:hanging="360"/>
      </w:pPr>
      <w:rPr>
        <w:rFonts w:cs="Times New Roman"/>
      </w:rPr>
    </w:lvl>
    <w:lvl w:ilvl="4" w:tplc="3DB84B96">
      <w:start w:val="1"/>
      <w:numFmt w:val="decimal"/>
      <w:lvlText w:val="%5."/>
      <w:lvlJc w:val="left"/>
      <w:pPr>
        <w:tabs>
          <w:tab w:val="num" w:pos="3600"/>
        </w:tabs>
        <w:ind w:left="3600" w:hanging="360"/>
      </w:pPr>
      <w:rPr>
        <w:rFonts w:cs="Times New Roman"/>
      </w:rPr>
    </w:lvl>
    <w:lvl w:ilvl="5" w:tplc="1FCAE1A4">
      <w:start w:val="1"/>
      <w:numFmt w:val="decimal"/>
      <w:lvlText w:val="%6."/>
      <w:lvlJc w:val="left"/>
      <w:pPr>
        <w:tabs>
          <w:tab w:val="num" w:pos="4320"/>
        </w:tabs>
        <w:ind w:left="4320" w:hanging="360"/>
      </w:pPr>
      <w:rPr>
        <w:rFonts w:cs="Times New Roman"/>
      </w:rPr>
    </w:lvl>
    <w:lvl w:ilvl="6" w:tplc="0F6023AC">
      <w:start w:val="1"/>
      <w:numFmt w:val="decimal"/>
      <w:lvlText w:val="%7."/>
      <w:lvlJc w:val="left"/>
      <w:pPr>
        <w:tabs>
          <w:tab w:val="num" w:pos="5040"/>
        </w:tabs>
        <w:ind w:left="5040" w:hanging="360"/>
      </w:pPr>
      <w:rPr>
        <w:rFonts w:cs="Times New Roman"/>
      </w:rPr>
    </w:lvl>
    <w:lvl w:ilvl="7" w:tplc="EA6A6262">
      <w:start w:val="1"/>
      <w:numFmt w:val="decimal"/>
      <w:lvlText w:val="%8."/>
      <w:lvlJc w:val="left"/>
      <w:pPr>
        <w:tabs>
          <w:tab w:val="num" w:pos="5760"/>
        </w:tabs>
        <w:ind w:left="5760" w:hanging="360"/>
      </w:pPr>
      <w:rPr>
        <w:rFonts w:cs="Times New Roman"/>
      </w:rPr>
    </w:lvl>
    <w:lvl w:ilvl="8" w:tplc="D32CD63C">
      <w:start w:val="1"/>
      <w:numFmt w:val="decimal"/>
      <w:lvlText w:val="%9."/>
      <w:lvlJc w:val="left"/>
      <w:pPr>
        <w:tabs>
          <w:tab w:val="num" w:pos="6480"/>
        </w:tabs>
        <w:ind w:left="6480" w:hanging="360"/>
      </w:pPr>
      <w:rPr>
        <w:rFonts w:cs="Times New Roman"/>
      </w:rPr>
    </w:lvl>
  </w:abstractNum>
  <w:abstractNum w:abstractNumId="19" w15:restartNumberingAfterBreak="0">
    <w:nsid w:val="40BC3A55"/>
    <w:multiLevelType w:val="multilevel"/>
    <w:tmpl w:val="7B943E18"/>
    <w:numStyleLink w:val="Constraints"/>
  </w:abstractNum>
  <w:abstractNum w:abstractNumId="20" w15:restartNumberingAfterBreak="0">
    <w:nsid w:val="488C7674"/>
    <w:multiLevelType w:val="hybridMultilevel"/>
    <w:tmpl w:val="1374B7C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Times New Roman"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Times New Roman"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21" w15:restartNumberingAfterBreak="0">
    <w:nsid w:val="4B025E5F"/>
    <w:multiLevelType w:val="multilevel"/>
    <w:tmpl w:val="7B943E18"/>
    <w:numStyleLink w:val="Constraints"/>
  </w:abstractNum>
  <w:abstractNum w:abstractNumId="22" w15:restartNumberingAfterBreak="0">
    <w:nsid w:val="4E00151C"/>
    <w:multiLevelType w:val="multilevel"/>
    <w:tmpl w:val="21F65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4" w15:restartNumberingAfterBreak="0">
    <w:nsid w:val="52FF366F"/>
    <w:multiLevelType w:val="hybridMultilevel"/>
    <w:tmpl w:val="E8B60EF0"/>
    <w:lvl w:ilvl="0" w:tplc="785E3A86">
      <w:start w:val="1"/>
      <w:numFmt w:val="lowerLetter"/>
      <w:lvlText w:val="%1)"/>
      <w:lvlJc w:val="left"/>
      <w:pPr>
        <w:tabs>
          <w:tab w:val="num" w:pos="720"/>
        </w:tabs>
        <w:ind w:left="720" w:hanging="360"/>
      </w:pPr>
      <w:rPr>
        <w:rFonts w:cs="Times New Roman"/>
      </w:rPr>
    </w:lvl>
    <w:lvl w:ilvl="1" w:tplc="83E46688">
      <w:start w:val="1"/>
      <w:numFmt w:val="lowerLetter"/>
      <w:lvlText w:val="%2)"/>
      <w:lvlJc w:val="left"/>
      <w:pPr>
        <w:tabs>
          <w:tab w:val="num" w:pos="1440"/>
        </w:tabs>
        <w:ind w:left="1440" w:hanging="360"/>
      </w:pPr>
      <w:rPr>
        <w:rFonts w:cs="Times New Roman"/>
      </w:rPr>
    </w:lvl>
    <w:lvl w:ilvl="2" w:tplc="E2486384">
      <w:start w:val="1"/>
      <w:numFmt w:val="lowerLetter"/>
      <w:lvlText w:val="%3)"/>
      <w:lvlJc w:val="left"/>
      <w:pPr>
        <w:tabs>
          <w:tab w:val="num" w:pos="2160"/>
        </w:tabs>
        <w:ind w:left="2160" w:hanging="360"/>
      </w:pPr>
      <w:rPr>
        <w:rFonts w:cs="Times New Roman"/>
      </w:rPr>
    </w:lvl>
    <w:lvl w:ilvl="3" w:tplc="50E61E9A">
      <w:start w:val="1"/>
      <w:numFmt w:val="lowerLetter"/>
      <w:lvlText w:val="%4)"/>
      <w:lvlJc w:val="left"/>
      <w:pPr>
        <w:tabs>
          <w:tab w:val="num" w:pos="2880"/>
        </w:tabs>
        <w:ind w:left="2880" w:hanging="360"/>
      </w:pPr>
      <w:rPr>
        <w:rFonts w:cs="Times New Roman"/>
      </w:rPr>
    </w:lvl>
    <w:lvl w:ilvl="4" w:tplc="3A1A5E52">
      <w:start w:val="1"/>
      <w:numFmt w:val="lowerLetter"/>
      <w:lvlText w:val="%5)"/>
      <w:lvlJc w:val="left"/>
      <w:pPr>
        <w:tabs>
          <w:tab w:val="num" w:pos="3600"/>
        </w:tabs>
        <w:ind w:left="3600" w:hanging="360"/>
      </w:pPr>
      <w:rPr>
        <w:rFonts w:cs="Times New Roman"/>
      </w:rPr>
    </w:lvl>
    <w:lvl w:ilvl="5" w:tplc="C5502EF8">
      <w:start w:val="1"/>
      <w:numFmt w:val="lowerLetter"/>
      <w:lvlText w:val="%6)"/>
      <w:lvlJc w:val="left"/>
      <w:pPr>
        <w:tabs>
          <w:tab w:val="num" w:pos="4320"/>
        </w:tabs>
        <w:ind w:left="4320" w:hanging="360"/>
      </w:pPr>
      <w:rPr>
        <w:rFonts w:cs="Times New Roman"/>
      </w:rPr>
    </w:lvl>
    <w:lvl w:ilvl="6" w:tplc="29EA62C0">
      <w:start w:val="1"/>
      <w:numFmt w:val="lowerLetter"/>
      <w:lvlText w:val="%7)"/>
      <w:lvlJc w:val="left"/>
      <w:pPr>
        <w:tabs>
          <w:tab w:val="num" w:pos="5040"/>
        </w:tabs>
        <w:ind w:left="5040" w:hanging="360"/>
      </w:pPr>
      <w:rPr>
        <w:rFonts w:cs="Times New Roman"/>
      </w:rPr>
    </w:lvl>
    <w:lvl w:ilvl="7" w:tplc="CD328412">
      <w:start w:val="1"/>
      <w:numFmt w:val="lowerLetter"/>
      <w:lvlText w:val="%8)"/>
      <w:lvlJc w:val="left"/>
      <w:pPr>
        <w:tabs>
          <w:tab w:val="num" w:pos="5760"/>
        </w:tabs>
        <w:ind w:left="5760" w:hanging="360"/>
      </w:pPr>
      <w:rPr>
        <w:rFonts w:cs="Times New Roman"/>
      </w:rPr>
    </w:lvl>
    <w:lvl w:ilvl="8" w:tplc="3968D692">
      <w:start w:val="1"/>
      <w:numFmt w:val="lowerLetter"/>
      <w:lvlText w:val="%9)"/>
      <w:lvlJc w:val="left"/>
      <w:pPr>
        <w:tabs>
          <w:tab w:val="num" w:pos="6480"/>
        </w:tabs>
        <w:ind w:left="6480" w:hanging="360"/>
      </w:pPr>
      <w:rPr>
        <w:rFonts w:cs="Times New Roman"/>
      </w:rPr>
    </w:lvl>
  </w:abstractNum>
  <w:abstractNum w:abstractNumId="25"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60BE1B26"/>
    <w:multiLevelType w:val="hybridMultilevel"/>
    <w:tmpl w:val="937ED866"/>
    <w:lvl w:ilvl="0" w:tplc="426824FC">
      <w:start w:val="1"/>
      <w:numFmt w:val="decimal"/>
      <w:lvlText w:val="%1."/>
      <w:lvlJc w:val="left"/>
      <w:pPr>
        <w:tabs>
          <w:tab w:val="num" w:pos="720"/>
        </w:tabs>
        <w:ind w:left="720" w:hanging="360"/>
      </w:pPr>
      <w:rPr>
        <w:rFonts w:cs="Times New Roman"/>
      </w:rPr>
    </w:lvl>
    <w:lvl w:ilvl="1" w:tplc="4BE8800E">
      <w:start w:val="1"/>
      <w:numFmt w:val="decimal"/>
      <w:lvlText w:val="%2."/>
      <w:lvlJc w:val="left"/>
      <w:pPr>
        <w:tabs>
          <w:tab w:val="num" w:pos="1440"/>
        </w:tabs>
        <w:ind w:left="1440" w:hanging="360"/>
      </w:pPr>
      <w:rPr>
        <w:rFonts w:cs="Times New Roman"/>
      </w:rPr>
    </w:lvl>
    <w:lvl w:ilvl="2" w:tplc="3DC2ACCA">
      <w:start w:val="1"/>
      <w:numFmt w:val="decimal"/>
      <w:lvlText w:val="%3."/>
      <w:lvlJc w:val="left"/>
      <w:pPr>
        <w:tabs>
          <w:tab w:val="num" w:pos="2160"/>
        </w:tabs>
        <w:ind w:left="2160" w:hanging="360"/>
      </w:pPr>
      <w:rPr>
        <w:rFonts w:cs="Times New Roman"/>
      </w:rPr>
    </w:lvl>
    <w:lvl w:ilvl="3" w:tplc="3C1427D2">
      <w:start w:val="1"/>
      <w:numFmt w:val="decimal"/>
      <w:lvlText w:val="%4."/>
      <w:lvlJc w:val="left"/>
      <w:pPr>
        <w:tabs>
          <w:tab w:val="num" w:pos="2880"/>
        </w:tabs>
        <w:ind w:left="2880" w:hanging="360"/>
      </w:pPr>
      <w:rPr>
        <w:rFonts w:cs="Times New Roman"/>
      </w:rPr>
    </w:lvl>
    <w:lvl w:ilvl="4" w:tplc="1D349C48">
      <w:start w:val="1"/>
      <w:numFmt w:val="decimal"/>
      <w:lvlText w:val="%5."/>
      <w:lvlJc w:val="left"/>
      <w:pPr>
        <w:tabs>
          <w:tab w:val="num" w:pos="3600"/>
        </w:tabs>
        <w:ind w:left="3600" w:hanging="360"/>
      </w:pPr>
      <w:rPr>
        <w:rFonts w:cs="Times New Roman"/>
      </w:rPr>
    </w:lvl>
    <w:lvl w:ilvl="5" w:tplc="E0F6C98E">
      <w:start w:val="1"/>
      <w:numFmt w:val="decimal"/>
      <w:lvlText w:val="%6."/>
      <w:lvlJc w:val="left"/>
      <w:pPr>
        <w:tabs>
          <w:tab w:val="num" w:pos="4320"/>
        </w:tabs>
        <w:ind w:left="4320" w:hanging="360"/>
      </w:pPr>
      <w:rPr>
        <w:rFonts w:cs="Times New Roman"/>
      </w:rPr>
    </w:lvl>
    <w:lvl w:ilvl="6" w:tplc="CE646202">
      <w:start w:val="1"/>
      <w:numFmt w:val="decimal"/>
      <w:lvlText w:val="%7."/>
      <w:lvlJc w:val="left"/>
      <w:pPr>
        <w:tabs>
          <w:tab w:val="num" w:pos="5040"/>
        </w:tabs>
        <w:ind w:left="5040" w:hanging="360"/>
      </w:pPr>
      <w:rPr>
        <w:rFonts w:cs="Times New Roman"/>
      </w:rPr>
    </w:lvl>
    <w:lvl w:ilvl="7" w:tplc="791E155C">
      <w:start w:val="1"/>
      <w:numFmt w:val="decimal"/>
      <w:lvlText w:val="%8."/>
      <w:lvlJc w:val="left"/>
      <w:pPr>
        <w:tabs>
          <w:tab w:val="num" w:pos="5760"/>
        </w:tabs>
        <w:ind w:left="5760" w:hanging="360"/>
      </w:pPr>
      <w:rPr>
        <w:rFonts w:cs="Times New Roman"/>
      </w:rPr>
    </w:lvl>
    <w:lvl w:ilvl="8" w:tplc="B4DAB0EA">
      <w:start w:val="1"/>
      <w:numFmt w:val="decimal"/>
      <w:lvlText w:val="%9."/>
      <w:lvlJc w:val="left"/>
      <w:pPr>
        <w:tabs>
          <w:tab w:val="num" w:pos="6480"/>
        </w:tabs>
        <w:ind w:left="6480" w:hanging="360"/>
      </w:pPr>
      <w:rPr>
        <w:rFonts w:cs="Times New Roman"/>
      </w:rPr>
    </w:lvl>
  </w:abstractNum>
  <w:abstractNum w:abstractNumId="29"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BA326BA"/>
    <w:multiLevelType w:val="hybridMultilevel"/>
    <w:tmpl w:val="B03695AC"/>
    <w:lvl w:ilvl="0" w:tplc="6D48BAFE">
      <w:start w:val="1"/>
      <w:numFmt w:val="decimal"/>
      <w:lvlText w:val="%1."/>
      <w:lvlJc w:val="left"/>
      <w:pPr>
        <w:tabs>
          <w:tab w:val="num" w:pos="720"/>
        </w:tabs>
        <w:ind w:left="720" w:hanging="360"/>
      </w:pPr>
      <w:rPr>
        <w:rFonts w:cs="Times New Roman"/>
      </w:rPr>
    </w:lvl>
    <w:lvl w:ilvl="1" w:tplc="233AD458">
      <w:start w:val="1"/>
      <w:numFmt w:val="decimal"/>
      <w:lvlText w:val="%2."/>
      <w:lvlJc w:val="left"/>
      <w:pPr>
        <w:tabs>
          <w:tab w:val="num" w:pos="1440"/>
        </w:tabs>
        <w:ind w:left="1440" w:hanging="360"/>
      </w:pPr>
      <w:rPr>
        <w:rFonts w:cs="Times New Roman"/>
      </w:rPr>
    </w:lvl>
    <w:lvl w:ilvl="2" w:tplc="D42AFC3C">
      <w:start w:val="1"/>
      <w:numFmt w:val="decimal"/>
      <w:lvlText w:val="%3."/>
      <w:lvlJc w:val="left"/>
      <w:pPr>
        <w:tabs>
          <w:tab w:val="num" w:pos="2160"/>
        </w:tabs>
        <w:ind w:left="2160" w:hanging="360"/>
      </w:pPr>
      <w:rPr>
        <w:rFonts w:cs="Times New Roman"/>
      </w:rPr>
    </w:lvl>
    <w:lvl w:ilvl="3" w:tplc="2D020526">
      <w:start w:val="1"/>
      <w:numFmt w:val="decimal"/>
      <w:lvlText w:val="%4."/>
      <w:lvlJc w:val="left"/>
      <w:pPr>
        <w:tabs>
          <w:tab w:val="num" w:pos="2880"/>
        </w:tabs>
        <w:ind w:left="2880" w:hanging="360"/>
      </w:pPr>
      <w:rPr>
        <w:rFonts w:cs="Times New Roman"/>
      </w:rPr>
    </w:lvl>
    <w:lvl w:ilvl="4" w:tplc="ED4C1DBA">
      <w:start w:val="1"/>
      <w:numFmt w:val="decimal"/>
      <w:lvlText w:val="%5."/>
      <w:lvlJc w:val="left"/>
      <w:pPr>
        <w:tabs>
          <w:tab w:val="num" w:pos="3600"/>
        </w:tabs>
        <w:ind w:left="3600" w:hanging="360"/>
      </w:pPr>
      <w:rPr>
        <w:rFonts w:cs="Times New Roman"/>
      </w:rPr>
    </w:lvl>
    <w:lvl w:ilvl="5" w:tplc="EFAA050A">
      <w:start w:val="1"/>
      <w:numFmt w:val="decimal"/>
      <w:lvlText w:val="%6."/>
      <w:lvlJc w:val="left"/>
      <w:pPr>
        <w:tabs>
          <w:tab w:val="num" w:pos="4320"/>
        </w:tabs>
        <w:ind w:left="4320" w:hanging="360"/>
      </w:pPr>
      <w:rPr>
        <w:rFonts w:cs="Times New Roman"/>
      </w:rPr>
    </w:lvl>
    <w:lvl w:ilvl="6" w:tplc="89E0BEE4">
      <w:start w:val="1"/>
      <w:numFmt w:val="decimal"/>
      <w:lvlText w:val="%7."/>
      <w:lvlJc w:val="left"/>
      <w:pPr>
        <w:tabs>
          <w:tab w:val="num" w:pos="5040"/>
        </w:tabs>
        <w:ind w:left="5040" w:hanging="360"/>
      </w:pPr>
      <w:rPr>
        <w:rFonts w:cs="Times New Roman"/>
      </w:rPr>
    </w:lvl>
    <w:lvl w:ilvl="7" w:tplc="BD82A984">
      <w:start w:val="1"/>
      <w:numFmt w:val="decimal"/>
      <w:lvlText w:val="%8."/>
      <w:lvlJc w:val="left"/>
      <w:pPr>
        <w:tabs>
          <w:tab w:val="num" w:pos="5760"/>
        </w:tabs>
        <w:ind w:left="5760" w:hanging="360"/>
      </w:pPr>
      <w:rPr>
        <w:rFonts w:cs="Times New Roman"/>
      </w:rPr>
    </w:lvl>
    <w:lvl w:ilvl="8" w:tplc="C122A96E">
      <w:start w:val="1"/>
      <w:numFmt w:val="decimal"/>
      <w:lvlText w:val="%9."/>
      <w:lvlJc w:val="left"/>
      <w:pPr>
        <w:tabs>
          <w:tab w:val="num" w:pos="6480"/>
        </w:tabs>
        <w:ind w:left="6480" w:hanging="360"/>
      </w:pPr>
      <w:rPr>
        <w:rFonts w:cs="Times New Roman"/>
      </w:rPr>
    </w:lvl>
  </w:abstractNum>
  <w:abstractNum w:abstractNumId="3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1"/>
  </w:num>
  <w:num w:numId="12">
    <w:abstractNumId w:val="21"/>
  </w:num>
  <w:num w:numId="13">
    <w:abstractNumId w:val="19"/>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3"/>
  </w:num>
  <w:num w:numId="15">
    <w:abstractNumId w:val="27"/>
  </w:num>
  <w:num w:numId="16">
    <w:abstractNumId w:val="29"/>
  </w:num>
  <w:num w:numId="17">
    <w:abstractNumId w:val="25"/>
  </w:num>
  <w:num w:numId="18">
    <w:abstractNumId w:val="17"/>
  </w:num>
  <w:num w:numId="19">
    <w:abstractNumId w:val="26"/>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num>
  <w:num w:numId="24">
    <w:abstractNumId w:val="3"/>
    <w:lvlOverride w:ilvl="0">
      <w:startOverride w:val="1"/>
    </w:lvlOverride>
  </w:num>
  <w:num w:numId="25">
    <w:abstractNumId w:val="3"/>
    <w:lvlOverride w:ilvl="0">
      <w:startOverride w:val="1"/>
    </w:lvlOverride>
  </w:num>
  <w:num w:numId="26">
    <w:abstractNumId w:val="20"/>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num>
  <w:num w:numId="33">
    <w:abstractNumId w:val="13"/>
  </w:num>
  <w:num w:numId="34">
    <w:abstractNumId w:val="11"/>
  </w:num>
  <w:num w:numId="35">
    <w:abstractNumId w:val="22"/>
  </w:num>
  <w:num w:numId="36">
    <w:abstractNumId w:val="12"/>
  </w:num>
  <w:num w:numId="37">
    <w:abstractNumId w:val="16"/>
  </w:num>
  <w:num w:numId="38">
    <w:abstractNumId w:val="10"/>
  </w:num>
  <w:num w:numId="39">
    <w:abstractNumId w:val="14"/>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pson, Jenny">
    <w15:presenceInfo w15:providerId="AD" w15:userId="S::jthompson@path.org::1a549346-9dbc-4963-b8e0-ca29b17d1d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51C0"/>
    <w:rsid w:val="00005A62"/>
    <w:rsid w:val="000121FB"/>
    <w:rsid w:val="000125FF"/>
    <w:rsid w:val="00015B62"/>
    <w:rsid w:val="00016892"/>
    <w:rsid w:val="00017E09"/>
    <w:rsid w:val="00024BCD"/>
    <w:rsid w:val="00031D5A"/>
    <w:rsid w:val="00036347"/>
    <w:rsid w:val="00040B61"/>
    <w:rsid w:val="0004144C"/>
    <w:rsid w:val="00044C31"/>
    <w:rsid w:val="00046E88"/>
    <w:rsid w:val="000470A5"/>
    <w:rsid w:val="00050A0E"/>
    <w:rsid w:val="000514E1"/>
    <w:rsid w:val="00052FCB"/>
    <w:rsid w:val="0005577A"/>
    <w:rsid w:val="00056BB5"/>
    <w:rsid w:val="00060817"/>
    <w:rsid w:val="00060D78"/>
    <w:rsid w:val="00061D68"/>
    <w:rsid w:val="000622EE"/>
    <w:rsid w:val="00062D9F"/>
    <w:rsid w:val="00063330"/>
    <w:rsid w:val="000634E8"/>
    <w:rsid w:val="00064FF2"/>
    <w:rsid w:val="00070847"/>
    <w:rsid w:val="000717A7"/>
    <w:rsid w:val="00076003"/>
    <w:rsid w:val="00076376"/>
    <w:rsid w:val="00077324"/>
    <w:rsid w:val="00077EA0"/>
    <w:rsid w:val="000807AC"/>
    <w:rsid w:val="000818E2"/>
    <w:rsid w:val="00082F2B"/>
    <w:rsid w:val="00083B47"/>
    <w:rsid w:val="00087187"/>
    <w:rsid w:val="00094061"/>
    <w:rsid w:val="000A726D"/>
    <w:rsid w:val="000B30FF"/>
    <w:rsid w:val="000B3BD4"/>
    <w:rsid w:val="000B3F51"/>
    <w:rsid w:val="000B699D"/>
    <w:rsid w:val="000C2358"/>
    <w:rsid w:val="000C2E06"/>
    <w:rsid w:val="000C3556"/>
    <w:rsid w:val="000C3BC7"/>
    <w:rsid w:val="000C5467"/>
    <w:rsid w:val="000D2487"/>
    <w:rsid w:val="000D6321"/>
    <w:rsid w:val="000D6F01"/>
    <w:rsid w:val="000D711C"/>
    <w:rsid w:val="000E182B"/>
    <w:rsid w:val="000E5F2F"/>
    <w:rsid w:val="000E70CC"/>
    <w:rsid w:val="000E7693"/>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2889"/>
    <w:rsid w:val="00123FD5"/>
    <w:rsid w:val="001253AA"/>
    <w:rsid w:val="00125F42"/>
    <w:rsid w:val="001263B9"/>
    <w:rsid w:val="00126A38"/>
    <w:rsid w:val="00130759"/>
    <w:rsid w:val="00133BE6"/>
    <w:rsid w:val="00137EF1"/>
    <w:rsid w:val="00140F8B"/>
    <w:rsid w:val="0014275F"/>
    <w:rsid w:val="001439BB"/>
    <w:rsid w:val="00144F18"/>
    <w:rsid w:val="00144F6E"/>
    <w:rsid w:val="001453CC"/>
    <w:rsid w:val="00147A61"/>
    <w:rsid w:val="00147F29"/>
    <w:rsid w:val="00150B3C"/>
    <w:rsid w:val="00151E50"/>
    <w:rsid w:val="0015489F"/>
    <w:rsid w:val="00154B7B"/>
    <w:rsid w:val="001558DD"/>
    <w:rsid w:val="00156676"/>
    <w:rsid w:val="00156A28"/>
    <w:rsid w:val="001579E7"/>
    <w:rsid w:val="00160539"/>
    <w:rsid w:val="001606A7"/>
    <w:rsid w:val="0016141A"/>
    <w:rsid w:val="001622E4"/>
    <w:rsid w:val="0016320C"/>
    <w:rsid w:val="0016666C"/>
    <w:rsid w:val="00166D6D"/>
    <w:rsid w:val="00167B95"/>
    <w:rsid w:val="00167DB7"/>
    <w:rsid w:val="00170ED0"/>
    <w:rsid w:val="00174A33"/>
    <w:rsid w:val="0017698E"/>
    <w:rsid w:val="00182CA4"/>
    <w:rsid w:val="00184E40"/>
    <w:rsid w:val="00186DAB"/>
    <w:rsid w:val="00187E92"/>
    <w:rsid w:val="00193030"/>
    <w:rsid w:val="001946F4"/>
    <w:rsid w:val="00195213"/>
    <w:rsid w:val="001A66C0"/>
    <w:rsid w:val="001A7247"/>
    <w:rsid w:val="001A7C4C"/>
    <w:rsid w:val="001B2B50"/>
    <w:rsid w:val="001B463C"/>
    <w:rsid w:val="001C0157"/>
    <w:rsid w:val="001C2597"/>
    <w:rsid w:val="001C26CB"/>
    <w:rsid w:val="001C2FA8"/>
    <w:rsid w:val="001D0E6D"/>
    <w:rsid w:val="001D1619"/>
    <w:rsid w:val="001D640F"/>
    <w:rsid w:val="001D6BB3"/>
    <w:rsid w:val="001E0A4A"/>
    <w:rsid w:val="001E206E"/>
    <w:rsid w:val="001E36C7"/>
    <w:rsid w:val="001E615F"/>
    <w:rsid w:val="001E62C3"/>
    <w:rsid w:val="001E6533"/>
    <w:rsid w:val="001F0E7F"/>
    <w:rsid w:val="001F257A"/>
    <w:rsid w:val="001F2CF8"/>
    <w:rsid w:val="001F6755"/>
    <w:rsid w:val="001F68C9"/>
    <w:rsid w:val="001F787E"/>
    <w:rsid w:val="001F7A35"/>
    <w:rsid w:val="00202AC6"/>
    <w:rsid w:val="002034F5"/>
    <w:rsid w:val="002040DD"/>
    <w:rsid w:val="0020453A"/>
    <w:rsid w:val="00207571"/>
    <w:rsid w:val="00207816"/>
    <w:rsid w:val="00207868"/>
    <w:rsid w:val="00215448"/>
    <w:rsid w:val="002173E6"/>
    <w:rsid w:val="00221AC2"/>
    <w:rsid w:val="0022261E"/>
    <w:rsid w:val="00222CF4"/>
    <w:rsid w:val="0022352C"/>
    <w:rsid w:val="002244B8"/>
    <w:rsid w:val="00225423"/>
    <w:rsid w:val="002322FF"/>
    <w:rsid w:val="00234BE4"/>
    <w:rsid w:val="0023732B"/>
    <w:rsid w:val="0024039C"/>
    <w:rsid w:val="0024101B"/>
    <w:rsid w:val="0024410B"/>
    <w:rsid w:val="002459D7"/>
    <w:rsid w:val="00250A37"/>
    <w:rsid w:val="00255462"/>
    <w:rsid w:val="00255821"/>
    <w:rsid w:val="00256665"/>
    <w:rsid w:val="00260C4B"/>
    <w:rsid w:val="0026343F"/>
    <w:rsid w:val="00264E1C"/>
    <w:rsid w:val="00265988"/>
    <w:rsid w:val="002670D2"/>
    <w:rsid w:val="00267964"/>
    <w:rsid w:val="00270736"/>
    <w:rsid w:val="00270EBB"/>
    <w:rsid w:val="002711CC"/>
    <w:rsid w:val="00272440"/>
    <w:rsid w:val="00274096"/>
    <w:rsid w:val="002743CD"/>
    <w:rsid w:val="002756A6"/>
    <w:rsid w:val="00277298"/>
    <w:rsid w:val="002834F1"/>
    <w:rsid w:val="00286433"/>
    <w:rsid w:val="002869E8"/>
    <w:rsid w:val="00291725"/>
    <w:rsid w:val="00293CF1"/>
    <w:rsid w:val="002A4C2E"/>
    <w:rsid w:val="002A672A"/>
    <w:rsid w:val="002B4844"/>
    <w:rsid w:val="002C01D4"/>
    <w:rsid w:val="002C1B6E"/>
    <w:rsid w:val="002C27E4"/>
    <w:rsid w:val="002C5D62"/>
    <w:rsid w:val="002C79C0"/>
    <w:rsid w:val="002D5813"/>
    <w:rsid w:val="002D5B69"/>
    <w:rsid w:val="002E612D"/>
    <w:rsid w:val="002E6F49"/>
    <w:rsid w:val="002E7682"/>
    <w:rsid w:val="002F051F"/>
    <w:rsid w:val="002F076A"/>
    <w:rsid w:val="002F2378"/>
    <w:rsid w:val="002F3F7A"/>
    <w:rsid w:val="002F524B"/>
    <w:rsid w:val="002F680D"/>
    <w:rsid w:val="002F69C5"/>
    <w:rsid w:val="00300B8F"/>
    <w:rsid w:val="003036BB"/>
    <w:rsid w:val="00303E20"/>
    <w:rsid w:val="00310D96"/>
    <w:rsid w:val="00315CD2"/>
    <w:rsid w:val="00316247"/>
    <w:rsid w:val="00317F26"/>
    <w:rsid w:val="0032060B"/>
    <w:rsid w:val="00323461"/>
    <w:rsid w:val="00324B64"/>
    <w:rsid w:val="00325079"/>
    <w:rsid w:val="0032600B"/>
    <w:rsid w:val="00330038"/>
    <w:rsid w:val="003330A1"/>
    <w:rsid w:val="00333810"/>
    <w:rsid w:val="00335554"/>
    <w:rsid w:val="0033642B"/>
    <w:rsid w:val="0033732D"/>
    <w:rsid w:val="003375BB"/>
    <w:rsid w:val="00340176"/>
    <w:rsid w:val="00342A78"/>
    <w:rsid w:val="003432DC"/>
    <w:rsid w:val="00343CAC"/>
    <w:rsid w:val="003442FF"/>
    <w:rsid w:val="00346314"/>
    <w:rsid w:val="00346BB8"/>
    <w:rsid w:val="00352784"/>
    <w:rsid w:val="003577C8"/>
    <w:rsid w:val="003579DA"/>
    <w:rsid w:val="003601D3"/>
    <w:rsid w:val="003602DC"/>
    <w:rsid w:val="00361F12"/>
    <w:rsid w:val="00363069"/>
    <w:rsid w:val="00364E56"/>
    <w:rsid w:val="003651D9"/>
    <w:rsid w:val="00365DD0"/>
    <w:rsid w:val="00370B52"/>
    <w:rsid w:val="00370CC8"/>
    <w:rsid w:val="00374B3E"/>
    <w:rsid w:val="0038429E"/>
    <w:rsid w:val="0038470A"/>
    <w:rsid w:val="00384E94"/>
    <w:rsid w:val="0038508C"/>
    <w:rsid w:val="003921A0"/>
    <w:rsid w:val="00397D69"/>
    <w:rsid w:val="003A04CF"/>
    <w:rsid w:val="003A09FE"/>
    <w:rsid w:val="003A3078"/>
    <w:rsid w:val="003A4080"/>
    <w:rsid w:val="003A41BA"/>
    <w:rsid w:val="003A545A"/>
    <w:rsid w:val="003B1D22"/>
    <w:rsid w:val="003B2A2B"/>
    <w:rsid w:val="003B40CC"/>
    <w:rsid w:val="003B70A2"/>
    <w:rsid w:val="003B7860"/>
    <w:rsid w:val="003C1CAD"/>
    <w:rsid w:val="003C27D3"/>
    <w:rsid w:val="003C3FFB"/>
    <w:rsid w:val="003D1654"/>
    <w:rsid w:val="003D19E0"/>
    <w:rsid w:val="003D24EE"/>
    <w:rsid w:val="003D5A68"/>
    <w:rsid w:val="003D73EB"/>
    <w:rsid w:val="003D7B9F"/>
    <w:rsid w:val="003E23ED"/>
    <w:rsid w:val="003E5182"/>
    <w:rsid w:val="003E5C68"/>
    <w:rsid w:val="003F0805"/>
    <w:rsid w:val="003F252B"/>
    <w:rsid w:val="003F282C"/>
    <w:rsid w:val="003F3E4A"/>
    <w:rsid w:val="003F7141"/>
    <w:rsid w:val="003F796E"/>
    <w:rsid w:val="004046B6"/>
    <w:rsid w:val="0040520B"/>
    <w:rsid w:val="004070FB"/>
    <w:rsid w:val="00410D6B"/>
    <w:rsid w:val="0041150C"/>
    <w:rsid w:val="00412649"/>
    <w:rsid w:val="00415432"/>
    <w:rsid w:val="00417A70"/>
    <w:rsid w:val="0042239B"/>
    <w:rsid w:val="004225C9"/>
    <w:rsid w:val="004270C1"/>
    <w:rsid w:val="00431358"/>
    <w:rsid w:val="0043514A"/>
    <w:rsid w:val="0043636D"/>
    <w:rsid w:val="00436599"/>
    <w:rsid w:val="004424C6"/>
    <w:rsid w:val="004424FB"/>
    <w:rsid w:val="00442C32"/>
    <w:rsid w:val="0044310A"/>
    <w:rsid w:val="00444100"/>
    <w:rsid w:val="00444CFC"/>
    <w:rsid w:val="00445D2F"/>
    <w:rsid w:val="00447451"/>
    <w:rsid w:val="004541CC"/>
    <w:rsid w:val="00457DDC"/>
    <w:rsid w:val="00461A12"/>
    <w:rsid w:val="00462C66"/>
    <w:rsid w:val="00464A05"/>
    <w:rsid w:val="004651FC"/>
    <w:rsid w:val="00466694"/>
    <w:rsid w:val="0046784B"/>
    <w:rsid w:val="00472402"/>
    <w:rsid w:val="00477C87"/>
    <w:rsid w:val="004809A3"/>
    <w:rsid w:val="004818E8"/>
    <w:rsid w:val="00482DC2"/>
    <w:rsid w:val="00483E97"/>
    <w:rsid w:val="004845CE"/>
    <w:rsid w:val="00484E2A"/>
    <w:rsid w:val="00490C1F"/>
    <w:rsid w:val="004A5C82"/>
    <w:rsid w:val="004A6CA4"/>
    <w:rsid w:val="004A7D5B"/>
    <w:rsid w:val="004A7E19"/>
    <w:rsid w:val="004B387F"/>
    <w:rsid w:val="004B42C2"/>
    <w:rsid w:val="004B4EF3"/>
    <w:rsid w:val="004B576F"/>
    <w:rsid w:val="004B7094"/>
    <w:rsid w:val="004C10B4"/>
    <w:rsid w:val="004C10F2"/>
    <w:rsid w:val="004C299D"/>
    <w:rsid w:val="004C44D4"/>
    <w:rsid w:val="004C53D3"/>
    <w:rsid w:val="004D68CC"/>
    <w:rsid w:val="004D69C3"/>
    <w:rsid w:val="004D6C45"/>
    <w:rsid w:val="004E0511"/>
    <w:rsid w:val="004E3347"/>
    <w:rsid w:val="004F1713"/>
    <w:rsid w:val="004F2392"/>
    <w:rsid w:val="004F5211"/>
    <w:rsid w:val="004F7C05"/>
    <w:rsid w:val="005002EE"/>
    <w:rsid w:val="00501C4D"/>
    <w:rsid w:val="00503AE1"/>
    <w:rsid w:val="00504C89"/>
    <w:rsid w:val="0050674C"/>
    <w:rsid w:val="00506C22"/>
    <w:rsid w:val="00510062"/>
    <w:rsid w:val="00513057"/>
    <w:rsid w:val="00516D6D"/>
    <w:rsid w:val="00522681"/>
    <w:rsid w:val="00522F40"/>
    <w:rsid w:val="00523C5F"/>
    <w:rsid w:val="005263D8"/>
    <w:rsid w:val="005339EE"/>
    <w:rsid w:val="005360E4"/>
    <w:rsid w:val="0053692F"/>
    <w:rsid w:val="005410F9"/>
    <w:rsid w:val="005416D9"/>
    <w:rsid w:val="00543FFB"/>
    <w:rsid w:val="0054524C"/>
    <w:rsid w:val="00547C57"/>
    <w:rsid w:val="00550D9D"/>
    <w:rsid w:val="00551EBC"/>
    <w:rsid w:val="00555E9F"/>
    <w:rsid w:val="00556E6C"/>
    <w:rsid w:val="005574B0"/>
    <w:rsid w:val="005672A9"/>
    <w:rsid w:val="00570B52"/>
    <w:rsid w:val="00572031"/>
    <w:rsid w:val="005724B3"/>
    <w:rsid w:val="00573102"/>
    <w:rsid w:val="00576CC5"/>
    <w:rsid w:val="00581165"/>
    <w:rsid w:val="00581829"/>
    <w:rsid w:val="00585DA2"/>
    <w:rsid w:val="005869D7"/>
    <w:rsid w:val="00586AAF"/>
    <w:rsid w:val="0058752C"/>
    <w:rsid w:val="005876E3"/>
    <w:rsid w:val="005942AE"/>
    <w:rsid w:val="00594882"/>
    <w:rsid w:val="005974F8"/>
    <w:rsid w:val="005976C3"/>
    <w:rsid w:val="00597DB2"/>
    <w:rsid w:val="005A175A"/>
    <w:rsid w:val="005A3817"/>
    <w:rsid w:val="005A40EA"/>
    <w:rsid w:val="005A5FA9"/>
    <w:rsid w:val="005B4625"/>
    <w:rsid w:val="005B5325"/>
    <w:rsid w:val="005B5C92"/>
    <w:rsid w:val="005B5D47"/>
    <w:rsid w:val="005B66B8"/>
    <w:rsid w:val="005B72F3"/>
    <w:rsid w:val="005B7BFB"/>
    <w:rsid w:val="005C50BF"/>
    <w:rsid w:val="005C5E28"/>
    <w:rsid w:val="005D1F91"/>
    <w:rsid w:val="005D54E7"/>
    <w:rsid w:val="005D6104"/>
    <w:rsid w:val="005D6176"/>
    <w:rsid w:val="005E38A1"/>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59EA"/>
    <w:rsid w:val="00617BB4"/>
    <w:rsid w:val="0062041E"/>
    <w:rsid w:val="0062193E"/>
    <w:rsid w:val="00622D31"/>
    <w:rsid w:val="00623829"/>
    <w:rsid w:val="00625D23"/>
    <w:rsid w:val="006263EA"/>
    <w:rsid w:val="00630F33"/>
    <w:rsid w:val="006360B8"/>
    <w:rsid w:val="00636FD4"/>
    <w:rsid w:val="00640D9C"/>
    <w:rsid w:val="00644FC1"/>
    <w:rsid w:val="006478BE"/>
    <w:rsid w:val="006512F0"/>
    <w:rsid w:val="006514EA"/>
    <w:rsid w:val="00653F84"/>
    <w:rsid w:val="00656A6B"/>
    <w:rsid w:val="00660D35"/>
    <w:rsid w:val="00662157"/>
    <w:rsid w:val="00662893"/>
    <w:rsid w:val="00663624"/>
    <w:rsid w:val="00664B7E"/>
    <w:rsid w:val="00665A0A"/>
    <w:rsid w:val="00665D8F"/>
    <w:rsid w:val="00667C47"/>
    <w:rsid w:val="00672881"/>
    <w:rsid w:val="00672C39"/>
    <w:rsid w:val="00675D35"/>
    <w:rsid w:val="00680648"/>
    <w:rsid w:val="00681D0B"/>
    <w:rsid w:val="00682040"/>
    <w:rsid w:val="006825E1"/>
    <w:rsid w:val="0068355D"/>
    <w:rsid w:val="00683ADB"/>
    <w:rsid w:val="0069001E"/>
    <w:rsid w:val="006911B4"/>
    <w:rsid w:val="0069160F"/>
    <w:rsid w:val="00692B37"/>
    <w:rsid w:val="006A2A74"/>
    <w:rsid w:val="006A3098"/>
    <w:rsid w:val="006A4160"/>
    <w:rsid w:val="006A7853"/>
    <w:rsid w:val="006B2615"/>
    <w:rsid w:val="006B7354"/>
    <w:rsid w:val="006B7ABF"/>
    <w:rsid w:val="006C0C1C"/>
    <w:rsid w:val="006C242B"/>
    <w:rsid w:val="006C2C14"/>
    <w:rsid w:val="006C2D4D"/>
    <w:rsid w:val="006C371A"/>
    <w:rsid w:val="006C5FEF"/>
    <w:rsid w:val="006C7897"/>
    <w:rsid w:val="006C7E2C"/>
    <w:rsid w:val="006C7F8B"/>
    <w:rsid w:val="006D4881"/>
    <w:rsid w:val="006D574C"/>
    <w:rsid w:val="006D768F"/>
    <w:rsid w:val="006E163F"/>
    <w:rsid w:val="006E261A"/>
    <w:rsid w:val="006E2CC1"/>
    <w:rsid w:val="006E5767"/>
    <w:rsid w:val="006E5941"/>
    <w:rsid w:val="006F4813"/>
    <w:rsid w:val="006F4C00"/>
    <w:rsid w:val="006F5230"/>
    <w:rsid w:val="00700952"/>
    <w:rsid w:val="00701B3A"/>
    <w:rsid w:val="007025F3"/>
    <w:rsid w:val="00703DEF"/>
    <w:rsid w:val="0070762D"/>
    <w:rsid w:val="00707A3A"/>
    <w:rsid w:val="007117B8"/>
    <w:rsid w:val="00712AE6"/>
    <w:rsid w:val="0071309E"/>
    <w:rsid w:val="00721BCE"/>
    <w:rsid w:val="00723DAF"/>
    <w:rsid w:val="007249C7"/>
    <w:rsid w:val="007251A4"/>
    <w:rsid w:val="00726096"/>
    <w:rsid w:val="00726A7E"/>
    <w:rsid w:val="00730A3A"/>
    <w:rsid w:val="00730E16"/>
    <w:rsid w:val="00731A37"/>
    <w:rsid w:val="00733869"/>
    <w:rsid w:val="00736B5B"/>
    <w:rsid w:val="007400C4"/>
    <w:rsid w:val="00746A3D"/>
    <w:rsid w:val="00747676"/>
    <w:rsid w:val="0074784E"/>
    <w:rsid w:val="007479B6"/>
    <w:rsid w:val="00747E7C"/>
    <w:rsid w:val="007560F2"/>
    <w:rsid w:val="00757111"/>
    <w:rsid w:val="00761469"/>
    <w:rsid w:val="007660D1"/>
    <w:rsid w:val="00767053"/>
    <w:rsid w:val="00770D84"/>
    <w:rsid w:val="00772E35"/>
    <w:rsid w:val="00774866"/>
    <w:rsid w:val="00774B6B"/>
    <w:rsid w:val="00775968"/>
    <w:rsid w:val="00775D3A"/>
    <w:rsid w:val="007773C8"/>
    <w:rsid w:val="0078063E"/>
    <w:rsid w:val="007824BF"/>
    <w:rsid w:val="00785803"/>
    <w:rsid w:val="00787026"/>
    <w:rsid w:val="00787B2D"/>
    <w:rsid w:val="007917F7"/>
    <w:rsid w:val="00791FBE"/>
    <w:rsid w:val="007922ED"/>
    <w:rsid w:val="007962BA"/>
    <w:rsid w:val="007A0A1D"/>
    <w:rsid w:val="007A15D1"/>
    <w:rsid w:val="007A3E7E"/>
    <w:rsid w:val="007A51E3"/>
    <w:rsid w:val="007A5635"/>
    <w:rsid w:val="007A676E"/>
    <w:rsid w:val="007A7BF7"/>
    <w:rsid w:val="007B331F"/>
    <w:rsid w:val="007B340C"/>
    <w:rsid w:val="007B44B7"/>
    <w:rsid w:val="007B64E0"/>
    <w:rsid w:val="007B790D"/>
    <w:rsid w:val="007C0351"/>
    <w:rsid w:val="007C1AAC"/>
    <w:rsid w:val="007C329B"/>
    <w:rsid w:val="007C3E9A"/>
    <w:rsid w:val="007C4BC8"/>
    <w:rsid w:val="007C5673"/>
    <w:rsid w:val="007C67CD"/>
    <w:rsid w:val="007D1847"/>
    <w:rsid w:val="007D65FD"/>
    <w:rsid w:val="007D724B"/>
    <w:rsid w:val="007E5B51"/>
    <w:rsid w:val="007F3197"/>
    <w:rsid w:val="007F35D6"/>
    <w:rsid w:val="007F4E97"/>
    <w:rsid w:val="007F5664"/>
    <w:rsid w:val="007F771A"/>
    <w:rsid w:val="007F7801"/>
    <w:rsid w:val="00802DE8"/>
    <w:rsid w:val="00802F29"/>
    <w:rsid w:val="00803B2E"/>
    <w:rsid w:val="00803E2D"/>
    <w:rsid w:val="008044D0"/>
    <w:rsid w:val="00805E03"/>
    <w:rsid w:val="00806611"/>
    <w:rsid w:val="008067DF"/>
    <w:rsid w:val="00806FA7"/>
    <w:rsid w:val="00807EE1"/>
    <w:rsid w:val="00810DA5"/>
    <w:rsid w:val="0081320A"/>
    <w:rsid w:val="00814F76"/>
    <w:rsid w:val="00815977"/>
    <w:rsid w:val="00815E51"/>
    <w:rsid w:val="008249A2"/>
    <w:rsid w:val="00824E8B"/>
    <w:rsid w:val="00825642"/>
    <w:rsid w:val="00826E85"/>
    <w:rsid w:val="00830E0E"/>
    <w:rsid w:val="00831FF5"/>
    <w:rsid w:val="00833045"/>
    <w:rsid w:val="008341AE"/>
    <w:rsid w:val="00834DF7"/>
    <w:rsid w:val="008358E5"/>
    <w:rsid w:val="00835974"/>
    <w:rsid w:val="00836F8A"/>
    <w:rsid w:val="008413B1"/>
    <w:rsid w:val="00843B52"/>
    <w:rsid w:val="008452AF"/>
    <w:rsid w:val="00847EBC"/>
    <w:rsid w:val="00855EDF"/>
    <w:rsid w:val="008608EF"/>
    <w:rsid w:val="008616CB"/>
    <w:rsid w:val="0086353F"/>
    <w:rsid w:val="00863C8B"/>
    <w:rsid w:val="00865616"/>
    <w:rsid w:val="00865DF9"/>
    <w:rsid w:val="00866192"/>
    <w:rsid w:val="00870306"/>
    <w:rsid w:val="00871613"/>
    <w:rsid w:val="008749E8"/>
    <w:rsid w:val="00875076"/>
    <w:rsid w:val="00875BFD"/>
    <w:rsid w:val="00876FF1"/>
    <w:rsid w:val="00881610"/>
    <w:rsid w:val="00881CD8"/>
    <w:rsid w:val="00883B13"/>
    <w:rsid w:val="00885ABD"/>
    <w:rsid w:val="00887E40"/>
    <w:rsid w:val="008918EF"/>
    <w:rsid w:val="00892CCF"/>
    <w:rsid w:val="0089602B"/>
    <w:rsid w:val="008A3FD2"/>
    <w:rsid w:val="008A63C9"/>
    <w:rsid w:val="008B3480"/>
    <w:rsid w:val="008B53CB"/>
    <w:rsid w:val="008B5D7E"/>
    <w:rsid w:val="008B620B"/>
    <w:rsid w:val="008B6391"/>
    <w:rsid w:val="008C0C06"/>
    <w:rsid w:val="008C1766"/>
    <w:rsid w:val="008C57EC"/>
    <w:rsid w:val="008D052D"/>
    <w:rsid w:val="008D0BA0"/>
    <w:rsid w:val="008D17FF"/>
    <w:rsid w:val="008D45BC"/>
    <w:rsid w:val="008D4A7D"/>
    <w:rsid w:val="008D7044"/>
    <w:rsid w:val="008D7642"/>
    <w:rsid w:val="008E0275"/>
    <w:rsid w:val="008E2B5E"/>
    <w:rsid w:val="008E3F6C"/>
    <w:rsid w:val="008E441F"/>
    <w:rsid w:val="008E6457"/>
    <w:rsid w:val="008F5363"/>
    <w:rsid w:val="008F680A"/>
    <w:rsid w:val="008F78D2"/>
    <w:rsid w:val="00906BD2"/>
    <w:rsid w:val="00907134"/>
    <w:rsid w:val="00910E03"/>
    <w:rsid w:val="009136C6"/>
    <w:rsid w:val="009168DC"/>
    <w:rsid w:val="00916953"/>
    <w:rsid w:val="009207EA"/>
    <w:rsid w:val="0092207E"/>
    <w:rsid w:val="009268F6"/>
    <w:rsid w:val="0093034E"/>
    <w:rsid w:val="00933C9A"/>
    <w:rsid w:val="00934D96"/>
    <w:rsid w:val="009406A5"/>
    <w:rsid w:val="00940FC7"/>
    <w:rsid w:val="009429FB"/>
    <w:rsid w:val="00943B32"/>
    <w:rsid w:val="00944C39"/>
    <w:rsid w:val="0094549D"/>
    <w:rsid w:val="0095084C"/>
    <w:rsid w:val="0095196C"/>
    <w:rsid w:val="00951F63"/>
    <w:rsid w:val="0095298A"/>
    <w:rsid w:val="00953CFC"/>
    <w:rsid w:val="00955727"/>
    <w:rsid w:val="0095594C"/>
    <w:rsid w:val="00955CD4"/>
    <w:rsid w:val="00956966"/>
    <w:rsid w:val="009612F6"/>
    <w:rsid w:val="009632A5"/>
    <w:rsid w:val="00966AC0"/>
    <w:rsid w:val="00967B49"/>
    <w:rsid w:val="0097454A"/>
    <w:rsid w:val="009813A1"/>
    <w:rsid w:val="00983131"/>
    <w:rsid w:val="00983C65"/>
    <w:rsid w:val="009843EF"/>
    <w:rsid w:val="009903C2"/>
    <w:rsid w:val="00990893"/>
    <w:rsid w:val="00991D63"/>
    <w:rsid w:val="00993FF5"/>
    <w:rsid w:val="009969FE"/>
    <w:rsid w:val="009A1EEA"/>
    <w:rsid w:val="009A2176"/>
    <w:rsid w:val="009A2D04"/>
    <w:rsid w:val="009A2E93"/>
    <w:rsid w:val="009A3A85"/>
    <w:rsid w:val="009B048D"/>
    <w:rsid w:val="009C10D5"/>
    <w:rsid w:val="009C17A0"/>
    <w:rsid w:val="009C6269"/>
    <w:rsid w:val="009C62DC"/>
    <w:rsid w:val="009C6B08"/>
    <w:rsid w:val="009C6F21"/>
    <w:rsid w:val="009D0CDF"/>
    <w:rsid w:val="009D107B"/>
    <w:rsid w:val="009D125C"/>
    <w:rsid w:val="009D29AC"/>
    <w:rsid w:val="009D2A49"/>
    <w:rsid w:val="009D6A32"/>
    <w:rsid w:val="009D7991"/>
    <w:rsid w:val="009E34B7"/>
    <w:rsid w:val="009F17CD"/>
    <w:rsid w:val="009F3200"/>
    <w:rsid w:val="009F4289"/>
    <w:rsid w:val="009F5CC2"/>
    <w:rsid w:val="009F5CF4"/>
    <w:rsid w:val="009F6359"/>
    <w:rsid w:val="009F7903"/>
    <w:rsid w:val="00A01FD9"/>
    <w:rsid w:val="00A02ADB"/>
    <w:rsid w:val="00A042F7"/>
    <w:rsid w:val="00A05A12"/>
    <w:rsid w:val="00A124C7"/>
    <w:rsid w:val="00A1452D"/>
    <w:rsid w:val="00A174B6"/>
    <w:rsid w:val="00A177D5"/>
    <w:rsid w:val="00A219CF"/>
    <w:rsid w:val="00A23689"/>
    <w:rsid w:val="00A2392D"/>
    <w:rsid w:val="00A2599A"/>
    <w:rsid w:val="00A30698"/>
    <w:rsid w:val="00A30BDA"/>
    <w:rsid w:val="00A322F4"/>
    <w:rsid w:val="00A3404A"/>
    <w:rsid w:val="00A35B5F"/>
    <w:rsid w:val="00A36E1E"/>
    <w:rsid w:val="00A3774D"/>
    <w:rsid w:val="00A40239"/>
    <w:rsid w:val="00A43E92"/>
    <w:rsid w:val="00A50907"/>
    <w:rsid w:val="00A511A9"/>
    <w:rsid w:val="00A52286"/>
    <w:rsid w:val="00A5645C"/>
    <w:rsid w:val="00A56A62"/>
    <w:rsid w:val="00A57CFD"/>
    <w:rsid w:val="00A6036A"/>
    <w:rsid w:val="00A66278"/>
    <w:rsid w:val="00A66F91"/>
    <w:rsid w:val="00A71ECB"/>
    <w:rsid w:val="00A723FC"/>
    <w:rsid w:val="00A773A9"/>
    <w:rsid w:val="00A81A7C"/>
    <w:rsid w:val="00A8233D"/>
    <w:rsid w:val="00A83F37"/>
    <w:rsid w:val="00A85861"/>
    <w:rsid w:val="00A858F8"/>
    <w:rsid w:val="00A875FF"/>
    <w:rsid w:val="00A90414"/>
    <w:rsid w:val="00A90BD5"/>
    <w:rsid w:val="00A910E1"/>
    <w:rsid w:val="00A9589F"/>
    <w:rsid w:val="00A961C6"/>
    <w:rsid w:val="00A96B9B"/>
    <w:rsid w:val="00A9751B"/>
    <w:rsid w:val="00AA560C"/>
    <w:rsid w:val="00AA684E"/>
    <w:rsid w:val="00AA69C0"/>
    <w:rsid w:val="00AB53A2"/>
    <w:rsid w:val="00AC414D"/>
    <w:rsid w:val="00AC609B"/>
    <w:rsid w:val="00AC7C88"/>
    <w:rsid w:val="00AD069D"/>
    <w:rsid w:val="00AD1E6A"/>
    <w:rsid w:val="00AD2AE2"/>
    <w:rsid w:val="00AD3EA6"/>
    <w:rsid w:val="00AE1400"/>
    <w:rsid w:val="00AE4AED"/>
    <w:rsid w:val="00AE57D4"/>
    <w:rsid w:val="00AE63DC"/>
    <w:rsid w:val="00AE7444"/>
    <w:rsid w:val="00AF0095"/>
    <w:rsid w:val="00AF1D64"/>
    <w:rsid w:val="00AF1EF3"/>
    <w:rsid w:val="00AF2AA1"/>
    <w:rsid w:val="00AF3457"/>
    <w:rsid w:val="00AF472E"/>
    <w:rsid w:val="00AF5445"/>
    <w:rsid w:val="00AF6F21"/>
    <w:rsid w:val="00AF7069"/>
    <w:rsid w:val="00AF7952"/>
    <w:rsid w:val="00B01C32"/>
    <w:rsid w:val="00B01C71"/>
    <w:rsid w:val="00B03C08"/>
    <w:rsid w:val="00B05FC8"/>
    <w:rsid w:val="00B064A3"/>
    <w:rsid w:val="00B072B1"/>
    <w:rsid w:val="00B10DCE"/>
    <w:rsid w:val="00B1148B"/>
    <w:rsid w:val="00B11C27"/>
    <w:rsid w:val="00B15A1D"/>
    <w:rsid w:val="00B15D8F"/>
    <w:rsid w:val="00B15E9B"/>
    <w:rsid w:val="00B20C12"/>
    <w:rsid w:val="00B24019"/>
    <w:rsid w:val="00B247AB"/>
    <w:rsid w:val="00B24A20"/>
    <w:rsid w:val="00B25B60"/>
    <w:rsid w:val="00B25F35"/>
    <w:rsid w:val="00B275B5"/>
    <w:rsid w:val="00B27E6C"/>
    <w:rsid w:val="00B30859"/>
    <w:rsid w:val="00B3238C"/>
    <w:rsid w:val="00B32872"/>
    <w:rsid w:val="00B35749"/>
    <w:rsid w:val="00B403E4"/>
    <w:rsid w:val="00B43198"/>
    <w:rsid w:val="00B43788"/>
    <w:rsid w:val="00B4798B"/>
    <w:rsid w:val="00B52A1D"/>
    <w:rsid w:val="00B541EC"/>
    <w:rsid w:val="00B54C50"/>
    <w:rsid w:val="00B55350"/>
    <w:rsid w:val="00B63B69"/>
    <w:rsid w:val="00B65E96"/>
    <w:rsid w:val="00B66F83"/>
    <w:rsid w:val="00B7190A"/>
    <w:rsid w:val="00B7582C"/>
    <w:rsid w:val="00B764BF"/>
    <w:rsid w:val="00B80E02"/>
    <w:rsid w:val="00B82D84"/>
    <w:rsid w:val="00B84D95"/>
    <w:rsid w:val="00B8586D"/>
    <w:rsid w:val="00B87220"/>
    <w:rsid w:val="00B90730"/>
    <w:rsid w:val="00B92E9F"/>
    <w:rsid w:val="00B92EA1"/>
    <w:rsid w:val="00B9303B"/>
    <w:rsid w:val="00B9308F"/>
    <w:rsid w:val="00B94919"/>
    <w:rsid w:val="00B965FD"/>
    <w:rsid w:val="00BA1337"/>
    <w:rsid w:val="00BA1A91"/>
    <w:rsid w:val="00BA437B"/>
    <w:rsid w:val="00BA4A87"/>
    <w:rsid w:val="00BA6C23"/>
    <w:rsid w:val="00BA7562"/>
    <w:rsid w:val="00BB0A33"/>
    <w:rsid w:val="00BB1C43"/>
    <w:rsid w:val="00BB2F8C"/>
    <w:rsid w:val="00BB62C0"/>
    <w:rsid w:val="00BB65D8"/>
    <w:rsid w:val="00BB6AAC"/>
    <w:rsid w:val="00BB74AF"/>
    <w:rsid w:val="00BB76BC"/>
    <w:rsid w:val="00BC16C1"/>
    <w:rsid w:val="00BC2480"/>
    <w:rsid w:val="00BC303E"/>
    <w:rsid w:val="00BC3E9F"/>
    <w:rsid w:val="00BC5151"/>
    <w:rsid w:val="00BC5CFE"/>
    <w:rsid w:val="00BC6EDE"/>
    <w:rsid w:val="00BC745A"/>
    <w:rsid w:val="00BC7584"/>
    <w:rsid w:val="00BD1325"/>
    <w:rsid w:val="00BD1C3D"/>
    <w:rsid w:val="00BD49B2"/>
    <w:rsid w:val="00BD50E5"/>
    <w:rsid w:val="00BD624A"/>
    <w:rsid w:val="00BD6767"/>
    <w:rsid w:val="00BE1308"/>
    <w:rsid w:val="00BE39EE"/>
    <w:rsid w:val="00BE5916"/>
    <w:rsid w:val="00BE7A0D"/>
    <w:rsid w:val="00BE7E22"/>
    <w:rsid w:val="00BF08DA"/>
    <w:rsid w:val="00BF0997"/>
    <w:rsid w:val="00BF2986"/>
    <w:rsid w:val="00BF29D0"/>
    <w:rsid w:val="00BF4143"/>
    <w:rsid w:val="00C00FBC"/>
    <w:rsid w:val="00C0135D"/>
    <w:rsid w:val="00C017CC"/>
    <w:rsid w:val="00C05CCE"/>
    <w:rsid w:val="00C1037F"/>
    <w:rsid w:val="00C10561"/>
    <w:rsid w:val="00C12170"/>
    <w:rsid w:val="00C158E0"/>
    <w:rsid w:val="00C16F09"/>
    <w:rsid w:val="00C20315"/>
    <w:rsid w:val="00C20EFF"/>
    <w:rsid w:val="00C250ED"/>
    <w:rsid w:val="00C26046"/>
    <w:rsid w:val="00C269FC"/>
    <w:rsid w:val="00C26AB4"/>
    <w:rsid w:val="00C26E7C"/>
    <w:rsid w:val="00C271EB"/>
    <w:rsid w:val="00C30A00"/>
    <w:rsid w:val="00C31680"/>
    <w:rsid w:val="00C340E6"/>
    <w:rsid w:val="00C3423D"/>
    <w:rsid w:val="00C3617A"/>
    <w:rsid w:val="00C37C0B"/>
    <w:rsid w:val="00C412AE"/>
    <w:rsid w:val="00C42C6C"/>
    <w:rsid w:val="00C45949"/>
    <w:rsid w:val="00C512AA"/>
    <w:rsid w:val="00C52492"/>
    <w:rsid w:val="00C52F1E"/>
    <w:rsid w:val="00C536E4"/>
    <w:rsid w:val="00C53B3C"/>
    <w:rsid w:val="00C54CD4"/>
    <w:rsid w:val="00C56183"/>
    <w:rsid w:val="00C57C3A"/>
    <w:rsid w:val="00C60F4D"/>
    <w:rsid w:val="00C61586"/>
    <w:rsid w:val="00C62E65"/>
    <w:rsid w:val="00C63D7E"/>
    <w:rsid w:val="00C66F96"/>
    <w:rsid w:val="00C6772C"/>
    <w:rsid w:val="00C714B5"/>
    <w:rsid w:val="00C71FDB"/>
    <w:rsid w:val="00C729ED"/>
    <w:rsid w:val="00C75E6D"/>
    <w:rsid w:val="00C7717D"/>
    <w:rsid w:val="00C80B71"/>
    <w:rsid w:val="00C81C10"/>
    <w:rsid w:val="00C82ED4"/>
    <w:rsid w:val="00C83F0F"/>
    <w:rsid w:val="00C940A2"/>
    <w:rsid w:val="00C969FE"/>
    <w:rsid w:val="00CA175A"/>
    <w:rsid w:val="00CA1C2C"/>
    <w:rsid w:val="00CA2B04"/>
    <w:rsid w:val="00CA3A31"/>
    <w:rsid w:val="00CA4906"/>
    <w:rsid w:val="00CA4B27"/>
    <w:rsid w:val="00CB102A"/>
    <w:rsid w:val="00CB3126"/>
    <w:rsid w:val="00CC0A43"/>
    <w:rsid w:val="00CC0A62"/>
    <w:rsid w:val="00CC4EA3"/>
    <w:rsid w:val="00CC6D50"/>
    <w:rsid w:val="00CD0A74"/>
    <w:rsid w:val="00CD4365"/>
    <w:rsid w:val="00CD44D7"/>
    <w:rsid w:val="00CD4D46"/>
    <w:rsid w:val="00CD5012"/>
    <w:rsid w:val="00CD61EF"/>
    <w:rsid w:val="00CD706E"/>
    <w:rsid w:val="00CE0AA5"/>
    <w:rsid w:val="00CE1CBF"/>
    <w:rsid w:val="00CF283F"/>
    <w:rsid w:val="00CF508D"/>
    <w:rsid w:val="00CF69CB"/>
    <w:rsid w:val="00D0225B"/>
    <w:rsid w:val="00D027C3"/>
    <w:rsid w:val="00D05B7C"/>
    <w:rsid w:val="00D07411"/>
    <w:rsid w:val="00D105A4"/>
    <w:rsid w:val="00D13E41"/>
    <w:rsid w:val="00D165BD"/>
    <w:rsid w:val="00D17F36"/>
    <w:rsid w:val="00D20ED0"/>
    <w:rsid w:val="00D22DE2"/>
    <w:rsid w:val="00D250A2"/>
    <w:rsid w:val="00D26514"/>
    <w:rsid w:val="00D30115"/>
    <w:rsid w:val="00D30E6B"/>
    <w:rsid w:val="00D3179E"/>
    <w:rsid w:val="00D3260F"/>
    <w:rsid w:val="00D34E63"/>
    <w:rsid w:val="00D35346"/>
    <w:rsid w:val="00D35A72"/>
    <w:rsid w:val="00D35F24"/>
    <w:rsid w:val="00D4050F"/>
    <w:rsid w:val="00D40905"/>
    <w:rsid w:val="00D422BB"/>
    <w:rsid w:val="00D42ED8"/>
    <w:rsid w:val="00D439FF"/>
    <w:rsid w:val="00D47B0D"/>
    <w:rsid w:val="00D5192B"/>
    <w:rsid w:val="00D51A38"/>
    <w:rsid w:val="00D54479"/>
    <w:rsid w:val="00D5643C"/>
    <w:rsid w:val="00D609FE"/>
    <w:rsid w:val="00D60F27"/>
    <w:rsid w:val="00D62CEC"/>
    <w:rsid w:val="00D630A5"/>
    <w:rsid w:val="00D6348C"/>
    <w:rsid w:val="00D721F2"/>
    <w:rsid w:val="00D841D2"/>
    <w:rsid w:val="00D85A7B"/>
    <w:rsid w:val="00D9058E"/>
    <w:rsid w:val="00D909EC"/>
    <w:rsid w:val="00D91791"/>
    <w:rsid w:val="00D91815"/>
    <w:rsid w:val="00D94533"/>
    <w:rsid w:val="00D952AE"/>
    <w:rsid w:val="00DA1854"/>
    <w:rsid w:val="00DA6314"/>
    <w:rsid w:val="00DA7FE0"/>
    <w:rsid w:val="00DB0E2D"/>
    <w:rsid w:val="00DB186B"/>
    <w:rsid w:val="00DB5C1E"/>
    <w:rsid w:val="00DB6C03"/>
    <w:rsid w:val="00DB75F0"/>
    <w:rsid w:val="00DC150D"/>
    <w:rsid w:val="00DC40DE"/>
    <w:rsid w:val="00DC5581"/>
    <w:rsid w:val="00DC5891"/>
    <w:rsid w:val="00DD0FEF"/>
    <w:rsid w:val="00DD13DB"/>
    <w:rsid w:val="00DD1EAE"/>
    <w:rsid w:val="00DD20D7"/>
    <w:rsid w:val="00DD2B55"/>
    <w:rsid w:val="00DD4D5A"/>
    <w:rsid w:val="00DD70BB"/>
    <w:rsid w:val="00DE0504"/>
    <w:rsid w:val="00DE136D"/>
    <w:rsid w:val="00DE2B33"/>
    <w:rsid w:val="00DE3F6C"/>
    <w:rsid w:val="00DE5060"/>
    <w:rsid w:val="00DE6D6A"/>
    <w:rsid w:val="00DE7269"/>
    <w:rsid w:val="00DF14F0"/>
    <w:rsid w:val="00DF2F6A"/>
    <w:rsid w:val="00DF3FC1"/>
    <w:rsid w:val="00DF683C"/>
    <w:rsid w:val="00DF769E"/>
    <w:rsid w:val="00DF7CCA"/>
    <w:rsid w:val="00E00029"/>
    <w:rsid w:val="00E007E6"/>
    <w:rsid w:val="00E014B6"/>
    <w:rsid w:val="00E10CD7"/>
    <w:rsid w:val="00E1132E"/>
    <w:rsid w:val="00E121ED"/>
    <w:rsid w:val="00E1423C"/>
    <w:rsid w:val="00E1775A"/>
    <w:rsid w:val="00E20C45"/>
    <w:rsid w:val="00E2221E"/>
    <w:rsid w:val="00E25761"/>
    <w:rsid w:val="00E25F15"/>
    <w:rsid w:val="00E30AAF"/>
    <w:rsid w:val="00E32256"/>
    <w:rsid w:val="00E340A9"/>
    <w:rsid w:val="00E35F5B"/>
    <w:rsid w:val="00E36A9C"/>
    <w:rsid w:val="00E4210F"/>
    <w:rsid w:val="00E429B9"/>
    <w:rsid w:val="00E451B1"/>
    <w:rsid w:val="00E45414"/>
    <w:rsid w:val="00E46BAB"/>
    <w:rsid w:val="00E50AF1"/>
    <w:rsid w:val="00E51CCD"/>
    <w:rsid w:val="00E52CE1"/>
    <w:rsid w:val="00E56193"/>
    <w:rsid w:val="00E56443"/>
    <w:rsid w:val="00E56562"/>
    <w:rsid w:val="00E5672F"/>
    <w:rsid w:val="00E61A6A"/>
    <w:rsid w:val="00E65066"/>
    <w:rsid w:val="00E7532D"/>
    <w:rsid w:val="00E765C1"/>
    <w:rsid w:val="00E8043B"/>
    <w:rsid w:val="00E8520F"/>
    <w:rsid w:val="00E8793B"/>
    <w:rsid w:val="00E900BC"/>
    <w:rsid w:val="00E90AC0"/>
    <w:rsid w:val="00E91C15"/>
    <w:rsid w:val="00E9442A"/>
    <w:rsid w:val="00E964EB"/>
    <w:rsid w:val="00EA3BCB"/>
    <w:rsid w:val="00EA4332"/>
    <w:rsid w:val="00EA4EA1"/>
    <w:rsid w:val="00EA7E83"/>
    <w:rsid w:val="00EB4E68"/>
    <w:rsid w:val="00EB6514"/>
    <w:rsid w:val="00EB71A2"/>
    <w:rsid w:val="00EB7BC8"/>
    <w:rsid w:val="00EC0209"/>
    <w:rsid w:val="00EC098D"/>
    <w:rsid w:val="00EC11E0"/>
    <w:rsid w:val="00EC1DB7"/>
    <w:rsid w:val="00EC67B1"/>
    <w:rsid w:val="00ED0083"/>
    <w:rsid w:val="00ED243C"/>
    <w:rsid w:val="00ED2FA7"/>
    <w:rsid w:val="00ED3E87"/>
    <w:rsid w:val="00ED4892"/>
    <w:rsid w:val="00ED5269"/>
    <w:rsid w:val="00ED7CDA"/>
    <w:rsid w:val="00EE0A66"/>
    <w:rsid w:val="00EE1C86"/>
    <w:rsid w:val="00EF183A"/>
    <w:rsid w:val="00EF1E77"/>
    <w:rsid w:val="00EF2668"/>
    <w:rsid w:val="00EF3795"/>
    <w:rsid w:val="00EF3F52"/>
    <w:rsid w:val="00EF6962"/>
    <w:rsid w:val="00F002DD"/>
    <w:rsid w:val="00F034AC"/>
    <w:rsid w:val="00F0477E"/>
    <w:rsid w:val="00F05794"/>
    <w:rsid w:val="00F059F9"/>
    <w:rsid w:val="00F0665F"/>
    <w:rsid w:val="00F146E5"/>
    <w:rsid w:val="00F153A4"/>
    <w:rsid w:val="00F159CF"/>
    <w:rsid w:val="00F17297"/>
    <w:rsid w:val="00F2262E"/>
    <w:rsid w:val="00F23863"/>
    <w:rsid w:val="00F25751"/>
    <w:rsid w:val="00F30594"/>
    <w:rsid w:val="00F3060F"/>
    <w:rsid w:val="00F313A8"/>
    <w:rsid w:val="00F32CF4"/>
    <w:rsid w:val="00F336CE"/>
    <w:rsid w:val="00F3372D"/>
    <w:rsid w:val="00F4166C"/>
    <w:rsid w:val="00F455EA"/>
    <w:rsid w:val="00F4757B"/>
    <w:rsid w:val="00F47A33"/>
    <w:rsid w:val="00F6224C"/>
    <w:rsid w:val="00F623E5"/>
    <w:rsid w:val="00F6298D"/>
    <w:rsid w:val="00F64792"/>
    <w:rsid w:val="00F648BE"/>
    <w:rsid w:val="00F669C1"/>
    <w:rsid w:val="00F66C25"/>
    <w:rsid w:val="00F67F32"/>
    <w:rsid w:val="00F70207"/>
    <w:rsid w:val="00F723D3"/>
    <w:rsid w:val="00F72578"/>
    <w:rsid w:val="00F73765"/>
    <w:rsid w:val="00F74FAA"/>
    <w:rsid w:val="00F75242"/>
    <w:rsid w:val="00F75287"/>
    <w:rsid w:val="00F76632"/>
    <w:rsid w:val="00F804C6"/>
    <w:rsid w:val="00F817B6"/>
    <w:rsid w:val="00F82F74"/>
    <w:rsid w:val="00F847E4"/>
    <w:rsid w:val="00F8495F"/>
    <w:rsid w:val="00F8659B"/>
    <w:rsid w:val="00F87740"/>
    <w:rsid w:val="00F900F7"/>
    <w:rsid w:val="00F916BE"/>
    <w:rsid w:val="00F9257D"/>
    <w:rsid w:val="00F94986"/>
    <w:rsid w:val="00F95240"/>
    <w:rsid w:val="00F964B9"/>
    <w:rsid w:val="00F96602"/>
    <w:rsid w:val="00F967B3"/>
    <w:rsid w:val="00FA0161"/>
    <w:rsid w:val="00FA02E6"/>
    <w:rsid w:val="00FA1B42"/>
    <w:rsid w:val="00FA2A29"/>
    <w:rsid w:val="00FA427F"/>
    <w:rsid w:val="00FA50FD"/>
    <w:rsid w:val="00FA7074"/>
    <w:rsid w:val="00FA79A4"/>
    <w:rsid w:val="00FB4736"/>
    <w:rsid w:val="00FB5798"/>
    <w:rsid w:val="00FB77B8"/>
    <w:rsid w:val="00FC24E1"/>
    <w:rsid w:val="00FC278A"/>
    <w:rsid w:val="00FC293B"/>
    <w:rsid w:val="00FC734C"/>
    <w:rsid w:val="00FC799F"/>
    <w:rsid w:val="00FC7C29"/>
    <w:rsid w:val="00FD0CE3"/>
    <w:rsid w:val="00FD3F02"/>
    <w:rsid w:val="00FD49A2"/>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iPriority="99"/>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2170"/>
    <w:rPr>
      <w:sz w:val="24"/>
      <w:szCs w:val="24"/>
    </w:rPr>
  </w:style>
  <w:style w:type="paragraph" w:styleId="Heading1">
    <w:name w:val="heading 1"/>
    <w:next w:val="BodyText"/>
    <w:link w:val="Heading1Char"/>
    <w:uiPriority w:val="9"/>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uiPriority w:val="99"/>
    <w:qFormat/>
    <w:rsid w:val="00597DB2"/>
    <w:pPr>
      <w:numPr>
        <w:ilvl w:val="6"/>
      </w:numPr>
      <w:outlineLvl w:val="6"/>
    </w:pPr>
  </w:style>
  <w:style w:type="paragraph" w:styleId="Heading8">
    <w:name w:val="heading 8"/>
    <w:basedOn w:val="Heading7"/>
    <w:next w:val="BodyText"/>
    <w:uiPriority w:val="99"/>
    <w:qFormat/>
    <w:rsid w:val="00597DB2"/>
    <w:pPr>
      <w:numPr>
        <w:ilvl w:val="7"/>
      </w:numPr>
      <w:outlineLvl w:val="7"/>
    </w:pPr>
  </w:style>
  <w:style w:type="paragraph" w:styleId="Heading9">
    <w:name w:val="heading 9"/>
    <w:basedOn w:val="Heading8"/>
    <w:next w:val="BodyText"/>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qFormat/>
    <w:rsid w:val="00597DB2"/>
    <w:pPr>
      <w:spacing w:before="120"/>
    </w:pPr>
    <w:rPr>
      <w:sz w:val="24"/>
    </w:rPr>
  </w:style>
  <w:style w:type="character" w:customStyle="1" w:styleId="BodyTextChar">
    <w:name w:val="Body Text Char"/>
    <w:link w:val="BodyText"/>
    <w:uiPriority w:val="99"/>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spacing w:before="120"/>
    </w:pPr>
    <w:rPr>
      <w:szCs w:val="20"/>
    </w:rPr>
  </w:style>
  <w:style w:type="paragraph" w:styleId="Bibliography">
    <w:name w:val="Bibliography"/>
    <w:basedOn w:val="Normal"/>
    <w:next w:val="Normal"/>
    <w:uiPriority w:val="37"/>
    <w:unhideWhenUsed/>
    <w:rsid w:val="00C56183"/>
    <w:pPr>
      <w:spacing w:before="120"/>
    </w:pPr>
    <w:rPr>
      <w:szCs w:val="20"/>
    </w:rPr>
  </w:style>
  <w:style w:type="paragraph" w:styleId="BlockText">
    <w:name w:val="Block Text"/>
    <w:basedOn w:val="Normal"/>
    <w:rsid w:val="00C56183"/>
    <w:pPr>
      <w:spacing w:before="120" w:after="120"/>
      <w:ind w:left="1440" w:right="1440"/>
    </w:pPr>
    <w:rPr>
      <w:szCs w:val="20"/>
    </w:r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uiPriority w:val="99"/>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spacing w:before="120"/>
      <w:ind w:left="1800" w:hanging="720"/>
    </w:pPr>
    <w:rPr>
      <w:szCs w:val="20"/>
    </w:rPr>
  </w:style>
  <w:style w:type="paragraph" w:styleId="ListContinue">
    <w:name w:val="List Continue"/>
    <w:basedOn w:val="Normal"/>
    <w:link w:val="ListContinueChar"/>
    <w:uiPriority w:val="99"/>
    <w:unhideWhenUsed/>
    <w:rsid w:val="00597DB2"/>
    <w:pPr>
      <w:spacing w:before="120"/>
      <w:ind w:left="360"/>
      <w:contextualSpacing/>
    </w:pPr>
    <w:rPr>
      <w:szCs w:val="20"/>
    </w:rPr>
  </w:style>
  <w:style w:type="paragraph" w:styleId="ListContinue2">
    <w:name w:val="List Continue 2"/>
    <w:basedOn w:val="Normal"/>
    <w:uiPriority w:val="99"/>
    <w:unhideWhenUsed/>
    <w:rsid w:val="00597DB2"/>
    <w:pPr>
      <w:spacing w:before="120"/>
      <w:ind w:left="720"/>
      <w:contextualSpacing/>
    </w:pPr>
    <w:rPr>
      <w:szCs w:val="20"/>
    </w:r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rPr>
      <w:szCs w:val="20"/>
    </w:rPr>
  </w:style>
  <w:style w:type="paragraph" w:styleId="BodyText3">
    <w:name w:val="Body Text 3"/>
    <w:basedOn w:val="Normal"/>
    <w:link w:val="BodyText3Char"/>
    <w:rsid w:val="00C56183"/>
    <w:pPr>
      <w:spacing w:before="120"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spacing w:before="120"/>
    </w:pPr>
    <w:rPr>
      <w:szCs w:val="20"/>
    </w:rPr>
  </w:style>
  <w:style w:type="paragraph" w:styleId="FootnoteText">
    <w:name w:val="footnote text"/>
    <w:basedOn w:val="Normal"/>
    <w:link w:val="FootnoteTextChar"/>
    <w:uiPriority w:val="99"/>
    <w:semiHidden/>
    <w:rsid w:val="00597DB2"/>
    <w:pPr>
      <w:spacing w:before="120"/>
    </w:pPr>
    <w:rPr>
      <w:sz w:val="20"/>
      <w:szCs w:val="20"/>
    </w:rPr>
  </w:style>
  <w:style w:type="character" w:styleId="PageNumber">
    <w:name w:val="page number"/>
    <w:rsid w:val="00597DB2"/>
  </w:style>
  <w:style w:type="paragraph" w:styleId="Footer">
    <w:name w:val="footer"/>
    <w:basedOn w:val="Normal"/>
    <w:rsid w:val="00597DB2"/>
    <w:pPr>
      <w:tabs>
        <w:tab w:val="center" w:pos="4320"/>
        <w:tab w:val="right" w:pos="8640"/>
      </w:tabs>
      <w:spacing w:before="120"/>
    </w:pPr>
    <w:rPr>
      <w:szCs w:val="20"/>
    </w:r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spacing w:before="120"/>
    </w:pPr>
    <w:rPr>
      <w:rFonts w:ascii="Tahoma" w:hAnsi="Tahoma" w:cs="Tahoma"/>
      <w:szCs w:val="20"/>
    </w:rPr>
  </w:style>
  <w:style w:type="paragraph" w:styleId="CommentText">
    <w:name w:val="annotation text"/>
    <w:basedOn w:val="Normal"/>
    <w:link w:val="CommentTextChar"/>
    <w:rsid w:val="00597DB2"/>
    <w:pPr>
      <w:spacing w:before="120"/>
    </w:pPr>
    <w:rPr>
      <w:sz w:val="20"/>
      <w:szCs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spacing w:before="120"/>
      <w:ind w:left="1080"/>
      <w:contextualSpacing/>
    </w:pPr>
    <w:rPr>
      <w:szCs w:val="20"/>
    </w:rPr>
  </w:style>
  <w:style w:type="paragraph" w:styleId="ListContinue4">
    <w:name w:val="List Continue 4"/>
    <w:basedOn w:val="Normal"/>
    <w:uiPriority w:val="99"/>
    <w:unhideWhenUsed/>
    <w:rsid w:val="00597DB2"/>
    <w:pPr>
      <w:spacing w:before="120"/>
      <w:ind w:left="1440"/>
      <w:contextualSpacing/>
    </w:pPr>
    <w:rPr>
      <w:szCs w:val="20"/>
    </w:rPr>
  </w:style>
  <w:style w:type="paragraph" w:styleId="ListContinue5">
    <w:name w:val="List Continue 5"/>
    <w:basedOn w:val="Normal"/>
    <w:uiPriority w:val="99"/>
    <w:unhideWhenUsed/>
    <w:rsid w:val="00597DB2"/>
    <w:pPr>
      <w:spacing w:before="120"/>
      <w:ind w:left="1800"/>
      <w:contextualSpacing/>
    </w:pPr>
    <w:rPr>
      <w:szCs w:val="20"/>
    </w:rPr>
  </w:style>
  <w:style w:type="paragraph" w:styleId="ListNumber2">
    <w:name w:val="List Number 2"/>
    <w:basedOn w:val="Normal"/>
    <w:link w:val="ListNumber2Char"/>
    <w:uiPriority w:val="99"/>
    <w:rsid w:val="00597DB2"/>
    <w:pPr>
      <w:numPr>
        <w:numId w:val="5"/>
      </w:numPr>
      <w:spacing w:before="120"/>
    </w:pPr>
    <w:rPr>
      <w:szCs w:val="20"/>
    </w:rPr>
  </w:style>
  <w:style w:type="paragraph" w:styleId="ListNumber3">
    <w:name w:val="List Number 3"/>
    <w:basedOn w:val="Normal"/>
    <w:rsid w:val="00597DB2"/>
    <w:pPr>
      <w:numPr>
        <w:numId w:val="6"/>
      </w:numPr>
      <w:spacing w:before="120"/>
    </w:pPr>
    <w:rPr>
      <w:szCs w:val="20"/>
    </w:rPr>
  </w:style>
  <w:style w:type="paragraph" w:styleId="ListNumber4">
    <w:name w:val="List Number 4"/>
    <w:basedOn w:val="Normal"/>
    <w:rsid w:val="00597DB2"/>
    <w:pPr>
      <w:numPr>
        <w:numId w:val="7"/>
      </w:numPr>
      <w:spacing w:before="120"/>
    </w:pPr>
    <w:rPr>
      <w:szCs w:val="20"/>
    </w:rPr>
  </w:style>
  <w:style w:type="paragraph" w:styleId="ListNumber5">
    <w:name w:val="List Number 5"/>
    <w:basedOn w:val="Normal"/>
    <w:uiPriority w:val="99"/>
    <w:unhideWhenUsed/>
    <w:rsid w:val="00597DB2"/>
    <w:pPr>
      <w:numPr>
        <w:numId w:val="8"/>
      </w:numPr>
      <w:spacing w:before="120"/>
    </w:pPr>
    <w:rPr>
      <w:szCs w:val="20"/>
    </w:rPr>
  </w:style>
  <w:style w:type="paragraph" w:styleId="PlainText">
    <w:name w:val="Plain Text"/>
    <w:basedOn w:val="Normal"/>
    <w:pPr>
      <w:spacing w:before="120"/>
    </w:pPr>
    <w:rPr>
      <w:rFonts w:ascii="Courier New" w:hAnsi="Courier New" w:cs="Courier New"/>
      <w:sz w:val="20"/>
      <w:szCs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spacing w:before="120"/>
      <w:ind w:left="480" w:hanging="480"/>
    </w:pPr>
    <w:rPr>
      <w:szCs w:val="20"/>
    </w:rPr>
  </w:style>
  <w:style w:type="paragraph" w:styleId="Title">
    <w:name w:val="Title"/>
    <w:basedOn w:val="Normal"/>
    <w:next w:val="Normal"/>
    <w:link w:val="TitleChar"/>
    <w:uiPriority w:val="10"/>
    <w:qFormat/>
    <w:rsid w:val="00597DB2"/>
    <w:pPr>
      <w:pBdr>
        <w:bottom w:val="single" w:sz="8" w:space="4" w:color="4F81BD"/>
      </w:pBdr>
      <w:spacing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before="120" w:after="60"/>
      <w:ind w:left="734" w:hanging="547"/>
    </w:pPr>
    <w:rPr>
      <w:sz w:val="18"/>
      <w:szCs w:val="20"/>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spacing w:before="120"/>
      <w:ind w:left="240" w:hanging="240"/>
    </w:pPr>
    <w:rPr>
      <w:szCs w:val="20"/>
    </w:rPr>
  </w:style>
  <w:style w:type="paragraph" w:styleId="BodyTextIndent2">
    <w:name w:val="Body Text Indent 2"/>
    <w:basedOn w:val="Normal"/>
    <w:rsid w:val="00597DB2"/>
    <w:pPr>
      <w:spacing w:before="120"/>
      <w:ind w:left="1620" w:hanging="360"/>
    </w:pPr>
    <w:rPr>
      <w:szCs w:val="20"/>
    </w:r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uiPriority w:val="99"/>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spacing w:before="120"/>
      <w:ind w:left="360" w:firstLine="210"/>
    </w:pPr>
    <w:rPr>
      <w:szCs w:val="20"/>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before="120"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spacing w:before="120"/>
      <w:ind w:left="4320"/>
    </w:pPr>
    <w:rPr>
      <w:szCs w:val="20"/>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pPr>
      <w:spacing w:before="120"/>
    </w:pPr>
    <w:rPr>
      <w:szCs w:val="20"/>
    </w:rPr>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rPr>
      <w:i/>
      <w:szCs w:val="20"/>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szCs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spacing w:before="120"/>
      <w:contextualSpacing/>
    </w:pPr>
    <w:rPr>
      <w:szCs w:val="20"/>
    </w:rPr>
  </w:style>
  <w:style w:type="paragraph" w:styleId="ListBullet2">
    <w:name w:val="List Bullet 2"/>
    <w:basedOn w:val="Normal"/>
    <w:link w:val="ListBullet2Char"/>
    <w:rsid w:val="00CF69CB"/>
    <w:pPr>
      <w:numPr>
        <w:numId w:val="2"/>
      </w:numPr>
      <w:spacing w:before="120"/>
    </w:pPr>
    <w:rPr>
      <w:szCs w:val="20"/>
    </w:rPr>
  </w:style>
  <w:style w:type="paragraph" w:styleId="ListBullet3">
    <w:name w:val="List Bullet 3"/>
    <w:basedOn w:val="Normal"/>
    <w:link w:val="ListBullet3Char"/>
    <w:rsid w:val="00CF69CB"/>
    <w:pPr>
      <w:numPr>
        <w:numId w:val="3"/>
      </w:numPr>
      <w:spacing w:before="120"/>
    </w:pPr>
    <w:rPr>
      <w:szCs w:val="20"/>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rPr>
      <w:b/>
      <w:szCs w:val="20"/>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spacing w:before="120"/>
    </w:pPr>
    <w:rPr>
      <w:szCs w:val="20"/>
    </w:rPr>
  </w:style>
  <w:style w:type="paragraph" w:styleId="ListBullet5">
    <w:name w:val="List Bullet 5"/>
    <w:basedOn w:val="Normal"/>
    <w:uiPriority w:val="99"/>
    <w:unhideWhenUsed/>
    <w:rsid w:val="00E10CD7"/>
    <w:pPr>
      <w:numPr>
        <w:numId w:val="10"/>
      </w:numPr>
      <w:spacing w:before="120"/>
    </w:pPr>
    <w:rPr>
      <w:szCs w:val="20"/>
    </w:r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spacing w:before="120"/>
      <w:ind w:left="1800" w:hanging="360"/>
    </w:pPr>
    <w:rPr>
      <w:szCs w:val="20"/>
    </w:rPr>
  </w:style>
  <w:style w:type="paragraph" w:styleId="List5">
    <w:name w:val="List 5"/>
    <w:basedOn w:val="Normal"/>
    <w:link w:val="List5Char"/>
    <w:rsid w:val="00597DB2"/>
    <w:pPr>
      <w:spacing w:before="120"/>
      <w:ind w:left="1800" w:hanging="360"/>
    </w:pPr>
    <w:rPr>
      <w:szCs w:val="20"/>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pPr>
      <w:spacing w:before="120"/>
    </w:pPr>
    <w:rPr>
      <w:szCs w:val="20"/>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pPr>
      <w:spacing w:before="120"/>
    </w:pPr>
    <w:rPr>
      <w:sz w:val="20"/>
      <w:szCs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spacing w:before="120"/>
      <w:ind w:left="2880"/>
    </w:pPr>
    <w:rPr>
      <w:rFonts w:ascii="Cambria" w:hAnsi="Cambria"/>
    </w:rPr>
  </w:style>
  <w:style w:type="paragraph" w:styleId="EnvelopeReturn">
    <w:name w:val="envelope return"/>
    <w:basedOn w:val="Normal"/>
    <w:rsid w:val="00D05B7C"/>
    <w:pPr>
      <w:spacing w:before="120"/>
    </w:pPr>
    <w:rPr>
      <w:rFonts w:ascii="Cambria" w:hAnsi="Cambria"/>
      <w:sz w:val="20"/>
      <w:szCs w:val="20"/>
    </w:rPr>
  </w:style>
  <w:style w:type="paragraph" w:styleId="HTMLAddress">
    <w:name w:val="HTML Address"/>
    <w:basedOn w:val="Normal"/>
    <w:link w:val="HTMLAddressChar"/>
    <w:rsid w:val="00D05B7C"/>
    <w:pPr>
      <w:spacing w:before="120"/>
    </w:pPr>
    <w:rPr>
      <w:i/>
      <w:iCs/>
      <w:szCs w:val="20"/>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pPr>
      <w:spacing w:before="120"/>
    </w:pPr>
    <w:rPr>
      <w:rFonts w:ascii="Courier New" w:hAnsi="Courier New" w:cs="Courier New"/>
      <w:sz w:val="20"/>
      <w:szCs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spacing w:before="120"/>
      <w:ind w:left="240" w:hanging="240"/>
    </w:pPr>
    <w:rPr>
      <w:szCs w:val="20"/>
    </w:rPr>
  </w:style>
  <w:style w:type="paragraph" w:styleId="Index2">
    <w:name w:val="index 2"/>
    <w:basedOn w:val="Normal"/>
    <w:next w:val="Normal"/>
    <w:autoRedefine/>
    <w:rsid w:val="00D05B7C"/>
    <w:pPr>
      <w:spacing w:before="120"/>
      <w:ind w:left="480" w:hanging="240"/>
    </w:pPr>
    <w:rPr>
      <w:szCs w:val="20"/>
    </w:rPr>
  </w:style>
  <w:style w:type="paragraph" w:styleId="Index3">
    <w:name w:val="index 3"/>
    <w:basedOn w:val="Normal"/>
    <w:next w:val="Normal"/>
    <w:autoRedefine/>
    <w:rsid w:val="00D05B7C"/>
    <w:pPr>
      <w:spacing w:before="120"/>
      <w:ind w:left="720" w:hanging="240"/>
    </w:pPr>
    <w:rPr>
      <w:szCs w:val="20"/>
    </w:rPr>
  </w:style>
  <w:style w:type="paragraph" w:styleId="Index4">
    <w:name w:val="index 4"/>
    <w:basedOn w:val="Normal"/>
    <w:next w:val="Normal"/>
    <w:autoRedefine/>
    <w:rsid w:val="00D05B7C"/>
    <w:pPr>
      <w:spacing w:before="120"/>
      <w:ind w:left="960" w:hanging="240"/>
    </w:pPr>
    <w:rPr>
      <w:szCs w:val="20"/>
    </w:rPr>
  </w:style>
  <w:style w:type="paragraph" w:styleId="Index5">
    <w:name w:val="index 5"/>
    <w:basedOn w:val="Normal"/>
    <w:next w:val="Normal"/>
    <w:autoRedefine/>
    <w:rsid w:val="00D05B7C"/>
    <w:pPr>
      <w:spacing w:before="120"/>
      <w:ind w:left="1200" w:hanging="240"/>
    </w:pPr>
    <w:rPr>
      <w:szCs w:val="20"/>
    </w:rPr>
  </w:style>
  <w:style w:type="paragraph" w:styleId="Index6">
    <w:name w:val="index 6"/>
    <w:basedOn w:val="Normal"/>
    <w:next w:val="Normal"/>
    <w:autoRedefine/>
    <w:rsid w:val="00D05B7C"/>
    <w:pPr>
      <w:spacing w:before="120"/>
      <w:ind w:left="1440" w:hanging="240"/>
    </w:pPr>
    <w:rPr>
      <w:szCs w:val="20"/>
    </w:rPr>
  </w:style>
  <w:style w:type="paragraph" w:styleId="Index7">
    <w:name w:val="index 7"/>
    <w:basedOn w:val="Normal"/>
    <w:next w:val="Normal"/>
    <w:autoRedefine/>
    <w:rsid w:val="00D05B7C"/>
    <w:pPr>
      <w:spacing w:before="120"/>
      <w:ind w:left="1680" w:hanging="240"/>
    </w:pPr>
    <w:rPr>
      <w:szCs w:val="20"/>
    </w:rPr>
  </w:style>
  <w:style w:type="paragraph" w:styleId="Index8">
    <w:name w:val="index 8"/>
    <w:basedOn w:val="Normal"/>
    <w:next w:val="Normal"/>
    <w:autoRedefine/>
    <w:rsid w:val="00D05B7C"/>
    <w:pPr>
      <w:spacing w:before="120"/>
      <w:ind w:left="1920" w:hanging="240"/>
    </w:pPr>
    <w:rPr>
      <w:szCs w:val="20"/>
    </w:rPr>
  </w:style>
  <w:style w:type="paragraph" w:styleId="Index9">
    <w:name w:val="index 9"/>
    <w:basedOn w:val="Normal"/>
    <w:next w:val="Normal"/>
    <w:autoRedefine/>
    <w:rsid w:val="00D05B7C"/>
    <w:pPr>
      <w:spacing w:before="120"/>
      <w:ind w:left="2160" w:hanging="240"/>
    </w:pPr>
    <w:rPr>
      <w:szCs w:val="20"/>
    </w:rPr>
  </w:style>
  <w:style w:type="paragraph" w:styleId="IndexHeading">
    <w:name w:val="index heading"/>
    <w:basedOn w:val="Normal"/>
    <w:next w:val="Index1"/>
    <w:rsid w:val="00D05B7C"/>
    <w:pPr>
      <w:spacing w:before="120"/>
    </w:pPr>
    <w:rPr>
      <w:rFonts w:ascii="Cambria" w:hAnsi="Cambria"/>
      <w:b/>
      <w:bCs/>
      <w:szCs w:val="20"/>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szCs w:val="20"/>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spacing w:before="120"/>
      <w:ind w:left="720"/>
    </w:pPr>
    <w:rPr>
      <w:szCs w:val="20"/>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hAnsi="Cambria"/>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pPr>
      <w:spacing w:before="120"/>
    </w:pPr>
  </w:style>
  <w:style w:type="paragraph" w:styleId="NormalIndent">
    <w:name w:val="Normal Indent"/>
    <w:basedOn w:val="Normal"/>
    <w:rsid w:val="00D05B7C"/>
    <w:pPr>
      <w:spacing w:before="120"/>
      <w:ind w:left="720"/>
    </w:pPr>
    <w:rPr>
      <w:szCs w:val="20"/>
    </w:rPr>
  </w:style>
  <w:style w:type="paragraph" w:styleId="NoteHeading">
    <w:name w:val="Note Heading"/>
    <w:basedOn w:val="Normal"/>
    <w:next w:val="Normal"/>
    <w:link w:val="NoteHeadingChar"/>
    <w:rsid w:val="00D05B7C"/>
    <w:pPr>
      <w:spacing w:before="120"/>
    </w:pPr>
    <w:rPr>
      <w:szCs w:val="20"/>
    </w:rPr>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pPr>
      <w:spacing w:before="120"/>
    </w:pPr>
    <w:rPr>
      <w:i/>
      <w:iCs/>
      <w:color w:val="000000"/>
      <w:szCs w:val="2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pPr>
      <w:spacing w:before="120"/>
    </w:pPr>
    <w:rPr>
      <w:szCs w:val="20"/>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spacing w:before="120"/>
      <w:ind w:left="4320"/>
    </w:pPr>
    <w:rPr>
      <w:szCs w:val="20"/>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before="120" w:after="60"/>
      <w:jc w:val="center"/>
      <w:outlineLvl w:val="1"/>
    </w:pPr>
    <w:rPr>
      <w:rFonts w:ascii="Cambria" w:hAnsi="Cambria"/>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pPr>
      <w:spacing w:before="120"/>
    </w:pPr>
    <w:rPr>
      <w:rFonts w:ascii="Cambria" w:hAnsi="Cambria"/>
      <w:b/>
      <w:bCs/>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TitleChar1">
    <w:name w:val="Table Title Char1"/>
    <w:link w:val="TableTitle"/>
    <w:locked/>
    <w:rsid w:val="00264E1C"/>
    <w:rPr>
      <w:rFonts w:ascii="Arial" w:hAnsi="Arial"/>
      <w:b/>
      <w:sz w:val="22"/>
    </w:rPr>
  </w:style>
  <w:style w:type="character" w:customStyle="1" w:styleId="NoteChar">
    <w:name w:val="Note Char"/>
    <w:link w:val="Note"/>
    <w:locked/>
    <w:rsid w:val="00264E1C"/>
    <w:rPr>
      <w:sz w:val="18"/>
    </w:rPr>
  </w:style>
  <w:style w:type="character" w:customStyle="1" w:styleId="BodyTextCharChar">
    <w:name w:val="Body Text Char Char"/>
    <w:uiPriority w:val="99"/>
    <w:rsid w:val="00264E1C"/>
    <w:rPr>
      <w:noProof/>
      <w:sz w:val="24"/>
      <w:lang w:val="en-US" w:eastAsia="en-US"/>
    </w:rPr>
  </w:style>
  <w:style w:type="character" w:styleId="UnresolvedMention">
    <w:name w:val="Unresolved Mention"/>
    <w:basedOn w:val="DefaultParagraphFont"/>
    <w:uiPriority w:val="99"/>
    <w:semiHidden/>
    <w:unhideWhenUsed/>
    <w:rsid w:val="008D4A7D"/>
    <w:rPr>
      <w:color w:val="605E5C"/>
      <w:shd w:val="clear" w:color="auto" w:fill="E1DFDD"/>
    </w:rPr>
  </w:style>
  <w:style w:type="character" w:customStyle="1" w:styleId="apple-converted-space">
    <w:name w:val="apple-converted-space"/>
    <w:basedOn w:val="DefaultParagraphFont"/>
    <w:rsid w:val="00DF14F0"/>
  </w:style>
  <w:style w:type="table" w:customStyle="1" w:styleId="1">
    <w:name w:val="1"/>
    <w:basedOn w:val="TableNormal"/>
    <w:rsid w:val="003A41BA"/>
    <w:pPr>
      <w:spacing w:before="120"/>
    </w:pPr>
    <w:rPr>
      <w:sz w:val="24"/>
      <w:szCs w:val="24"/>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3720">
      <w:bodyDiv w:val="1"/>
      <w:marLeft w:val="0"/>
      <w:marRight w:val="0"/>
      <w:marTop w:val="0"/>
      <w:marBottom w:val="0"/>
      <w:divBdr>
        <w:top w:val="none" w:sz="0" w:space="0" w:color="auto"/>
        <w:left w:val="none" w:sz="0" w:space="0" w:color="auto"/>
        <w:bottom w:val="none" w:sz="0" w:space="0" w:color="auto"/>
        <w:right w:val="none" w:sz="0" w:space="0" w:color="auto"/>
      </w:divBdr>
    </w:div>
    <w:div w:id="73671350">
      <w:bodyDiv w:val="1"/>
      <w:marLeft w:val="0"/>
      <w:marRight w:val="0"/>
      <w:marTop w:val="0"/>
      <w:marBottom w:val="0"/>
      <w:divBdr>
        <w:top w:val="none" w:sz="0" w:space="0" w:color="auto"/>
        <w:left w:val="none" w:sz="0" w:space="0" w:color="auto"/>
        <w:bottom w:val="none" w:sz="0" w:space="0" w:color="auto"/>
        <w:right w:val="none" w:sz="0" w:space="0" w:color="auto"/>
      </w:divBdr>
    </w:div>
    <w:div w:id="111098441">
      <w:bodyDiv w:val="1"/>
      <w:marLeft w:val="0"/>
      <w:marRight w:val="0"/>
      <w:marTop w:val="0"/>
      <w:marBottom w:val="0"/>
      <w:divBdr>
        <w:top w:val="none" w:sz="0" w:space="0" w:color="auto"/>
        <w:left w:val="none" w:sz="0" w:space="0" w:color="auto"/>
        <w:bottom w:val="none" w:sz="0" w:space="0" w:color="auto"/>
        <w:right w:val="none" w:sz="0" w:space="0" w:color="auto"/>
      </w:divBdr>
    </w:div>
    <w:div w:id="139734262">
      <w:bodyDiv w:val="1"/>
      <w:marLeft w:val="0"/>
      <w:marRight w:val="0"/>
      <w:marTop w:val="0"/>
      <w:marBottom w:val="0"/>
      <w:divBdr>
        <w:top w:val="none" w:sz="0" w:space="0" w:color="auto"/>
        <w:left w:val="none" w:sz="0" w:space="0" w:color="auto"/>
        <w:bottom w:val="none" w:sz="0" w:space="0" w:color="auto"/>
        <w:right w:val="none" w:sz="0" w:space="0" w:color="auto"/>
      </w:divBdr>
    </w:div>
    <w:div w:id="149903978">
      <w:bodyDiv w:val="1"/>
      <w:marLeft w:val="0"/>
      <w:marRight w:val="0"/>
      <w:marTop w:val="0"/>
      <w:marBottom w:val="0"/>
      <w:divBdr>
        <w:top w:val="none" w:sz="0" w:space="0" w:color="auto"/>
        <w:left w:val="none" w:sz="0" w:space="0" w:color="auto"/>
        <w:bottom w:val="none" w:sz="0" w:space="0" w:color="auto"/>
        <w:right w:val="none" w:sz="0" w:space="0" w:color="auto"/>
      </w:divBdr>
    </w:div>
    <w:div w:id="159468320">
      <w:bodyDiv w:val="1"/>
      <w:marLeft w:val="0"/>
      <w:marRight w:val="0"/>
      <w:marTop w:val="0"/>
      <w:marBottom w:val="0"/>
      <w:divBdr>
        <w:top w:val="none" w:sz="0" w:space="0" w:color="auto"/>
        <w:left w:val="none" w:sz="0" w:space="0" w:color="auto"/>
        <w:bottom w:val="none" w:sz="0" w:space="0" w:color="auto"/>
        <w:right w:val="none" w:sz="0" w:space="0" w:color="auto"/>
      </w:divBdr>
    </w:div>
    <w:div w:id="185143327">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208960921">
      <w:bodyDiv w:val="1"/>
      <w:marLeft w:val="0"/>
      <w:marRight w:val="0"/>
      <w:marTop w:val="0"/>
      <w:marBottom w:val="0"/>
      <w:divBdr>
        <w:top w:val="none" w:sz="0" w:space="0" w:color="auto"/>
        <w:left w:val="none" w:sz="0" w:space="0" w:color="auto"/>
        <w:bottom w:val="none" w:sz="0" w:space="0" w:color="auto"/>
        <w:right w:val="none" w:sz="0" w:space="0" w:color="auto"/>
      </w:divBdr>
      <w:divsChild>
        <w:div w:id="938298387">
          <w:marLeft w:val="0"/>
          <w:marRight w:val="0"/>
          <w:marTop w:val="0"/>
          <w:marBottom w:val="0"/>
          <w:divBdr>
            <w:top w:val="none" w:sz="0" w:space="0" w:color="auto"/>
            <w:left w:val="none" w:sz="0" w:space="0" w:color="auto"/>
            <w:bottom w:val="none" w:sz="0" w:space="0" w:color="auto"/>
            <w:right w:val="none" w:sz="0" w:space="0" w:color="auto"/>
          </w:divBdr>
          <w:divsChild>
            <w:div w:id="2146701905">
              <w:marLeft w:val="0"/>
              <w:marRight w:val="0"/>
              <w:marTop w:val="0"/>
              <w:marBottom w:val="0"/>
              <w:divBdr>
                <w:top w:val="none" w:sz="0" w:space="0" w:color="auto"/>
                <w:left w:val="none" w:sz="0" w:space="0" w:color="auto"/>
                <w:bottom w:val="none" w:sz="0" w:space="0" w:color="auto"/>
                <w:right w:val="none" w:sz="0" w:space="0" w:color="auto"/>
              </w:divBdr>
              <w:divsChild>
                <w:div w:id="17336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4345">
      <w:bodyDiv w:val="1"/>
      <w:marLeft w:val="0"/>
      <w:marRight w:val="0"/>
      <w:marTop w:val="0"/>
      <w:marBottom w:val="0"/>
      <w:divBdr>
        <w:top w:val="none" w:sz="0" w:space="0" w:color="auto"/>
        <w:left w:val="none" w:sz="0" w:space="0" w:color="auto"/>
        <w:bottom w:val="none" w:sz="0" w:space="0" w:color="auto"/>
        <w:right w:val="none" w:sz="0" w:space="0" w:color="auto"/>
      </w:divBdr>
    </w:div>
    <w:div w:id="275645303">
      <w:bodyDiv w:val="1"/>
      <w:marLeft w:val="0"/>
      <w:marRight w:val="0"/>
      <w:marTop w:val="0"/>
      <w:marBottom w:val="0"/>
      <w:divBdr>
        <w:top w:val="none" w:sz="0" w:space="0" w:color="auto"/>
        <w:left w:val="none" w:sz="0" w:space="0" w:color="auto"/>
        <w:bottom w:val="none" w:sz="0" w:space="0" w:color="auto"/>
        <w:right w:val="none" w:sz="0" w:space="0" w:color="auto"/>
      </w:divBdr>
      <w:divsChild>
        <w:div w:id="79255402">
          <w:marLeft w:val="0"/>
          <w:marRight w:val="0"/>
          <w:marTop w:val="0"/>
          <w:marBottom w:val="0"/>
          <w:divBdr>
            <w:top w:val="none" w:sz="0" w:space="0" w:color="auto"/>
            <w:left w:val="none" w:sz="0" w:space="0" w:color="auto"/>
            <w:bottom w:val="none" w:sz="0" w:space="0" w:color="auto"/>
            <w:right w:val="none" w:sz="0" w:space="0" w:color="auto"/>
          </w:divBdr>
          <w:divsChild>
            <w:div w:id="1953630856">
              <w:marLeft w:val="0"/>
              <w:marRight w:val="0"/>
              <w:marTop w:val="0"/>
              <w:marBottom w:val="0"/>
              <w:divBdr>
                <w:top w:val="none" w:sz="0" w:space="0" w:color="auto"/>
                <w:left w:val="none" w:sz="0" w:space="0" w:color="auto"/>
                <w:bottom w:val="none" w:sz="0" w:space="0" w:color="auto"/>
                <w:right w:val="none" w:sz="0" w:space="0" w:color="auto"/>
              </w:divBdr>
              <w:divsChild>
                <w:div w:id="1981424055">
                  <w:marLeft w:val="0"/>
                  <w:marRight w:val="0"/>
                  <w:marTop w:val="0"/>
                  <w:marBottom w:val="0"/>
                  <w:divBdr>
                    <w:top w:val="none" w:sz="0" w:space="0" w:color="auto"/>
                    <w:left w:val="none" w:sz="0" w:space="0" w:color="auto"/>
                    <w:bottom w:val="none" w:sz="0" w:space="0" w:color="auto"/>
                    <w:right w:val="none" w:sz="0" w:space="0" w:color="auto"/>
                  </w:divBdr>
                  <w:divsChild>
                    <w:div w:id="4870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53754">
      <w:bodyDiv w:val="1"/>
      <w:marLeft w:val="0"/>
      <w:marRight w:val="0"/>
      <w:marTop w:val="0"/>
      <w:marBottom w:val="0"/>
      <w:divBdr>
        <w:top w:val="none" w:sz="0" w:space="0" w:color="auto"/>
        <w:left w:val="none" w:sz="0" w:space="0" w:color="auto"/>
        <w:bottom w:val="none" w:sz="0" w:space="0" w:color="auto"/>
        <w:right w:val="none" w:sz="0" w:space="0" w:color="auto"/>
      </w:divBdr>
    </w:div>
    <w:div w:id="293801089">
      <w:bodyDiv w:val="1"/>
      <w:marLeft w:val="0"/>
      <w:marRight w:val="0"/>
      <w:marTop w:val="0"/>
      <w:marBottom w:val="0"/>
      <w:divBdr>
        <w:top w:val="none" w:sz="0" w:space="0" w:color="auto"/>
        <w:left w:val="none" w:sz="0" w:space="0" w:color="auto"/>
        <w:bottom w:val="none" w:sz="0" w:space="0" w:color="auto"/>
        <w:right w:val="none" w:sz="0" w:space="0" w:color="auto"/>
      </w:divBdr>
    </w:div>
    <w:div w:id="307974838">
      <w:bodyDiv w:val="1"/>
      <w:marLeft w:val="0"/>
      <w:marRight w:val="0"/>
      <w:marTop w:val="0"/>
      <w:marBottom w:val="0"/>
      <w:divBdr>
        <w:top w:val="none" w:sz="0" w:space="0" w:color="auto"/>
        <w:left w:val="none" w:sz="0" w:space="0" w:color="auto"/>
        <w:bottom w:val="none" w:sz="0" w:space="0" w:color="auto"/>
        <w:right w:val="none" w:sz="0" w:space="0" w:color="auto"/>
      </w:divBdr>
      <w:divsChild>
        <w:div w:id="11076805">
          <w:marLeft w:val="0"/>
          <w:marRight w:val="0"/>
          <w:marTop w:val="0"/>
          <w:marBottom w:val="0"/>
          <w:divBdr>
            <w:top w:val="none" w:sz="0" w:space="0" w:color="auto"/>
            <w:left w:val="none" w:sz="0" w:space="0" w:color="auto"/>
            <w:bottom w:val="none" w:sz="0" w:space="0" w:color="auto"/>
            <w:right w:val="none" w:sz="0" w:space="0" w:color="auto"/>
          </w:divBdr>
          <w:divsChild>
            <w:div w:id="1380471557">
              <w:marLeft w:val="0"/>
              <w:marRight w:val="0"/>
              <w:marTop w:val="0"/>
              <w:marBottom w:val="0"/>
              <w:divBdr>
                <w:top w:val="none" w:sz="0" w:space="0" w:color="auto"/>
                <w:left w:val="none" w:sz="0" w:space="0" w:color="auto"/>
                <w:bottom w:val="none" w:sz="0" w:space="0" w:color="auto"/>
                <w:right w:val="none" w:sz="0" w:space="0" w:color="auto"/>
              </w:divBdr>
              <w:divsChild>
                <w:div w:id="10442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1932">
      <w:bodyDiv w:val="1"/>
      <w:marLeft w:val="0"/>
      <w:marRight w:val="0"/>
      <w:marTop w:val="0"/>
      <w:marBottom w:val="0"/>
      <w:divBdr>
        <w:top w:val="none" w:sz="0" w:space="0" w:color="auto"/>
        <w:left w:val="none" w:sz="0" w:space="0" w:color="auto"/>
        <w:bottom w:val="none" w:sz="0" w:space="0" w:color="auto"/>
        <w:right w:val="none" w:sz="0" w:space="0" w:color="auto"/>
      </w:divBdr>
    </w:div>
    <w:div w:id="360205654">
      <w:bodyDiv w:val="1"/>
      <w:marLeft w:val="0"/>
      <w:marRight w:val="0"/>
      <w:marTop w:val="0"/>
      <w:marBottom w:val="0"/>
      <w:divBdr>
        <w:top w:val="none" w:sz="0" w:space="0" w:color="auto"/>
        <w:left w:val="none" w:sz="0" w:space="0" w:color="auto"/>
        <w:bottom w:val="none" w:sz="0" w:space="0" w:color="auto"/>
        <w:right w:val="none" w:sz="0" w:space="0" w:color="auto"/>
      </w:divBdr>
    </w:div>
    <w:div w:id="408772865">
      <w:bodyDiv w:val="1"/>
      <w:marLeft w:val="0"/>
      <w:marRight w:val="0"/>
      <w:marTop w:val="0"/>
      <w:marBottom w:val="0"/>
      <w:divBdr>
        <w:top w:val="none" w:sz="0" w:space="0" w:color="auto"/>
        <w:left w:val="none" w:sz="0" w:space="0" w:color="auto"/>
        <w:bottom w:val="none" w:sz="0" w:space="0" w:color="auto"/>
        <w:right w:val="none" w:sz="0" w:space="0" w:color="auto"/>
      </w:divBdr>
    </w:div>
    <w:div w:id="411510384">
      <w:bodyDiv w:val="1"/>
      <w:marLeft w:val="0"/>
      <w:marRight w:val="0"/>
      <w:marTop w:val="0"/>
      <w:marBottom w:val="0"/>
      <w:divBdr>
        <w:top w:val="none" w:sz="0" w:space="0" w:color="auto"/>
        <w:left w:val="none" w:sz="0" w:space="0" w:color="auto"/>
        <w:bottom w:val="none" w:sz="0" w:space="0" w:color="auto"/>
        <w:right w:val="none" w:sz="0" w:space="0" w:color="auto"/>
      </w:divBdr>
    </w:div>
    <w:div w:id="465196549">
      <w:bodyDiv w:val="1"/>
      <w:marLeft w:val="0"/>
      <w:marRight w:val="0"/>
      <w:marTop w:val="0"/>
      <w:marBottom w:val="0"/>
      <w:divBdr>
        <w:top w:val="none" w:sz="0" w:space="0" w:color="auto"/>
        <w:left w:val="none" w:sz="0" w:space="0" w:color="auto"/>
        <w:bottom w:val="none" w:sz="0" w:space="0" w:color="auto"/>
        <w:right w:val="none" w:sz="0" w:space="0" w:color="auto"/>
      </w:divBdr>
      <w:divsChild>
        <w:div w:id="2129005983">
          <w:marLeft w:val="0"/>
          <w:marRight w:val="0"/>
          <w:marTop w:val="0"/>
          <w:marBottom w:val="0"/>
          <w:divBdr>
            <w:top w:val="none" w:sz="0" w:space="0" w:color="auto"/>
            <w:left w:val="none" w:sz="0" w:space="0" w:color="auto"/>
            <w:bottom w:val="none" w:sz="0" w:space="0" w:color="auto"/>
            <w:right w:val="none" w:sz="0" w:space="0" w:color="auto"/>
          </w:divBdr>
          <w:divsChild>
            <w:div w:id="1192497914">
              <w:marLeft w:val="0"/>
              <w:marRight w:val="0"/>
              <w:marTop w:val="0"/>
              <w:marBottom w:val="0"/>
              <w:divBdr>
                <w:top w:val="none" w:sz="0" w:space="0" w:color="auto"/>
                <w:left w:val="none" w:sz="0" w:space="0" w:color="auto"/>
                <w:bottom w:val="none" w:sz="0" w:space="0" w:color="auto"/>
                <w:right w:val="none" w:sz="0" w:space="0" w:color="auto"/>
              </w:divBdr>
              <w:divsChild>
                <w:div w:id="306394731">
                  <w:marLeft w:val="0"/>
                  <w:marRight w:val="0"/>
                  <w:marTop w:val="0"/>
                  <w:marBottom w:val="0"/>
                  <w:divBdr>
                    <w:top w:val="none" w:sz="0" w:space="0" w:color="auto"/>
                    <w:left w:val="none" w:sz="0" w:space="0" w:color="auto"/>
                    <w:bottom w:val="none" w:sz="0" w:space="0" w:color="auto"/>
                    <w:right w:val="none" w:sz="0" w:space="0" w:color="auto"/>
                  </w:divBdr>
                  <w:divsChild>
                    <w:div w:id="14247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51987">
      <w:bodyDiv w:val="1"/>
      <w:marLeft w:val="0"/>
      <w:marRight w:val="0"/>
      <w:marTop w:val="0"/>
      <w:marBottom w:val="0"/>
      <w:divBdr>
        <w:top w:val="none" w:sz="0" w:space="0" w:color="auto"/>
        <w:left w:val="none" w:sz="0" w:space="0" w:color="auto"/>
        <w:bottom w:val="none" w:sz="0" w:space="0" w:color="auto"/>
        <w:right w:val="none" w:sz="0" w:space="0" w:color="auto"/>
      </w:divBdr>
      <w:divsChild>
        <w:div w:id="725110323">
          <w:marLeft w:val="0"/>
          <w:marRight w:val="0"/>
          <w:marTop w:val="0"/>
          <w:marBottom w:val="0"/>
          <w:divBdr>
            <w:top w:val="none" w:sz="0" w:space="0" w:color="auto"/>
            <w:left w:val="none" w:sz="0" w:space="0" w:color="auto"/>
            <w:bottom w:val="none" w:sz="0" w:space="0" w:color="auto"/>
            <w:right w:val="none" w:sz="0" w:space="0" w:color="auto"/>
          </w:divBdr>
          <w:divsChild>
            <w:div w:id="1911231837">
              <w:marLeft w:val="0"/>
              <w:marRight w:val="0"/>
              <w:marTop w:val="0"/>
              <w:marBottom w:val="0"/>
              <w:divBdr>
                <w:top w:val="none" w:sz="0" w:space="0" w:color="auto"/>
                <w:left w:val="none" w:sz="0" w:space="0" w:color="auto"/>
                <w:bottom w:val="none" w:sz="0" w:space="0" w:color="auto"/>
                <w:right w:val="none" w:sz="0" w:space="0" w:color="auto"/>
              </w:divBdr>
              <w:divsChild>
                <w:div w:id="889806854">
                  <w:marLeft w:val="0"/>
                  <w:marRight w:val="0"/>
                  <w:marTop w:val="0"/>
                  <w:marBottom w:val="0"/>
                  <w:divBdr>
                    <w:top w:val="none" w:sz="0" w:space="0" w:color="auto"/>
                    <w:left w:val="none" w:sz="0" w:space="0" w:color="auto"/>
                    <w:bottom w:val="none" w:sz="0" w:space="0" w:color="auto"/>
                    <w:right w:val="none" w:sz="0" w:space="0" w:color="auto"/>
                  </w:divBdr>
                  <w:divsChild>
                    <w:div w:id="5577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385358">
      <w:bodyDiv w:val="1"/>
      <w:marLeft w:val="0"/>
      <w:marRight w:val="0"/>
      <w:marTop w:val="0"/>
      <w:marBottom w:val="0"/>
      <w:divBdr>
        <w:top w:val="none" w:sz="0" w:space="0" w:color="auto"/>
        <w:left w:val="none" w:sz="0" w:space="0" w:color="auto"/>
        <w:bottom w:val="none" w:sz="0" w:space="0" w:color="auto"/>
        <w:right w:val="none" w:sz="0" w:space="0" w:color="auto"/>
      </w:divBdr>
      <w:divsChild>
        <w:div w:id="873613334">
          <w:marLeft w:val="0"/>
          <w:marRight w:val="0"/>
          <w:marTop w:val="0"/>
          <w:marBottom w:val="0"/>
          <w:divBdr>
            <w:top w:val="none" w:sz="0" w:space="0" w:color="auto"/>
            <w:left w:val="none" w:sz="0" w:space="0" w:color="auto"/>
            <w:bottom w:val="none" w:sz="0" w:space="0" w:color="auto"/>
            <w:right w:val="none" w:sz="0" w:space="0" w:color="auto"/>
          </w:divBdr>
          <w:divsChild>
            <w:div w:id="2086948420">
              <w:marLeft w:val="0"/>
              <w:marRight w:val="0"/>
              <w:marTop w:val="0"/>
              <w:marBottom w:val="0"/>
              <w:divBdr>
                <w:top w:val="none" w:sz="0" w:space="0" w:color="auto"/>
                <w:left w:val="none" w:sz="0" w:space="0" w:color="auto"/>
                <w:bottom w:val="none" w:sz="0" w:space="0" w:color="auto"/>
                <w:right w:val="none" w:sz="0" w:space="0" w:color="auto"/>
              </w:divBdr>
              <w:divsChild>
                <w:div w:id="1569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127167">
      <w:bodyDiv w:val="1"/>
      <w:marLeft w:val="0"/>
      <w:marRight w:val="0"/>
      <w:marTop w:val="0"/>
      <w:marBottom w:val="0"/>
      <w:divBdr>
        <w:top w:val="none" w:sz="0" w:space="0" w:color="auto"/>
        <w:left w:val="none" w:sz="0" w:space="0" w:color="auto"/>
        <w:bottom w:val="none" w:sz="0" w:space="0" w:color="auto"/>
        <w:right w:val="none" w:sz="0" w:space="0" w:color="auto"/>
      </w:divBdr>
    </w:div>
    <w:div w:id="561790072">
      <w:bodyDiv w:val="1"/>
      <w:marLeft w:val="0"/>
      <w:marRight w:val="0"/>
      <w:marTop w:val="0"/>
      <w:marBottom w:val="0"/>
      <w:divBdr>
        <w:top w:val="none" w:sz="0" w:space="0" w:color="auto"/>
        <w:left w:val="none" w:sz="0" w:space="0" w:color="auto"/>
        <w:bottom w:val="none" w:sz="0" w:space="0" w:color="auto"/>
        <w:right w:val="none" w:sz="0" w:space="0" w:color="auto"/>
      </w:divBdr>
      <w:divsChild>
        <w:div w:id="748313284">
          <w:marLeft w:val="0"/>
          <w:marRight w:val="0"/>
          <w:marTop w:val="0"/>
          <w:marBottom w:val="0"/>
          <w:divBdr>
            <w:top w:val="none" w:sz="0" w:space="0" w:color="auto"/>
            <w:left w:val="none" w:sz="0" w:space="0" w:color="auto"/>
            <w:bottom w:val="none" w:sz="0" w:space="0" w:color="auto"/>
            <w:right w:val="none" w:sz="0" w:space="0" w:color="auto"/>
          </w:divBdr>
          <w:divsChild>
            <w:div w:id="1697347667">
              <w:marLeft w:val="0"/>
              <w:marRight w:val="0"/>
              <w:marTop w:val="0"/>
              <w:marBottom w:val="0"/>
              <w:divBdr>
                <w:top w:val="none" w:sz="0" w:space="0" w:color="auto"/>
                <w:left w:val="none" w:sz="0" w:space="0" w:color="auto"/>
                <w:bottom w:val="none" w:sz="0" w:space="0" w:color="auto"/>
                <w:right w:val="none" w:sz="0" w:space="0" w:color="auto"/>
              </w:divBdr>
              <w:divsChild>
                <w:div w:id="7199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1243">
      <w:bodyDiv w:val="1"/>
      <w:marLeft w:val="0"/>
      <w:marRight w:val="0"/>
      <w:marTop w:val="0"/>
      <w:marBottom w:val="0"/>
      <w:divBdr>
        <w:top w:val="none" w:sz="0" w:space="0" w:color="auto"/>
        <w:left w:val="none" w:sz="0" w:space="0" w:color="auto"/>
        <w:bottom w:val="none" w:sz="0" w:space="0" w:color="auto"/>
        <w:right w:val="none" w:sz="0" w:space="0" w:color="auto"/>
      </w:divBdr>
      <w:divsChild>
        <w:div w:id="1451170502">
          <w:marLeft w:val="0"/>
          <w:marRight w:val="0"/>
          <w:marTop w:val="0"/>
          <w:marBottom w:val="0"/>
          <w:divBdr>
            <w:top w:val="none" w:sz="0" w:space="0" w:color="auto"/>
            <w:left w:val="none" w:sz="0" w:space="0" w:color="auto"/>
            <w:bottom w:val="none" w:sz="0" w:space="0" w:color="auto"/>
            <w:right w:val="none" w:sz="0" w:space="0" w:color="auto"/>
          </w:divBdr>
          <w:divsChild>
            <w:div w:id="1625036610">
              <w:marLeft w:val="0"/>
              <w:marRight w:val="0"/>
              <w:marTop w:val="0"/>
              <w:marBottom w:val="0"/>
              <w:divBdr>
                <w:top w:val="none" w:sz="0" w:space="0" w:color="auto"/>
                <w:left w:val="none" w:sz="0" w:space="0" w:color="auto"/>
                <w:bottom w:val="none" w:sz="0" w:space="0" w:color="auto"/>
                <w:right w:val="none" w:sz="0" w:space="0" w:color="auto"/>
              </w:divBdr>
              <w:divsChild>
                <w:div w:id="1454210203">
                  <w:marLeft w:val="0"/>
                  <w:marRight w:val="0"/>
                  <w:marTop w:val="0"/>
                  <w:marBottom w:val="0"/>
                  <w:divBdr>
                    <w:top w:val="none" w:sz="0" w:space="0" w:color="auto"/>
                    <w:left w:val="none" w:sz="0" w:space="0" w:color="auto"/>
                    <w:bottom w:val="none" w:sz="0" w:space="0" w:color="auto"/>
                    <w:right w:val="none" w:sz="0" w:space="0" w:color="auto"/>
                  </w:divBdr>
                  <w:divsChild>
                    <w:div w:id="2014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78477">
      <w:bodyDiv w:val="1"/>
      <w:marLeft w:val="0"/>
      <w:marRight w:val="0"/>
      <w:marTop w:val="0"/>
      <w:marBottom w:val="0"/>
      <w:divBdr>
        <w:top w:val="none" w:sz="0" w:space="0" w:color="auto"/>
        <w:left w:val="none" w:sz="0" w:space="0" w:color="auto"/>
        <w:bottom w:val="none" w:sz="0" w:space="0" w:color="auto"/>
        <w:right w:val="none" w:sz="0" w:space="0" w:color="auto"/>
      </w:divBdr>
    </w:div>
    <w:div w:id="650599946">
      <w:bodyDiv w:val="1"/>
      <w:marLeft w:val="0"/>
      <w:marRight w:val="0"/>
      <w:marTop w:val="0"/>
      <w:marBottom w:val="0"/>
      <w:divBdr>
        <w:top w:val="none" w:sz="0" w:space="0" w:color="auto"/>
        <w:left w:val="none" w:sz="0" w:space="0" w:color="auto"/>
        <w:bottom w:val="none" w:sz="0" w:space="0" w:color="auto"/>
        <w:right w:val="none" w:sz="0" w:space="0" w:color="auto"/>
      </w:divBdr>
      <w:divsChild>
        <w:div w:id="1508591589">
          <w:marLeft w:val="0"/>
          <w:marRight w:val="0"/>
          <w:marTop w:val="0"/>
          <w:marBottom w:val="0"/>
          <w:divBdr>
            <w:top w:val="none" w:sz="0" w:space="0" w:color="auto"/>
            <w:left w:val="none" w:sz="0" w:space="0" w:color="auto"/>
            <w:bottom w:val="none" w:sz="0" w:space="0" w:color="auto"/>
            <w:right w:val="none" w:sz="0" w:space="0" w:color="auto"/>
          </w:divBdr>
          <w:divsChild>
            <w:div w:id="1546716893">
              <w:marLeft w:val="0"/>
              <w:marRight w:val="0"/>
              <w:marTop w:val="0"/>
              <w:marBottom w:val="0"/>
              <w:divBdr>
                <w:top w:val="none" w:sz="0" w:space="0" w:color="auto"/>
                <w:left w:val="none" w:sz="0" w:space="0" w:color="auto"/>
                <w:bottom w:val="none" w:sz="0" w:space="0" w:color="auto"/>
                <w:right w:val="none" w:sz="0" w:space="0" w:color="auto"/>
              </w:divBdr>
              <w:divsChild>
                <w:div w:id="547954389">
                  <w:marLeft w:val="0"/>
                  <w:marRight w:val="0"/>
                  <w:marTop w:val="0"/>
                  <w:marBottom w:val="0"/>
                  <w:divBdr>
                    <w:top w:val="none" w:sz="0" w:space="0" w:color="auto"/>
                    <w:left w:val="none" w:sz="0" w:space="0" w:color="auto"/>
                    <w:bottom w:val="none" w:sz="0" w:space="0" w:color="auto"/>
                    <w:right w:val="none" w:sz="0" w:space="0" w:color="auto"/>
                  </w:divBdr>
                  <w:divsChild>
                    <w:div w:id="9304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08617">
      <w:bodyDiv w:val="1"/>
      <w:marLeft w:val="0"/>
      <w:marRight w:val="0"/>
      <w:marTop w:val="0"/>
      <w:marBottom w:val="0"/>
      <w:divBdr>
        <w:top w:val="none" w:sz="0" w:space="0" w:color="auto"/>
        <w:left w:val="none" w:sz="0" w:space="0" w:color="auto"/>
        <w:bottom w:val="none" w:sz="0" w:space="0" w:color="auto"/>
        <w:right w:val="none" w:sz="0" w:space="0" w:color="auto"/>
      </w:divBdr>
    </w:div>
    <w:div w:id="698817527">
      <w:bodyDiv w:val="1"/>
      <w:marLeft w:val="0"/>
      <w:marRight w:val="0"/>
      <w:marTop w:val="0"/>
      <w:marBottom w:val="0"/>
      <w:divBdr>
        <w:top w:val="none" w:sz="0" w:space="0" w:color="auto"/>
        <w:left w:val="none" w:sz="0" w:space="0" w:color="auto"/>
        <w:bottom w:val="none" w:sz="0" w:space="0" w:color="auto"/>
        <w:right w:val="none" w:sz="0" w:space="0" w:color="auto"/>
      </w:divBdr>
    </w:div>
    <w:div w:id="765806923">
      <w:bodyDiv w:val="1"/>
      <w:marLeft w:val="0"/>
      <w:marRight w:val="0"/>
      <w:marTop w:val="0"/>
      <w:marBottom w:val="0"/>
      <w:divBdr>
        <w:top w:val="none" w:sz="0" w:space="0" w:color="auto"/>
        <w:left w:val="none" w:sz="0" w:space="0" w:color="auto"/>
        <w:bottom w:val="none" w:sz="0" w:space="0" w:color="auto"/>
        <w:right w:val="none" w:sz="0" w:space="0" w:color="auto"/>
      </w:divBdr>
    </w:div>
    <w:div w:id="842083811">
      <w:bodyDiv w:val="1"/>
      <w:marLeft w:val="0"/>
      <w:marRight w:val="0"/>
      <w:marTop w:val="0"/>
      <w:marBottom w:val="0"/>
      <w:divBdr>
        <w:top w:val="none" w:sz="0" w:space="0" w:color="auto"/>
        <w:left w:val="none" w:sz="0" w:space="0" w:color="auto"/>
        <w:bottom w:val="none" w:sz="0" w:space="0" w:color="auto"/>
        <w:right w:val="none" w:sz="0" w:space="0" w:color="auto"/>
      </w:divBdr>
      <w:divsChild>
        <w:div w:id="43526645">
          <w:marLeft w:val="0"/>
          <w:marRight w:val="0"/>
          <w:marTop w:val="0"/>
          <w:marBottom w:val="0"/>
          <w:divBdr>
            <w:top w:val="none" w:sz="0" w:space="0" w:color="auto"/>
            <w:left w:val="none" w:sz="0" w:space="0" w:color="auto"/>
            <w:bottom w:val="none" w:sz="0" w:space="0" w:color="auto"/>
            <w:right w:val="none" w:sz="0" w:space="0" w:color="auto"/>
          </w:divBdr>
          <w:divsChild>
            <w:div w:id="897084941">
              <w:marLeft w:val="0"/>
              <w:marRight w:val="0"/>
              <w:marTop w:val="0"/>
              <w:marBottom w:val="0"/>
              <w:divBdr>
                <w:top w:val="none" w:sz="0" w:space="0" w:color="auto"/>
                <w:left w:val="none" w:sz="0" w:space="0" w:color="auto"/>
                <w:bottom w:val="none" w:sz="0" w:space="0" w:color="auto"/>
                <w:right w:val="none" w:sz="0" w:space="0" w:color="auto"/>
              </w:divBdr>
              <w:divsChild>
                <w:div w:id="1649285550">
                  <w:marLeft w:val="0"/>
                  <w:marRight w:val="0"/>
                  <w:marTop w:val="0"/>
                  <w:marBottom w:val="0"/>
                  <w:divBdr>
                    <w:top w:val="none" w:sz="0" w:space="0" w:color="auto"/>
                    <w:left w:val="none" w:sz="0" w:space="0" w:color="auto"/>
                    <w:bottom w:val="none" w:sz="0" w:space="0" w:color="auto"/>
                    <w:right w:val="none" w:sz="0" w:space="0" w:color="auto"/>
                  </w:divBdr>
                  <w:divsChild>
                    <w:div w:id="15111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0562">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70386967">
      <w:bodyDiv w:val="1"/>
      <w:marLeft w:val="0"/>
      <w:marRight w:val="0"/>
      <w:marTop w:val="0"/>
      <w:marBottom w:val="0"/>
      <w:divBdr>
        <w:top w:val="none" w:sz="0" w:space="0" w:color="auto"/>
        <w:left w:val="none" w:sz="0" w:space="0" w:color="auto"/>
        <w:bottom w:val="none" w:sz="0" w:space="0" w:color="auto"/>
        <w:right w:val="none" w:sz="0" w:space="0" w:color="auto"/>
      </w:divBdr>
      <w:divsChild>
        <w:div w:id="2111466855">
          <w:marLeft w:val="0"/>
          <w:marRight w:val="0"/>
          <w:marTop w:val="0"/>
          <w:marBottom w:val="0"/>
          <w:divBdr>
            <w:top w:val="none" w:sz="0" w:space="0" w:color="auto"/>
            <w:left w:val="none" w:sz="0" w:space="0" w:color="auto"/>
            <w:bottom w:val="none" w:sz="0" w:space="0" w:color="auto"/>
            <w:right w:val="none" w:sz="0" w:space="0" w:color="auto"/>
          </w:divBdr>
          <w:divsChild>
            <w:div w:id="632685458">
              <w:marLeft w:val="0"/>
              <w:marRight w:val="0"/>
              <w:marTop w:val="0"/>
              <w:marBottom w:val="0"/>
              <w:divBdr>
                <w:top w:val="none" w:sz="0" w:space="0" w:color="auto"/>
                <w:left w:val="none" w:sz="0" w:space="0" w:color="auto"/>
                <w:bottom w:val="none" w:sz="0" w:space="0" w:color="auto"/>
                <w:right w:val="none" w:sz="0" w:space="0" w:color="auto"/>
              </w:divBdr>
              <w:divsChild>
                <w:div w:id="1843004244">
                  <w:marLeft w:val="0"/>
                  <w:marRight w:val="0"/>
                  <w:marTop w:val="0"/>
                  <w:marBottom w:val="0"/>
                  <w:divBdr>
                    <w:top w:val="none" w:sz="0" w:space="0" w:color="auto"/>
                    <w:left w:val="none" w:sz="0" w:space="0" w:color="auto"/>
                    <w:bottom w:val="none" w:sz="0" w:space="0" w:color="auto"/>
                    <w:right w:val="none" w:sz="0" w:space="0" w:color="auto"/>
                  </w:divBdr>
                  <w:divsChild>
                    <w:div w:id="62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0092">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3270507">
      <w:bodyDiv w:val="1"/>
      <w:marLeft w:val="0"/>
      <w:marRight w:val="0"/>
      <w:marTop w:val="0"/>
      <w:marBottom w:val="0"/>
      <w:divBdr>
        <w:top w:val="none" w:sz="0" w:space="0" w:color="auto"/>
        <w:left w:val="none" w:sz="0" w:space="0" w:color="auto"/>
        <w:bottom w:val="none" w:sz="0" w:space="0" w:color="auto"/>
        <w:right w:val="none" w:sz="0" w:space="0" w:color="auto"/>
      </w:divBdr>
    </w:div>
    <w:div w:id="912081371">
      <w:bodyDiv w:val="1"/>
      <w:marLeft w:val="0"/>
      <w:marRight w:val="0"/>
      <w:marTop w:val="0"/>
      <w:marBottom w:val="0"/>
      <w:divBdr>
        <w:top w:val="none" w:sz="0" w:space="0" w:color="auto"/>
        <w:left w:val="none" w:sz="0" w:space="0" w:color="auto"/>
        <w:bottom w:val="none" w:sz="0" w:space="0" w:color="auto"/>
        <w:right w:val="none" w:sz="0" w:space="0" w:color="auto"/>
      </w:divBdr>
      <w:divsChild>
        <w:div w:id="1478835759">
          <w:marLeft w:val="0"/>
          <w:marRight w:val="0"/>
          <w:marTop w:val="0"/>
          <w:marBottom w:val="0"/>
          <w:divBdr>
            <w:top w:val="none" w:sz="0" w:space="0" w:color="auto"/>
            <w:left w:val="none" w:sz="0" w:space="0" w:color="auto"/>
            <w:bottom w:val="none" w:sz="0" w:space="0" w:color="auto"/>
            <w:right w:val="none" w:sz="0" w:space="0" w:color="auto"/>
          </w:divBdr>
          <w:divsChild>
            <w:div w:id="844591284">
              <w:marLeft w:val="0"/>
              <w:marRight w:val="0"/>
              <w:marTop w:val="0"/>
              <w:marBottom w:val="0"/>
              <w:divBdr>
                <w:top w:val="none" w:sz="0" w:space="0" w:color="auto"/>
                <w:left w:val="none" w:sz="0" w:space="0" w:color="auto"/>
                <w:bottom w:val="none" w:sz="0" w:space="0" w:color="auto"/>
                <w:right w:val="none" w:sz="0" w:space="0" w:color="auto"/>
              </w:divBdr>
              <w:divsChild>
                <w:div w:id="353380966">
                  <w:marLeft w:val="0"/>
                  <w:marRight w:val="0"/>
                  <w:marTop w:val="0"/>
                  <w:marBottom w:val="0"/>
                  <w:divBdr>
                    <w:top w:val="none" w:sz="0" w:space="0" w:color="auto"/>
                    <w:left w:val="none" w:sz="0" w:space="0" w:color="auto"/>
                    <w:bottom w:val="none" w:sz="0" w:space="0" w:color="auto"/>
                    <w:right w:val="none" w:sz="0" w:space="0" w:color="auto"/>
                  </w:divBdr>
                  <w:divsChild>
                    <w:div w:id="2029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57182860">
      <w:bodyDiv w:val="1"/>
      <w:marLeft w:val="0"/>
      <w:marRight w:val="0"/>
      <w:marTop w:val="0"/>
      <w:marBottom w:val="0"/>
      <w:divBdr>
        <w:top w:val="none" w:sz="0" w:space="0" w:color="auto"/>
        <w:left w:val="none" w:sz="0" w:space="0" w:color="auto"/>
        <w:bottom w:val="none" w:sz="0" w:space="0" w:color="auto"/>
        <w:right w:val="none" w:sz="0" w:space="0" w:color="auto"/>
      </w:divBdr>
    </w:div>
    <w:div w:id="982004564">
      <w:bodyDiv w:val="1"/>
      <w:marLeft w:val="0"/>
      <w:marRight w:val="0"/>
      <w:marTop w:val="0"/>
      <w:marBottom w:val="0"/>
      <w:divBdr>
        <w:top w:val="none" w:sz="0" w:space="0" w:color="auto"/>
        <w:left w:val="none" w:sz="0" w:space="0" w:color="auto"/>
        <w:bottom w:val="none" w:sz="0" w:space="0" w:color="auto"/>
        <w:right w:val="none" w:sz="0" w:space="0" w:color="auto"/>
      </w:divBdr>
    </w:div>
    <w:div w:id="1068068373">
      <w:bodyDiv w:val="1"/>
      <w:marLeft w:val="0"/>
      <w:marRight w:val="0"/>
      <w:marTop w:val="0"/>
      <w:marBottom w:val="0"/>
      <w:divBdr>
        <w:top w:val="none" w:sz="0" w:space="0" w:color="auto"/>
        <w:left w:val="none" w:sz="0" w:space="0" w:color="auto"/>
        <w:bottom w:val="none" w:sz="0" w:space="0" w:color="auto"/>
        <w:right w:val="none" w:sz="0" w:space="0" w:color="auto"/>
      </w:divBdr>
    </w:div>
    <w:div w:id="1092625350">
      <w:bodyDiv w:val="1"/>
      <w:marLeft w:val="0"/>
      <w:marRight w:val="0"/>
      <w:marTop w:val="0"/>
      <w:marBottom w:val="0"/>
      <w:divBdr>
        <w:top w:val="none" w:sz="0" w:space="0" w:color="auto"/>
        <w:left w:val="none" w:sz="0" w:space="0" w:color="auto"/>
        <w:bottom w:val="none" w:sz="0" w:space="0" w:color="auto"/>
        <w:right w:val="none" w:sz="0" w:space="0" w:color="auto"/>
      </w:divBdr>
    </w:div>
    <w:div w:id="1101336096">
      <w:bodyDiv w:val="1"/>
      <w:marLeft w:val="0"/>
      <w:marRight w:val="0"/>
      <w:marTop w:val="0"/>
      <w:marBottom w:val="0"/>
      <w:divBdr>
        <w:top w:val="none" w:sz="0" w:space="0" w:color="auto"/>
        <w:left w:val="none" w:sz="0" w:space="0" w:color="auto"/>
        <w:bottom w:val="none" w:sz="0" w:space="0" w:color="auto"/>
        <w:right w:val="none" w:sz="0" w:space="0" w:color="auto"/>
      </w:divBdr>
      <w:divsChild>
        <w:div w:id="1942908577">
          <w:marLeft w:val="0"/>
          <w:marRight w:val="0"/>
          <w:marTop w:val="0"/>
          <w:marBottom w:val="0"/>
          <w:divBdr>
            <w:top w:val="none" w:sz="0" w:space="0" w:color="auto"/>
            <w:left w:val="none" w:sz="0" w:space="0" w:color="auto"/>
            <w:bottom w:val="none" w:sz="0" w:space="0" w:color="auto"/>
            <w:right w:val="none" w:sz="0" w:space="0" w:color="auto"/>
          </w:divBdr>
          <w:divsChild>
            <w:div w:id="212814816">
              <w:marLeft w:val="0"/>
              <w:marRight w:val="0"/>
              <w:marTop w:val="0"/>
              <w:marBottom w:val="0"/>
              <w:divBdr>
                <w:top w:val="none" w:sz="0" w:space="0" w:color="auto"/>
                <w:left w:val="none" w:sz="0" w:space="0" w:color="auto"/>
                <w:bottom w:val="none" w:sz="0" w:space="0" w:color="auto"/>
                <w:right w:val="none" w:sz="0" w:space="0" w:color="auto"/>
              </w:divBdr>
              <w:divsChild>
                <w:div w:id="1374312061">
                  <w:marLeft w:val="0"/>
                  <w:marRight w:val="0"/>
                  <w:marTop w:val="0"/>
                  <w:marBottom w:val="0"/>
                  <w:divBdr>
                    <w:top w:val="none" w:sz="0" w:space="0" w:color="auto"/>
                    <w:left w:val="none" w:sz="0" w:space="0" w:color="auto"/>
                    <w:bottom w:val="none" w:sz="0" w:space="0" w:color="auto"/>
                    <w:right w:val="none" w:sz="0" w:space="0" w:color="auto"/>
                  </w:divBdr>
                  <w:divsChild>
                    <w:div w:id="1075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299098">
      <w:bodyDiv w:val="1"/>
      <w:marLeft w:val="0"/>
      <w:marRight w:val="0"/>
      <w:marTop w:val="0"/>
      <w:marBottom w:val="0"/>
      <w:divBdr>
        <w:top w:val="none" w:sz="0" w:space="0" w:color="auto"/>
        <w:left w:val="none" w:sz="0" w:space="0" w:color="auto"/>
        <w:bottom w:val="none" w:sz="0" w:space="0" w:color="auto"/>
        <w:right w:val="none" w:sz="0" w:space="0" w:color="auto"/>
      </w:divBdr>
    </w:div>
    <w:div w:id="1148940919">
      <w:bodyDiv w:val="1"/>
      <w:marLeft w:val="0"/>
      <w:marRight w:val="0"/>
      <w:marTop w:val="0"/>
      <w:marBottom w:val="0"/>
      <w:divBdr>
        <w:top w:val="none" w:sz="0" w:space="0" w:color="auto"/>
        <w:left w:val="none" w:sz="0" w:space="0" w:color="auto"/>
        <w:bottom w:val="none" w:sz="0" w:space="0" w:color="auto"/>
        <w:right w:val="none" w:sz="0" w:space="0" w:color="auto"/>
      </w:divBdr>
      <w:divsChild>
        <w:div w:id="1496799203">
          <w:marLeft w:val="0"/>
          <w:marRight w:val="0"/>
          <w:marTop w:val="0"/>
          <w:marBottom w:val="0"/>
          <w:divBdr>
            <w:top w:val="none" w:sz="0" w:space="0" w:color="auto"/>
            <w:left w:val="none" w:sz="0" w:space="0" w:color="auto"/>
            <w:bottom w:val="none" w:sz="0" w:space="0" w:color="auto"/>
            <w:right w:val="none" w:sz="0" w:space="0" w:color="auto"/>
          </w:divBdr>
          <w:divsChild>
            <w:div w:id="1738935559">
              <w:marLeft w:val="0"/>
              <w:marRight w:val="0"/>
              <w:marTop w:val="0"/>
              <w:marBottom w:val="0"/>
              <w:divBdr>
                <w:top w:val="none" w:sz="0" w:space="0" w:color="auto"/>
                <w:left w:val="none" w:sz="0" w:space="0" w:color="auto"/>
                <w:bottom w:val="none" w:sz="0" w:space="0" w:color="auto"/>
                <w:right w:val="none" w:sz="0" w:space="0" w:color="auto"/>
              </w:divBdr>
              <w:divsChild>
                <w:div w:id="14231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71819">
      <w:bodyDiv w:val="1"/>
      <w:marLeft w:val="0"/>
      <w:marRight w:val="0"/>
      <w:marTop w:val="0"/>
      <w:marBottom w:val="0"/>
      <w:divBdr>
        <w:top w:val="none" w:sz="0" w:space="0" w:color="auto"/>
        <w:left w:val="none" w:sz="0" w:space="0" w:color="auto"/>
        <w:bottom w:val="none" w:sz="0" w:space="0" w:color="auto"/>
        <w:right w:val="none" w:sz="0" w:space="0" w:color="auto"/>
      </w:divBdr>
    </w:div>
    <w:div w:id="1188180230">
      <w:bodyDiv w:val="1"/>
      <w:marLeft w:val="0"/>
      <w:marRight w:val="0"/>
      <w:marTop w:val="0"/>
      <w:marBottom w:val="0"/>
      <w:divBdr>
        <w:top w:val="none" w:sz="0" w:space="0" w:color="auto"/>
        <w:left w:val="none" w:sz="0" w:space="0" w:color="auto"/>
        <w:bottom w:val="none" w:sz="0" w:space="0" w:color="auto"/>
        <w:right w:val="none" w:sz="0" w:space="0" w:color="auto"/>
      </w:divBdr>
    </w:div>
    <w:div w:id="1195072091">
      <w:bodyDiv w:val="1"/>
      <w:marLeft w:val="0"/>
      <w:marRight w:val="0"/>
      <w:marTop w:val="0"/>
      <w:marBottom w:val="0"/>
      <w:divBdr>
        <w:top w:val="none" w:sz="0" w:space="0" w:color="auto"/>
        <w:left w:val="none" w:sz="0" w:space="0" w:color="auto"/>
        <w:bottom w:val="none" w:sz="0" w:space="0" w:color="auto"/>
        <w:right w:val="none" w:sz="0" w:space="0" w:color="auto"/>
      </w:divBdr>
    </w:div>
    <w:div w:id="1219780343">
      <w:bodyDiv w:val="1"/>
      <w:marLeft w:val="0"/>
      <w:marRight w:val="0"/>
      <w:marTop w:val="0"/>
      <w:marBottom w:val="0"/>
      <w:divBdr>
        <w:top w:val="none" w:sz="0" w:space="0" w:color="auto"/>
        <w:left w:val="none" w:sz="0" w:space="0" w:color="auto"/>
        <w:bottom w:val="none" w:sz="0" w:space="0" w:color="auto"/>
        <w:right w:val="none" w:sz="0" w:space="0" w:color="auto"/>
      </w:divBdr>
    </w:div>
    <w:div w:id="123334836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327633618">
      <w:bodyDiv w:val="1"/>
      <w:marLeft w:val="0"/>
      <w:marRight w:val="0"/>
      <w:marTop w:val="0"/>
      <w:marBottom w:val="0"/>
      <w:divBdr>
        <w:top w:val="none" w:sz="0" w:space="0" w:color="auto"/>
        <w:left w:val="none" w:sz="0" w:space="0" w:color="auto"/>
        <w:bottom w:val="none" w:sz="0" w:space="0" w:color="auto"/>
        <w:right w:val="none" w:sz="0" w:space="0" w:color="auto"/>
      </w:divBdr>
    </w:div>
    <w:div w:id="1361249203">
      <w:bodyDiv w:val="1"/>
      <w:marLeft w:val="0"/>
      <w:marRight w:val="0"/>
      <w:marTop w:val="0"/>
      <w:marBottom w:val="0"/>
      <w:divBdr>
        <w:top w:val="none" w:sz="0" w:space="0" w:color="auto"/>
        <w:left w:val="none" w:sz="0" w:space="0" w:color="auto"/>
        <w:bottom w:val="none" w:sz="0" w:space="0" w:color="auto"/>
        <w:right w:val="none" w:sz="0" w:space="0" w:color="auto"/>
      </w:divBdr>
    </w:div>
    <w:div w:id="1371809166">
      <w:bodyDiv w:val="1"/>
      <w:marLeft w:val="0"/>
      <w:marRight w:val="0"/>
      <w:marTop w:val="0"/>
      <w:marBottom w:val="0"/>
      <w:divBdr>
        <w:top w:val="none" w:sz="0" w:space="0" w:color="auto"/>
        <w:left w:val="none" w:sz="0" w:space="0" w:color="auto"/>
        <w:bottom w:val="none" w:sz="0" w:space="0" w:color="auto"/>
        <w:right w:val="none" w:sz="0" w:space="0" w:color="auto"/>
      </w:divBdr>
    </w:div>
    <w:div w:id="1434276741">
      <w:bodyDiv w:val="1"/>
      <w:marLeft w:val="0"/>
      <w:marRight w:val="0"/>
      <w:marTop w:val="0"/>
      <w:marBottom w:val="0"/>
      <w:divBdr>
        <w:top w:val="none" w:sz="0" w:space="0" w:color="auto"/>
        <w:left w:val="none" w:sz="0" w:space="0" w:color="auto"/>
        <w:bottom w:val="none" w:sz="0" w:space="0" w:color="auto"/>
        <w:right w:val="none" w:sz="0" w:space="0" w:color="auto"/>
      </w:divBdr>
    </w:div>
    <w:div w:id="1437871152">
      <w:bodyDiv w:val="1"/>
      <w:marLeft w:val="0"/>
      <w:marRight w:val="0"/>
      <w:marTop w:val="0"/>
      <w:marBottom w:val="0"/>
      <w:divBdr>
        <w:top w:val="none" w:sz="0" w:space="0" w:color="auto"/>
        <w:left w:val="none" w:sz="0" w:space="0" w:color="auto"/>
        <w:bottom w:val="none" w:sz="0" w:space="0" w:color="auto"/>
        <w:right w:val="none" w:sz="0" w:space="0" w:color="auto"/>
      </w:divBdr>
    </w:div>
    <w:div w:id="1453283038">
      <w:bodyDiv w:val="1"/>
      <w:marLeft w:val="0"/>
      <w:marRight w:val="0"/>
      <w:marTop w:val="0"/>
      <w:marBottom w:val="0"/>
      <w:divBdr>
        <w:top w:val="none" w:sz="0" w:space="0" w:color="auto"/>
        <w:left w:val="none" w:sz="0" w:space="0" w:color="auto"/>
        <w:bottom w:val="none" w:sz="0" w:space="0" w:color="auto"/>
        <w:right w:val="none" w:sz="0" w:space="0" w:color="auto"/>
      </w:divBdr>
      <w:divsChild>
        <w:div w:id="945430739">
          <w:marLeft w:val="0"/>
          <w:marRight w:val="0"/>
          <w:marTop w:val="0"/>
          <w:marBottom w:val="0"/>
          <w:divBdr>
            <w:top w:val="none" w:sz="0" w:space="0" w:color="auto"/>
            <w:left w:val="none" w:sz="0" w:space="0" w:color="auto"/>
            <w:bottom w:val="none" w:sz="0" w:space="0" w:color="auto"/>
            <w:right w:val="none" w:sz="0" w:space="0" w:color="auto"/>
          </w:divBdr>
          <w:divsChild>
            <w:div w:id="192422112">
              <w:marLeft w:val="0"/>
              <w:marRight w:val="0"/>
              <w:marTop w:val="0"/>
              <w:marBottom w:val="0"/>
              <w:divBdr>
                <w:top w:val="none" w:sz="0" w:space="0" w:color="auto"/>
                <w:left w:val="none" w:sz="0" w:space="0" w:color="auto"/>
                <w:bottom w:val="none" w:sz="0" w:space="0" w:color="auto"/>
                <w:right w:val="none" w:sz="0" w:space="0" w:color="auto"/>
              </w:divBdr>
              <w:divsChild>
                <w:div w:id="1744137671">
                  <w:marLeft w:val="0"/>
                  <w:marRight w:val="0"/>
                  <w:marTop w:val="0"/>
                  <w:marBottom w:val="0"/>
                  <w:divBdr>
                    <w:top w:val="none" w:sz="0" w:space="0" w:color="auto"/>
                    <w:left w:val="none" w:sz="0" w:space="0" w:color="auto"/>
                    <w:bottom w:val="none" w:sz="0" w:space="0" w:color="auto"/>
                    <w:right w:val="none" w:sz="0" w:space="0" w:color="auto"/>
                  </w:divBdr>
                  <w:divsChild>
                    <w:div w:id="16403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3335">
      <w:bodyDiv w:val="1"/>
      <w:marLeft w:val="0"/>
      <w:marRight w:val="0"/>
      <w:marTop w:val="0"/>
      <w:marBottom w:val="0"/>
      <w:divBdr>
        <w:top w:val="none" w:sz="0" w:space="0" w:color="auto"/>
        <w:left w:val="none" w:sz="0" w:space="0" w:color="auto"/>
        <w:bottom w:val="none" w:sz="0" w:space="0" w:color="auto"/>
        <w:right w:val="none" w:sz="0" w:space="0" w:color="auto"/>
      </w:divBdr>
    </w:div>
    <w:div w:id="1489781886">
      <w:bodyDiv w:val="1"/>
      <w:marLeft w:val="0"/>
      <w:marRight w:val="0"/>
      <w:marTop w:val="0"/>
      <w:marBottom w:val="0"/>
      <w:divBdr>
        <w:top w:val="none" w:sz="0" w:space="0" w:color="auto"/>
        <w:left w:val="none" w:sz="0" w:space="0" w:color="auto"/>
        <w:bottom w:val="none" w:sz="0" w:space="0" w:color="auto"/>
        <w:right w:val="none" w:sz="0" w:space="0" w:color="auto"/>
      </w:divBdr>
    </w:div>
    <w:div w:id="150250653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91769093">
      <w:bodyDiv w:val="1"/>
      <w:marLeft w:val="0"/>
      <w:marRight w:val="0"/>
      <w:marTop w:val="0"/>
      <w:marBottom w:val="0"/>
      <w:divBdr>
        <w:top w:val="none" w:sz="0" w:space="0" w:color="auto"/>
        <w:left w:val="none" w:sz="0" w:space="0" w:color="auto"/>
        <w:bottom w:val="none" w:sz="0" w:space="0" w:color="auto"/>
        <w:right w:val="none" w:sz="0" w:space="0" w:color="auto"/>
      </w:divBdr>
    </w:div>
    <w:div w:id="1655642479">
      <w:bodyDiv w:val="1"/>
      <w:marLeft w:val="0"/>
      <w:marRight w:val="0"/>
      <w:marTop w:val="0"/>
      <w:marBottom w:val="0"/>
      <w:divBdr>
        <w:top w:val="none" w:sz="0" w:space="0" w:color="auto"/>
        <w:left w:val="none" w:sz="0" w:space="0" w:color="auto"/>
        <w:bottom w:val="none" w:sz="0" w:space="0" w:color="auto"/>
        <w:right w:val="none" w:sz="0" w:space="0" w:color="auto"/>
      </w:divBdr>
    </w:div>
    <w:div w:id="1657148216">
      <w:bodyDiv w:val="1"/>
      <w:marLeft w:val="0"/>
      <w:marRight w:val="0"/>
      <w:marTop w:val="0"/>
      <w:marBottom w:val="0"/>
      <w:divBdr>
        <w:top w:val="none" w:sz="0" w:space="0" w:color="auto"/>
        <w:left w:val="none" w:sz="0" w:space="0" w:color="auto"/>
        <w:bottom w:val="none" w:sz="0" w:space="0" w:color="auto"/>
        <w:right w:val="none" w:sz="0" w:space="0" w:color="auto"/>
      </w:divBdr>
      <w:divsChild>
        <w:div w:id="158666072">
          <w:marLeft w:val="0"/>
          <w:marRight w:val="0"/>
          <w:marTop w:val="0"/>
          <w:marBottom w:val="0"/>
          <w:divBdr>
            <w:top w:val="none" w:sz="0" w:space="0" w:color="auto"/>
            <w:left w:val="none" w:sz="0" w:space="0" w:color="auto"/>
            <w:bottom w:val="none" w:sz="0" w:space="0" w:color="auto"/>
            <w:right w:val="none" w:sz="0" w:space="0" w:color="auto"/>
          </w:divBdr>
          <w:divsChild>
            <w:div w:id="278149745">
              <w:marLeft w:val="0"/>
              <w:marRight w:val="0"/>
              <w:marTop w:val="0"/>
              <w:marBottom w:val="0"/>
              <w:divBdr>
                <w:top w:val="none" w:sz="0" w:space="0" w:color="auto"/>
                <w:left w:val="none" w:sz="0" w:space="0" w:color="auto"/>
                <w:bottom w:val="none" w:sz="0" w:space="0" w:color="auto"/>
                <w:right w:val="none" w:sz="0" w:space="0" w:color="auto"/>
              </w:divBdr>
              <w:divsChild>
                <w:div w:id="1726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27389">
      <w:bodyDiv w:val="1"/>
      <w:marLeft w:val="0"/>
      <w:marRight w:val="0"/>
      <w:marTop w:val="0"/>
      <w:marBottom w:val="0"/>
      <w:divBdr>
        <w:top w:val="none" w:sz="0" w:space="0" w:color="auto"/>
        <w:left w:val="none" w:sz="0" w:space="0" w:color="auto"/>
        <w:bottom w:val="none" w:sz="0" w:space="0" w:color="auto"/>
        <w:right w:val="none" w:sz="0" w:space="0" w:color="auto"/>
      </w:divBdr>
    </w:div>
    <w:div w:id="1740401652">
      <w:bodyDiv w:val="1"/>
      <w:marLeft w:val="0"/>
      <w:marRight w:val="0"/>
      <w:marTop w:val="0"/>
      <w:marBottom w:val="0"/>
      <w:divBdr>
        <w:top w:val="none" w:sz="0" w:space="0" w:color="auto"/>
        <w:left w:val="none" w:sz="0" w:space="0" w:color="auto"/>
        <w:bottom w:val="none" w:sz="0" w:space="0" w:color="auto"/>
        <w:right w:val="none" w:sz="0" w:space="0" w:color="auto"/>
      </w:divBdr>
    </w:div>
    <w:div w:id="1764107138">
      <w:bodyDiv w:val="1"/>
      <w:marLeft w:val="0"/>
      <w:marRight w:val="0"/>
      <w:marTop w:val="0"/>
      <w:marBottom w:val="0"/>
      <w:divBdr>
        <w:top w:val="none" w:sz="0" w:space="0" w:color="auto"/>
        <w:left w:val="none" w:sz="0" w:space="0" w:color="auto"/>
        <w:bottom w:val="none" w:sz="0" w:space="0" w:color="auto"/>
        <w:right w:val="none" w:sz="0" w:space="0" w:color="auto"/>
      </w:divBdr>
    </w:div>
    <w:div w:id="1769616715">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3180646">
      <w:bodyDiv w:val="1"/>
      <w:marLeft w:val="0"/>
      <w:marRight w:val="0"/>
      <w:marTop w:val="0"/>
      <w:marBottom w:val="0"/>
      <w:divBdr>
        <w:top w:val="none" w:sz="0" w:space="0" w:color="auto"/>
        <w:left w:val="none" w:sz="0" w:space="0" w:color="auto"/>
        <w:bottom w:val="none" w:sz="0" w:space="0" w:color="auto"/>
        <w:right w:val="none" w:sz="0" w:space="0" w:color="auto"/>
      </w:divBdr>
      <w:divsChild>
        <w:div w:id="1039935453">
          <w:marLeft w:val="0"/>
          <w:marRight w:val="0"/>
          <w:marTop w:val="0"/>
          <w:marBottom w:val="0"/>
          <w:divBdr>
            <w:top w:val="none" w:sz="0" w:space="0" w:color="auto"/>
            <w:left w:val="none" w:sz="0" w:space="0" w:color="auto"/>
            <w:bottom w:val="none" w:sz="0" w:space="0" w:color="auto"/>
            <w:right w:val="none" w:sz="0" w:space="0" w:color="auto"/>
          </w:divBdr>
          <w:divsChild>
            <w:div w:id="1362197397">
              <w:marLeft w:val="0"/>
              <w:marRight w:val="0"/>
              <w:marTop w:val="0"/>
              <w:marBottom w:val="0"/>
              <w:divBdr>
                <w:top w:val="none" w:sz="0" w:space="0" w:color="auto"/>
                <w:left w:val="none" w:sz="0" w:space="0" w:color="auto"/>
                <w:bottom w:val="none" w:sz="0" w:space="0" w:color="auto"/>
                <w:right w:val="none" w:sz="0" w:space="0" w:color="auto"/>
              </w:divBdr>
              <w:divsChild>
                <w:div w:id="1428230144">
                  <w:marLeft w:val="0"/>
                  <w:marRight w:val="0"/>
                  <w:marTop w:val="0"/>
                  <w:marBottom w:val="0"/>
                  <w:divBdr>
                    <w:top w:val="none" w:sz="0" w:space="0" w:color="auto"/>
                    <w:left w:val="none" w:sz="0" w:space="0" w:color="auto"/>
                    <w:bottom w:val="none" w:sz="0" w:space="0" w:color="auto"/>
                    <w:right w:val="none" w:sz="0" w:space="0" w:color="auto"/>
                  </w:divBdr>
                  <w:divsChild>
                    <w:div w:id="1048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9103277">
      <w:bodyDiv w:val="1"/>
      <w:marLeft w:val="0"/>
      <w:marRight w:val="0"/>
      <w:marTop w:val="0"/>
      <w:marBottom w:val="0"/>
      <w:divBdr>
        <w:top w:val="none" w:sz="0" w:space="0" w:color="auto"/>
        <w:left w:val="none" w:sz="0" w:space="0" w:color="auto"/>
        <w:bottom w:val="none" w:sz="0" w:space="0" w:color="auto"/>
        <w:right w:val="none" w:sz="0" w:space="0" w:color="auto"/>
      </w:divBdr>
    </w:div>
    <w:div w:id="1861043192">
      <w:bodyDiv w:val="1"/>
      <w:marLeft w:val="0"/>
      <w:marRight w:val="0"/>
      <w:marTop w:val="0"/>
      <w:marBottom w:val="0"/>
      <w:divBdr>
        <w:top w:val="none" w:sz="0" w:space="0" w:color="auto"/>
        <w:left w:val="none" w:sz="0" w:space="0" w:color="auto"/>
        <w:bottom w:val="none" w:sz="0" w:space="0" w:color="auto"/>
        <w:right w:val="none" w:sz="0" w:space="0" w:color="auto"/>
      </w:divBdr>
    </w:div>
    <w:div w:id="1868907506">
      <w:bodyDiv w:val="1"/>
      <w:marLeft w:val="0"/>
      <w:marRight w:val="0"/>
      <w:marTop w:val="0"/>
      <w:marBottom w:val="0"/>
      <w:divBdr>
        <w:top w:val="none" w:sz="0" w:space="0" w:color="auto"/>
        <w:left w:val="none" w:sz="0" w:space="0" w:color="auto"/>
        <w:bottom w:val="none" w:sz="0" w:space="0" w:color="auto"/>
        <w:right w:val="none" w:sz="0" w:space="0" w:color="auto"/>
      </w:divBdr>
    </w:div>
    <w:div w:id="1919821276">
      <w:bodyDiv w:val="1"/>
      <w:marLeft w:val="0"/>
      <w:marRight w:val="0"/>
      <w:marTop w:val="0"/>
      <w:marBottom w:val="0"/>
      <w:divBdr>
        <w:top w:val="none" w:sz="0" w:space="0" w:color="auto"/>
        <w:left w:val="none" w:sz="0" w:space="0" w:color="auto"/>
        <w:bottom w:val="none" w:sz="0" w:space="0" w:color="auto"/>
        <w:right w:val="none" w:sz="0" w:space="0" w:color="auto"/>
      </w:divBdr>
    </w:div>
    <w:div w:id="1920867964">
      <w:bodyDiv w:val="1"/>
      <w:marLeft w:val="0"/>
      <w:marRight w:val="0"/>
      <w:marTop w:val="0"/>
      <w:marBottom w:val="0"/>
      <w:divBdr>
        <w:top w:val="none" w:sz="0" w:space="0" w:color="auto"/>
        <w:left w:val="none" w:sz="0" w:space="0" w:color="auto"/>
        <w:bottom w:val="none" w:sz="0" w:space="0" w:color="auto"/>
        <w:right w:val="none" w:sz="0" w:space="0" w:color="auto"/>
      </w:divBdr>
    </w:div>
    <w:div w:id="1934630601">
      <w:bodyDiv w:val="1"/>
      <w:marLeft w:val="0"/>
      <w:marRight w:val="0"/>
      <w:marTop w:val="0"/>
      <w:marBottom w:val="0"/>
      <w:divBdr>
        <w:top w:val="none" w:sz="0" w:space="0" w:color="auto"/>
        <w:left w:val="none" w:sz="0" w:space="0" w:color="auto"/>
        <w:bottom w:val="none" w:sz="0" w:space="0" w:color="auto"/>
        <w:right w:val="none" w:sz="0" w:space="0" w:color="auto"/>
      </w:divBdr>
    </w:div>
    <w:div w:id="1972393375">
      <w:bodyDiv w:val="1"/>
      <w:marLeft w:val="0"/>
      <w:marRight w:val="0"/>
      <w:marTop w:val="0"/>
      <w:marBottom w:val="0"/>
      <w:divBdr>
        <w:top w:val="none" w:sz="0" w:space="0" w:color="auto"/>
        <w:left w:val="none" w:sz="0" w:space="0" w:color="auto"/>
        <w:bottom w:val="none" w:sz="0" w:space="0" w:color="auto"/>
        <w:right w:val="none" w:sz="0" w:space="0" w:color="auto"/>
      </w:divBdr>
      <w:divsChild>
        <w:div w:id="267473452">
          <w:marLeft w:val="0"/>
          <w:marRight w:val="0"/>
          <w:marTop w:val="0"/>
          <w:marBottom w:val="0"/>
          <w:divBdr>
            <w:top w:val="none" w:sz="0" w:space="0" w:color="auto"/>
            <w:left w:val="none" w:sz="0" w:space="0" w:color="auto"/>
            <w:bottom w:val="none" w:sz="0" w:space="0" w:color="auto"/>
            <w:right w:val="none" w:sz="0" w:space="0" w:color="auto"/>
          </w:divBdr>
          <w:divsChild>
            <w:div w:id="1758362723">
              <w:marLeft w:val="0"/>
              <w:marRight w:val="0"/>
              <w:marTop w:val="0"/>
              <w:marBottom w:val="0"/>
              <w:divBdr>
                <w:top w:val="none" w:sz="0" w:space="0" w:color="auto"/>
                <w:left w:val="none" w:sz="0" w:space="0" w:color="auto"/>
                <w:bottom w:val="none" w:sz="0" w:space="0" w:color="auto"/>
                <w:right w:val="none" w:sz="0" w:space="0" w:color="auto"/>
              </w:divBdr>
              <w:divsChild>
                <w:div w:id="1276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6489">
      <w:bodyDiv w:val="1"/>
      <w:marLeft w:val="0"/>
      <w:marRight w:val="0"/>
      <w:marTop w:val="0"/>
      <w:marBottom w:val="0"/>
      <w:divBdr>
        <w:top w:val="none" w:sz="0" w:space="0" w:color="auto"/>
        <w:left w:val="none" w:sz="0" w:space="0" w:color="auto"/>
        <w:bottom w:val="none" w:sz="0" w:space="0" w:color="auto"/>
        <w:right w:val="none" w:sz="0" w:space="0" w:color="auto"/>
      </w:divBdr>
    </w:div>
    <w:div w:id="2032953205">
      <w:bodyDiv w:val="1"/>
      <w:marLeft w:val="0"/>
      <w:marRight w:val="0"/>
      <w:marTop w:val="0"/>
      <w:marBottom w:val="0"/>
      <w:divBdr>
        <w:top w:val="none" w:sz="0" w:space="0" w:color="auto"/>
        <w:left w:val="none" w:sz="0" w:space="0" w:color="auto"/>
        <w:bottom w:val="none" w:sz="0" w:space="0" w:color="auto"/>
        <w:right w:val="none" w:sz="0" w:space="0" w:color="auto"/>
      </w:divBdr>
    </w:div>
    <w:div w:id="2050296433">
      <w:bodyDiv w:val="1"/>
      <w:marLeft w:val="0"/>
      <w:marRight w:val="0"/>
      <w:marTop w:val="0"/>
      <w:marBottom w:val="0"/>
      <w:divBdr>
        <w:top w:val="none" w:sz="0" w:space="0" w:color="auto"/>
        <w:left w:val="none" w:sz="0" w:space="0" w:color="auto"/>
        <w:bottom w:val="none" w:sz="0" w:space="0" w:color="auto"/>
        <w:right w:val="none" w:sz="0" w:space="0" w:color="auto"/>
      </w:divBdr>
    </w:div>
    <w:div w:id="2069331037">
      <w:bodyDiv w:val="1"/>
      <w:marLeft w:val="0"/>
      <w:marRight w:val="0"/>
      <w:marTop w:val="0"/>
      <w:marBottom w:val="0"/>
      <w:divBdr>
        <w:top w:val="none" w:sz="0" w:space="0" w:color="auto"/>
        <w:left w:val="none" w:sz="0" w:space="0" w:color="auto"/>
        <w:bottom w:val="none" w:sz="0" w:space="0" w:color="auto"/>
        <w:right w:val="none" w:sz="0" w:space="0" w:color="auto"/>
      </w:divBdr>
    </w:div>
    <w:div w:id="2094354407">
      <w:bodyDiv w:val="1"/>
      <w:marLeft w:val="0"/>
      <w:marRight w:val="0"/>
      <w:marTop w:val="0"/>
      <w:marBottom w:val="0"/>
      <w:divBdr>
        <w:top w:val="none" w:sz="0" w:space="0" w:color="auto"/>
        <w:left w:val="none" w:sz="0" w:space="0" w:color="auto"/>
        <w:bottom w:val="none" w:sz="0" w:space="0" w:color="auto"/>
        <w:right w:val="none" w:sz="0" w:space="0" w:color="auto"/>
      </w:divBdr>
    </w:div>
    <w:div w:id="21202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yperlink" Target="http://ihe.net/Technical_Frameworks/" TargetMode="External"/><Relationship Id="rId39" Type="http://schemas.openxmlformats.org/officeDocument/2006/relationships/image" Target="media/image4.emf"/><Relationship Id="rId21" Type="http://schemas.openxmlformats.org/officeDocument/2006/relationships/hyperlink" Target="http://ihe.net/Technical_Frameworks/" TargetMode="External"/><Relationship Id="rId34" Type="http://schemas.openxmlformats.org/officeDocument/2006/relationships/hyperlink" Target="http://hl7.org/fhir/R4/conceptmap.html" TargetMode="External"/><Relationship Id="rId42" Type="http://schemas.openxmlformats.org/officeDocument/2006/relationships/hyperlink" Target="http://wiki.ihe.net/index.php/IHE_Format_Codes" TargetMode="External"/><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wiki.ihe.net/index.php/Official_Templates" TargetMode="External"/><Relationship Id="rId11" Type="http://schemas.openxmlformats.org/officeDocument/2006/relationships/hyperlink" Target="http://www.ihe.net/Public_Comment/" TargetMode="External"/><Relationship Id="rId24" Type="http://schemas.microsoft.com/office/2011/relationships/commentsExtended" Target="commentsExtended.xml"/><Relationship Id="rId32" Type="http://schemas.openxmlformats.org/officeDocument/2006/relationships/hyperlink" Target="http://hl7.org/fhir/codesystem.html" TargetMode="External"/><Relationship Id="rId37" Type="http://schemas.openxmlformats.org/officeDocument/2006/relationships/image" Target="media/image3.emf"/><Relationship Id="rId40" Type="http://schemas.openxmlformats.org/officeDocument/2006/relationships/oleObject" Target="embeddings/oleObject2.bin"/><Relationship Id="rId45" Type="http://schemas.openxmlformats.org/officeDocument/2006/relationships/hyperlink" Target="http://wiki.ihe.net/index.php?title=National_Extensions_Process" TargetMode="Externa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comments" Target="comments.xml"/><Relationship Id="rId28" Type="http://schemas.openxmlformats.org/officeDocument/2006/relationships/hyperlink" Target="http://ihe.net/Technical_Frameworks/" TargetMode="External"/><Relationship Id="rId36" Type="http://schemas.openxmlformats.org/officeDocument/2006/relationships/image" Target="media/image2.wmf"/><Relationship Id="rId49" Type="http://schemas.openxmlformats.org/officeDocument/2006/relationships/footer" Target="footer3.xml"/><Relationship Id="rId10" Type="http://schemas.openxmlformats.org/officeDocument/2006/relationships/hyperlink" Target="http://ihe.net/Public_Comment/" TargetMode="External"/><Relationship Id="rId19" Type="http://schemas.openxmlformats.org/officeDocument/2006/relationships/hyperlink" Target="https://www.hl7.org/fhir/versions.html" TargetMode="External"/><Relationship Id="rId31" Type="http://schemas.openxmlformats.org/officeDocument/2006/relationships/hyperlink" Target="http://hl7.org/fhir/R4/terminology-module.html" TargetMode="External"/><Relationship Id="rId44" Type="http://schemas.openxmlformats.org/officeDocument/2006/relationships/hyperlink" Target="http://wiki.ihe.net/index.php/IHERoleCode_Vocabulary"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ihe.net/Technical_Frameworks/" TargetMode="External"/><Relationship Id="rId27" Type="http://schemas.openxmlformats.org/officeDocument/2006/relationships/hyperlink" Target="http://wiki.ihe.net/index.php/IHE_Profile_Design_Principles_and_Conventions" TargetMode="External"/><Relationship Id="rId30" Type="http://schemas.openxmlformats.org/officeDocument/2006/relationships/hyperlink" Target="http://ihe.net/Technical_Frameworks/" TargetMode="External"/><Relationship Id="rId35" Type="http://schemas.openxmlformats.org/officeDocument/2006/relationships/hyperlink" Target="https://www.hl7.org/fhir/terminologies.html" TargetMode="External"/><Relationship Id="rId43" Type="http://schemas.openxmlformats.org/officeDocument/2006/relationships/hyperlink" Target="http://wiki.ihe.net/index.php/IHEActCode_Vocabulary" TargetMode="External"/><Relationship Id="rId48" Type="http://schemas.openxmlformats.org/officeDocument/2006/relationships/footer" Target="footer2.xml"/><Relationship Id="rId8" Type="http://schemas.openxmlformats.org/officeDocument/2006/relationships/image" Target="media/image1.jpeg"/><Relationship Id="rId51" Type="http://schemas.microsoft.com/office/2011/relationships/people" Target="people.xml"/><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s://www.hl7.org/fhir/versions.html" TargetMode="External"/><Relationship Id="rId25" Type="http://schemas.microsoft.com/office/2016/09/relationships/commentsIds" Target="commentsIds.xml"/><Relationship Id="rId33" Type="http://schemas.openxmlformats.org/officeDocument/2006/relationships/hyperlink" Target="http://hl7.org/fhir/valueset.html" TargetMode="External"/><Relationship Id="rId38" Type="http://schemas.openxmlformats.org/officeDocument/2006/relationships/oleObject" Target="embeddings/oleObject1.bin"/><Relationship Id="rId46" Type="http://schemas.openxmlformats.org/officeDocument/2006/relationships/header" Target="header1.xml"/><Relationship Id="rId20" Type="http://schemas.openxmlformats.org/officeDocument/2006/relationships/hyperlink" Target="http://hl7.org/fhir/versions.html" TargetMode="External"/><Relationship Id="rId41" Type="http://schemas.openxmlformats.org/officeDocument/2006/relationships/hyperlink" Target="http://wiki.ihe.net/index.php/OID_Registration"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2D603B-076C-DA48-A4AB-45D178508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C:\Users\Mary\Desktop\00_IHE\00_DocumentPublication\03_Templates\01_2012-09_IHE Templates\2012-09\Base Template (no rev letter is latest)\IHE_Template_2012.dotx</Template>
  <TotalTime>1</TotalTime>
  <Pages>73</Pages>
  <Words>16492</Words>
  <Characters>94008</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110280</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Thompson, Jenny</cp:lastModifiedBy>
  <cp:revision>2</cp:revision>
  <cp:lastPrinted>2020-01-06T15:23:00Z</cp:lastPrinted>
  <dcterms:created xsi:type="dcterms:W3CDTF">2020-02-17T18:31:00Z</dcterms:created>
  <dcterms:modified xsi:type="dcterms:W3CDTF">2020-02-17T18:31:00Z</dcterms:modified>
  <cp:category>IHE Supplement Template</cp:category>
</cp:coreProperties>
</file>