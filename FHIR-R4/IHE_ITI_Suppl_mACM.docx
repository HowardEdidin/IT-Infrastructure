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73B12" w14:textId="662DFC04" w:rsidR="009448FC" w:rsidRPr="003E0386" w:rsidRDefault="00931173" w:rsidP="009448FC">
      <w:pPr>
        <w:pStyle w:val="BodyText14ptBoldCenteredKernat14pt"/>
      </w:pPr>
      <w:r>
        <w:t xml:space="preserve"> </w:t>
      </w:r>
      <w:r w:rsidR="009448FC" w:rsidRPr="003E0386">
        <w:t>Integrating the Healthcare Enterprise</w:t>
      </w:r>
    </w:p>
    <w:p w14:paraId="7521D935" w14:textId="77777777" w:rsidR="009448FC" w:rsidRPr="003E0386" w:rsidRDefault="009448FC" w:rsidP="009448FC">
      <w:pPr>
        <w:pStyle w:val="BodyText"/>
      </w:pPr>
    </w:p>
    <w:p w14:paraId="2E96C4E2" w14:textId="77777777" w:rsidR="009448FC" w:rsidRPr="003E0386" w:rsidRDefault="009448FC" w:rsidP="009448FC">
      <w:pPr>
        <w:pStyle w:val="BodyText"/>
        <w:jc w:val="center"/>
      </w:pPr>
      <w:r w:rsidRPr="003E0386">
        <w:rPr>
          <w:noProof/>
        </w:rPr>
        <w:drawing>
          <wp:inline distT="0" distB="0" distL="0" distR="0" wp14:anchorId="2109297B" wp14:editId="778913AB">
            <wp:extent cx="1638300" cy="8382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_for_tf-docs.jpg"/>
                    <pic:cNvPicPr/>
                  </pic:nvPicPr>
                  <pic:blipFill>
                    <a:blip r:embed="rId8">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14:paraId="690BEB0A" w14:textId="77777777" w:rsidR="009448FC" w:rsidRPr="003E0386" w:rsidRDefault="009448FC" w:rsidP="009448FC">
      <w:pPr>
        <w:pStyle w:val="BodyText"/>
      </w:pPr>
    </w:p>
    <w:p w14:paraId="0944CFC7" w14:textId="77777777" w:rsidR="009448FC" w:rsidRPr="003E0386" w:rsidRDefault="009448FC" w:rsidP="009448FC">
      <w:pPr>
        <w:pStyle w:val="BodyText22ptBoldCenteredKernat14pt"/>
      </w:pPr>
      <w:r w:rsidRPr="003E0386">
        <w:t xml:space="preserve">IHE IT Infrastructure </w:t>
      </w:r>
    </w:p>
    <w:p w14:paraId="2FE3C369" w14:textId="77777777" w:rsidR="009448FC" w:rsidRPr="003E0386" w:rsidRDefault="009448FC" w:rsidP="009448FC">
      <w:pPr>
        <w:pStyle w:val="BodyText22ptBoldCenteredKernat14pt"/>
      </w:pPr>
      <w:r w:rsidRPr="003E0386">
        <w:t>Technical Framework Supplement</w:t>
      </w:r>
    </w:p>
    <w:p w14:paraId="4FCC5CE0" w14:textId="77777777" w:rsidR="009448FC" w:rsidRPr="003E0386" w:rsidRDefault="009448FC" w:rsidP="009448FC">
      <w:pPr>
        <w:pStyle w:val="BodyText"/>
      </w:pPr>
    </w:p>
    <w:p w14:paraId="6E13CD05" w14:textId="77777777" w:rsidR="009448FC" w:rsidRPr="003E0386" w:rsidRDefault="009448FC" w:rsidP="009448FC">
      <w:pPr>
        <w:pStyle w:val="BodyText"/>
      </w:pPr>
    </w:p>
    <w:p w14:paraId="08AD3C3F" w14:textId="77777777" w:rsidR="009448FC" w:rsidRPr="003E0386" w:rsidRDefault="009448FC" w:rsidP="009448FC">
      <w:pPr>
        <w:pStyle w:val="BodyText"/>
      </w:pPr>
    </w:p>
    <w:p w14:paraId="78ECE113" w14:textId="77777777" w:rsidR="009448FC" w:rsidRPr="003E0386" w:rsidRDefault="009448FC" w:rsidP="009448FC">
      <w:pPr>
        <w:pStyle w:val="BodyText22ptBoldCenteredKernat14pt"/>
      </w:pPr>
      <w:r w:rsidRPr="003E0386">
        <w:t>Mobile Alert Communication Management</w:t>
      </w:r>
    </w:p>
    <w:p w14:paraId="32838BD7" w14:textId="77777777" w:rsidR="009448FC" w:rsidRPr="003E0386" w:rsidRDefault="009448FC" w:rsidP="009448FC">
      <w:pPr>
        <w:pStyle w:val="BodyText22ptBoldCenteredKernat14pt"/>
      </w:pPr>
      <w:r w:rsidRPr="003E0386">
        <w:t>(mACM)</w:t>
      </w:r>
    </w:p>
    <w:p w14:paraId="7B988D58" w14:textId="77777777" w:rsidR="009448FC" w:rsidRPr="003E0386" w:rsidRDefault="009448FC" w:rsidP="009448FC">
      <w:pPr>
        <w:pStyle w:val="BodyText"/>
      </w:pPr>
    </w:p>
    <w:p w14:paraId="3D530AE9" w14:textId="14413510" w:rsidR="00C93C09" w:rsidRPr="00632A6F" w:rsidRDefault="0038315A" w:rsidP="00D70C8A">
      <w:pPr>
        <w:pStyle w:val="BodyText"/>
        <w:jc w:val="center"/>
        <w:rPr>
          <w:szCs w:val="24"/>
        </w:rPr>
      </w:pPr>
      <w:r w:rsidRPr="003E0386">
        <w:rPr>
          <w:szCs w:val="24"/>
        </w:rPr>
        <w:t>HL7</w:t>
      </w:r>
      <w:r w:rsidRPr="003E0386">
        <w:rPr>
          <w:szCs w:val="24"/>
          <w:vertAlign w:val="superscript"/>
        </w:rPr>
        <w:t>®</w:t>
      </w:r>
      <w:r w:rsidRPr="003E0386">
        <w:rPr>
          <w:szCs w:val="24"/>
        </w:rPr>
        <w:t xml:space="preserve"> </w:t>
      </w:r>
      <w:r w:rsidR="00CA1BF4" w:rsidRPr="003E0386">
        <w:rPr>
          <w:szCs w:val="24"/>
        </w:rPr>
        <w:t>FHIR</w:t>
      </w:r>
      <w:bookmarkStart w:id="0" w:name="OLE_LINK17"/>
      <w:bookmarkStart w:id="1" w:name="OLE_LINK18"/>
      <w:r w:rsidR="00CA1BF4" w:rsidRPr="003E0386">
        <w:rPr>
          <w:szCs w:val="24"/>
          <w:vertAlign w:val="superscript"/>
        </w:rPr>
        <w:t>®</w:t>
      </w:r>
      <w:bookmarkEnd w:id="0"/>
      <w:bookmarkEnd w:id="1"/>
      <w:r w:rsidR="00CA1BF4" w:rsidRPr="003E0386">
        <w:rPr>
          <w:szCs w:val="24"/>
        </w:rPr>
        <w:t xml:space="preserve"> </w:t>
      </w:r>
      <w:r w:rsidR="009E43BE" w:rsidRPr="00632A6F">
        <w:rPr>
          <w:szCs w:val="24"/>
        </w:rPr>
        <w:t>Release 4</w:t>
      </w:r>
    </w:p>
    <w:p w14:paraId="34FB2A48" w14:textId="0ED74C35" w:rsidR="009448FC" w:rsidRPr="00632A6F" w:rsidRDefault="00CA1BF4" w:rsidP="00D70C8A">
      <w:pPr>
        <w:pStyle w:val="BodyText"/>
        <w:jc w:val="center"/>
        <w:rPr>
          <w:szCs w:val="24"/>
        </w:rPr>
      </w:pPr>
      <w:r w:rsidRPr="00632A6F">
        <w:rPr>
          <w:szCs w:val="24"/>
        </w:rPr>
        <w:t>Using Resources at FMM Level 2</w:t>
      </w:r>
    </w:p>
    <w:p w14:paraId="12B26531" w14:textId="0F751185" w:rsidR="00CA1BF4" w:rsidRPr="00632A6F" w:rsidRDefault="00B448C8" w:rsidP="00CA1BF4">
      <w:pPr>
        <w:pStyle w:val="BodyText22ptBoldCenteredKernat14pt"/>
      </w:pPr>
      <w:r w:rsidRPr="00632A6F">
        <w:t xml:space="preserve">Rev. </w:t>
      </w:r>
      <w:r w:rsidR="003E0386">
        <w:t>3.0</w:t>
      </w:r>
      <w:r w:rsidRPr="003E0386">
        <w:t xml:space="preserve"> – </w:t>
      </w:r>
      <w:r w:rsidR="003E0386">
        <w:t>Draft for Public Comment</w:t>
      </w:r>
      <w:r w:rsidR="009448FC" w:rsidRPr="003E0386">
        <w:t xml:space="preserve"> </w:t>
      </w:r>
    </w:p>
    <w:p w14:paraId="4FD87456" w14:textId="77777777" w:rsidR="009448FC" w:rsidRPr="00632A6F" w:rsidRDefault="009448FC" w:rsidP="009448FC">
      <w:pPr>
        <w:pStyle w:val="BodyText"/>
      </w:pPr>
    </w:p>
    <w:p w14:paraId="66053EAB" w14:textId="77777777" w:rsidR="00C93C09" w:rsidRPr="00632A6F" w:rsidRDefault="00C93C09" w:rsidP="009448FC">
      <w:pPr>
        <w:pStyle w:val="BodyText"/>
      </w:pPr>
    </w:p>
    <w:p w14:paraId="0AD36AAC" w14:textId="77777777" w:rsidR="00C93C09" w:rsidRPr="00632A6F" w:rsidRDefault="00C93C09" w:rsidP="009448FC">
      <w:pPr>
        <w:pStyle w:val="BodyText"/>
      </w:pPr>
    </w:p>
    <w:p w14:paraId="4B0AD8C3" w14:textId="77777777" w:rsidR="009448FC" w:rsidRPr="00632A6F" w:rsidRDefault="009448FC" w:rsidP="009448FC">
      <w:pPr>
        <w:pStyle w:val="BodyText"/>
      </w:pPr>
    </w:p>
    <w:p w14:paraId="7A2A86A1" w14:textId="34C693BB" w:rsidR="009448FC" w:rsidRPr="00632A6F" w:rsidRDefault="009448FC" w:rsidP="009448FC">
      <w:pPr>
        <w:pStyle w:val="BodyText"/>
      </w:pPr>
      <w:r w:rsidRPr="00632A6F">
        <w:t>Date:</w:t>
      </w:r>
      <w:r w:rsidRPr="00632A6F">
        <w:tab/>
      </w:r>
      <w:r w:rsidRPr="00632A6F">
        <w:tab/>
      </w:r>
      <w:r w:rsidR="003E0386">
        <w:t xml:space="preserve">August </w:t>
      </w:r>
      <w:r w:rsidR="00834F47">
        <w:t>15</w:t>
      </w:r>
      <w:r w:rsidR="00FD7088" w:rsidRPr="003E0386">
        <w:t>, 201</w:t>
      </w:r>
      <w:r w:rsidR="003E0386">
        <w:t>9</w:t>
      </w:r>
    </w:p>
    <w:p w14:paraId="4C7BCDDE" w14:textId="77777777" w:rsidR="009448FC" w:rsidRPr="00632A6F" w:rsidRDefault="009448FC" w:rsidP="009448FC">
      <w:pPr>
        <w:pStyle w:val="BodyText"/>
      </w:pPr>
      <w:r w:rsidRPr="00632A6F">
        <w:t>Author:</w:t>
      </w:r>
      <w:r w:rsidRPr="00632A6F">
        <w:tab/>
        <w:t>IHE ITI Technical Committee</w:t>
      </w:r>
    </w:p>
    <w:p w14:paraId="44958F65" w14:textId="77777777" w:rsidR="009448FC" w:rsidRPr="00632A6F" w:rsidRDefault="009448FC" w:rsidP="00D1453E">
      <w:pPr>
        <w:pStyle w:val="BodyText"/>
        <w:spacing w:after="60"/>
      </w:pPr>
      <w:r w:rsidRPr="00632A6F">
        <w:t>Email:</w:t>
      </w:r>
      <w:r w:rsidRPr="00632A6F">
        <w:tab/>
      </w:r>
      <w:r w:rsidRPr="00632A6F">
        <w:tab/>
        <w:t>iti@ihe.net</w:t>
      </w:r>
    </w:p>
    <w:p w14:paraId="38AAF60D" w14:textId="77777777" w:rsidR="009448FC" w:rsidRPr="00632A6F" w:rsidRDefault="009448FC" w:rsidP="009448FC">
      <w:pPr>
        <w:pStyle w:val="BodyText"/>
      </w:pPr>
    </w:p>
    <w:p w14:paraId="11AE1AD4" w14:textId="77777777" w:rsidR="009448FC" w:rsidRPr="00632A6F" w:rsidRDefault="009448FC" w:rsidP="009448FC">
      <w:pPr>
        <w:pStyle w:val="BodyText"/>
      </w:pPr>
    </w:p>
    <w:p w14:paraId="5F480324" w14:textId="77777777" w:rsidR="009448FC" w:rsidRPr="003E0386" w:rsidRDefault="009448FC" w:rsidP="009448FC">
      <w:pPr>
        <w:pStyle w:val="BodyText"/>
        <w:pBdr>
          <w:top w:val="single" w:sz="18" w:space="1" w:color="auto"/>
          <w:left w:val="single" w:sz="18" w:space="4" w:color="auto"/>
          <w:bottom w:val="single" w:sz="18" w:space="1" w:color="auto"/>
          <w:right w:val="single" w:sz="18" w:space="4" w:color="auto"/>
        </w:pBdr>
        <w:spacing w:line="276" w:lineRule="auto"/>
        <w:jc w:val="center"/>
      </w:pPr>
      <w:r w:rsidRPr="00632A6F">
        <w:rPr>
          <w:b/>
        </w:rPr>
        <w:t xml:space="preserve">Please verify you have the most recent version of this document. </w:t>
      </w:r>
      <w:r w:rsidRPr="00632A6F">
        <w:t xml:space="preserve">See </w:t>
      </w:r>
      <w:hyperlink r:id="rId9" w:history="1">
        <w:r w:rsidRPr="003E0386">
          <w:rPr>
            <w:rStyle w:val="Hyperlink"/>
          </w:rPr>
          <w:t>here</w:t>
        </w:r>
      </w:hyperlink>
      <w:r w:rsidRPr="003E0386">
        <w:t xml:space="preserve"> for Trial Implementation and Final Text versions and </w:t>
      </w:r>
      <w:hyperlink r:id="rId10" w:history="1">
        <w:r w:rsidRPr="003E0386">
          <w:rPr>
            <w:rStyle w:val="Hyperlink"/>
          </w:rPr>
          <w:t>here</w:t>
        </w:r>
      </w:hyperlink>
      <w:r w:rsidRPr="003E0386">
        <w:t xml:space="preserve"> for Public Comment versions.</w:t>
      </w:r>
    </w:p>
    <w:p w14:paraId="68AD6AE5" w14:textId="0ACE5CBD" w:rsidR="00CF283F" w:rsidRPr="00632A6F" w:rsidRDefault="009D125C" w:rsidP="00685B2B">
      <w:pPr>
        <w:pStyle w:val="BodyText"/>
        <w:tabs>
          <w:tab w:val="center" w:pos="4680"/>
        </w:tabs>
        <w:rPr>
          <w:rFonts w:ascii="Arial" w:hAnsi="Arial"/>
          <w:b/>
          <w:bCs/>
          <w:kern w:val="28"/>
          <w:sz w:val="28"/>
        </w:rPr>
      </w:pPr>
      <w:r w:rsidRPr="00632A6F">
        <w:br w:type="page"/>
      </w:r>
      <w:r w:rsidR="00A875FF" w:rsidRPr="00632A6F">
        <w:rPr>
          <w:rFonts w:ascii="Arial" w:hAnsi="Arial"/>
          <w:b/>
          <w:bCs/>
          <w:kern w:val="28"/>
          <w:sz w:val="28"/>
        </w:rPr>
        <w:lastRenderedPageBreak/>
        <w:t>Foreword</w:t>
      </w:r>
    </w:p>
    <w:p w14:paraId="39002315" w14:textId="5EF98530" w:rsidR="00B448C8" w:rsidRPr="00632A6F" w:rsidRDefault="00B448C8" w:rsidP="00B448C8">
      <w:pPr>
        <w:pStyle w:val="BodyText"/>
      </w:pPr>
      <w:r w:rsidRPr="00632A6F">
        <w:t>This is a supplement to the IHE IT Infrastructure Technical Framework V1</w:t>
      </w:r>
      <w:r w:rsidR="00CF3725" w:rsidRPr="00632A6F">
        <w:t>6</w:t>
      </w:r>
      <w:r w:rsidRPr="00632A6F">
        <w:t>.0. Each supplement undergoes a process of public comment and trial implementation before being incorporated into the volumes of the Technical Frameworks.</w:t>
      </w:r>
    </w:p>
    <w:p w14:paraId="554EB4D2" w14:textId="6BCA0A21" w:rsidR="00B448C8" w:rsidRPr="003E0386" w:rsidRDefault="003E0386" w:rsidP="00B448C8">
      <w:pPr>
        <w:pStyle w:val="BodyText"/>
      </w:pPr>
      <w:r w:rsidRPr="00070C67">
        <w:t xml:space="preserve">This supplement is published on August </w:t>
      </w:r>
      <w:r w:rsidR="00834F47">
        <w:t>15</w:t>
      </w:r>
      <w:r w:rsidRPr="00070C67">
        <w:t xml:space="preserve">, 2019 for public comment. Comments are invited and can be submitted at </w:t>
      </w:r>
      <w:hyperlink r:id="rId11" w:history="1">
        <w:r w:rsidRPr="00070C67">
          <w:rPr>
            <w:rStyle w:val="Hyperlink"/>
          </w:rPr>
          <w:t>http://www.ihe.net/ITI_Public_Comments</w:t>
        </w:r>
      </w:hyperlink>
      <w:r w:rsidRPr="00070C67">
        <w:t xml:space="preserve">. In order to be considered in development of the trial implementation version of the supplement, comments must be received by September </w:t>
      </w:r>
      <w:r w:rsidR="00834F47">
        <w:t>14</w:t>
      </w:r>
      <w:r w:rsidRPr="00070C67">
        <w:t>, 2019.</w:t>
      </w:r>
    </w:p>
    <w:p w14:paraId="477BAE1C" w14:textId="77777777" w:rsidR="00B448C8" w:rsidRPr="003E0386" w:rsidRDefault="00B448C8" w:rsidP="00B448C8">
      <w:pPr>
        <w:pStyle w:val="BodyText"/>
      </w:pPr>
      <w:r w:rsidRPr="003E0386">
        <w:t xml:space="preserve">This supplement describes changes to the existing technical framework documents. </w:t>
      </w:r>
    </w:p>
    <w:p w14:paraId="6ED34F7F" w14:textId="77777777" w:rsidR="00B448C8" w:rsidRPr="00632A6F" w:rsidRDefault="00B448C8" w:rsidP="00B448C8">
      <w:pPr>
        <w:pStyle w:val="BodyText"/>
      </w:pPr>
      <w:r w:rsidRPr="00632A6F">
        <w:t>“Boxed” instructions like the sample below indicate to the Volume Editor how to integrate the relevant section(s) into the relevant Technical Framework volume.</w:t>
      </w:r>
    </w:p>
    <w:p w14:paraId="3B9DA77C" w14:textId="77777777" w:rsidR="00B448C8" w:rsidRPr="00632A6F" w:rsidRDefault="00B448C8" w:rsidP="00B448C8">
      <w:pPr>
        <w:pStyle w:val="EditorInstructions"/>
      </w:pPr>
      <w:r w:rsidRPr="00632A6F">
        <w:t>Amend Section X.X by the following:</w:t>
      </w:r>
    </w:p>
    <w:p w14:paraId="2A2F0CB3" w14:textId="77777777" w:rsidR="00B448C8" w:rsidRPr="00632A6F" w:rsidRDefault="00B448C8" w:rsidP="00B448C8">
      <w:pPr>
        <w:pStyle w:val="BodyText"/>
      </w:pPr>
      <w:r w:rsidRPr="00632A6F">
        <w:t xml:space="preserve">Where the amendment adds text, make the added text </w:t>
      </w:r>
      <w:r w:rsidRPr="00632A6F">
        <w:rPr>
          <w:rStyle w:val="InsertText"/>
        </w:rPr>
        <w:t>bold underline</w:t>
      </w:r>
      <w:r w:rsidRPr="00632A6F">
        <w:t xml:space="preserve">. Where the amendment removes text, make the removed text </w:t>
      </w:r>
      <w:r w:rsidRPr="00632A6F">
        <w:rPr>
          <w:rStyle w:val="DeleteText"/>
        </w:rPr>
        <w:t>bold strikethrough</w:t>
      </w:r>
      <w:r w:rsidRPr="00632A6F">
        <w:t>. When entire new sections are added, introduce with editor’s instructions to “add new text” or similar, which for readability are not bolded or underlined.</w:t>
      </w:r>
    </w:p>
    <w:p w14:paraId="6A0701E5" w14:textId="77777777" w:rsidR="00B448C8" w:rsidRPr="00632A6F" w:rsidRDefault="00B448C8" w:rsidP="00B448C8">
      <w:pPr>
        <w:pStyle w:val="BodyText"/>
      </w:pPr>
    </w:p>
    <w:p w14:paraId="29E0AA59" w14:textId="30973120" w:rsidR="00B448C8" w:rsidRPr="003E0386" w:rsidRDefault="00B448C8" w:rsidP="00B448C8">
      <w:pPr>
        <w:pStyle w:val="BodyText"/>
      </w:pPr>
      <w:r w:rsidRPr="00632A6F">
        <w:t xml:space="preserve">General information about IHE can be found at </w:t>
      </w:r>
      <w:hyperlink r:id="rId12" w:history="1">
        <w:r w:rsidRPr="003E0386">
          <w:rPr>
            <w:rStyle w:val="Hyperlink"/>
          </w:rPr>
          <w:t>http://ihe.net</w:t>
        </w:r>
      </w:hyperlink>
      <w:r w:rsidRPr="003E0386">
        <w:t>.</w:t>
      </w:r>
    </w:p>
    <w:p w14:paraId="2AF3F159" w14:textId="33446188" w:rsidR="00B448C8" w:rsidRPr="003E0386" w:rsidRDefault="00B448C8" w:rsidP="00B448C8">
      <w:pPr>
        <w:pStyle w:val="BodyText"/>
      </w:pPr>
      <w:r w:rsidRPr="003E0386">
        <w:t xml:space="preserve">Information about the IHE IT Infrastructure domain can be found at </w:t>
      </w:r>
      <w:hyperlink r:id="rId13" w:history="1">
        <w:r w:rsidRPr="003E0386">
          <w:rPr>
            <w:rStyle w:val="Hyperlink"/>
          </w:rPr>
          <w:t>http://ihe.net/IHE_Domains</w:t>
        </w:r>
      </w:hyperlink>
      <w:r w:rsidRPr="003E0386">
        <w:t>.</w:t>
      </w:r>
    </w:p>
    <w:p w14:paraId="6B7EB514" w14:textId="615E6E21" w:rsidR="00B448C8" w:rsidRPr="003E0386" w:rsidRDefault="00B448C8" w:rsidP="00B448C8">
      <w:pPr>
        <w:pStyle w:val="BodyText"/>
      </w:pPr>
      <w:r w:rsidRPr="003E0386">
        <w:t xml:space="preserve">Information about the organization of IHE Technical Frameworks and Supplements and the process used to create them can be found at </w:t>
      </w:r>
      <w:hyperlink r:id="rId14" w:history="1">
        <w:r w:rsidRPr="003E0386">
          <w:rPr>
            <w:rStyle w:val="Hyperlink"/>
          </w:rPr>
          <w:t>http://ihe.net/IHE_Process</w:t>
        </w:r>
      </w:hyperlink>
      <w:r w:rsidRPr="003E0386">
        <w:t xml:space="preserve"> and </w:t>
      </w:r>
      <w:hyperlink r:id="rId15" w:history="1">
        <w:r w:rsidRPr="003E0386">
          <w:rPr>
            <w:rStyle w:val="Hyperlink"/>
          </w:rPr>
          <w:t>http://ihe.net/Profiles</w:t>
        </w:r>
      </w:hyperlink>
      <w:r w:rsidRPr="003E0386">
        <w:t>.</w:t>
      </w:r>
    </w:p>
    <w:p w14:paraId="76F5A09F" w14:textId="7EB3CC04" w:rsidR="00B448C8" w:rsidRPr="003E0386" w:rsidRDefault="00B448C8" w:rsidP="00B448C8">
      <w:pPr>
        <w:pStyle w:val="BodyText"/>
      </w:pPr>
      <w:r w:rsidRPr="003E0386">
        <w:t xml:space="preserve">The current version of the IHE IT Infrastructure Technical Framework can be found at </w:t>
      </w:r>
      <w:hyperlink r:id="rId16" w:history="1">
        <w:r w:rsidRPr="003E0386">
          <w:rPr>
            <w:rStyle w:val="Hyperlink"/>
          </w:rPr>
          <w:t>http://ihe.net/Technical_Frameworks</w:t>
        </w:r>
      </w:hyperlink>
      <w:r w:rsidRPr="003E0386">
        <w:t>.</w:t>
      </w:r>
    </w:p>
    <w:p w14:paraId="1A4CAFE5" w14:textId="059714B9" w:rsidR="00E91C15" w:rsidRPr="003E0386" w:rsidRDefault="00E91C15" w:rsidP="00BE5916">
      <w:pPr>
        <w:pStyle w:val="BodyText"/>
        <w:rPr>
          <w:i/>
        </w:rPr>
      </w:pPr>
    </w:p>
    <w:p w14:paraId="0B04A54F" w14:textId="77777777" w:rsidR="00BE5916" w:rsidRPr="00632A6F" w:rsidRDefault="00BE5916" w:rsidP="000470A5">
      <w:pPr>
        <w:pStyle w:val="BodyText"/>
      </w:pPr>
    </w:p>
    <w:p w14:paraId="4C467541" w14:textId="77777777" w:rsidR="00D85A7B" w:rsidRPr="00632A6F" w:rsidRDefault="009813A1" w:rsidP="00597DB2">
      <w:pPr>
        <w:pStyle w:val="TOCHeading1"/>
      </w:pPr>
      <w:r w:rsidRPr="00632A6F">
        <w:br w:type="page"/>
      </w:r>
      <w:r w:rsidR="00D85A7B" w:rsidRPr="00632A6F">
        <w:lastRenderedPageBreak/>
        <w:t>C</w:t>
      </w:r>
      <w:r w:rsidR="00060D78" w:rsidRPr="00632A6F">
        <w:t>ONTENTS</w:t>
      </w:r>
    </w:p>
    <w:bookmarkStart w:id="2" w:name="_Toc38846108" w:displacedByCustomXml="next"/>
    <w:bookmarkStart w:id="3" w:name="_Toc37034630" w:displacedByCustomXml="next"/>
    <w:bookmarkStart w:id="4" w:name="_Toc1456606" w:displacedByCustomXml="next"/>
    <w:bookmarkStart w:id="5" w:name="_Toc1388579" w:displacedByCustomXml="next"/>
    <w:bookmarkStart w:id="6" w:name="_Toc1388425" w:displacedByCustomXml="next"/>
    <w:bookmarkStart w:id="7" w:name="_Toc530206505" w:displacedByCustomXml="next"/>
    <w:bookmarkStart w:id="8" w:name="_Toc504625752" w:displacedByCustomXml="next"/>
    <w:sdt>
      <w:sdtPr>
        <w:id w:val="64607184"/>
        <w:docPartObj>
          <w:docPartGallery w:val="Table of Contents"/>
          <w:docPartUnique/>
        </w:docPartObj>
      </w:sdtPr>
      <w:sdtEndPr/>
      <w:sdtContent>
        <w:p w14:paraId="460D293C" w14:textId="77777777" w:rsidR="00461E61" w:rsidRPr="003E0386" w:rsidRDefault="00461E61" w:rsidP="00D70C8A">
          <w:pPr>
            <w:pStyle w:val="BodyText"/>
          </w:pPr>
        </w:p>
        <w:p w14:paraId="256304DB" w14:textId="69803806" w:rsidR="001D1ECE" w:rsidRDefault="00461E61">
          <w:pPr>
            <w:pStyle w:val="TOC1"/>
            <w:rPr>
              <w:rFonts w:asciiTheme="minorHAnsi" w:eastAsiaTheme="minorEastAsia" w:hAnsiTheme="minorHAnsi" w:cstheme="minorBidi"/>
              <w:noProof/>
              <w:sz w:val="22"/>
              <w:szCs w:val="22"/>
            </w:rPr>
          </w:pPr>
          <w:r w:rsidRPr="003E0386">
            <w:fldChar w:fldCharType="begin"/>
          </w:r>
          <w:r w:rsidRPr="003E0386">
            <w:instrText xml:space="preserve"> TOC \o "1-8" \h \z \t "Appendix Heading 2,2,Appendix Heading 1,1,Appendix Heading 3,3" </w:instrText>
          </w:r>
          <w:r w:rsidRPr="003E0386">
            <w:fldChar w:fldCharType="separate"/>
          </w:r>
          <w:hyperlink w:anchor="_Toc16689702" w:history="1">
            <w:r w:rsidR="001D1ECE" w:rsidRPr="007E14C7">
              <w:rPr>
                <w:rStyle w:val="Hyperlink"/>
                <w:noProof/>
              </w:rPr>
              <w:t>Introduction to this Supplement</w:t>
            </w:r>
            <w:r w:rsidR="001D1ECE">
              <w:rPr>
                <w:noProof/>
                <w:webHidden/>
              </w:rPr>
              <w:tab/>
            </w:r>
            <w:r w:rsidR="001D1ECE">
              <w:rPr>
                <w:noProof/>
                <w:webHidden/>
              </w:rPr>
              <w:fldChar w:fldCharType="begin"/>
            </w:r>
            <w:r w:rsidR="001D1ECE">
              <w:rPr>
                <w:noProof/>
                <w:webHidden/>
              </w:rPr>
              <w:instrText xml:space="preserve"> PAGEREF _Toc16689702 \h </w:instrText>
            </w:r>
            <w:r w:rsidR="001D1ECE">
              <w:rPr>
                <w:noProof/>
                <w:webHidden/>
              </w:rPr>
            </w:r>
            <w:r w:rsidR="001D1ECE">
              <w:rPr>
                <w:noProof/>
                <w:webHidden/>
              </w:rPr>
              <w:fldChar w:fldCharType="separate"/>
            </w:r>
            <w:r w:rsidR="001D1ECE">
              <w:rPr>
                <w:noProof/>
                <w:webHidden/>
              </w:rPr>
              <w:t>5</w:t>
            </w:r>
            <w:r w:rsidR="001D1ECE">
              <w:rPr>
                <w:noProof/>
                <w:webHidden/>
              </w:rPr>
              <w:fldChar w:fldCharType="end"/>
            </w:r>
          </w:hyperlink>
        </w:p>
        <w:p w14:paraId="62BE180E" w14:textId="75E96063" w:rsidR="001D1ECE" w:rsidRDefault="00931173">
          <w:pPr>
            <w:pStyle w:val="TOC2"/>
            <w:rPr>
              <w:rFonts w:asciiTheme="minorHAnsi" w:eastAsiaTheme="minorEastAsia" w:hAnsiTheme="minorHAnsi" w:cstheme="minorBidi"/>
              <w:noProof/>
              <w:sz w:val="22"/>
              <w:szCs w:val="22"/>
            </w:rPr>
          </w:pPr>
          <w:hyperlink w:anchor="_Toc16689703" w:history="1">
            <w:r w:rsidR="001D1ECE" w:rsidRPr="007E14C7">
              <w:rPr>
                <w:rStyle w:val="Hyperlink"/>
                <w:noProof/>
              </w:rPr>
              <w:t>Open Issues and Questions</w:t>
            </w:r>
            <w:r w:rsidR="001D1ECE">
              <w:rPr>
                <w:noProof/>
                <w:webHidden/>
              </w:rPr>
              <w:tab/>
            </w:r>
            <w:r w:rsidR="001D1ECE">
              <w:rPr>
                <w:noProof/>
                <w:webHidden/>
              </w:rPr>
              <w:fldChar w:fldCharType="begin"/>
            </w:r>
            <w:r w:rsidR="001D1ECE">
              <w:rPr>
                <w:noProof/>
                <w:webHidden/>
              </w:rPr>
              <w:instrText xml:space="preserve"> PAGEREF _Toc16689703 \h </w:instrText>
            </w:r>
            <w:r w:rsidR="001D1ECE">
              <w:rPr>
                <w:noProof/>
                <w:webHidden/>
              </w:rPr>
            </w:r>
            <w:r w:rsidR="001D1ECE">
              <w:rPr>
                <w:noProof/>
                <w:webHidden/>
              </w:rPr>
              <w:fldChar w:fldCharType="separate"/>
            </w:r>
            <w:r w:rsidR="001D1ECE">
              <w:rPr>
                <w:noProof/>
                <w:webHidden/>
              </w:rPr>
              <w:t>6</w:t>
            </w:r>
            <w:r w:rsidR="001D1ECE">
              <w:rPr>
                <w:noProof/>
                <w:webHidden/>
              </w:rPr>
              <w:fldChar w:fldCharType="end"/>
            </w:r>
          </w:hyperlink>
        </w:p>
        <w:p w14:paraId="31ADAA67" w14:textId="21DBF03C" w:rsidR="001D1ECE" w:rsidRDefault="00931173">
          <w:pPr>
            <w:pStyle w:val="TOC2"/>
            <w:rPr>
              <w:rFonts w:asciiTheme="minorHAnsi" w:eastAsiaTheme="minorEastAsia" w:hAnsiTheme="minorHAnsi" w:cstheme="minorBidi"/>
              <w:noProof/>
              <w:sz w:val="22"/>
              <w:szCs w:val="22"/>
            </w:rPr>
          </w:pPr>
          <w:hyperlink w:anchor="_Toc16689704" w:history="1">
            <w:r w:rsidR="001D1ECE" w:rsidRPr="007E14C7">
              <w:rPr>
                <w:rStyle w:val="Hyperlink"/>
                <w:noProof/>
              </w:rPr>
              <w:t>Closed Issues</w:t>
            </w:r>
            <w:r w:rsidR="001D1ECE">
              <w:rPr>
                <w:noProof/>
                <w:webHidden/>
              </w:rPr>
              <w:tab/>
            </w:r>
            <w:r w:rsidR="001D1ECE">
              <w:rPr>
                <w:noProof/>
                <w:webHidden/>
              </w:rPr>
              <w:fldChar w:fldCharType="begin"/>
            </w:r>
            <w:r w:rsidR="001D1ECE">
              <w:rPr>
                <w:noProof/>
                <w:webHidden/>
              </w:rPr>
              <w:instrText xml:space="preserve"> PAGEREF _Toc16689704 \h </w:instrText>
            </w:r>
            <w:r w:rsidR="001D1ECE">
              <w:rPr>
                <w:noProof/>
                <w:webHidden/>
              </w:rPr>
            </w:r>
            <w:r w:rsidR="001D1ECE">
              <w:rPr>
                <w:noProof/>
                <w:webHidden/>
              </w:rPr>
              <w:fldChar w:fldCharType="separate"/>
            </w:r>
            <w:r w:rsidR="001D1ECE">
              <w:rPr>
                <w:noProof/>
                <w:webHidden/>
              </w:rPr>
              <w:t>6</w:t>
            </w:r>
            <w:r w:rsidR="001D1ECE">
              <w:rPr>
                <w:noProof/>
                <w:webHidden/>
              </w:rPr>
              <w:fldChar w:fldCharType="end"/>
            </w:r>
          </w:hyperlink>
        </w:p>
        <w:p w14:paraId="6E6EF8AC" w14:textId="497D807F" w:rsidR="001D1ECE" w:rsidRDefault="00931173">
          <w:pPr>
            <w:pStyle w:val="TOC1"/>
            <w:rPr>
              <w:rFonts w:asciiTheme="minorHAnsi" w:eastAsiaTheme="minorEastAsia" w:hAnsiTheme="minorHAnsi" w:cstheme="minorBidi"/>
              <w:noProof/>
              <w:sz w:val="22"/>
              <w:szCs w:val="22"/>
            </w:rPr>
          </w:pPr>
          <w:hyperlink w:anchor="_Toc16689705" w:history="1">
            <w:r w:rsidR="001D1ECE" w:rsidRPr="007E14C7">
              <w:rPr>
                <w:rStyle w:val="Hyperlink"/>
                <w:noProof/>
              </w:rPr>
              <w:t>General Introduction</w:t>
            </w:r>
            <w:r w:rsidR="001D1ECE">
              <w:rPr>
                <w:noProof/>
                <w:webHidden/>
              </w:rPr>
              <w:tab/>
            </w:r>
            <w:r w:rsidR="001D1ECE">
              <w:rPr>
                <w:noProof/>
                <w:webHidden/>
              </w:rPr>
              <w:fldChar w:fldCharType="begin"/>
            </w:r>
            <w:r w:rsidR="001D1ECE">
              <w:rPr>
                <w:noProof/>
                <w:webHidden/>
              </w:rPr>
              <w:instrText xml:space="preserve"> PAGEREF _Toc16689705 \h </w:instrText>
            </w:r>
            <w:r w:rsidR="001D1ECE">
              <w:rPr>
                <w:noProof/>
                <w:webHidden/>
              </w:rPr>
            </w:r>
            <w:r w:rsidR="001D1ECE">
              <w:rPr>
                <w:noProof/>
                <w:webHidden/>
              </w:rPr>
              <w:fldChar w:fldCharType="separate"/>
            </w:r>
            <w:r w:rsidR="001D1ECE">
              <w:rPr>
                <w:noProof/>
                <w:webHidden/>
              </w:rPr>
              <w:t>10</w:t>
            </w:r>
            <w:r w:rsidR="001D1ECE">
              <w:rPr>
                <w:noProof/>
                <w:webHidden/>
              </w:rPr>
              <w:fldChar w:fldCharType="end"/>
            </w:r>
          </w:hyperlink>
        </w:p>
        <w:p w14:paraId="3246D4B9" w14:textId="2C37502D" w:rsidR="001D1ECE" w:rsidRDefault="00931173">
          <w:pPr>
            <w:pStyle w:val="TOC1"/>
            <w:rPr>
              <w:rFonts w:asciiTheme="minorHAnsi" w:eastAsiaTheme="minorEastAsia" w:hAnsiTheme="minorHAnsi" w:cstheme="minorBidi"/>
              <w:noProof/>
              <w:sz w:val="22"/>
              <w:szCs w:val="22"/>
            </w:rPr>
          </w:pPr>
          <w:hyperlink w:anchor="_Toc16689706" w:history="1">
            <w:r w:rsidR="001D1ECE" w:rsidRPr="007E14C7">
              <w:rPr>
                <w:rStyle w:val="Hyperlink"/>
                <w:noProof/>
              </w:rPr>
              <w:t>Appendix A – Actor Summary Definitions</w:t>
            </w:r>
            <w:r w:rsidR="001D1ECE">
              <w:rPr>
                <w:noProof/>
                <w:webHidden/>
              </w:rPr>
              <w:tab/>
            </w:r>
            <w:r w:rsidR="001D1ECE">
              <w:rPr>
                <w:noProof/>
                <w:webHidden/>
              </w:rPr>
              <w:fldChar w:fldCharType="begin"/>
            </w:r>
            <w:r w:rsidR="001D1ECE">
              <w:rPr>
                <w:noProof/>
                <w:webHidden/>
              </w:rPr>
              <w:instrText xml:space="preserve"> PAGEREF _Toc16689706 \h </w:instrText>
            </w:r>
            <w:r w:rsidR="001D1ECE">
              <w:rPr>
                <w:noProof/>
                <w:webHidden/>
              </w:rPr>
            </w:r>
            <w:r w:rsidR="001D1ECE">
              <w:rPr>
                <w:noProof/>
                <w:webHidden/>
              </w:rPr>
              <w:fldChar w:fldCharType="separate"/>
            </w:r>
            <w:r w:rsidR="001D1ECE">
              <w:rPr>
                <w:noProof/>
                <w:webHidden/>
              </w:rPr>
              <w:t>10</w:t>
            </w:r>
            <w:r w:rsidR="001D1ECE">
              <w:rPr>
                <w:noProof/>
                <w:webHidden/>
              </w:rPr>
              <w:fldChar w:fldCharType="end"/>
            </w:r>
          </w:hyperlink>
        </w:p>
        <w:p w14:paraId="625B88F5" w14:textId="4301BF8A" w:rsidR="001D1ECE" w:rsidRDefault="00931173">
          <w:pPr>
            <w:pStyle w:val="TOC1"/>
            <w:rPr>
              <w:rFonts w:asciiTheme="minorHAnsi" w:eastAsiaTheme="minorEastAsia" w:hAnsiTheme="minorHAnsi" w:cstheme="minorBidi"/>
              <w:noProof/>
              <w:sz w:val="22"/>
              <w:szCs w:val="22"/>
            </w:rPr>
          </w:pPr>
          <w:hyperlink w:anchor="_Toc16689707" w:history="1">
            <w:r w:rsidR="001D1ECE" w:rsidRPr="007E14C7">
              <w:rPr>
                <w:rStyle w:val="Hyperlink"/>
                <w:noProof/>
              </w:rPr>
              <w:t>Appendix B – Transaction Summary Definitions</w:t>
            </w:r>
            <w:r w:rsidR="001D1ECE">
              <w:rPr>
                <w:noProof/>
                <w:webHidden/>
              </w:rPr>
              <w:tab/>
            </w:r>
            <w:r w:rsidR="001D1ECE">
              <w:rPr>
                <w:noProof/>
                <w:webHidden/>
              </w:rPr>
              <w:fldChar w:fldCharType="begin"/>
            </w:r>
            <w:r w:rsidR="001D1ECE">
              <w:rPr>
                <w:noProof/>
                <w:webHidden/>
              </w:rPr>
              <w:instrText xml:space="preserve"> PAGEREF _Toc16689707 \h </w:instrText>
            </w:r>
            <w:r w:rsidR="001D1ECE">
              <w:rPr>
                <w:noProof/>
                <w:webHidden/>
              </w:rPr>
            </w:r>
            <w:r w:rsidR="001D1ECE">
              <w:rPr>
                <w:noProof/>
                <w:webHidden/>
              </w:rPr>
              <w:fldChar w:fldCharType="separate"/>
            </w:r>
            <w:r w:rsidR="001D1ECE">
              <w:rPr>
                <w:noProof/>
                <w:webHidden/>
              </w:rPr>
              <w:t>10</w:t>
            </w:r>
            <w:r w:rsidR="001D1ECE">
              <w:rPr>
                <w:noProof/>
                <w:webHidden/>
              </w:rPr>
              <w:fldChar w:fldCharType="end"/>
            </w:r>
          </w:hyperlink>
        </w:p>
        <w:p w14:paraId="6CA21158" w14:textId="1244AFF8" w:rsidR="001D1ECE" w:rsidRDefault="00931173">
          <w:pPr>
            <w:pStyle w:val="TOC1"/>
            <w:rPr>
              <w:rFonts w:asciiTheme="minorHAnsi" w:eastAsiaTheme="minorEastAsia" w:hAnsiTheme="minorHAnsi" w:cstheme="minorBidi"/>
              <w:noProof/>
              <w:sz w:val="22"/>
              <w:szCs w:val="22"/>
            </w:rPr>
          </w:pPr>
          <w:hyperlink w:anchor="_Toc16689708" w:history="1">
            <w:r w:rsidR="001D1ECE" w:rsidRPr="007E14C7">
              <w:rPr>
                <w:rStyle w:val="Hyperlink"/>
                <w:noProof/>
              </w:rPr>
              <w:t>Glossary</w:t>
            </w:r>
            <w:r w:rsidR="001D1ECE">
              <w:rPr>
                <w:noProof/>
                <w:webHidden/>
              </w:rPr>
              <w:tab/>
            </w:r>
            <w:r w:rsidR="001D1ECE">
              <w:rPr>
                <w:noProof/>
                <w:webHidden/>
              </w:rPr>
              <w:fldChar w:fldCharType="begin"/>
            </w:r>
            <w:r w:rsidR="001D1ECE">
              <w:rPr>
                <w:noProof/>
                <w:webHidden/>
              </w:rPr>
              <w:instrText xml:space="preserve"> PAGEREF _Toc16689708 \h </w:instrText>
            </w:r>
            <w:r w:rsidR="001D1ECE">
              <w:rPr>
                <w:noProof/>
                <w:webHidden/>
              </w:rPr>
            </w:r>
            <w:r w:rsidR="001D1ECE">
              <w:rPr>
                <w:noProof/>
                <w:webHidden/>
              </w:rPr>
              <w:fldChar w:fldCharType="separate"/>
            </w:r>
            <w:r w:rsidR="001D1ECE">
              <w:rPr>
                <w:noProof/>
                <w:webHidden/>
              </w:rPr>
              <w:t>10</w:t>
            </w:r>
            <w:r w:rsidR="001D1ECE">
              <w:rPr>
                <w:noProof/>
                <w:webHidden/>
              </w:rPr>
              <w:fldChar w:fldCharType="end"/>
            </w:r>
          </w:hyperlink>
        </w:p>
        <w:p w14:paraId="20803DDA" w14:textId="7D37F723" w:rsidR="001D1ECE" w:rsidRPr="001D1ECE" w:rsidRDefault="00931173">
          <w:pPr>
            <w:pStyle w:val="TOC1"/>
            <w:rPr>
              <w:rFonts w:asciiTheme="minorHAnsi" w:eastAsiaTheme="minorEastAsia" w:hAnsiTheme="minorHAnsi" w:cstheme="minorBidi"/>
              <w:b/>
              <w:bCs/>
              <w:noProof/>
              <w:sz w:val="22"/>
              <w:szCs w:val="22"/>
            </w:rPr>
          </w:pPr>
          <w:hyperlink w:anchor="_Toc16689709" w:history="1">
            <w:r w:rsidR="001D1ECE" w:rsidRPr="001D1ECE">
              <w:rPr>
                <w:rStyle w:val="Hyperlink"/>
                <w:b/>
                <w:bCs/>
                <w:noProof/>
              </w:rPr>
              <w:t>Volume 1 – Profiles</w:t>
            </w:r>
            <w:r w:rsidR="001D1ECE" w:rsidRPr="001D1ECE">
              <w:rPr>
                <w:b/>
                <w:bCs/>
                <w:noProof/>
                <w:webHidden/>
              </w:rPr>
              <w:tab/>
            </w:r>
            <w:r w:rsidR="001D1ECE" w:rsidRPr="001D1ECE">
              <w:rPr>
                <w:b/>
                <w:bCs/>
                <w:noProof/>
                <w:webHidden/>
              </w:rPr>
              <w:fldChar w:fldCharType="begin"/>
            </w:r>
            <w:r w:rsidR="001D1ECE" w:rsidRPr="001D1ECE">
              <w:rPr>
                <w:b/>
                <w:bCs/>
                <w:noProof/>
                <w:webHidden/>
              </w:rPr>
              <w:instrText xml:space="preserve"> PAGEREF _Toc16689709 \h </w:instrText>
            </w:r>
            <w:r w:rsidR="001D1ECE" w:rsidRPr="001D1ECE">
              <w:rPr>
                <w:b/>
                <w:bCs/>
                <w:noProof/>
                <w:webHidden/>
              </w:rPr>
            </w:r>
            <w:r w:rsidR="001D1ECE" w:rsidRPr="001D1ECE">
              <w:rPr>
                <w:b/>
                <w:bCs/>
                <w:noProof/>
                <w:webHidden/>
              </w:rPr>
              <w:fldChar w:fldCharType="separate"/>
            </w:r>
            <w:r w:rsidR="001D1ECE" w:rsidRPr="001D1ECE">
              <w:rPr>
                <w:b/>
                <w:bCs/>
                <w:noProof/>
                <w:webHidden/>
              </w:rPr>
              <w:t>11</w:t>
            </w:r>
            <w:r w:rsidR="001D1ECE" w:rsidRPr="001D1ECE">
              <w:rPr>
                <w:b/>
                <w:bCs/>
                <w:noProof/>
                <w:webHidden/>
              </w:rPr>
              <w:fldChar w:fldCharType="end"/>
            </w:r>
          </w:hyperlink>
        </w:p>
        <w:p w14:paraId="72D1A8C9" w14:textId="1B8500A7" w:rsidR="001D1ECE" w:rsidRDefault="00931173">
          <w:pPr>
            <w:pStyle w:val="TOC2"/>
            <w:rPr>
              <w:rFonts w:asciiTheme="minorHAnsi" w:eastAsiaTheme="minorEastAsia" w:hAnsiTheme="minorHAnsi" w:cstheme="minorBidi"/>
              <w:noProof/>
              <w:sz w:val="22"/>
              <w:szCs w:val="22"/>
            </w:rPr>
          </w:pPr>
          <w:hyperlink w:anchor="_Toc16689710" w:history="1">
            <w:r w:rsidR="001D1ECE" w:rsidRPr="007E14C7">
              <w:rPr>
                <w:rStyle w:val="Hyperlink"/>
                <w:noProof/>
              </w:rPr>
              <w:t>Copyright Licenses</w:t>
            </w:r>
            <w:r w:rsidR="001D1ECE">
              <w:rPr>
                <w:noProof/>
                <w:webHidden/>
              </w:rPr>
              <w:tab/>
            </w:r>
            <w:r w:rsidR="001D1ECE">
              <w:rPr>
                <w:noProof/>
                <w:webHidden/>
              </w:rPr>
              <w:fldChar w:fldCharType="begin"/>
            </w:r>
            <w:r w:rsidR="001D1ECE">
              <w:rPr>
                <w:noProof/>
                <w:webHidden/>
              </w:rPr>
              <w:instrText xml:space="preserve"> PAGEREF _Toc16689710 \h </w:instrText>
            </w:r>
            <w:r w:rsidR="001D1ECE">
              <w:rPr>
                <w:noProof/>
                <w:webHidden/>
              </w:rPr>
            </w:r>
            <w:r w:rsidR="001D1ECE">
              <w:rPr>
                <w:noProof/>
                <w:webHidden/>
              </w:rPr>
              <w:fldChar w:fldCharType="separate"/>
            </w:r>
            <w:r w:rsidR="001D1ECE">
              <w:rPr>
                <w:noProof/>
                <w:webHidden/>
              </w:rPr>
              <w:t>11</w:t>
            </w:r>
            <w:r w:rsidR="001D1ECE">
              <w:rPr>
                <w:noProof/>
                <w:webHidden/>
              </w:rPr>
              <w:fldChar w:fldCharType="end"/>
            </w:r>
          </w:hyperlink>
        </w:p>
        <w:p w14:paraId="704529FE" w14:textId="747CC1B1" w:rsidR="001D1ECE" w:rsidRDefault="00931173">
          <w:pPr>
            <w:pStyle w:val="TOC2"/>
            <w:rPr>
              <w:rFonts w:asciiTheme="minorHAnsi" w:eastAsiaTheme="minorEastAsia" w:hAnsiTheme="minorHAnsi" w:cstheme="minorBidi"/>
              <w:noProof/>
              <w:sz w:val="22"/>
              <w:szCs w:val="22"/>
            </w:rPr>
          </w:pPr>
          <w:hyperlink w:anchor="_Toc16689711" w:history="1">
            <w:r w:rsidR="001D1ECE" w:rsidRPr="007E14C7">
              <w:rPr>
                <w:rStyle w:val="Hyperlink"/>
                <w:noProof/>
              </w:rPr>
              <w:t>Domain-specific additions</w:t>
            </w:r>
            <w:r w:rsidR="001D1ECE">
              <w:rPr>
                <w:noProof/>
                <w:webHidden/>
              </w:rPr>
              <w:tab/>
            </w:r>
            <w:r w:rsidR="001D1ECE">
              <w:rPr>
                <w:noProof/>
                <w:webHidden/>
              </w:rPr>
              <w:fldChar w:fldCharType="begin"/>
            </w:r>
            <w:r w:rsidR="001D1ECE">
              <w:rPr>
                <w:noProof/>
                <w:webHidden/>
              </w:rPr>
              <w:instrText xml:space="preserve"> PAGEREF _Toc16689711 \h </w:instrText>
            </w:r>
            <w:r w:rsidR="001D1ECE">
              <w:rPr>
                <w:noProof/>
                <w:webHidden/>
              </w:rPr>
            </w:r>
            <w:r w:rsidR="001D1ECE">
              <w:rPr>
                <w:noProof/>
                <w:webHidden/>
              </w:rPr>
              <w:fldChar w:fldCharType="separate"/>
            </w:r>
            <w:r w:rsidR="001D1ECE">
              <w:rPr>
                <w:noProof/>
                <w:webHidden/>
              </w:rPr>
              <w:t>11</w:t>
            </w:r>
            <w:r w:rsidR="001D1ECE">
              <w:rPr>
                <w:noProof/>
                <w:webHidden/>
              </w:rPr>
              <w:fldChar w:fldCharType="end"/>
            </w:r>
          </w:hyperlink>
        </w:p>
        <w:p w14:paraId="2868E298" w14:textId="37C929FE" w:rsidR="001D1ECE" w:rsidRDefault="00931173">
          <w:pPr>
            <w:pStyle w:val="TOC1"/>
            <w:rPr>
              <w:rFonts w:asciiTheme="minorHAnsi" w:eastAsiaTheme="minorEastAsia" w:hAnsiTheme="minorHAnsi" w:cstheme="minorBidi"/>
              <w:noProof/>
              <w:sz w:val="22"/>
              <w:szCs w:val="22"/>
            </w:rPr>
          </w:pPr>
          <w:hyperlink w:anchor="_Toc16689712" w:history="1">
            <w:r w:rsidR="001D1ECE" w:rsidRPr="007E14C7">
              <w:rPr>
                <w:rStyle w:val="Hyperlink"/>
                <w:noProof/>
              </w:rPr>
              <w:t>42 Mobile Alert Communication Management (mACM) Profile</w:t>
            </w:r>
            <w:r w:rsidR="001D1ECE">
              <w:rPr>
                <w:noProof/>
                <w:webHidden/>
              </w:rPr>
              <w:tab/>
            </w:r>
            <w:r w:rsidR="001D1ECE">
              <w:rPr>
                <w:noProof/>
                <w:webHidden/>
              </w:rPr>
              <w:fldChar w:fldCharType="begin"/>
            </w:r>
            <w:r w:rsidR="001D1ECE">
              <w:rPr>
                <w:noProof/>
                <w:webHidden/>
              </w:rPr>
              <w:instrText xml:space="preserve"> PAGEREF _Toc16689712 \h </w:instrText>
            </w:r>
            <w:r w:rsidR="001D1ECE">
              <w:rPr>
                <w:noProof/>
                <w:webHidden/>
              </w:rPr>
            </w:r>
            <w:r w:rsidR="001D1ECE">
              <w:rPr>
                <w:noProof/>
                <w:webHidden/>
              </w:rPr>
              <w:fldChar w:fldCharType="separate"/>
            </w:r>
            <w:r w:rsidR="001D1ECE">
              <w:rPr>
                <w:noProof/>
                <w:webHidden/>
              </w:rPr>
              <w:t>12</w:t>
            </w:r>
            <w:r w:rsidR="001D1ECE">
              <w:rPr>
                <w:noProof/>
                <w:webHidden/>
              </w:rPr>
              <w:fldChar w:fldCharType="end"/>
            </w:r>
          </w:hyperlink>
        </w:p>
        <w:p w14:paraId="5AC9BBA8" w14:textId="4D05CAA5" w:rsidR="001D1ECE" w:rsidRDefault="00931173">
          <w:pPr>
            <w:pStyle w:val="TOC2"/>
            <w:rPr>
              <w:rFonts w:asciiTheme="minorHAnsi" w:eastAsiaTheme="minorEastAsia" w:hAnsiTheme="minorHAnsi" w:cstheme="minorBidi"/>
              <w:noProof/>
              <w:sz w:val="22"/>
              <w:szCs w:val="22"/>
            </w:rPr>
          </w:pPr>
          <w:hyperlink w:anchor="_Toc16689713" w:history="1">
            <w:r w:rsidR="001D1ECE" w:rsidRPr="007E14C7">
              <w:rPr>
                <w:rStyle w:val="Hyperlink"/>
                <w:noProof/>
              </w:rPr>
              <w:t>42.1 Mobile Alert Communication Management (mACM) Actors, Transactions, and Content Modules</w:t>
            </w:r>
            <w:r w:rsidR="001D1ECE">
              <w:rPr>
                <w:noProof/>
                <w:webHidden/>
              </w:rPr>
              <w:tab/>
            </w:r>
            <w:r w:rsidR="001D1ECE">
              <w:rPr>
                <w:noProof/>
                <w:webHidden/>
              </w:rPr>
              <w:fldChar w:fldCharType="begin"/>
            </w:r>
            <w:r w:rsidR="001D1ECE">
              <w:rPr>
                <w:noProof/>
                <w:webHidden/>
              </w:rPr>
              <w:instrText xml:space="preserve"> PAGEREF _Toc16689713 \h </w:instrText>
            </w:r>
            <w:r w:rsidR="001D1ECE">
              <w:rPr>
                <w:noProof/>
                <w:webHidden/>
              </w:rPr>
            </w:r>
            <w:r w:rsidR="001D1ECE">
              <w:rPr>
                <w:noProof/>
                <w:webHidden/>
              </w:rPr>
              <w:fldChar w:fldCharType="separate"/>
            </w:r>
            <w:r w:rsidR="001D1ECE">
              <w:rPr>
                <w:noProof/>
                <w:webHidden/>
              </w:rPr>
              <w:t>12</w:t>
            </w:r>
            <w:r w:rsidR="001D1ECE">
              <w:rPr>
                <w:noProof/>
                <w:webHidden/>
              </w:rPr>
              <w:fldChar w:fldCharType="end"/>
            </w:r>
          </w:hyperlink>
        </w:p>
        <w:p w14:paraId="0830FF17" w14:textId="0D240900" w:rsidR="001D1ECE" w:rsidRDefault="00931173">
          <w:pPr>
            <w:pStyle w:val="TOC3"/>
            <w:rPr>
              <w:rFonts w:asciiTheme="minorHAnsi" w:eastAsiaTheme="minorEastAsia" w:hAnsiTheme="minorHAnsi" w:cstheme="minorBidi"/>
              <w:noProof/>
              <w:sz w:val="22"/>
              <w:szCs w:val="22"/>
            </w:rPr>
          </w:pPr>
          <w:hyperlink w:anchor="_Toc16689714" w:history="1">
            <w:r w:rsidR="001D1ECE" w:rsidRPr="007E14C7">
              <w:rPr>
                <w:rStyle w:val="Hyperlink"/>
                <w:bCs/>
                <w:noProof/>
              </w:rPr>
              <w:t>42.1.1 Actor Descriptions and Actor Profile Requirements</w:t>
            </w:r>
            <w:r w:rsidR="001D1ECE">
              <w:rPr>
                <w:noProof/>
                <w:webHidden/>
              </w:rPr>
              <w:tab/>
            </w:r>
            <w:r w:rsidR="001D1ECE">
              <w:rPr>
                <w:noProof/>
                <w:webHidden/>
              </w:rPr>
              <w:fldChar w:fldCharType="begin"/>
            </w:r>
            <w:r w:rsidR="001D1ECE">
              <w:rPr>
                <w:noProof/>
                <w:webHidden/>
              </w:rPr>
              <w:instrText xml:space="preserve"> PAGEREF _Toc16689714 \h </w:instrText>
            </w:r>
            <w:r w:rsidR="001D1ECE">
              <w:rPr>
                <w:noProof/>
                <w:webHidden/>
              </w:rPr>
            </w:r>
            <w:r w:rsidR="001D1ECE">
              <w:rPr>
                <w:noProof/>
                <w:webHidden/>
              </w:rPr>
              <w:fldChar w:fldCharType="separate"/>
            </w:r>
            <w:r w:rsidR="001D1ECE">
              <w:rPr>
                <w:noProof/>
                <w:webHidden/>
              </w:rPr>
              <w:t>13</w:t>
            </w:r>
            <w:r w:rsidR="001D1ECE">
              <w:rPr>
                <w:noProof/>
                <w:webHidden/>
              </w:rPr>
              <w:fldChar w:fldCharType="end"/>
            </w:r>
          </w:hyperlink>
        </w:p>
        <w:p w14:paraId="5AB6CDC6" w14:textId="5396CA2E" w:rsidR="001D1ECE" w:rsidRDefault="00931173">
          <w:pPr>
            <w:pStyle w:val="TOC4"/>
            <w:rPr>
              <w:rFonts w:asciiTheme="minorHAnsi" w:eastAsiaTheme="minorEastAsia" w:hAnsiTheme="minorHAnsi" w:cstheme="minorBidi"/>
              <w:noProof/>
              <w:sz w:val="22"/>
              <w:szCs w:val="22"/>
            </w:rPr>
          </w:pPr>
          <w:hyperlink w:anchor="_Toc16689715" w:history="1">
            <w:r w:rsidR="001D1ECE" w:rsidRPr="007E14C7">
              <w:rPr>
                <w:rStyle w:val="Hyperlink"/>
                <w:noProof/>
              </w:rPr>
              <w:t>42.1.1.1 Alert Reporter</w:t>
            </w:r>
            <w:r w:rsidR="001D1ECE">
              <w:rPr>
                <w:noProof/>
                <w:webHidden/>
              </w:rPr>
              <w:tab/>
            </w:r>
            <w:r w:rsidR="001D1ECE">
              <w:rPr>
                <w:noProof/>
                <w:webHidden/>
              </w:rPr>
              <w:fldChar w:fldCharType="begin"/>
            </w:r>
            <w:r w:rsidR="001D1ECE">
              <w:rPr>
                <w:noProof/>
                <w:webHidden/>
              </w:rPr>
              <w:instrText xml:space="preserve"> PAGEREF _Toc16689715 \h </w:instrText>
            </w:r>
            <w:r w:rsidR="001D1ECE">
              <w:rPr>
                <w:noProof/>
                <w:webHidden/>
              </w:rPr>
            </w:r>
            <w:r w:rsidR="001D1ECE">
              <w:rPr>
                <w:noProof/>
                <w:webHidden/>
              </w:rPr>
              <w:fldChar w:fldCharType="separate"/>
            </w:r>
            <w:r w:rsidR="001D1ECE">
              <w:rPr>
                <w:noProof/>
                <w:webHidden/>
              </w:rPr>
              <w:t>13</w:t>
            </w:r>
            <w:r w:rsidR="001D1ECE">
              <w:rPr>
                <w:noProof/>
                <w:webHidden/>
              </w:rPr>
              <w:fldChar w:fldCharType="end"/>
            </w:r>
          </w:hyperlink>
        </w:p>
        <w:p w14:paraId="32011C84" w14:textId="4CC9A888" w:rsidR="001D1ECE" w:rsidRDefault="00931173">
          <w:pPr>
            <w:pStyle w:val="TOC4"/>
            <w:rPr>
              <w:rFonts w:asciiTheme="minorHAnsi" w:eastAsiaTheme="minorEastAsia" w:hAnsiTheme="minorHAnsi" w:cstheme="minorBidi"/>
              <w:noProof/>
              <w:sz w:val="22"/>
              <w:szCs w:val="22"/>
            </w:rPr>
          </w:pPr>
          <w:hyperlink w:anchor="_Toc16689716" w:history="1">
            <w:r w:rsidR="001D1ECE" w:rsidRPr="007E14C7">
              <w:rPr>
                <w:rStyle w:val="Hyperlink"/>
                <w:noProof/>
              </w:rPr>
              <w:t>42.1.1.2 Alert Aggregator</w:t>
            </w:r>
            <w:r w:rsidR="001D1ECE">
              <w:rPr>
                <w:noProof/>
                <w:webHidden/>
              </w:rPr>
              <w:tab/>
            </w:r>
            <w:r w:rsidR="001D1ECE">
              <w:rPr>
                <w:noProof/>
                <w:webHidden/>
              </w:rPr>
              <w:fldChar w:fldCharType="begin"/>
            </w:r>
            <w:r w:rsidR="001D1ECE">
              <w:rPr>
                <w:noProof/>
                <w:webHidden/>
              </w:rPr>
              <w:instrText xml:space="preserve"> PAGEREF _Toc16689716 \h </w:instrText>
            </w:r>
            <w:r w:rsidR="001D1ECE">
              <w:rPr>
                <w:noProof/>
                <w:webHidden/>
              </w:rPr>
            </w:r>
            <w:r w:rsidR="001D1ECE">
              <w:rPr>
                <w:noProof/>
                <w:webHidden/>
              </w:rPr>
              <w:fldChar w:fldCharType="separate"/>
            </w:r>
            <w:r w:rsidR="001D1ECE">
              <w:rPr>
                <w:noProof/>
                <w:webHidden/>
              </w:rPr>
              <w:t>14</w:t>
            </w:r>
            <w:r w:rsidR="001D1ECE">
              <w:rPr>
                <w:noProof/>
                <w:webHidden/>
              </w:rPr>
              <w:fldChar w:fldCharType="end"/>
            </w:r>
          </w:hyperlink>
        </w:p>
        <w:p w14:paraId="6FAFC9E5" w14:textId="188A825E" w:rsidR="001D1ECE" w:rsidRDefault="00931173">
          <w:pPr>
            <w:pStyle w:val="TOC2"/>
            <w:rPr>
              <w:rFonts w:asciiTheme="minorHAnsi" w:eastAsiaTheme="minorEastAsia" w:hAnsiTheme="minorHAnsi" w:cstheme="minorBidi"/>
              <w:noProof/>
              <w:sz w:val="22"/>
              <w:szCs w:val="22"/>
            </w:rPr>
          </w:pPr>
          <w:hyperlink w:anchor="_Toc16689717" w:history="1">
            <w:r w:rsidR="001D1ECE" w:rsidRPr="007E14C7">
              <w:rPr>
                <w:rStyle w:val="Hyperlink"/>
                <w:noProof/>
              </w:rPr>
              <w:t>42.2 mACM Actor Options</w:t>
            </w:r>
            <w:r w:rsidR="001D1ECE">
              <w:rPr>
                <w:noProof/>
                <w:webHidden/>
              </w:rPr>
              <w:tab/>
            </w:r>
            <w:r w:rsidR="001D1ECE">
              <w:rPr>
                <w:noProof/>
                <w:webHidden/>
              </w:rPr>
              <w:fldChar w:fldCharType="begin"/>
            </w:r>
            <w:r w:rsidR="001D1ECE">
              <w:rPr>
                <w:noProof/>
                <w:webHidden/>
              </w:rPr>
              <w:instrText xml:space="preserve"> PAGEREF _Toc16689717 \h </w:instrText>
            </w:r>
            <w:r w:rsidR="001D1ECE">
              <w:rPr>
                <w:noProof/>
                <w:webHidden/>
              </w:rPr>
            </w:r>
            <w:r w:rsidR="001D1ECE">
              <w:rPr>
                <w:noProof/>
                <w:webHidden/>
              </w:rPr>
              <w:fldChar w:fldCharType="separate"/>
            </w:r>
            <w:r w:rsidR="001D1ECE">
              <w:rPr>
                <w:noProof/>
                <w:webHidden/>
              </w:rPr>
              <w:t>14</w:t>
            </w:r>
            <w:r w:rsidR="001D1ECE">
              <w:rPr>
                <w:noProof/>
                <w:webHidden/>
              </w:rPr>
              <w:fldChar w:fldCharType="end"/>
            </w:r>
          </w:hyperlink>
        </w:p>
        <w:p w14:paraId="45E13D25" w14:textId="3412C9C8" w:rsidR="001D1ECE" w:rsidRDefault="00931173">
          <w:pPr>
            <w:pStyle w:val="TOC3"/>
            <w:rPr>
              <w:rFonts w:asciiTheme="minorHAnsi" w:eastAsiaTheme="minorEastAsia" w:hAnsiTheme="minorHAnsi" w:cstheme="minorBidi"/>
              <w:noProof/>
              <w:sz w:val="22"/>
              <w:szCs w:val="22"/>
            </w:rPr>
          </w:pPr>
          <w:hyperlink w:anchor="_Toc16689718" w:history="1">
            <w:r w:rsidR="001D1ECE" w:rsidRPr="007E14C7">
              <w:rPr>
                <w:rStyle w:val="Hyperlink"/>
                <w:noProof/>
              </w:rPr>
              <w:t>42.2.1 Query for Alert Status Option</w:t>
            </w:r>
            <w:r w:rsidR="001D1ECE">
              <w:rPr>
                <w:noProof/>
                <w:webHidden/>
              </w:rPr>
              <w:tab/>
            </w:r>
            <w:r w:rsidR="001D1ECE">
              <w:rPr>
                <w:noProof/>
                <w:webHidden/>
              </w:rPr>
              <w:fldChar w:fldCharType="begin"/>
            </w:r>
            <w:r w:rsidR="001D1ECE">
              <w:rPr>
                <w:noProof/>
                <w:webHidden/>
              </w:rPr>
              <w:instrText xml:space="preserve"> PAGEREF _Toc16689718 \h </w:instrText>
            </w:r>
            <w:r w:rsidR="001D1ECE">
              <w:rPr>
                <w:noProof/>
                <w:webHidden/>
              </w:rPr>
            </w:r>
            <w:r w:rsidR="001D1ECE">
              <w:rPr>
                <w:noProof/>
                <w:webHidden/>
              </w:rPr>
              <w:fldChar w:fldCharType="separate"/>
            </w:r>
            <w:r w:rsidR="001D1ECE">
              <w:rPr>
                <w:noProof/>
                <w:webHidden/>
              </w:rPr>
              <w:t>14</w:t>
            </w:r>
            <w:r w:rsidR="001D1ECE">
              <w:rPr>
                <w:noProof/>
                <w:webHidden/>
              </w:rPr>
              <w:fldChar w:fldCharType="end"/>
            </w:r>
          </w:hyperlink>
        </w:p>
        <w:p w14:paraId="6CF37E18" w14:textId="551FB331" w:rsidR="001D1ECE" w:rsidRDefault="00931173">
          <w:pPr>
            <w:pStyle w:val="TOC3"/>
            <w:rPr>
              <w:rFonts w:asciiTheme="minorHAnsi" w:eastAsiaTheme="minorEastAsia" w:hAnsiTheme="minorHAnsi" w:cstheme="minorBidi"/>
              <w:noProof/>
              <w:sz w:val="22"/>
              <w:szCs w:val="22"/>
            </w:rPr>
          </w:pPr>
          <w:hyperlink w:anchor="_Toc16689719" w:history="1">
            <w:r w:rsidR="001D1ECE" w:rsidRPr="007E14C7">
              <w:rPr>
                <w:rStyle w:val="Hyperlink"/>
                <w:noProof/>
              </w:rPr>
              <w:t>42.2.2 Disseminate and Report Alert Status Option</w:t>
            </w:r>
            <w:r w:rsidR="001D1ECE">
              <w:rPr>
                <w:noProof/>
                <w:webHidden/>
              </w:rPr>
              <w:tab/>
            </w:r>
            <w:r w:rsidR="001D1ECE">
              <w:rPr>
                <w:noProof/>
                <w:webHidden/>
              </w:rPr>
              <w:fldChar w:fldCharType="begin"/>
            </w:r>
            <w:r w:rsidR="001D1ECE">
              <w:rPr>
                <w:noProof/>
                <w:webHidden/>
              </w:rPr>
              <w:instrText xml:space="preserve"> PAGEREF _Toc16689719 \h </w:instrText>
            </w:r>
            <w:r w:rsidR="001D1ECE">
              <w:rPr>
                <w:noProof/>
                <w:webHidden/>
              </w:rPr>
            </w:r>
            <w:r w:rsidR="001D1ECE">
              <w:rPr>
                <w:noProof/>
                <w:webHidden/>
              </w:rPr>
              <w:fldChar w:fldCharType="separate"/>
            </w:r>
            <w:r w:rsidR="001D1ECE">
              <w:rPr>
                <w:noProof/>
                <w:webHidden/>
              </w:rPr>
              <w:t>15</w:t>
            </w:r>
            <w:r w:rsidR="001D1ECE">
              <w:rPr>
                <w:noProof/>
                <w:webHidden/>
              </w:rPr>
              <w:fldChar w:fldCharType="end"/>
            </w:r>
          </w:hyperlink>
        </w:p>
        <w:p w14:paraId="54394DC3" w14:textId="77C674A4" w:rsidR="001D1ECE" w:rsidRDefault="00931173">
          <w:pPr>
            <w:pStyle w:val="TOC2"/>
            <w:rPr>
              <w:rFonts w:asciiTheme="minorHAnsi" w:eastAsiaTheme="minorEastAsia" w:hAnsiTheme="minorHAnsi" w:cstheme="minorBidi"/>
              <w:noProof/>
              <w:sz w:val="22"/>
              <w:szCs w:val="22"/>
            </w:rPr>
          </w:pPr>
          <w:hyperlink w:anchor="_Toc16689720" w:history="1">
            <w:r w:rsidR="001D1ECE" w:rsidRPr="007E14C7">
              <w:rPr>
                <w:rStyle w:val="Hyperlink"/>
                <w:noProof/>
              </w:rPr>
              <w:t>42.3 mACM Required Actor Groupings</w:t>
            </w:r>
            <w:r w:rsidR="001D1ECE">
              <w:rPr>
                <w:noProof/>
                <w:webHidden/>
              </w:rPr>
              <w:tab/>
            </w:r>
            <w:r w:rsidR="001D1ECE">
              <w:rPr>
                <w:noProof/>
                <w:webHidden/>
              </w:rPr>
              <w:fldChar w:fldCharType="begin"/>
            </w:r>
            <w:r w:rsidR="001D1ECE">
              <w:rPr>
                <w:noProof/>
                <w:webHidden/>
              </w:rPr>
              <w:instrText xml:space="preserve"> PAGEREF _Toc16689720 \h </w:instrText>
            </w:r>
            <w:r w:rsidR="001D1ECE">
              <w:rPr>
                <w:noProof/>
                <w:webHidden/>
              </w:rPr>
            </w:r>
            <w:r w:rsidR="001D1ECE">
              <w:rPr>
                <w:noProof/>
                <w:webHidden/>
              </w:rPr>
              <w:fldChar w:fldCharType="separate"/>
            </w:r>
            <w:r w:rsidR="001D1ECE">
              <w:rPr>
                <w:noProof/>
                <w:webHidden/>
              </w:rPr>
              <w:t>15</w:t>
            </w:r>
            <w:r w:rsidR="001D1ECE">
              <w:rPr>
                <w:noProof/>
                <w:webHidden/>
              </w:rPr>
              <w:fldChar w:fldCharType="end"/>
            </w:r>
          </w:hyperlink>
        </w:p>
        <w:p w14:paraId="3569132C" w14:textId="60468E1E" w:rsidR="001D1ECE" w:rsidRDefault="00931173">
          <w:pPr>
            <w:pStyle w:val="TOC2"/>
            <w:rPr>
              <w:rFonts w:asciiTheme="minorHAnsi" w:eastAsiaTheme="minorEastAsia" w:hAnsiTheme="minorHAnsi" w:cstheme="minorBidi"/>
              <w:noProof/>
              <w:sz w:val="22"/>
              <w:szCs w:val="22"/>
            </w:rPr>
          </w:pPr>
          <w:hyperlink w:anchor="_Toc16689721" w:history="1">
            <w:r w:rsidR="001D1ECE" w:rsidRPr="007E14C7">
              <w:rPr>
                <w:rStyle w:val="Hyperlink"/>
                <w:noProof/>
              </w:rPr>
              <w:t>42.4 mACM Overview</w:t>
            </w:r>
            <w:r w:rsidR="001D1ECE">
              <w:rPr>
                <w:noProof/>
                <w:webHidden/>
              </w:rPr>
              <w:tab/>
            </w:r>
            <w:r w:rsidR="001D1ECE">
              <w:rPr>
                <w:noProof/>
                <w:webHidden/>
              </w:rPr>
              <w:fldChar w:fldCharType="begin"/>
            </w:r>
            <w:r w:rsidR="001D1ECE">
              <w:rPr>
                <w:noProof/>
                <w:webHidden/>
              </w:rPr>
              <w:instrText xml:space="preserve"> PAGEREF _Toc16689721 \h </w:instrText>
            </w:r>
            <w:r w:rsidR="001D1ECE">
              <w:rPr>
                <w:noProof/>
                <w:webHidden/>
              </w:rPr>
            </w:r>
            <w:r w:rsidR="001D1ECE">
              <w:rPr>
                <w:noProof/>
                <w:webHidden/>
              </w:rPr>
              <w:fldChar w:fldCharType="separate"/>
            </w:r>
            <w:r w:rsidR="001D1ECE">
              <w:rPr>
                <w:noProof/>
                <w:webHidden/>
              </w:rPr>
              <w:t>15</w:t>
            </w:r>
            <w:r w:rsidR="001D1ECE">
              <w:rPr>
                <w:noProof/>
                <w:webHidden/>
              </w:rPr>
              <w:fldChar w:fldCharType="end"/>
            </w:r>
          </w:hyperlink>
        </w:p>
        <w:p w14:paraId="1B1156F4" w14:textId="33AC9100" w:rsidR="001D1ECE" w:rsidRDefault="00931173">
          <w:pPr>
            <w:pStyle w:val="TOC3"/>
            <w:rPr>
              <w:rFonts w:asciiTheme="minorHAnsi" w:eastAsiaTheme="minorEastAsia" w:hAnsiTheme="minorHAnsi" w:cstheme="minorBidi"/>
              <w:noProof/>
              <w:sz w:val="22"/>
              <w:szCs w:val="22"/>
            </w:rPr>
          </w:pPr>
          <w:hyperlink w:anchor="_Toc16689722" w:history="1">
            <w:r w:rsidR="001D1ECE" w:rsidRPr="007E14C7">
              <w:rPr>
                <w:rStyle w:val="Hyperlink"/>
                <w:bCs/>
                <w:noProof/>
              </w:rPr>
              <w:t>42.4.1 Concepts</w:t>
            </w:r>
            <w:r w:rsidR="001D1ECE">
              <w:rPr>
                <w:noProof/>
                <w:webHidden/>
              </w:rPr>
              <w:tab/>
            </w:r>
            <w:r w:rsidR="001D1ECE">
              <w:rPr>
                <w:noProof/>
                <w:webHidden/>
              </w:rPr>
              <w:fldChar w:fldCharType="begin"/>
            </w:r>
            <w:r w:rsidR="001D1ECE">
              <w:rPr>
                <w:noProof/>
                <w:webHidden/>
              </w:rPr>
              <w:instrText xml:space="preserve"> PAGEREF _Toc16689722 \h </w:instrText>
            </w:r>
            <w:r w:rsidR="001D1ECE">
              <w:rPr>
                <w:noProof/>
                <w:webHidden/>
              </w:rPr>
            </w:r>
            <w:r w:rsidR="001D1ECE">
              <w:rPr>
                <w:noProof/>
                <w:webHidden/>
              </w:rPr>
              <w:fldChar w:fldCharType="separate"/>
            </w:r>
            <w:r w:rsidR="001D1ECE">
              <w:rPr>
                <w:noProof/>
                <w:webHidden/>
              </w:rPr>
              <w:t>15</w:t>
            </w:r>
            <w:r w:rsidR="001D1ECE">
              <w:rPr>
                <w:noProof/>
                <w:webHidden/>
              </w:rPr>
              <w:fldChar w:fldCharType="end"/>
            </w:r>
          </w:hyperlink>
        </w:p>
        <w:p w14:paraId="03418B90" w14:textId="00653A77" w:rsidR="001D1ECE" w:rsidRDefault="00931173">
          <w:pPr>
            <w:pStyle w:val="TOC3"/>
            <w:rPr>
              <w:rFonts w:asciiTheme="minorHAnsi" w:eastAsiaTheme="minorEastAsia" w:hAnsiTheme="minorHAnsi" w:cstheme="minorBidi"/>
              <w:noProof/>
              <w:sz w:val="22"/>
              <w:szCs w:val="22"/>
            </w:rPr>
          </w:pPr>
          <w:hyperlink w:anchor="_Toc16689723" w:history="1">
            <w:r w:rsidR="001D1ECE" w:rsidRPr="007E14C7">
              <w:rPr>
                <w:rStyle w:val="Hyperlink"/>
                <w:bCs/>
                <w:noProof/>
              </w:rPr>
              <w:t>42.4.2 Use Cases</w:t>
            </w:r>
            <w:r w:rsidR="001D1ECE">
              <w:rPr>
                <w:noProof/>
                <w:webHidden/>
              </w:rPr>
              <w:tab/>
            </w:r>
            <w:r w:rsidR="001D1ECE">
              <w:rPr>
                <w:noProof/>
                <w:webHidden/>
              </w:rPr>
              <w:fldChar w:fldCharType="begin"/>
            </w:r>
            <w:r w:rsidR="001D1ECE">
              <w:rPr>
                <w:noProof/>
                <w:webHidden/>
              </w:rPr>
              <w:instrText xml:space="preserve"> PAGEREF _Toc16689723 \h </w:instrText>
            </w:r>
            <w:r w:rsidR="001D1ECE">
              <w:rPr>
                <w:noProof/>
                <w:webHidden/>
              </w:rPr>
            </w:r>
            <w:r w:rsidR="001D1ECE">
              <w:rPr>
                <w:noProof/>
                <w:webHidden/>
              </w:rPr>
              <w:fldChar w:fldCharType="separate"/>
            </w:r>
            <w:r w:rsidR="001D1ECE">
              <w:rPr>
                <w:noProof/>
                <w:webHidden/>
              </w:rPr>
              <w:t>16</w:t>
            </w:r>
            <w:r w:rsidR="001D1ECE">
              <w:rPr>
                <w:noProof/>
                <w:webHidden/>
              </w:rPr>
              <w:fldChar w:fldCharType="end"/>
            </w:r>
          </w:hyperlink>
        </w:p>
        <w:p w14:paraId="0493BA47" w14:textId="117880BF" w:rsidR="001D1ECE" w:rsidRDefault="00931173">
          <w:pPr>
            <w:pStyle w:val="TOC4"/>
            <w:rPr>
              <w:rFonts w:asciiTheme="minorHAnsi" w:eastAsiaTheme="minorEastAsia" w:hAnsiTheme="minorHAnsi" w:cstheme="minorBidi"/>
              <w:noProof/>
              <w:sz w:val="22"/>
              <w:szCs w:val="22"/>
            </w:rPr>
          </w:pPr>
          <w:hyperlink w:anchor="_Toc16689724" w:history="1">
            <w:r w:rsidR="001D1ECE" w:rsidRPr="007E14C7">
              <w:rPr>
                <w:rStyle w:val="Hyperlink"/>
                <w:noProof/>
              </w:rPr>
              <w:t>42.4.2.1 Use Case #1: Crisis Response</w:t>
            </w:r>
            <w:r w:rsidR="001D1ECE">
              <w:rPr>
                <w:noProof/>
                <w:webHidden/>
              </w:rPr>
              <w:tab/>
            </w:r>
            <w:r w:rsidR="001D1ECE">
              <w:rPr>
                <w:noProof/>
                <w:webHidden/>
              </w:rPr>
              <w:fldChar w:fldCharType="begin"/>
            </w:r>
            <w:r w:rsidR="001D1ECE">
              <w:rPr>
                <w:noProof/>
                <w:webHidden/>
              </w:rPr>
              <w:instrText xml:space="preserve"> PAGEREF _Toc16689724 \h </w:instrText>
            </w:r>
            <w:r w:rsidR="001D1ECE">
              <w:rPr>
                <w:noProof/>
                <w:webHidden/>
              </w:rPr>
            </w:r>
            <w:r w:rsidR="001D1ECE">
              <w:rPr>
                <w:noProof/>
                <w:webHidden/>
              </w:rPr>
              <w:fldChar w:fldCharType="separate"/>
            </w:r>
            <w:r w:rsidR="001D1ECE">
              <w:rPr>
                <w:noProof/>
                <w:webHidden/>
              </w:rPr>
              <w:t>18</w:t>
            </w:r>
            <w:r w:rsidR="001D1ECE">
              <w:rPr>
                <w:noProof/>
                <w:webHidden/>
              </w:rPr>
              <w:fldChar w:fldCharType="end"/>
            </w:r>
          </w:hyperlink>
        </w:p>
        <w:p w14:paraId="325DFAA8" w14:textId="31375768" w:rsidR="001D1ECE" w:rsidRDefault="00931173">
          <w:pPr>
            <w:pStyle w:val="TOC5"/>
            <w:rPr>
              <w:rFonts w:asciiTheme="minorHAnsi" w:eastAsiaTheme="minorEastAsia" w:hAnsiTheme="minorHAnsi" w:cstheme="minorBidi"/>
              <w:noProof/>
              <w:sz w:val="22"/>
              <w:szCs w:val="22"/>
            </w:rPr>
          </w:pPr>
          <w:hyperlink w:anchor="_Toc16689725" w:history="1">
            <w:r w:rsidR="001D1ECE" w:rsidRPr="007E14C7">
              <w:rPr>
                <w:rStyle w:val="Hyperlink"/>
                <w:noProof/>
              </w:rPr>
              <w:t>42.4.2.1.1 Crisis Response Use Case Description</w:t>
            </w:r>
            <w:r w:rsidR="001D1ECE">
              <w:rPr>
                <w:noProof/>
                <w:webHidden/>
              </w:rPr>
              <w:tab/>
            </w:r>
            <w:r w:rsidR="001D1ECE">
              <w:rPr>
                <w:noProof/>
                <w:webHidden/>
              </w:rPr>
              <w:fldChar w:fldCharType="begin"/>
            </w:r>
            <w:r w:rsidR="001D1ECE">
              <w:rPr>
                <w:noProof/>
                <w:webHidden/>
              </w:rPr>
              <w:instrText xml:space="preserve"> PAGEREF _Toc16689725 \h </w:instrText>
            </w:r>
            <w:r w:rsidR="001D1ECE">
              <w:rPr>
                <w:noProof/>
                <w:webHidden/>
              </w:rPr>
            </w:r>
            <w:r w:rsidR="001D1ECE">
              <w:rPr>
                <w:noProof/>
                <w:webHidden/>
              </w:rPr>
              <w:fldChar w:fldCharType="separate"/>
            </w:r>
            <w:r w:rsidR="001D1ECE">
              <w:rPr>
                <w:noProof/>
                <w:webHidden/>
              </w:rPr>
              <w:t>19</w:t>
            </w:r>
            <w:r w:rsidR="001D1ECE">
              <w:rPr>
                <w:noProof/>
                <w:webHidden/>
              </w:rPr>
              <w:fldChar w:fldCharType="end"/>
            </w:r>
          </w:hyperlink>
        </w:p>
        <w:p w14:paraId="5A65C6BA" w14:textId="4A04E6CC" w:rsidR="001D1ECE" w:rsidRDefault="00931173">
          <w:pPr>
            <w:pStyle w:val="TOC5"/>
            <w:rPr>
              <w:rFonts w:asciiTheme="minorHAnsi" w:eastAsiaTheme="minorEastAsia" w:hAnsiTheme="minorHAnsi" w:cstheme="minorBidi"/>
              <w:noProof/>
              <w:sz w:val="22"/>
              <w:szCs w:val="22"/>
            </w:rPr>
          </w:pPr>
          <w:hyperlink w:anchor="_Toc16689726" w:history="1">
            <w:r w:rsidR="001D1ECE" w:rsidRPr="007E14C7">
              <w:rPr>
                <w:rStyle w:val="Hyperlink"/>
                <w:noProof/>
              </w:rPr>
              <w:t>42.4.2.1.2 Crisis Response Process Flow</w:t>
            </w:r>
            <w:r w:rsidR="001D1ECE">
              <w:rPr>
                <w:noProof/>
                <w:webHidden/>
              </w:rPr>
              <w:tab/>
            </w:r>
            <w:r w:rsidR="001D1ECE">
              <w:rPr>
                <w:noProof/>
                <w:webHidden/>
              </w:rPr>
              <w:fldChar w:fldCharType="begin"/>
            </w:r>
            <w:r w:rsidR="001D1ECE">
              <w:rPr>
                <w:noProof/>
                <w:webHidden/>
              </w:rPr>
              <w:instrText xml:space="preserve"> PAGEREF _Toc16689726 \h </w:instrText>
            </w:r>
            <w:r w:rsidR="001D1ECE">
              <w:rPr>
                <w:noProof/>
                <w:webHidden/>
              </w:rPr>
            </w:r>
            <w:r w:rsidR="001D1ECE">
              <w:rPr>
                <w:noProof/>
                <w:webHidden/>
              </w:rPr>
              <w:fldChar w:fldCharType="separate"/>
            </w:r>
            <w:r w:rsidR="001D1ECE">
              <w:rPr>
                <w:noProof/>
                <w:webHidden/>
              </w:rPr>
              <w:t>19</w:t>
            </w:r>
            <w:r w:rsidR="001D1ECE">
              <w:rPr>
                <w:noProof/>
                <w:webHidden/>
              </w:rPr>
              <w:fldChar w:fldCharType="end"/>
            </w:r>
          </w:hyperlink>
        </w:p>
        <w:p w14:paraId="0D85B802" w14:textId="194E7D90" w:rsidR="001D1ECE" w:rsidRDefault="00931173">
          <w:pPr>
            <w:pStyle w:val="TOC4"/>
            <w:rPr>
              <w:rFonts w:asciiTheme="minorHAnsi" w:eastAsiaTheme="minorEastAsia" w:hAnsiTheme="minorHAnsi" w:cstheme="minorBidi"/>
              <w:noProof/>
              <w:sz w:val="22"/>
              <w:szCs w:val="22"/>
            </w:rPr>
          </w:pPr>
          <w:hyperlink w:anchor="_Toc16689727" w:history="1">
            <w:r w:rsidR="001D1ECE" w:rsidRPr="007E14C7">
              <w:rPr>
                <w:rStyle w:val="Hyperlink"/>
                <w:noProof/>
              </w:rPr>
              <w:t>42.4.2.2 Use Case #2: Care Reminders</w:t>
            </w:r>
            <w:r w:rsidR="001D1ECE">
              <w:rPr>
                <w:noProof/>
                <w:webHidden/>
              </w:rPr>
              <w:tab/>
            </w:r>
            <w:r w:rsidR="001D1ECE">
              <w:rPr>
                <w:noProof/>
                <w:webHidden/>
              </w:rPr>
              <w:fldChar w:fldCharType="begin"/>
            </w:r>
            <w:r w:rsidR="001D1ECE">
              <w:rPr>
                <w:noProof/>
                <w:webHidden/>
              </w:rPr>
              <w:instrText xml:space="preserve"> PAGEREF _Toc16689727 \h </w:instrText>
            </w:r>
            <w:r w:rsidR="001D1ECE">
              <w:rPr>
                <w:noProof/>
                <w:webHidden/>
              </w:rPr>
            </w:r>
            <w:r w:rsidR="001D1ECE">
              <w:rPr>
                <w:noProof/>
                <w:webHidden/>
              </w:rPr>
              <w:fldChar w:fldCharType="separate"/>
            </w:r>
            <w:r w:rsidR="001D1ECE">
              <w:rPr>
                <w:noProof/>
                <w:webHidden/>
              </w:rPr>
              <w:t>20</w:t>
            </w:r>
            <w:r w:rsidR="001D1ECE">
              <w:rPr>
                <w:noProof/>
                <w:webHidden/>
              </w:rPr>
              <w:fldChar w:fldCharType="end"/>
            </w:r>
          </w:hyperlink>
        </w:p>
        <w:p w14:paraId="5DF0EC35" w14:textId="068C4F12" w:rsidR="001D1ECE" w:rsidRDefault="00931173">
          <w:pPr>
            <w:pStyle w:val="TOC5"/>
            <w:rPr>
              <w:rFonts w:asciiTheme="minorHAnsi" w:eastAsiaTheme="minorEastAsia" w:hAnsiTheme="minorHAnsi" w:cstheme="minorBidi"/>
              <w:noProof/>
              <w:sz w:val="22"/>
              <w:szCs w:val="22"/>
            </w:rPr>
          </w:pPr>
          <w:hyperlink w:anchor="_Toc16689728" w:history="1">
            <w:r w:rsidR="001D1ECE" w:rsidRPr="007E14C7">
              <w:rPr>
                <w:rStyle w:val="Hyperlink"/>
                <w:noProof/>
              </w:rPr>
              <w:t>42.4.2.2.1 Care Reminder Use Case Description</w:t>
            </w:r>
            <w:r w:rsidR="001D1ECE">
              <w:rPr>
                <w:noProof/>
                <w:webHidden/>
              </w:rPr>
              <w:tab/>
            </w:r>
            <w:r w:rsidR="001D1ECE">
              <w:rPr>
                <w:noProof/>
                <w:webHidden/>
              </w:rPr>
              <w:fldChar w:fldCharType="begin"/>
            </w:r>
            <w:r w:rsidR="001D1ECE">
              <w:rPr>
                <w:noProof/>
                <w:webHidden/>
              </w:rPr>
              <w:instrText xml:space="preserve"> PAGEREF _Toc16689728 \h </w:instrText>
            </w:r>
            <w:r w:rsidR="001D1ECE">
              <w:rPr>
                <w:noProof/>
                <w:webHidden/>
              </w:rPr>
            </w:r>
            <w:r w:rsidR="001D1ECE">
              <w:rPr>
                <w:noProof/>
                <w:webHidden/>
              </w:rPr>
              <w:fldChar w:fldCharType="separate"/>
            </w:r>
            <w:r w:rsidR="001D1ECE">
              <w:rPr>
                <w:noProof/>
                <w:webHidden/>
              </w:rPr>
              <w:t>20</w:t>
            </w:r>
            <w:r w:rsidR="001D1ECE">
              <w:rPr>
                <w:noProof/>
                <w:webHidden/>
              </w:rPr>
              <w:fldChar w:fldCharType="end"/>
            </w:r>
          </w:hyperlink>
        </w:p>
        <w:p w14:paraId="7EA29207" w14:textId="06506F26" w:rsidR="001D1ECE" w:rsidRDefault="00931173">
          <w:pPr>
            <w:pStyle w:val="TOC5"/>
            <w:rPr>
              <w:rFonts w:asciiTheme="minorHAnsi" w:eastAsiaTheme="minorEastAsia" w:hAnsiTheme="minorHAnsi" w:cstheme="minorBidi"/>
              <w:noProof/>
              <w:sz w:val="22"/>
              <w:szCs w:val="22"/>
            </w:rPr>
          </w:pPr>
          <w:hyperlink w:anchor="_Toc16689729" w:history="1">
            <w:r w:rsidR="001D1ECE" w:rsidRPr="007E14C7">
              <w:rPr>
                <w:rStyle w:val="Hyperlink"/>
                <w:noProof/>
              </w:rPr>
              <w:t>42.4.2.2.2 Care Reminder Process Flow</w:t>
            </w:r>
            <w:r w:rsidR="001D1ECE">
              <w:rPr>
                <w:noProof/>
                <w:webHidden/>
              </w:rPr>
              <w:tab/>
            </w:r>
            <w:r w:rsidR="001D1ECE">
              <w:rPr>
                <w:noProof/>
                <w:webHidden/>
              </w:rPr>
              <w:fldChar w:fldCharType="begin"/>
            </w:r>
            <w:r w:rsidR="001D1ECE">
              <w:rPr>
                <w:noProof/>
                <w:webHidden/>
              </w:rPr>
              <w:instrText xml:space="preserve"> PAGEREF _Toc16689729 \h </w:instrText>
            </w:r>
            <w:r w:rsidR="001D1ECE">
              <w:rPr>
                <w:noProof/>
                <w:webHidden/>
              </w:rPr>
            </w:r>
            <w:r w:rsidR="001D1ECE">
              <w:rPr>
                <w:noProof/>
                <w:webHidden/>
              </w:rPr>
              <w:fldChar w:fldCharType="separate"/>
            </w:r>
            <w:r w:rsidR="001D1ECE">
              <w:rPr>
                <w:noProof/>
                <w:webHidden/>
              </w:rPr>
              <w:t>20</w:t>
            </w:r>
            <w:r w:rsidR="001D1ECE">
              <w:rPr>
                <w:noProof/>
                <w:webHidden/>
              </w:rPr>
              <w:fldChar w:fldCharType="end"/>
            </w:r>
          </w:hyperlink>
        </w:p>
        <w:p w14:paraId="3DC92282" w14:textId="74212F61" w:rsidR="001D1ECE" w:rsidRDefault="00931173">
          <w:pPr>
            <w:pStyle w:val="TOC2"/>
            <w:rPr>
              <w:rFonts w:asciiTheme="minorHAnsi" w:eastAsiaTheme="minorEastAsia" w:hAnsiTheme="minorHAnsi" w:cstheme="minorBidi"/>
              <w:noProof/>
              <w:sz w:val="22"/>
              <w:szCs w:val="22"/>
            </w:rPr>
          </w:pPr>
          <w:hyperlink w:anchor="_Toc16689730" w:history="1">
            <w:r w:rsidR="001D1ECE" w:rsidRPr="007E14C7">
              <w:rPr>
                <w:rStyle w:val="Hyperlink"/>
                <w:noProof/>
              </w:rPr>
              <w:t>42.5 mACM Security Considerations</w:t>
            </w:r>
            <w:r w:rsidR="001D1ECE">
              <w:rPr>
                <w:noProof/>
                <w:webHidden/>
              </w:rPr>
              <w:tab/>
            </w:r>
            <w:r w:rsidR="001D1ECE">
              <w:rPr>
                <w:noProof/>
                <w:webHidden/>
              </w:rPr>
              <w:fldChar w:fldCharType="begin"/>
            </w:r>
            <w:r w:rsidR="001D1ECE">
              <w:rPr>
                <w:noProof/>
                <w:webHidden/>
              </w:rPr>
              <w:instrText xml:space="preserve"> PAGEREF _Toc16689730 \h </w:instrText>
            </w:r>
            <w:r w:rsidR="001D1ECE">
              <w:rPr>
                <w:noProof/>
                <w:webHidden/>
              </w:rPr>
            </w:r>
            <w:r w:rsidR="001D1ECE">
              <w:rPr>
                <w:noProof/>
                <w:webHidden/>
              </w:rPr>
              <w:fldChar w:fldCharType="separate"/>
            </w:r>
            <w:r w:rsidR="001D1ECE">
              <w:rPr>
                <w:noProof/>
                <w:webHidden/>
              </w:rPr>
              <w:t>21</w:t>
            </w:r>
            <w:r w:rsidR="001D1ECE">
              <w:rPr>
                <w:noProof/>
                <w:webHidden/>
              </w:rPr>
              <w:fldChar w:fldCharType="end"/>
            </w:r>
          </w:hyperlink>
        </w:p>
        <w:p w14:paraId="683DBAC1" w14:textId="470477D8" w:rsidR="001D1ECE" w:rsidRDefault="00931173">
          <w:pPr>
            <w:pStyle w:val="TOC3"/>
            <w:rPr>
              <w:rFonts w:asciiTheme="minorHAnsi" w:eastAsiaTheme="minorEastAsia" w:hAnsiTheme="minorHAnsi" w:cstheme="minorBidi"/>
              <w:noProof/>
              <w:sz w:val="22"/>
              <w:szCs w:val="22"/>
            </w:rPr>
          </w:pPr>
          <w:hyperlink w:anchor="_Toc16689731" w:history="1">
            <w:r w:rsidR="001D1ECE" w:rsidRPr="007E14C7">
              <w:rPr>
                <w:rStyle w:val="Hyperlink"/>
                <w:bCs/>
                <w:noProof/>
              </w:rPr>
              <w:t>42.5.1 Patient Safety Considerations</w:t>
            </w:r>
            <w:r w:rsidR="001D1ECE">
              <w:rPr>
                <w:noProof/>
                <w:webHidden/>
              </w:rPr>
              <w:tab/>
            </w:r>
            <w:r w:rsidR="001D1ECE">
              <w:rPr>
                <w:noProof/>
                <w:webHidden/>
              </w:rPr>
              <w:fldChar w:fldCharType="begin"/>
            </w:r>
            <w:r w:rsidR="001D1ECE">
              <w:rPr>
                <w:noProof/>
                <w:webHidden/>
              </w:rPr>
              <w:instrText xml:space="preserve"> PAGEREF _Toc16689731 \h </w:instrText>
            </w:r>
            <w:r w:rsidR="001D1ECE">
              <w:rPr>
                <w:noProof/>
                <w:webHidden/>
              </w:rPr>
            </w:r>
            <w:r w:rsidR="001D1ECE">
              <w:rPr>
                <w:noProof/>
                <w:webHidden/>
              </w:rPr>
              <w:fldChar w:fldCharType="separate"/>
            </w:r>
            <w:r w:rsidR="001D1ECE">
              <w:rPr>
                <w:noProof/>
                <w:webHidden/>
              </w:rPr>
              <w:t>21</w:t>
            </w:r>
            <w:r w:rsidR="001D1ECE">
              <w:rPr>
                <w:noProof/>
                <w:webHidden/>
              </w:rPr>
              <w:fldChar w:fldCharType="end"/>
            </w:r>
          </w:hyperlink>
        </w:p>
        <w:p w14:paraId="23325CAD" w14:textId="5C78FA61" w:rsidR="001D1ECE" w:rsidRDefault="00931173">
          <w:pPr>
            <w:pStyle w:val="TOC2"/>
            <w:rPr>
              <w:rFonts w:asciiTheme="minorHAnsi" w:eastAsiaTheme="minorEastAsia" w:hAnsiTheme="minorHAnsi" w:cstheme="minorBidi"/>
              <w:noProof/>
              <w:sz w:val="22"/>
              <w:szCs w:val="22"/>
            </w:rPr>
          </w:pPr>
          <w:hyperlink w:anchor="_Toc16689732" w:history="1">
            <w:r w:rsidR="001D1ECE" w:rsidRPr="007E14C7">
              <w:rPr>
                <w:rStyle w:val="Hyperlink"/>
                <w:noProof/>
              </w:rPr>
              <w:t>42.6 mACM Cross Profile Considerations</w:t>
            </w:r>
            <w:r w:rsidR="001D1ECE">
              <w:rPr>
                <w:noProof/>
                <w:webHidden/>
              </w:rPr>
              <w:tab/>
            </w:r>
            <w:r w:rsidR="001D1ECE">
              <w:rPr>
                <w:noProof/>
                <w:webHidden/>
              </w:rPr>
              <w:fldChar w:fldCharType="begin"/>
            </w:r>
            <w:r w:rsidR="001D1ECE">
              <w:rPr>
                <w:noProof/>
                <w:webHidden/>
              </w:rPr>
              <w:instrText xml:space="preserve"> PAGEREF _Toc16689732 \h </w:instrText>
            </w:r>
            <w:r w:rsidR="001D1ECE">
              <w:rPr>
                <w:noProof/>
                <w:webHidden/>
              </w:rPr>
            </w:r>
            <w:r w:rsidR="001D1ECE">
              <w:rPr>
                <w:noProof/>
                <w:webHidden/>
              </w:rPr>
              <w:fldChar w:fldCharType="separate"/>
            </w:r>
            <w:r w:rsidR="001D1ECE">
              <w:rPr>
                <w:noProof/>
                <w:webHidden/>
              </w:rPr>
              <w:t>22</w:t>
            </w:r>
            <w:r w:rsidR="001D1ECE">
              <w:rPr>
                <w:noProof/>
                <w:webHidden/>
              </w:rPr>
              <w:fldChar w:fldCharType="end"/>
            </w:r>
          </w:hyperlink>
        </w:p>
        <w:p w14:paraId="5E1A152A" w14:textId="58B612F8" w:rsidR="001D1ECE" w:rsidRDefault="00931173">
          <w:pPr>
            <w:pStyle w:val="TOC3"/>
            <w:rPr>
              <w:rFonts w:asciiTheme="minorHAnsi" w:eastAsiaTheme="minorEastAsia" w:hAnsiTheme="minorHAnsi" w:cstheme="minorBidi"/>
              <w:noProof/>
              <w:sz w:val="22"/>
              <w:szCs w:val="22"/>
            </w:rPr>
          </w:pPr>
          <w:hyperlink w:anchor="_Toc16689733" w:history="1">
            <w:r w:rsidR="001D1ECE" w:rsidRPr="007E14C7">
              <w:rPr>
                <w:rStyle w:val="Hyperlink"/>
                <w:bCs/>
                <w:noProof/>
              </w:rPr>
              <w:t>42.6.1 Health Worker Registry Services</w:t>
            </w:r>
            <w:r w:rsidR="001D1ECE">
              <w:rPr>
                <w:noProof/>
                <w:webHidden/>
              </w:rPr>
              <w:tab/>
            </w:r>
            <w:r w:rsidR="001D1ECE">
              <w:rPr>
                <w:noProof/>
                <w:webHidden/>
              </w:rPr>
              <w:fldChar w:fldCharType="begin"/>
            </w:r>
            <w:r w:rsidR="001D1ECE">
              <w:rPr>
                <w:noProof/>
                <w:webHidden/>
              </w:rPr>
              <w:instrText xml:space="preserve"> PAGEREF _Toc16689733 \h </w:instrText>
            </w:r>
            <w:r w:rsidR="001D1ECE">
              <w:rPr>
                <w:noProof/>
                <w:webHidden/>
              </w:rPr>
            </w:r>
            <w:r w:rsidR="001D1ECE">
              <w:rPr>
                <w:noProof/>
                <w:webHidden/>
              </w:rPr>
              <w:fldChar w:fldCharType="separate"/>
            </w:r>
            <w:r w:rsidR="001D1ECE">
              <w:rPr>
                <w:noProof/>
                <w:webHidden/>
              </w:rPr>
              <w:t>22</w:t>
            </w:r>
            <w:r w:rsidR="001D1ECE">
              <w:rPr>
                <w:noProof/>
                <w:webHidden/>
              </w:rPr>
              <w:fldChar w:fldCharType="end"/>
            </w:r>
          </w:hyperlink>
        </w:p>
        <w:p w14:paraId="29AACE91" w14:textId="4B099EA0" w:rsidR="001D1ECE" w:rsidRDefault="00931173">
          <w:pPr>
            <w:pStyle w:val="TOC3"/>
            <w:rPr>
              <w:rFonts w:asciiTheme="minorHAnsi" w:eastAsiaTheme="minorEastAsia" w:hAnsiTheme="minorHAnsi" w:cstheme="minorBidi"/>
              <w:noProof/>
              <w:sz w:val="22"/>
              <w:szCs w:val="22"/>
            </w:rPr>
          </w:pPr>
          <w:hyperlink w:anchor="_Toc16689734" w:history="1">
            <w:r w:rsidR="001D1ECE" w:rsidRPr="007E14C7">
              <w:rPr>
                <w:rStyle w:val="Hyperlink"/>
                <w:bCs/>
                <w:noProof/>
              </w:rPr>
              <w:t>42.6.2 Client Registry Services</w:t>
            </w:r>
            <w:r w:rsidR="001D1ECE">
              <w:rPr>
                <w:noProof/>
                <w:webHidden/>
              </w:rPr>
              <w:tab/>
            </w:r>
            <w:r w:rsidR="001D1ECE">
              <w:rPr>
                <w:noProof/>
                <w:webHidden/>
              </w:rPr>
              <w:fldChar w:fldCharType="begin"/>
            </w:r>
            <w:r w:rsidR="001D1ECE">
              <w:rPr>
                <w:noProof/>
                <w:webHidden/>
              </w:rPr>
              <w:instrText xml:space="preserve"> PAGEREF _Toc16689734 \h </w:instrText>
            </w:r>
            <w:r w:rsidR="001D1ECE">
              <w:rPr>
                <w:noProof/>
                <w:webHidden/>
              </w:rPr>
            </w:r>
            <w:r w:rsidR="001D1ECE">
              <w:rPr>
                <w:noProof/>
                <w:webHidden/>
              </w:rPr>
              <w:fldChar w:fldCharType="separate"/>
            </w:r>
            <w:r w:rsidR="001D1ECE">
              <w:rPr>
                <w:noProof/>
                <w:webHidden/>
              </w:rPr>
              <w:t>24</w:t>
            </w:r>
            <w:r w:rsidR="001D1ECE">
              <w:rPr>
                <w:noProof/>
                <w:webHidden/>
              </w:rPr>
              <w:fldChar w:fldCharType="end"/>
            </w:r>
          </w:hyperlink>
        </w:p>
        <w:p w14:paraId="18C35025" w14:textId="0D980E13" w:rsidR="001D1ECE" w:rsidRPr="001D1ECE" w:rsidRDefault="00931173">
          <w:pPr>
            <w:pStyle w:val="TOC1"/>
            <w:rPr>
              <w:rFonts w:asciiTheme="minorHAnsi" w:eastAsiaTheme="minorEastAsia" w:hAnsiTheme="minorHAnsi" w:cstheme="minorBidi"/>
              <w:b/>
              <w:bCs/>
              <w:noProof/>
              <w:sz w:val="22"/>
              <w:szCs w:val="22"/>
            </w:rPr>
          </w:pPr>
          <w:hyperlink w:anchor="_Toc16689735" w:history="1">
            <w:r w:rsidR="001D1ECE" w:rsidRPr="001D1ECE">
              <w:rPr>
                <w:rStyle w:val="Hyperlink"/>
                <w:b/>
                <w:bCs/>
                <w:noProof/>
              </w:rPr>
              <w:t>Volume 2c – Transactions (cont.)</w:t>
            </w:r>
            <w:r w:rsidR="001D1ECE" w:rsidRPr="001D1ECE">
              <w:rPr>
                <w:b/>
                <w:bCs/>
                <w:noProof/>
                <w:webHidden/>
              </w:rPr>
              <w:tab/>
            </w:r>
            <w:r w:rsidR="001D1ECE" w:rsidRPr="001D1ECE">
              <w:rPr>
                <w:b/>
                <w:bCs/>
                <w:noProof/>
                <w:webHidden/>
              </w:rPr>
              <w:fldChar w:fldCharType="begin"/>
            </w:r>
            <w:r w:rsidR="001D1ECE" w:rsidRPr="001D1ECE">
              <w:rPr>
                <w:b/>
                <w:bCs/>
                <w:noProof/>
                <w:webHidden/>
              </w:rPr>
              <w:instrText xml:space="preserve"> PAGEREF _Toc16689735 \h </w:instrText>
            </w:r>
            <w:r w:rsidR="001D1ECE" w:rsidRPr="001D1ECE">
              <w:rPr>
                <w:b/>
                <w:bCs/>
                <w:noProof/>
                <w:webHidden/>
              </w:rPr>
            </w:r>
            <w:r w:rsidR="001D1ECE" w:rsidRPr="001D1ECE">
              <w:rPr>
                <w:b/>
                <w:bCs/>
                <w:noProof/>
                <w:webHidden/>
              </w:rPr>
              <w:fldChar w:fldCharType="separate"/>
            </w:r>
            <w:r w:rsidR="001D1ECE" w:rsidRPr="001D1ECE">
              <w:rPr>
                <w:b/>
                <w:bCs/>
                <w:noProof/>
                <w:webHidden/>
              </w:rPr>
              <w:t>28</w:t>
            </w:r>
            <w:r w:rsidR="001D1ECE" w:rsidRPr="001D1ECE">
              <w:rPr>
                <w:b/>
                <w:bCs/>
                <w:noProof/>
                <w:webHidden/>
              </w:rPr>
              <w:fldChar w:fldCharType="end"/>
            </w:r>
          </w:hyperlink>
        </w:p>
        <w:p w14:paraId="17E64927" w14:textId="49B5713B" w:rsidR="001D1ECE" w:rsidRDefault="00931173">
          <w:pPr>
            <w:pStyle w:val="TOC2"/>
            <w:rPr>
              <w:rFonts w:asciiTheme="minorHAnsi" w:eastAsiaTheme="minorEastAsia" w:hAnsiTheme="minorHAnsi" w:cstheme="minorBidi"/>
              <w:noProof/>
              <w:sz w:val="22"/>
              <w:szCs w:val="22"/>
            </w:rPr>
          </w:pPr>
          <w:hyperlink w:anchor="_Toc16689736" w:history="1">
            <w:r w:rsidR="001D1ECE" w:rsidRPr="007E14C7">
              <w:rPr>
                <w:rStyle w:val="Hyperlink"/>
                <w:noProof/>
              </w:rPr>
              <w:t>3.84 Mobile Report Alert [ITI-84]</w:t>
            </w:r>
            <w:r w:rsidR="001D1ECE">
              <w:rPr>
                <w:noProof/>
                <w:webHidden/>
              </w:rPr>
              <w:tab/>
            </w:r>
            <w:r w:rsidR="001D1ECE">
              <w:rPr>
                <w:noProof/>
                <w:webHidden/>
              </w:rPr>
              <w:fldChar w:fldCharType="begin"/>
            </w:r>
            <w:r w:rsidR="001D1ECE">
              <w:rPr>
                <w:noProof/>
                <w:webHidden/>
              </w:rPr>
              <w:instrText xml:space="preserve"> PAGEREF _Toc16689736 \h </w:instrText>
            </w:r>
            <w:r w:rsidR="001D1ECE">
              <w:rPr>
                <w:noProof/>
                <w:webHidden/>
              </w:rPr>
            </w:r>
            <w:r w:rsidR="001D1ECE">
              <w:rPr>
                <w:noProof/>
                <w:webHidden/>
              </w:rPr>
              <w:fldChar w:fldCharType="separate"/>
            </w:r>
            <w:r w:rsidR="001D1ECE">
              <w:rPr>
                <w:noProof/>
                <w:webHidden/>
              </w:rPr>
              <w:t>28</w:t>
            </w:r>
            <w:r w:rsidR="001D1ECE">
              <w:rPr>
                <w:noProof/>
                <w:webHidden/>
              </w:rPr>
              <w:fldChar w:fldCharType="end"/>
            </w:r>
          </w:hyperlink>
        </w:p>
        <w:p w14:paraId="789108FF" w14:textId="57FCC062" w:rsidR="001D1ECE" w:rsidRDefault="00931173">
          <w:pPr>
            <w:pStyle w:val="TOC3"/>
            <w:rPr>
              <w:rFonts w:asciiTheme="minorHAnsi" w:eastAsiaTheme="minorEastAsia" w:hAnsiTheme="minorHAnsi" w:cstheme="minorBidi"/>
              <w:noProof/>
              <w:sz w:val="22"/>
              <w:szCs w:val="22"/>
            </w:rPr>
          </w:pPr>
          <w:hyperlink w:anchor="_Toc16689737" w:history="1">
            <w:r w:rsidR="001D1ECE" w:rsidRPr="007E14C7">
              <w:rPr>
                <w:rStyle w:val="Hyperlink"/>
                <w:noProof/>
              </w:rPr>
              <w:t>3.84.1 Scope</w:t>
            </w:r>
            <w:r w:rsidR="001D1ECE">
              <w:rPr>
                <w:noProof/>
                <w:webHidden/>
              </w:rPr>
              <w:tab/>
            </w:r>
            <w:r w:rsidR="001D1ECE">
              <w:rPr>
                <w:noProof/>
                <w:webHidden/>
              </w:rPr>
              <w:fldChar w:fldCharType="begin"/>
            </w:r>
            <w:r w:rsidR="001D1ECE">
              <w:rPr>
                <w:noProof/>
                <w:webHidden/>
              </w:rPr>
              <w:instrText xml:space="preserve"> PAGEREF _Toc16689737 \h </w:instrText>
            </w:r>
            <w:r w:rsidR="001D1ECE">
              <w:rPr>
                <w:noProof/>
                <w:webHidden/>
              </w:rPr>
            </w:r>
            <w:r w:rsidR="001D1ECE">
              <w:rPr>
                <w:noProof/>
                <w:webHidden/>
              </w:rPr>
              <w:fldChar w:fldCharType="separate"/>
            </w:r>
            <w:r w:rsidR="001D1ECE">
              <w:rPr>
                <w:noProof/>
                <w:webHidden/>
              </w:rPr>
              <w:t>28</w:t>
            </w:r>
            <w:r w:rsidR="001D1ECE">
              <w:rPr>
                <w:noProof/>
                <w:webHidden/>
              </w:rPr>
              <w:fldChar w:fldCharType="end"/>
            </w:r>
          </w:hyperlink>
        </w:p>
        <w:p w14:paraId="6F1328CD" w14:textId="4A9CE4A1" w:rsidR="001D1ECE" w:rsidRDefault="00931173">
          <w:pPr>
            <w:pStyle w:val="TOC3"/>
            <w:rPr>
              <w:rFonts w:asciiTheme="minorHAnsi" w:eastAsiaTheme="minorEastAsia" w:hAnsiTheme="minorHAnsi" w:cstheme="minorBidi"/>
              <w:noProof/>
              <w:sz w:val="22"/>
              <w:szCs w:val="22"/>
            </w:rPr>
          </w:pPr>
          <w:hyperlink w:anchor="_Toc16689738" w:history="1">
            <w:r w:rsidR="001D1ECE" w:rsidRPr="007E14C7">
              <w:rPr>
                <w:rStyle w:val="Hyperlink"/>
                <w:noProof/>
              </w:rPr>
              <w:t>3.84.2 Actor Roles</w:t>
            </w:r>
            <w:r w:rsidR="001D1ECE">
              <w:rPr>
                <w:noProof/>
                <w:webHidden/>
              </w:rPr>
              <w:tab/>
            </w:r>
            <w:r w:rsidR="001D1ECE">
              <w:rPr>
                <w:noProof/>
                <w:webHidden/>
              </w:rPr>
              <w:fldChar w:fldCharType="begin"/>
            </w:r>
            <w:r w:rsidR="001D1ECE">
              <w:rPr>
                <w:noProof/>
                <w:webHidden/>
              </w:rPr>
              <w:instrText xml:space="preserve"> PAGEREF _Toc16689738 \h </w:instrText>
            </w:r>
            <w:r w:rsidR="001D1ECE">
              <w:rPr>
                <w:noProof/>
                <w:webHidden/>
              </w:rPr>
            </w:r>
            <w:r w:rsidR="001D1ECE">
              <w:rPr>
                <w:noProof/>
                <w:webHidden/>
              </w:rPr>
              <w:fldChar w:fldCharType="separate"/>
            </w:r>
            <w:r w:rsidR="001D1ECE">
              <w:rPr>
                <w:noProof/>
                <w:webHidden/>
              </w:rPr>
              <w:t>28</w:t>
            </w:r>
            <w:r w:rsidR="001D1ECE">
              <w:rPr>
                <w:noProof/>
                <w:webHidden/>
              </w:rPr>
              <w:fldChar w:fldCharType="end"/>
            </w:r>
          </w:hyperlink>
        </w:p>
        <w:p w14:paraId="4D113E94" w14:textId="04597A42" w:rsidR="001D1ECE" w:rsidRDefault="00931173">
          <w:pPr>
            <w:pStyle w:val="TOC3"/>
            <w:rPr>
              <w:rFonts w:asciiTheme="minorHAnsi" w:eastAsiaTheme="minorEastAsia" w:hAnsiTheme="minorHAnsi" w:cstheme="minorBidi"/>
              <w:noProof/>
              <w:sz w:val="22"/>
              <w:szCs w:val="22"/>
            </w:rPr>
          </w:pPr>
          <w:hyperlink w:anchor="_Toc16689739" w:history="1">
            <w:r w:rsidR="001D1ECE" w:rsidRPr="007E14C7">
              <w:rPr>
                <w:rStyle w:val="Hyperlink"/>
                <w:noProof/>
              </w:rPr>
              <w:t>3.84.3 Referenced Standards</w:t>
            </w:r>
            <w:r w:rsidR="001D1ECE">
              <w:rPr>
                <w:noProof/>
                <w:webHidden/>
              </w:rPr>
              <w:tab/>
            </w:r>
            <w:r w:rsidR="001D1ECE">
              <w:rPr>
                <w:noProof/>
                <w:webHidden/>
              </w:rPr>
              <w:fldChar w:fldCharType="begin"/>
            </w:r>
            <w:r w:rsidR="001D1ECE">
              <w:rPr>
                <w:noProof/>
                <w:webHidden/>
              </w:rPr>
              <w:instrText xml:space="preserve"> PAGEREF _Toc16689739 \h </w:instrText>
            </w:r>
            <w:r w:rsidR="001D1ECE">
              <w:rPr>
                <w:noProof/>
                <w:webHidden/>
              </w:rPr>
            </w:r>
            <w:r w:rsidR="001D1ECE">
              <w:rPr>
                <w:noProof/>
                <w:webHidden/>
              </w:rPr>
              <w:fldChar w:fldCharType="separate"/>
            </w:r>
            <w:r w:rsidR="001D1ECE">
              <w:rPr>
                <w:noProof/>
                <w:webHidden/>
              </w:rPr>
              <w:t>28</w:t>
            </w:r>
            <w:r w:rsidR="001D1ECE">
              <w:rPr>
                <w:noProof/>
                <w:webHidden/>
              </w:rPr>
              <w:fldChar w:fldCharType="end"/>
            </w:r>
          </w:hyperlink>
        </w:p>
        <w:p w14:paraId="299A8238" w14:textId="2A5C059C" w:rsidR="001D1ECE" w:rsidRDefault="00931173">
          <w:pPr>
            <w:pStyle w:val="TOC3"/>
            <w:rPr>
              <w:rFonts w:asciiTheme="minorHAnsi" w:eastAsiaTheme="minorEastAsia" w:hAnsiTheme="minorHAnsi" w:cstheme="minorBidi"/>
              <w:noProof/>
              <w:sz w:val="22"/>
              <w:szCs w:val="22"/>
            </w:rPr>
          </w:pPr>
          <w:hyperlink w:anchor="_Toc16689740" w:history="1">
            <w:r w:rsidR="001D1ECE" w:rsidRPr="007E14C7">
              <w:rPr>
                <w:rStyle w:val="Hyperlink"/>
                <w:noProof/>
              </w:rPr>
              <w:t>3.84.4 Messages</w:t>
            </w:r>
            <w:r w:rsidR="001D1ECE">
              <w:rPr>
                <w:noProof/>
                <w:webHidden/>
              </w:rPr>
              <w:tab/>
            </w:r>
            <w:r w:rsidR="001D1ECE">
              <w:rPr>
                <w:noProof/>
                <w:webHidden/>
              </w:rPr>
              <w:fldChar w:fldCharType="begin"/>
            </w:r>
            <w:r w:rsidR="001D1ECE">
              <w:rPr>
                <w:noProof/>
                <w:webHidden/>
              </w:rPr>
              <w:instrText xml:space="preserve"> PAGEREF _Toc16689740 \h </w:instrText>
            </w:r>
            <w:r w:rsidR="001D1ECE">
              <w:rPr>
                <w:noProof/>
                <w:webHidden/>
              </w:rPr>
            </w:r>
            <w:r w:rsidR="001D1ECE">
              <w:rPr>
                <w:noProof/>
                <w:webHidden/>
              </w:rPr>
              <w:fldChar w:fldCharType="separate"/>
            </w:r>
            <w:r w:rsidR="001D1ECE">
              <w:rPr>
                <w:noProof/>
                <w:webHidden/>
              </w:rPr>
              <w:t>29</w:t>
            </w:r>
            <w:r w:rsidR="001D1ECE">
              <w:rPr>
                <w:noProof/>
                <w:webHidden/>
              </w:rPr>
              <w:fldChar w:fldCharType="end"/>
            </w:r>
          </w:hyperlink>
        </w:p>
        <w:p w14:paraId="278258A4" w14:textId="20A302F6" w:rsidR="001D1ECE" w:rsidRDefault="00931173">
          <w:pPr>
            <w:pStyle w:val="TOC4"/>
            <w:rPr>
              <w:rFonts w:asciiTheme="minorHAnsi" w:eastAsiaTheme="minorEastAsia" w:hAnsiTheme="minorHAnsi" w:cstheme="minorBidi"/>
              <w:noProof/>
              <w:sz w:val="22"/>
              <w:szCs w:val="22"/>
            </w:rPr>
          </w:pPr>
          <w:hyperlink w:anchor="_Toc16689741" w:history="1">
            <w:r w:rsidR="001D1ECE" w:rsidRPr="007E14C7">
              <w:rPr>
                <w:rStyle w:val="Hyperlink"/>
                <w:noProof/>
              </w:rPr>
              <w:t>3.84.4.1 Mobile Report Alert Request</w:t>
            </w:r>
            <w:r w:rsidR="001D1ECE">
              <w:rPr>
                <w:noProof/>
                <w:webHidden/>
              </w:rPr>
              <w:tab/>
            </w:r>
            <w:r w:rsidR="001D1ECE">
              <w:rPr>
                <w:noProof/>
                <w:webHidden/>
              </w:rPr>
              <w:fldChar w:fldCharType="begin"/>
            </w:r>
            <w:r w:rsidR="001D1ECE">
              <w:rPr>
                <w:noProof/>
                <w:webHidden/>
              </w:rPr>
              <w:instrText xml:space="preserve"> PAGEREF _Toc16689741 \h </w:instrText>
            </w:r>
            <w:r w:rsidR="001D1ECE">
              <w:rPr>
                <w:noProof/>
                <w:webHidden/>
              </w:rPr>
            </w:r>
            <w:r w:rsidR="001D1ECE">
              <w:rPr>
                <w:noProof/>
                <w:webHidden/>
              </w:rPr>
              <w:fldChar w:fldCharType="separate"/>
            </w:r>
            <w:r w:rsidR="001D1ECE">
              <w:rPr>
                <w:noProof/>
                <w:webHidden/>
              </w:rPr>
              <w:t>29</w:t>
            </w:r>
            <w:r w:rsidR="001D1ECE">
              <w:rPr>
                <w:noProof/>
                <w:webHidden/>
              </w:rPr>
              <w:fldChar w:fldCharType="end"/>
            </w:r>
          </w:hyperlink>
        </w:p>
        <w:p w14:paraId="4E8F4B31" w14:textId="56A74A0D" w:rsidR="001D1ECE" w:rsidRDefault="00931173">
          <w:pPr>
            <w:pStyle w:val="TOC5"/>
            <w:rPr>
              <w:rFonts w:asciiTheme="minorHAnsi" w:eastAsiaTheme="minorEastAsia" w:hAnsiTheme="minorHAnsi" w:cstheme="minorBidi"/>
              <w:noProof/>
              <w:sz w:val="22"/>
              <w:szCs w:val="22"/>
            </w:rPr>
          </w:pPr>
          <w:hyperlink w:anchor="_Toc16689742" w:history="1">
            <w:r w:rsidR="001D1ECE" w:rsidRPr="007E14C7">
              <w:rPr>
                <w:rStyle w:val="Hyperlink"/>
                <w:noProof/>
              </w:rPr>
              <w:t>3.84.4.1.1 Trigger Events</w:t>
            </w:r>
            <w:r w:rsidR="001D1ECE">
              <w:rPr>
                <w:noProof/>
                <w:webHidden/>
              </w:rPr>
              <w:tab/>
            </w:r>
            <w:r w:rsidR="001D1ECE">
              <w:rPr>
                <w:noProof/>
                <w:webHidden/>
              </w:rPr>
              <w:fldChar w:fldCharType="begin"/>
            </w:r>
            <w:r w:rsidR="001D1ECE">
              <w:rPr>
                <w:noProof/>
                <w:webHidden/>
              </w:rPr>
              <w:instrText xml:space="preserve"> PAGEREF _Toc16689742 \h </w:instrText>
            </w:r>
            <w:r w:rsidR="001D1ECE">
              <w:rPr>
                <w:noProof/>
                <w:webHidden/>
              </w:rPr>
            </w:r>
            <w:r w:rsidR="001D1ECE">
              <w:rPr>
                <w:noProof/>
                <w:webHidden/>
              </w:rPr>
              <w:fldChar w:fldCharType="separate"/>
            </w:r>
            <w:r w:rsidR="001D1ECE">
              <w:rPr>
                <w:noProof/>
                <w:webHidden/>
              </w:rPr>
              <w:t>29</w:t>
            </w:r>
            <w:r w:rsidR="001D1ECE">
              <w:rPr>
                <w:noProof/>
                <w:webHidden/>
              </w:rPr>
              <w:fldChar w:fldCharType="end"/>
            </w:r>
          </w:hyperlink>
        </w:p>
        <w:p w14:paraId="6A4478CE" w14:textId="31A02BE8" w:rsidR="001D1ECE" w:rsidRDefault="00931173">
          <w:pPr>
            <w:pStyle w:val="TOC5"/>
            <w:rPr>
              <w:rFonts w:asciiTheme="minorHAnsi" w:eastAsiaTheme="minorEastAsia" w:hAnsiTheme="minorHAnsi" w:cstheme="minorBidi"/>
              <w:noProof/>
              <w:sz w:val="22"/>
              <w:szCs w:val="22"/>
            </w:rPr>
          </w:pPr>
          <w:hyperlink w:anchor="_Toc16689743" w:history="1">
            <w:r w:rsidR="001D1ECE" w:rsidRPr="007E14C7">
              <w:rPr>
                <w:rStyle w:val="Hyperlink"/>
                <w:noProof/>
              </w:rPr>
              <w:t>3.84.4.1.2 Message Semantics</w:t>
            </w:r>
            <w:r w:rsidR="001D1ECE">
              <w:rPr>
                <w:noProof/>
                <w:webHidden/>
              </w:rPr>
              <w:tab/>
            </w:r>
            <w:r w:rsidR="001D1ECE">
              <w:rPr>
                <w:noProof/>
                <w:webHidden/>
              </w:rPr>
              <w:fldChar w:fldCharType="begin"/>
            </w:r>
            <w:r w:rsidR="001D1ECE">
              <w:rPr>
                <w:noProof/>
                <w:webHidden/>
              </w:rPr>
              <w:instrText xml:space="preserve"> PAGEREF _Toc16689743 \h </w:instrText>
            </w:r>
            <w:r w:rsidR="001D1ECE">
              <w:rPr>
                <w:noProof/>
                <w:webHidden/>
              </w:rPr>
            </w:r>
            <w:r w:rsidR="001D1ECE">
              <w:rPr>
                <w:noProof/>
                <w:webHidden/>
              </w:rPr>
              <w:fldChar w:fldCharType="separate"/>
            </w:r>
            <w:r w:rsidR="001D1ECE">
              <w:rPr>
                <w:noProof/>
                <w:webHidden/>
              </w:rPr>
              <w:t>29</w:t>
            </w:r>
            <w:r w:rsidR="001D1ECE">
              <w:rPr>
                <w:noProof/>
                <w:webHidden/>
              </w:rPr>
              <w:fldChar w:fldCharType="end"/>
            </w:r>
          </w:hyperlink>
        </w:p>
        <w:p w14:paraId="5FDB6727" w14:textId="31D16BF6" w:rsidR="001D1ECE" w:rsidRDefault="00931173">
          <w:pPr>
            <w:pStyle w:val="TOC6"/>
            <w:rPr>
              <w:rFonts w:asciiTheme="minorHAnsi" w:eastAsiaTheme="minorEastAsia" w:hAnsiTheme="minorHAnsi" w:cstheme="minorBidi"/>
              <w:noProof/>
              <w:sz w:val="22"/>
              <w:szCs w:val="22"/>
            </w:rPr>
          </w:pPr>
          <w:hyperlink w:anchor="_Toc16689744" w:history="1">
            <w:r w:rsidR="001D1ECE" w:rsidRPr="007E14C7">
              <w:rPr>
                <w:rStyle w:val="Hyperlink"/>
                <w:noProof/>
              </w:rPr>
              <w:t>3.84.4.1.2.1 FHIR CommunicationRequest Resource Constraints</w:t>
            </w:r>
            <w:r w:rsidR="001D1ECE">
              <w:rPr>
                <w:noProof/>
                <w:webHidden/>
              </w:rPr>
              <w:tab/>
            </w:r>
            <w:r w:rsidR="001D1ECE">
              <w:rPr>
                <w:noProof/>
                <w:webHidden/>
              </w:rPr>
              <w:fldChar w:fldCharType="begin"/>
            </w:r>
            <w:r w:rsidR="001D1ECE">
              <w:rPr>
                <w:noProof/>
                <w:webHidden/>
              </w:rPr>
              <w:instrText xml:space="preserve"> PAGEREF _Toc16689744 \h </w:instrText>
            </w:r>
            <w:r w:rsidR="001D1ECE">
              <w:rPr>
                <w:noProof/>
                <w:webHidden/>
              </w:rPr>
            </w:r>
            <w:r w:rsidR="001D1ECE">
              <w:rPr>
                <w:noProof/>
                <w:webHidden/>
              </w:rPr>
              <w:fldChar w:fldCharType="separate"/>
            </w:r>
            <w:r w:rsidR="001D1ECE">
              <w:rPr>
                <w:noProof/>
                <w:webHidden/>
              </w:rPr>
              <w:t>30</w:t>
            </w:r>
            <w:r w:rsidR="001D1ECE">
              <w:rPr>
                <w:noProof/>
                <w:webHidden/>
              </w:rPr>
              <w:fldChar w:fldCharType="end"/>
            </w:r>
          </w:hyperlink>
        </w:p>
        <w:p w14:paraId="7F1127B8" w14:textId="188C63BA" w:rsidR="001D1ECE" w:rsidRDefault="00931173">
          <w:pPr>
            <w:pStyle w:val="TOC7"/>
            <w:rPr>
              <w:rFonts w:asciiTheme="minorHAnsi" w:eastAsiaTheme="minorEastAsia" w:hAnsiTheme="minorHAnsi" w:cstheme="minorBidi"/>
              <w:noProof/>
              <w:sz w:val="22"/>
              <w:szCs w:val="22"/>
            </w:rPr>
          </w:pPr>
          <w:hyperlink w:anchor="_Toc16689745" w:history="1">
            <w:r w:rsidR="001D1ECE" w:rsidRPr="007E14C7">
              <w:rPr>
                <w:rStyle w:val="Hyperlink"/>
                <w:noProof/>
              </w:rPr>
              <w:t>3.84.4.1.2.1.1 FHIR CommunicationRequest Resource Constraints – Disseminate and Report Alert Status Option</w:t>
            </w:r>
            <w:r w:rsidR="001D1ECE">
              <w:rPr>
                <w:noProof/>
                <w:webHidden/>
              </w:rPr>
              <w:tab/>
            </w:r>
            <w:r w:rsidR="001D1ECE">
              <w:rPr>
                <w:noProof/>
                <w:webHidden/>
              </w:rPr>
              <w:fldChar w:fldCharType="begin"/>
            </w:r>
            <w:r w:rsidR="001D1ECE">
              <w:rPr>
                <w:noProof/>
                <w:webHidden/>
              </w:rPr>
              <w:instrText xml:space="preserve"> PAGEREF _Toc16689745 \h </w:instrText>
            </w:r>
            <w:r w:rsidR="001D1ECE">
              <w:rPr>
                <w:noProof/>
                <w:webHidden/>
              </w:rPr>
            </w:r>
            <w:r w:rsidR="001D1ECE">
              <w:rPr>
                <w:noProof/>
                <w:webHidden/>
              </w:rPr>
              <w:fldChar w:fldCharType="separate"/>
            </w:r>
            <w:r w:rsidR="001D1ECE">
              <w:rPr>
                <w:noProof/>
                <w:webHidden/>
              </w:rPr>
              <w:t>31</w:t>
            </w:r>
            <w:r w:rsidR="001D1ECE">
              <w:rPr>
                <w:noProof/>
                <w:webHidden/>
              </w:rPr>
              <w:fldChar w:fldCharType="end"/>
            </w:r>
          </w:hyperlink>
        </w:p>
        <w:p w14:paraId="502DB4E7" w14:textId="487E9EE5" w:rsidR="001D1ECE" w:rsidRDefault="00931173">
          <w:pPr>
            <w:pStyle w:val="TOC5"/>
            <w:rPr>
              <w:rFonts w:asciiTheme="minorHAnsi" w:eastAsiaTheme="minorEastAsia" w:hAnsiTheme="minorHAnsi" w:cstheme="minorBidi"/>
              <w:noProof/>
              <w:sz w:val="22"/>
              <w:szCs w:val="22"/>
            </w:rPr>
          </w:pPr>
          <w:hyperlink w:anchor="_Toc16689746" w:history="1">
            <w:r w:rsidR="001D1ECE" w:rsidRPr="007E14C7">
              <w:rPr>
                <w:rStyle w:val="Hyperlink"/>
                <w:noProof/>
              </w:rPr>
              <w:t>3.84.4.1.3 Expected Actions</w:t>
            </w:r>
            <w:r w:rsidR="001D1ECE">
              <w:rPr>
                <w:noProof/>
                <w:webHidden/>
              </w:rPr>
              <w:tab/>
            </w:r>
            <w:r w:rsidR="001D1ECE">
              <w:rPr>
                <w:noProof/>
                <w:webHidden/>
              </w:rPr>
              <w:fldChar w:fldCharType="begin"/>
            </w:r>
            <w:r w:rsidR="001D1ECE">
              <w:rPr>
                <w:noProof/>
                <w:webHidden/>
              </w:rPr>
              <w:instrText xml:space="preserve"> PAGEREF _Toc16689746 \h </w:instrText>
            </w:r>
            <w:r w:rsidR="001D1ECE">
              <w:rPr>
                <w:noProof/>
                <w:webHidden/>
              </w:rPr>
            </w:r>
            <w:r w:rsidR="001D1ECE">
              <w:rPr>
                <w:noProof/>
                <w:webHidden/>
              </w:rPr>
              <w:fldChar w:fldCharType="separate"/>
            </w:r>
            <w:r w:rsidR="001D1ECE">
              <w:rPr>
                <w:noProof/>
                <w:webHidden/>
              </w:rPr>
              <w:t>31</w:t>
            </w:r>
            <w:r w:rsidR="001D1ECE">
              <w:rPr>
                <w:noProof/>
                <w:webHidden/>
              </w:rPr>
              <w:fldChar w:fldCharType="end"/>
            </w:r>
          </w:hyperlink>
        </w:p>
        <w:p w14:paraId="0481F3E3" w14:textId="7FC8A4F1" w:rsidR="001D1ECE" w:rsidRDefault="00931173">
          <w:pPr>
            <w:pStyle w:val="TOC6"/>
            <w:rPr>
              <w:rFonts w:asciiTheme="minorHAnsi" w:eastAsiaTheme="minorEastAsia" w:hAnsiTheme="minorHAnsi" w:cstheme="minorBidi"/>
              <w:noProof/>
              <w:sz w:val="22"/>
              <w:szCs w:val="22"/>
            </w:rPr>
          </w:pPr>
          <w:hyperlink w:anchor="_Toc16689747" w:history="1">
            <w:r w:rsidR="001D1ECE" w:rsidRPr="007E14C7">
              <w:rPr>
                <w:rStyle w:val="Hyperlink"/>
                <w:noProof/>
              </w:rPr>
              <w:t>3.84.4.1.3.1 FHIR Communication Constraints</w:t>
            </w:r>
            <w:r w:rsidR="001D1ECE">
              <w:rPr>
                <w:noProof/>
                <w:webHidden/>
              </w:rPr>
              <w:tab/>
            </w:r>
            <w:r w:rsidR="001D1ECE">
              <w:rPr>
                <w:noProof/>
                <w:webHidden/>
              </w:rPr>
              <w:fldChar w:fldCharType="begin"/>
            </w:r>
            <w:r w:rsidR="001D1ECE">
              <w:rPr>
                <w:noProof/>
                <w:webHidden/>
              </w:rPr>
              <w:instrText xml:space="preserve"> PAGEREF _Toc16689747 \h </w:instrText>
            </w:r>
            <w:r w:rsidR="001D1ECE">
              <w:rPr>
                <w:noProof/>
                <w:webHidden/>
              </w:rPr>
            </w:r>
            <w:r w:rsidR="001D1ECE">
              <w:rPr>
                <w:noProof/>
                <w:webHidden/>
              </w:rPr>
              <w:fldChar w:fldCharType="separate"/>
            </w:r>
            <w:r w:rsidR="001D1ECE">
              <w:rPr>
                <w:noProof/>
                <w:webHidden/>
              </w:rPr>
              <w:t>33</w:t>
            </w:r>
            <w:r w:rsidR="001D1ECE">
              <w:rPr>
                <w:noProof/>
                <w:webHidden/>
              </w:rPr>
              <w:fldChar w:fldCharType="end"/>
            </w:r>
          </w:hyperlink>
        </w:p>
        <w:p w14:paraId="08760982" w14:textId="17F84C0B" w:rsidR="001D1ECE" w:rsidRDefault="00931173">
          <w:pPr>
            <w:pStyle w:val="TOC6"/>
            <w:rPr>
              <w:rFonts w:asciiTheme="minorHAnsi" w:eastAsiaTheme="minorEastAsia" w:hAnsiTheme="minorHAnsi" w:cstheme="minorBidi"/>
              <w:noProof/>
              <w:sz w:val="22"/>
              <w:szCs w:val="22"/>
            </w:rPr>
          </w:pPr>
          <w:hyperlink w:anchor="_Toc16689748" w:history="1">
            <w:r w:rsidR="001D1ECE" w:rsidRPr="007E14C7">
              <w:rPr>
                <w:rStyle w:val="Hyperlink"/>
                <w:noProof/>
              </w:rPr>
              <w:t>3.84.4.1.3.2 FHIR Communication Constraints for Responses</w:t>
            </w:r>
            <w:r w:rsidR="001D1ECE">
              <w:rPr>
                <w:noProof/>
                <w:webHidden/>
              </w:rPr>
              <w:tab/>
            </w:r>
            <w:r w:rsidR="001D1ECE">
              <w:rPr>
                <w:noProof/>
                <w:webHidden/>
              </w:rPr>
              <w:fldChar w:fldCharType="begin"/>
            </w:r>
            <w:r w:rsidR="001D1ECE">
              <w:rPr>
                <w:noProof/>
                <w:webHidden/>
              </w:rPr>
              <w:instrText xml:space="preserve"> PAGEREF _Toc16689748 \h </w:instrText>
            </w:r>
            <w:r w:rsidR="001D1ECE">
              <w:rPr>
                <w:noProof/>
                <w:webHidden/>
              </w:rPr>
            </w:r>
            <w:r w:rsidR="001D1ECE">
              <w:rPr>
                <w:noProof/>
                <w:webHidden/>
              </w:rPr>
              <w:fldChar w:fldCharType="separate"/>
            </w:r>
            <w:r w:rsidR="001D1ECE">
              <w:rPr>
                <w:noProof/>
                <w:webHidden/>
              </w:rPr>
              <w:t>33</w:t>
            </w:r>
            <w:r w:rsidR="001D1ECE">
              <w:rPr>
                <w:noProof/>
                <w:webHidden/>
              </w:rPr>
              <w:fldChar w:fldCharType="end"/>
            </w:r>
          </w:hyperlink>
        </w:p>
        <w:p w14:paraId="335782FD" w14:textId="56D60802" w:rsidR="001D1ECE" w:rsidRDefault="00931173">
          <w:pPr>
            <w:pStyle w:val="TOC6"/>
            <w:rPr>
              <w:rFonts w:asciiTheme="minorHAnsi" w:eastAsiaTheme="minorEastAsia" w:hAnsiTheme="minorHAnsi" w:cstheme="minorBidi"/>
              <w:noProof/>
              <w:sz w:val="22"/>
              <w:szCs w:val="22"/>
            </w:rPr>
          </w:pPr>
          <w:hyperlink w:anchor="_Toc16689749" w:history="1">
            <w:r w:rsidR="001D1ECE" w:rsidRPr="007E14C7">
              <w:rPr>
                <w:rStyle w:val="Hyperlink"/>
                <w:bCs/>
                <w:noProof/>
              </w:rPr>
              <w:t>3.84.4.1.3.3 Expected Actions – Disseminate and Report Alert Status Option</w:t>
            </w:r>
            <w:r w:rsidR="001D1ECE">
              <w:rPr>
                <w:noProof/>
                <w:webHidden/>
              </w:rPr>
              <w:tab/>
            </w:r>
            <w:r w:rsidR="001D1ECE">
              <w:rPr>
                <w:noProof/>
                <w:webHidden/>
              </w:rPr>
              <w:fldChar w:fldCharType="begin"/>
            </w:r>
            <w:r w:rsidR="001D1ECE">
              <w:rPr>
                <w:noProof/>
                <w:webHidden/>
              </w:rPr>
              <w:instrText xml:space="preserve"> PAGEREF _Toc16689749 \h </w:instrText>
            </w:r>
            <w:r w:rsidR="001D1ECE">
              <w:rPr>
                <w:noProof/>
                <w:webHidden/>
              </w:rPr>
            </w:r>
            <w:r w:rsidR="001D1ECE">
              <w:rPr>
                <w:noProof/>
                <w:webHidden/>
              </w:rPr>
              <w:fldChar w:fldCharType="separate"/>
            </w:r>
            <w:r w:rsidR="001D1ECE">
              <w:rPr>
                <w:noProof/>
                <w:webHidden/>
              </w:rPr>
              <w:t>34</w:t>
            </w:r>
            <w:r w:rsidR="001D1ECE">
              <w:rPr>
                <w:noProof/>
                <w:webHidden/>
              </w:rPr>
              <w:fldChar w:fldCharType="end"/>
            </w:r>
          </w:hyperlink>
        </w:p>
        <w:p w14:paraId="3F48F7AE" w14:textId="510540BF" w:rsidR="001D1ECE" w:rsidRDefault="00931173">
          <w:pPr>
            <w:pStyle w:val="TOC4"/>
            <w:rPr>
              <w:rFonts w:asciiTheme="minorHAnsi" w:eastAsiaTheme="minorEastAsia" w:hAnsiTheme="minorHAnsi" w:cstheme="minorBidi"/>
              <w:noProof/>
              <w:sz w:val="22"/>
              <w:szCs w:val="22"/>
            </w:rPr>
          </w:pPr>
          <w:hyperlink w:anchor="_Toc16689750" w:history="1">
            <w:r w:rsidR="001D1ECE" w:rsidRPr="007E14C7">
              <w:rPr>
                <w:rStyle w:val="Hyperlink"/>
                <w:noProof/>
              </w:rPr>
              <w:t>3.84.4.2 Mobile Report Alert Response</w:t>
            </w:r>
            <w:r w:rsidR="001D1ECE">
              <w:rPr>
                <w:noProof/>
                <w:webHidden/>
              </w:rPr>
              <w:tab/>
            </w:r>
            <w:r w:rsidR="001D1ECE">
              <w:rPr>
                <w:noProof/>
                <w:webHidden/>
              </w:rPr>
              <w:fldChar w:fldCharType="begin"/>
            </w:r>
            <w:r w:rsidR="001D1ECE">
              <w:rPr>
                <w:noProof/>
                <w:webHidden/>
              </w:rPr>
              <w:instrText xml:space="preserve"> PAGEREF _Toc16689750 \h </w:instrText>
            </w:r>
            <w:r w:rsidR="001D1ECE">
              <w:rPr>
                <w:noProof/>
                <w:webHidden/>
              </w:rPr>
            </w:r>
            <w:r w:rsidR="001D1ECE">
              <w:rPr>
                <w:noProof/>
                <w:webHidden/>
              </w:rPr>
              <w:fldChar w:fldCharType="separate"/>
            </w:r>
            <w:r w:rsidR="001D1ECE">
              <w:rPr>
                <w:noProof/>
                <w:webHidden/>
              </w:rPr>
              <w:t>35</w:t>
            </w:r>
            <w:r w:rsidR="001D1ECE">
              <w:rPr>
                <w:noProof/>
                <w:webHidden/>
              </w:rPr>
              <w:fldChar w:fldCharType="end"/>
            </w:r>
          </w:hyperlink>
        </w:p>
        <w:p w14:paraId="6D52AAE5" w14:textId="1E4626A8" w:rsidR="001D1ECE" w:rsidRDefault="00931173">
          <w:pPr>
            <w:pStyle w:val="TOC5"/>
            <w:rPr>
              <w:rFonts w:asciiTheme="minorHAnsi" w:eastAsiaTheme="minorEastAsia" w:hAnsiTheme="minorHAnsi" w:cstheme="minorBidi"/>
              <w:noProof/>
              <w:sz w:val="22"/>
              <w:szCs w:val="22"/>
            </w:rPr>
          </w:pPr>
          <w:hyperlink w:anchor="_Toc16689751" w:history="1">
            <w:r w:rsidR="001D1ECE" w:rsidRPr="007E14C7">
              <w:rPr>
                <w:rStyle w:val="Hyperlink"/>
                <w:noProof/>
              </w:rPr>
              <w:t>3.84.4.2.1 Trigger Events</w:t>
            </w:r>
            <w:r w:rsidR="001D1ECE">
              <w:rPr>
                <w:noProof/>
                <w:webHidden/>
              </w:rPr>
              <w:tab/>
            </w:r>
            <w:r w:rsidR="001D1ECE">
              <w:rPr>
                <w:noProof/>
                <w:webHidden/>
              </w:rPr>
              <w:fldChar w:fldCharType="begin"/>
            </w:r>
            <w:r w:rsidR="001D1ECE">
              <w:rPr>
                <w:noProof/>
                <w:webHidden/>
              </w:rPr>
              <w:instrText xml:space="preserve"> PAGEREF _Toc16689751 \h </w:instrText>
            </w:r>
            <w:r w:rsidR="001D1ECE">
              <w:rPr>
                <w:noProof/>
                <w:webHidden/>
              </w:rPr>
            </w:r>
            <w:r w:rsidR="001D1ECE">
              <w:rPr>
                <w:noProof/>
                <w:webHidden/>
              </w:rPr>
              <w:fldChar w:fldCharType="separate"/>
            </w:r>
            <w:r w:rsidR="001D1ECE">
              <w:rPr>
                <w:noProof/>
                <w:webHidden/>
              </w:rPr>
              <w:t>35</w:t>
            </w:r>
            <w:r w:rsidR="001D1ECE">
              <w:rPr>
                <w:noProof/>
                <w:webHidden/>
              </w:rPr>
              <w:fldChar w:fldCharType="end"/>
            </w:r>
          </w:hyperlink>
        </w:p>
        <w:p w14:paraId="1773077C" w14:textId="00456357" w:rsidR="001D1ECE" w:rsidRDefault="00931173">
          <w:pPr>
            <w:pStyle w:val="TOC5"/>
            <w:rPr>
              <w:rFonts w:asciiTheme="minorHAnsi" w:eastAsiaTheme="minorEastAsia" w:hAnsiTheme="minorHAnsi" w:cstheme="minorBidi"/>
              <w:noProof/>
              <w:sz w:val="22"/>
              <w:szCs w:val="22"/>
            </w:rPr>
          </w:pPr>
          <w:hyperlink w:anchor="_Toc16689752" w:history="1">
            <w:r w:rsidR="001D1ECE" w:rsidRPr="007E14C7">
              <w:rPr>
                <w:rStyle w:val="Hyperlink"/>
                <w:noProof/>
              </w:rPr>
              <w:t>3.84.4.2.2 Message Semantics</w:t>
            </w:r>
            <w:r w:rsidR="001D1ECE">
              <w:rPr>
                <w:noProof/>
                <w:webHidden/>
              </w:rPr>
              <w:tab/>
            </w:r>
            <w:r w:rsidR="001D1ECE">
              <w:rPr>
                <w:noProof/>
                <w:webHidden/>
              </w:rPr>
              <w:fldChar w:fldCharType="begin"/>
            </w:r>
            <w:r w:rsidR="001D1ECE">
              <w:rPr>
                <w:noProof/>
                <w:webHidden/>
              </w:rPr>
              <w:instrText xml:space="preserve"> PAGEREF _Toc16689752 \h </w:instrText>
            </w:r>
            <w:r w:rsidR="001D1ECE">
              <w:rPr>
                <w:noProof/>
                <w:webHidden/>
              </w:rPr>
            </w:r>
            <w:r w:rsidR="001D1ECE">
              <w:rPr>
                <w:noProof/>
                <w:webHidden/>
              </w:rPr>
              <w:fldChar w:fldCharType="separate"/>
            </w:r>
            <w:r w:rsidR="001D1ECE">
              <w:rPr>
                <w:noProof/>
                <w:webHidden/>
              </w:rPr>
              <w:t>35</w:t>
            </w:r>
            <w:r w:rsidR="001D1ECE">
              <w:rPr>
                <w:noProof/>
                <w:webHidden/>
              </w:rPr>
              <w:fldChar w:fldCharType="end"/>
            </w:r>
          </w:hyperlink>
        </w:p>
        <w:p w14:paraId="32F2CFED" w14:textId="19C02D4D" w:rsidR="001D1ECE" w:rsidRDefault="00931173">
          <w:pPr>
            <w:pStyle w:val="TOC5"/>
            <w:rPr>
              <w:rFonts w:asciiTheme="minorHAnsi" w:eastAsiaTheme="minorEastAsia" w:hAnsiTheme="minorHAnsi" w:cstheme="minorBidi"/>
              <w:noProof/>
              <w:sz w:val="22"/>
              <w:szCs w:val="22"/>
            </w:rPr>
          </w:pPr>
          <w:hyperlink w:anchor="_Toc16689753" w:history="1">
            <w:r w:rsidR="001D1ECE" w:rsidRPr="007E14C7">
              <w:rPr>
                <w:rStyle w:val="Hyperlink"/>
                <w:noProof/>
              </w:rPr>
              <w:t>3.84.4.2.3 Expected Actions</w:t>
            </w:r>
            <w:r w:rsidR="001D1ECE">
              <w:rPr>
                <w:noProof/>
                <w:webHidden/>
              </w:rPr>
              <w:tab/>
            </w:r>
            <w:r w:rsidR="001D1ECE">
              <w:rPr>
                <w:noProof/>
                <w:webHidden/>
              </w:rPr>
              <w:fldChar w:fldCharType="begin"/>
            </w:r>
            <w:r w:rsidR="001D1ECE">
              <w:rPr>
                <w:noProof/>
                <w:webHidden/>
              </w:rPr>
              <w:instrText xml:space="preserve"> PAGEREF _Toc16689753 \h </w:instrText>
            </w:r>
            <w:r w:rsidR="001D1ECE">
              <w:rPr>
                <w:noProof/>
                <w:webHidden/>
              </w:rPr>
            </w:r>
            <w:r w:rsidR="001D1ECE">
              <w:rPr>
                <w:noProof/>
                <w:webHidden/>
              </w:rPr>
              <w:fldChar w:fldCharType="separate"/>
            </w:r>
            <w:r w:rsidR="001D1ECE">
              <w:rPr>
                <w:noProof/>
                <w:webHidden/>
              </w:rPr>
              <w:t>35</w:t>
            </w:r>
            <w:r w:rsidR="001D1ECE">
              <w:rPr>
                <w:noProof/>
                <w:webHidden/>
              </w:rPr>
              <w:fldChar w:fldCharType="end"/>
            </w:r>
          </w:hyperlink>
        </w:p>
        <w:p w14:paraId="281F9390" w14:textId="09BA1B75" w:rsidR="001D1ECE" w:rsidRDefault="00931173">
          <w:pPr>
            <w:pStyle w:val="TOC3"/>
            <w:rPr>
              <w:rFonts w:asciiTheme="minorHAnsi" w:eastAsiaTheme="minorEastAsia" w:hAnsiTheme="minorHAnsi" w:cstheme="minorBidi"/>
              <w:noProof/>
              <w:sz w:val="22"/>
              <w:szCs w:val="22"/>
            </w:rPr>
          </w:pPr>
          <w:hyperlink w:anchor="_Toc16689754" w:history="1">
            <w:r w:rsidR="001D1ECE" w:rsidRPr="007E14C7">
              <w:rPr>
                <w:rStyle w:val="Hyperlink"/>
                <w:bCs/>
                <w:noProof/>
              </w:rPr>
              <w:t>3.84.5 Alert Terminologies and Mappings</w:t>
            </w:r>
            <w:r w:rsidR="001D1ECE">
              <w:rPr>
                <w:noProof/>
                <w:webHidden/>
              </w:rPr>
              <w:tab/>
            </w:r>
            <w:r w:rsidR="001D1ECE">
              <w:rPr>
                <w:noProof/>
                <w:webHidden/>
              </w:rPr>
              <w:fldChar w:fldCharType="begin"/>
            </w:r>
            <w:r w:rsidR="001D1ECE">
              <w:rPr>
                <w:noProof/>
                <w:webHidden/>
              </w:rPr>
              <w:instrText xml:space="preserve"> PAGEREF _Toc16689754 \h </w:instrText>
            </w:r>
            <w:r w:rsidR="001D1ECE">
              <w:rPr>
                <w:noProof/>
                <w:webHidden/>
              </w:rPr>
            </w:r>
            <w:r w:rsidR="001D1ECE">
              <w:rPr>
                <w:noProof/>
                <w:webHidden/>
              </w:rPr>
              <w:fldChar w:fldCharType="separate"/>
            </w:r>
            <w:r w:rsidR="001D1ECE">
              <w:rPr>
                <w:noProof/>
                <w:webHidden/>
              </w:rPr>
              <w:t>36</w:t>
            </w:r>
            <w:r w:rsidR="001D1ECE">
              <w:rPr>
                <w:noProof/>
                <w:webHidden/>
              </w:rPr>
              <w:fldChar w:fldCharType="end"/>
            </w:r>
          </w:hyperlink>
        </w:p>
        <w:p w14:paraId="5E6CB455" w14:textId="35CBD4F0" w:rsidR="001D1ECE" w:rsidRDefault="00931173">
          <w:pPr>
            <w:pStyle w:val="TOC4"/>
            <w:rPr>
              <w:rFonts w:asciiTheme="minorHAnsi" w:eastAsiaTheme="minorEastAsia" w:hAnsiTheme="minorHAnsi" w:cstheme="minorBidi"/>
              <w:noProof/>
              <w:sz w:val="22"/>
              <w:szCs w:val="22"/>
            </w:rPr>
          </w:pPr>
          <w:hyperlink w:anchor="_Toc16689755" w:history="1">
            <w:r w:rsidR="001D1ECE" w:rsidRPr="007E14C7">
              <w:rPr>
                <w:rStyle w:val="Hyperlink"/>
                <w:noProof/>
              </w:rPr>
              <w:t>3.84.5.1 Defined Terminologies</w:t>
            </w:r>
            <w:r w:rsidR="001D1ECE">
              <w:rPr>
                <w:noProof/>
                <w:webHidden/>
              </w:rPr>
              <w:tab/>
            </w:r>
            <w:r w:rsidR="001D1ECE">
              <w:rPr>
                <w:noProof/>
                <w:webHidden/>
              </w:rPr>
              <w:fldChar w:fldCharType="begin"/>
            </w:r>
            <w:r w:rsidR="001D1ECE">
              <w:rPr>
                <w:noProof/>
                <w:webHidden/>
              </w:rPr>
              <w:instrText xml:space="preserve"> PAGEREF _Toc16689755 \h </w:instrText>
            </w:r>
            <w:r w:rsidR="001D1ECE">
              <w:rPr>
                <w:noProof/>
                <w:webHidden/>
              </w:rPr>
            </w:r>
            <w:r w:rsidR="001D1ECE">
              <w:rPr>
                <w:noProof/>
                <w:webHidden/>
              </w:rPr>
              <w:fldChar w:fldCharType="separate"/>
            </w:r>
            <w:r w:rsidR="001D1ECE">
              <w:rPr>
                <w:noProof/>
                <w:webHidden/>
              </w:rPr>
              <w:t>36</w:t>
            </w:r>
            <w:r w:rsidR="001D1ECE">
              <w:rPr>
                <w:noProof/>
                <w:webHidden/>
              </w:rPr>
              <w:fldChar w:fldCharType="end"/>
            </w:r>
          </w:hyperlink>
        </w:p>
        <w:p w14:paraId="0B4F037D" w14:textId="4237E983" w:rsidR="001D1ECE" w:rsidRDefault="00931173">
          <w:pPr>
            <w:pStyle w:val="TOC4"/>
            <w:rPr>
              <w:rFonts w:asciiTheme="minorHAnsi" w:eastAsiaTheme="minorEastAsia" w:hAnsiTheme="minorHAnsi" w:cstheme="minorBidi"/>
              <w:noProof/>
              <w:sz w:val="22"/>
              <w:szCs w:val="22"/>
            </w:rPr>
          </w:pPr>
          <w:hyperlink w:anchor="_Toc16689756" w:history="1">
            <w:r w:rsidR="001D1ECE" w:rsidRPr="007E14C7">
              <w:rPr>
                <w:rStyle w:val="Hyperlink"/>
                <w:noProof/>
              </w:rPr>
              <w:t>3.84.5.2 Mappings Between Terminologies</w:t>
            </w:r>
            <w:r w:rsidR="001D1ECE">
              <w:rPr>
                <w:noProof/>
                <w:webHidden/>
              </w:rPr>
              <w:tab/>
            </w:r>
            <w:r w:rsidR="001D1ECE">
              <w:rPr>
                <w:noProof/>
                <w:webHidden/>
              </w:rPr>
              <w:fldChar w:fldCharType="begin"/>
            </w:r>
            <w:r w:rsidR="001D1ECE">
              <w:rPr>
                <w:noProof/>
                <w:webHidden/>
              </w:rPr>
              <w:instrText xml:space="preserve"> PAGEREF _Toc16689756 \h </w:instrText>
            </w:r>
            <w:r w:rsidR="001D1ECE">
              <w:rPr>
                <w:noProof/>
                <w:webHidden/>
              </w:rPr>
            </w:r>
            <w:r w:rsidR="001D1ECE">
              <w:rPr>
                <w:noProof/>
                <w:webHidden/>
              </w:rPr>
              <w:fldChar w:fldCharType="separate"/>
            </w:r>
            <w:r w:rsidR="001D1ECE">
              <w:rPr>
                <w:noProof/>
                <w:webHidden/>
              </w:rPr>
              <w:t>38</w:t>
            </w:r>
            <w:r w:rsidR="001D1ECE">
              <w:rPr>
                <w:noProof/>
                <w:webHidden/>
              </w:rPr>
              <w:fldChar w:fldCharType="end"/>
            </w:r>
          </w:hyperlink>
        </w:p>
        <w:p w14:paraId="71458762" w14:textId="17DE0B72" w:rsidR="001D1ECE" w:rsidRDefault="00931173">
          <w:pPr>
            <w:pStyle w:val="TOC3"/>
            <w:rPr>
              <w:rFonts w:asciiTheme="minorHAnsi" w:eastAsiaTheme="minorEastAsia" w:hAnsiTheme="minorHAnsi" w:cstheme="minorBidi"/>
              <w:noProof/>
              <w:sz w:val="22"/>
              <w:szCs w:val="22"/>
            </w:rPr>
          </w:pPr>
          <w:hyperlink w:anchor="_Toc16689757" w:history="1">
            <w:r w:rsidR="001D1ECE" w:rsidRPr="007E14C7">
              <w:rPr>
                <w:rStyle w:val="Hyperlink"/>
                <w:noProof/>
              </w:rPr>
              <w:t>3.84.6 Security Considerations</w:t>
            </w:r>
            <w:r w:rsidR="001D1ECE">
              <w:rPr>
                <w:noProof/>
                <w:webHidden/>
              </w:rPr>
              <w:tab/>
            </w:r>
            <w:r w:rsidR="001D1ECE">
              <w:rPr>
                <w:noProof/>
                <w:webHidden/>
              </w:rPr>
              <w:fldChar w:fldCharType="begin"/>
            </w:r>
            <w:r w:rsidR="001D1ECE">
              <w:rPr>
                <w:noProof/>
                <w:webHidden/>
              </w:rPr>
              <w:instrText xml:space="preserve"> PAGEREF _Toc16689757 \h </w:instrText>
            </w:r>
            <w:r w:rsidR="001D1ECE">
              <w:rPr>
                <w:noProof/>
                <w:webHidden/>
              </w:rPr>
            </w:r>
            <w:r w:rsidR="001D1ECE">
              <w:rPr>
                <w:noProof/>
                <w:webHidden/>
              </w:rPr>
              <w:fldChar w:fldCharType="separate"/>
            </w:r>
            <w:r w:rsidR="001D1ECE">
              <w:rPr>
                <w:noProof/>
                <w:webHidden/>
              </w:rPr>
              <w:t>40</w:t>
            </w:r>
            <w:r w:rsidR="001D1ECE">
              <w:rPr>
                <w:noProof/>
                <w:webHidden/>
              </w:rPr>
              <w:fldChar w:fldCharType="end"/>
            </w:r>
          </w:hyperlink>
        </w:p>
        <w:p w14:paraId="1367A48E" w14:textId="0557206A" w:rsidR="001D1ECE" w:rsidRDefault="00931173">
          <w:pPr>
            <w:pStyle w:val="TOC2"/>
            <w:rPr>
              <w:rFonts w:asciiTheme="minorHAnsi" w:eastAsiaTheme="minorEastAsia" w:hAnsiTheme="minorHAnsi" w:cstheme="minorBidi"/>
              <w:noProof/>
              <w:sz w:val="22"/>
              <w:szCs w:val="22"/>
            </w:rPr>
          </w:pPr>
          <w:hyperlink w:anchor="_Toc16689758" w:history="1">
            <w:r w:rsidR="001D1ECE" w:rsidRPr="007E14C7">
              <w:rPr>
                <w:rStyle w:val="Hyperlink"/>
                <w:noProof/>
              </w:rPr>
              <w:t>3.85 Query for Alert Status [ITI-85]</w:t>
            </w:r>
            <w:r w:rsidR="001D1ECE">
              <w:rPr>
                <w:noProof/>
                <w:webHidden/>
              </w:rPr>
              <w:tab/>
            </w:r>
            <w:r w:rsidR="001D1ECE">
              <w:rPr>
                <w:noProof/>
                <w:webHidden/>
              </w:rPr>
              <w:fldChar w:fldCharType="begin"/>
            </w:r>
            <w:r w:rsidR="001D1ECE">
              <w:rPr>
                <w:noProof/>
                <w:webHidden/>
              </w:rPr>
              <w:instrText xml:space="preserve"> PAGEREF _Toc16689758 \h </w:instrText>
            </w:r>
            <w:r w:rsidR="001D1ECE">
              <w:rPr>
                <w:noProof/>
                <w:webHidden/>
              </w:rPr>
            </w:r>
            <w:r w:rsidR="001D1ECE">
              <w:rPr>
                <w:noProof/>
                <w:webHidden/>
              </w:rPr>
              <w:fldChar w:fldCharType="separate"/>
            </w:r>
            <w:r w:rsidR="001D1ECE">
              <w:rPr>
                <w:noProof/>
                <w:webHidden/>
              </w:rPr>
              <w:t>40</w:t>
            </w:r>
            <w:r w:rsidR="001D1ECE">
              <w:rPr>
                <w:noProof/>
                <w:webHidden/>
              </w:rPr>
              <w:fldChar w:fldCharType="end"/>
            </w:r>
          </w:hyperlink>
        </w:p>
        <w:p w14:paraId="0A208912" w14:textId="736EB0A7" w:rsidR="001D1ECE" w:rsidRDefault="00931173">
          <w:pPr>
            <w:pStyle w:val="TOC3"/>
            <w:rPr>
              <w:rFonts w:asciiTheme="minorHAnsi" w:eastAsiaTheme="minorEastAsia" w:hAnsiTheme="minorHAnsi" w:cstheme="minorBidi"/>
              <w:noProof/>
              <w:sz w:val="22"/>
              <w:szCs w:val="22"/>
            </w:rPr>
          </w:pPr>
          <w:hyperlink w:anchor="_Toc16689759" w:history="1">
            <w:r w:rsidR="001D1ECE" w:rsidRPr="007E14C7">
              <w:rPr>
                <w:rStyle w:val="Hyperlink"/>
                <w:noProof/>
              </w:rPr>
              <w:t>3.85.1 Scope</w:t>
            </w:r>
            <w:r w:rsidR="001D1ECE">
              <w:rPr>
                <w:noProof/>
                <w:webHidden/>
              </w:rPr>
              <w:tab/>
            </w:r>
            <w:r w:rsidR="001D1ECE">
              <w:rPr>
                <w:noProof/>
                <w:webHidden/>
              </w:rPr>
              <w:fldChar w:fldCharType="begin"/>
            </w:r>
            <w:r w:rsidR="001D1ECE">
              <w:rPr>
                <w:noProof/>
                <w:webHidden/>
              </w:rPr>
              <w:instrText xml:space="preserve"> PAGEREF _Toc16689759 \h </w:instrText>
            </w:r>
            <w:r w:rsidR="001D1ECE">
              <w:rPr>
                <w:noProof/>
                <w:webHidden/>
              </w:rPr>
            </w:r>
            <w:r w:rsidR="001D1ECE">
              <w:rPr>
                <w:noProof/>
                <w:webHidden/>
              </w:rPr>
              <w:fldChar w:fldCharType="separate"/>
            </w:r>
            <w:r w:rsidR="001D1ECE">
              <w:rPr>
                <w:noProof/>
                <w:webHidden/>
              </w:rPr>
              <w:t>40</w:t>
            </w:r>
            <w:r w:rsidR="001D1ECE">
              <w:rPr>
                <w:noProof/>
                <w:webHidden/>
              </w:rPr>
              <w:fldChar w:fldCharType="end"/>
            </w:r>
          </w:hyperlink>
        </w:p>
        <w:p w14:paraId="1D3734D5" w14:textId="435489EF" w:rsidR="001D1ECE" w:rsidRDefault="00931173">
          <w:pPr>
            <w:pStyle w:val="TOC3"/>
            <w:rPr>
              <w:rFonts w:asciiTheme="minorHAnsi" w:eastAsiaTheme="minorEastAsia" w:hAnsiTheme="minorHAnsi" w:cstheme="minorBidi"/>
              <w:noProof/>
              <w:sz w:val="22"/>
              <w:szCs w:val="22"/>
            </w:rPr>
          </w:pPr>
          <w:hyperlink w:anchor="_Toc16689760" w:history="1">
            <w:r w:rsidR="001D1ECE" w:rsidRPr="007E14C7">
              <w:rPr>
                <w:rStyle w:val="Hyperlink"/>
                <w:noProof/>
              </w:rPr>
              <w:t>3.85.2 Actor Roles</w:t>
            </w:r>
            <w:r w:rsidR="001D1ECE">
              <w:rPr>
                <w:noProof/>
                <w:webHidden/>
              </w:rPr>
              <w:tab/>
            </w:r>
            <w:r w:rsidR="001D1ECE">
              <w:rPr>
                <w:noProof/>
                <w:webHidden/>
              </w:rPr>
              <w:fldChar w:fldCharType="begin"/>
            </w:r>
            <w:r w:rsidR="001D1ECE">
              <w:rPr>
                <w:noProof/>
                <w:webHidden/>
              </w:rPr>
              <w:instrText xml:space="preserve"> PAGEREF _Toc16689760 \h </w:instrText>
            </w:r>
            <w:r w:rsidR="001D1ECE">
              <w:rPr>
                <w:noProof/>
                <w:webHidden/>
              </w:rPr>
            </w:r>
            <w:r w:rsidR="001D1ECE">
              <w:rPr>
                <w:noProof/>
                <w:webHidden/>
              </w:rPr>
              <w:fldChar w:fldCharType="separate"/>
            </w:r>
            <w:r w:rsidR="001D1ECE">
              <w:rPr>
                <w:noProof/>
                <w:webHidden/>
              </w:rPr>
              <w:t>41</w:t>
            </w:r>
            <w:r w:rsidR="001D1ECE">
              <w:rPr>
                <w:noProof/>
                <w:webHidden/>
              </w:rPr>
              <w:fldChar w:fldCharType="end"/>
            </w:r>
          </w:hyperlink>
        </w:p>
        <w:p w14:paraId="69F2992E" w14:textId="51E088BE" w:rsidR="001D1ECE" w:rsidRDefault="00931173">
          <w:pPr>
            <w:pStyle w:val="TOC3"/>
            <w:rPr>
              <w:rFonts w:asciiTheme="minorHAnsi" w:eastAsiaTheme="minorEastAsia" w:hAnsiTheme="minorHAnsi" w:cstheme="minorBidi"/>
              <w:noProof/>
              <w:sz w:val="22"/>
              <w:szCs w:val="22"/>
            </w:rPr>
          </w:pPr>
          <w:hyperlink w:anchor="_Toc16689761" w:history="1">
            <w:r w:rsidR="001D1ECE" w:rsidRPr="007E14C7">
              <w:rPr>
                <w:rStyle w:val="Hyperlink"/>
                <w:noProof/>
              </w:rPr>
              <w:t>3.85.3 Referenced Standards</w:t>
            </w:r>
            <w:r w:rsidR="001D1ECE">
              <w:rPr>
                <w:noProof/>
                <w:webHidden/>
              </w:rPr>
              <w:tab/>
            </w:r>
            <w:r w:rsidR="001D1ECE">
              <w:rPr>
                <w:noProof/>
                <w:webHidden/>
              </w:rPr>
              <w:fldChar w:fldCharType="begin"/>
            </w:r>
            <w:r w:rsidR="001D1ECE">
              <w:rPr>
                <w:noProof/>
                <w:webHidden/>
              </w:rPr>
              <w:instrText xml:space="preserve"> PAGEREF _Toc16689761 \h </w:instrText>
            </w:r>
            <w:r w:rsidR="001D1ECE">
              <w:rPr>
                <w:noProof/>
                <w:webHidden/>
              </w:rPr>
            </w:r>
            <w:r w:rsidR="001D1ECE">
              <w:rPr>
                <w:noProof/>
                <w:webHidden/>
              </w:rPr>
              <w:fldChar w:fldCharType="separate"/>
            </w:r>
            <w:r w:rsidR="001D1ECE">
              <w:rPr>
                <w:noProof/>
                <w:webHidden/>
              </w:rPr>
              <w:t>41</w:t>
            </w:r>
            <w:r w:rsidR="001D1ECE">
              <w:rPr>
                <w:noProof/>
                <w:webHidden/>
              </w:rPr>
              <w:fldChar w:fldCharType="end"/>
            </w:r>
          </w:hyperlink>
        </w:p>
        <w:p w14:paraId="1AEB76B2" w14:textId="0794ECC5" w:rsidR="001D1ECE" w:rsidRDefault="00931173">
          <w:pPr>
            <w:pStyle w:val="TOC3"/>
            <w:rPr>
              <w:rFonts w:asciiTheme="minorHAnsi" w:eastAsiaTheme="minorEastAsia" w:hAnsiTheme="minorHAnsi" w:cstheme="minorBidi"/>
              <w:noProof/>
              <w:sz w:val="22"/>
              <w:szCs w:val="22"/>
            </w:rPr>
          </w:pPr>
          <w:hyperlink w:anchor="_Toc16689762" w:history="1">
            <w:r w:rsidR="001D1ECE" w:rsidRPr="007E14C7">
              <w:rPr>
                <w:rStyle w:val="Hyperlink"/>
                <w:noProof/>
              </w:rPr>
              <w:t>3.85.4 Messages</w:t>
            </w:r>
            <w:r w:rsidR="001D1ECE">
              <w:rPr>
                <w:noProof/>
                <w:webHidden/>
              </w:rPr>
              <w:tab/>
            </w:r>
            <w:r w:rsidR="001D1ECE">
              <w:rPr>
                <w:noProof/>
                <w:webHidden/>
              </w:rPr>
              <w:fldChar w:fldCharType="begin"/>
            </w:r>
            <w:r w:rsidR="001D1ECE">
              <w:rPr>
                <w:noProof/>
                <w:webHidden/>
              </w:rPr>
              <w:instrText xml:space="preserve"> PAGEREF _Toc16689762 \h </w:instrText>
            </w:r>
            <w:r w:rsidR="001D1ECE">
              <w:rPr>
                <w:noProof/>
                <w:webHidden/>
              </w:rPr>
            </w:r>
            <w:r w:rsidR="001D1ECE">
              <w:rPr>
                <w:noProof/>
                <w:webHidden/>
              </w:rPr>
              <w:fldChar w:fldCharType="separate"/>
            </w:r>
            <w:r w:rsidR="001D1ECE">
              <w:rPr>
                <w:noProof/>
                <w:webHidden/>
              </w:rPr>
              <w:t>42</w:t>
            </w:r>
            <w:r w:rsidR="001D1ECE">
              <w:rPr>
                <w:noProof/>
                <w:webHidden/>
              </w:rPr>
              <w:fldChar w:fldCharType="end"/>
            </w:r>
          </w:hyperlink>
        </w:p>
        <w:p w14:paraId="56353D3D" w14:textId="4EA89509" w:rsidR="001D1ECE" w:rsidRDefault="00931173">
          <w:pPr>
            <w:pStyle w:val="TOC4"/>
            <w:rPr>
              <w:rFonts w:asciiTheme="minorHAnsi" w:eastAsiaTheme="minorEastAsia" w:hAnsiTheme="minorHAnsi" w:cstheme="minorBidi"/>
              <w:noProof/>
              <w:sz w:val="22"/>
              <w:szCs w:val="22"/>
            </w:rPr>
          </w:pPr>
          <w:hyperlink w:anchor="_Toc16689763" w:history="1">
            <w:r w:rsidR="001D1ECE" w:rsidRPr="007E14C7">
              <w:rPr>
                <w:rStyle w:val="Hyperlink"/>
                <w:noProof/>
              </w:rPr>
              <w:t>3.85.4.1 Query for Alert Status Request Message</w:t>
            </w:r>
            <w:r w:rsidR="001D1ECE">
              <w:rPr>
                <w:noProof/>
                <w:webHidden/>
              </w:rPr>
              <w:tab/>
            </w:r>
            <w:r w:rsidR="001D1ECE">
              <w:rPr>
                <w:noProof/>
                <w:webHidden/>
              </w:rPr>
              <w:fldChar w:fldCharType="begin"/>
            </w:r>
            <w:r w:rsidR="001D1ECE">
              <w:rPr>
                <w:noProof/>
                <w:webHidden/>
              </w:rPr>
              <w:instrText xml:space="preserve"> PAGEREF _Toc16689763 \h </w:instrText>
            </w:r>
            <w:r w:rsidR="001D1ECE">
              <w:rPr>
                <w:noProof/>
                <w:webHidden/>
              </w:rPr>
            </w:r>
            <w:r w:rsidR="001D1ECE">
              <w:rPr>
                <w:noProof/>
                <w:webHidden/>
              </w:rPr>
              <w:fldChar w:fldCharType="separate"/>
            </w:r>
            <w:r w:rsidR="001D1ECE">
              <w:rPr>
                <w:noProof/>
                <w:webHidden/>
              </w:rPr>
              <w:t>42</w:t>
            </w:r>
            <w:r w:rsidR="001D1ECE">
              <w:rPr>
                <w:noProof/>
                <w:webHidden/>
              </w:rPr>
              <w:fldChar w:fldCharType="end"/>
            </w:r>
          </w:hyperlink>
        </w:p>
        <w:p w14:paraId="537B3E4D" w14:textId="7BA0F494" w:rsidR="001D1ECE" w:rsidRDefault="00931173">
          <w:pPr>
            <w:pStyle w:val="TOC5"/>
            <w:rPr>
              <w:rFonts w:asciiTheme="minorHAnsi" w:eastAsiaTheme="minorEastAsia" w:hAnsiTheme="minorHAnsi" w:cstheme="minorBidi"/>
              <w:noProof/>
              <w:sz w:val="22"/>
              <w:szCs w:val="22"/>
            </w:rPr>
          </w:pPr>
          <w:hyperlink w:anchor="_Toc16689764" w:history="1">
            <w:r w:rsidR="001D1ECE" w:rsidRPr="007E14C7">
              <w:rPr>
                <w:rStyle w:val="Hyperlink"/>
                <w:noProof/>
              </w:rPr>
              <w:t>3.85.4.1.1 Trigger Events</w:t>
            </w:r>
            <w:r w:rsidR="001D1ECE">
              <w:rPr>
                <w:noProof/>
                <w:webHidden/>
              </w:rPr>
              <w:tab/>
            </w:r>
            <w:r w:rsidR="001D1ECE">
              <w:rPr>
                <w:noProof/>
                <w:webHidden/>
              </w:rPr>
              <w:fldChar w:fldCharType="begin"/>
            </w:r>
            <w:r w:rsidR="001D1ECE">
              <w:rPr>
                <w:noProof/>
                <w:webHidden/>
              </w:rPr>
              <w:instrText xml:space="preserve"> PAGEREF _Toc16689764 \h </w:instrText>
            </w:r>
            <w:r w:rsidR="001D1ECE">
              <w:rPr>
                <w:noProof/>
                <w:webHidden/>
              </w:rPr>
            </w:r>
            <w:r w:rsidR="001D1ECE">
              <w:rPr>
                <w:noProof/>
                <w:webHidden/>
              </w:rPr>
              <w:fldChar w:fldCharType="separate"/>
            </w:r>
            <w:r w:rsidR="001D1ECE">
              <w:rPr>
                <w:noProof/>
                <w:webHidden/>
              </w:rPr>
              <w:t>42</w:t>
            </w:r>
            <w:r w:rsidR="001D1ECE">
              <w:rPr>
                <w:noProof/>
                <w:webHidden/>
              </w:rPr>
              <w:fldChar w:fldCharType="end"/>
            </w:r>
          </w:hyperlink>
        </w:p>
        <w:p w14:paraId="3A11F474" w14:textId="28FE3B13" w:rsidR="001D1ECE" w:rsidRDefault="00931173">
          <w:pPr>
            <w:pStyle w:val="TOC5"/>
            <w:rPr>
              <w:rFonts w:asciiTheme="minorHAnsi" w:eastAsiaTheme="minorEastAsia" w:hAnsiTheme="minorHAnsi" w:cstheme="minorBidi"/>
              <w:noProof/>
              <w:sz w:val="22"/>
              <w:szCs w:val="22"/>
            </w:rPr>
          </w:pPr>
          <w:hyperlink w:anchor="_Toc16689765" w:history="1">
            <w:r w:rsidR="001D1ECE" w:rsidRPr="007E14C7">
              <w:rPr>
                <w:rStyle w:val="Hyperlink"/>
                <w:noProof/>
              </w:rPr>
              <w:t>3.85.4.1.2 Message Semantics</w:t>
            </w:r>
            <w:r w:rsidR="001D1ECE">
              <w:rPr>
                <w:noProof/>
                <w:webHidden/>
              </w:rPr>
              <w:tab/>
            </w:r>
            <w:r w:rsidR="001D1ECE">
              <w:rPr>
                <w:noProof/>
                <w:webHidden/>
              </w:rPr>
              <w:fldChar w:fldCharType="begin"/>
            </w:r>
            <w:r w:rsidR="001D1ECE">
              <w:rPr>
                <w:noProof/>
                <w:webHidden/>
              </w:rPr>
              <w:instrText xml:space="preserve"> PAGEREF _Toc16689765 \h </w:instrText>
            </w:r>
            <w:r w:rsidR="001D1ECE">
              <w:rPr>
                <w:noProof/>
                <w:webHidden/>
              </w:rPr>
            </w:r>
            <w:r w:rsidR="001D1ECE">
              <w:rPr>
                <w:noProof/>
                <w:webHidden/>
              </w:rPr>
              <w:fldChar w:fldCharType="separate"/>
            </w:r>
            <w:r w:rsidR="001D1ECE">
              <w:rPr>
                <w:noProof/>
                <w:webHidden/>
              </w:rPr>
              <w:t>42</w:t>
            </w:r>
            <w:r w:rsidR="001D1ECE">
              <w:rPr>
                <w:noProof/>
                <w:webHidden/>
              </w:rPr>
              <w:fldChar w:fldCharType="end"/>
            </w:r>
          </w:hyperlink>
        </w:p>
        <w:p w14:paraId="5DDBCFDE" w14:textId="0C74B586" w:rsidR="001D1ECE" w:rsidRDefault="00931173">
          <w:pPr>
            <w:pStyle w:val="TOC5"/>
            <w:rPr>
              <w:rFonts w:asciiTheme="minorHAnsi" w:eastAsiaTheme="minorEastAsia" w:hAnsiTheme="minorHAnsi" w:cstheme="minorBidi"/>
              <w:noProof/>
              <w:sz w:val="22"/>
              <w:szCs w:val="22"/>
            </w:rPr>
          </w:pPr>
          <w:hyperlink w:anchor="_Toc16689766" w:history="1">
            <w:r w:rsidR="001D1ECE" w:rsidRPr="007E14C7">
              <w:rPr>
                <w:rStyle w:val="Hyperlink"/>
                <w:noProof/>
              </w:rPr>
              <w:t>3.85.4.1.3 Expected Actions</w:t>
            </w:r>
            <w:r w:rsidR="001D1ECE">
              <w:rPr>
                <w:noProof/>
                <w:webHidden/>
              </w:rPr>
              <w:tab/>
            </w:r>
            <w:r w:rsidR="001D1ECE">
              <w:rPr>
                <w:noProof/>
                <w:webHidden/>
              </w:rPr>
              <w:fldChar w:fldCharType="begin"/>
            </w:r>
            <w:r w:rsidR="001D1ECE">
              <w:rPr>
                <w:noProof/>
                <w:webHidden/>
              </w:rPr>
              <w:instrText xml:space="preserve"> PAGEREF _Toc16689766 \h </w:instrText>
            </w:r>
            <w:r w:rsidR="001D1ECE">
              <w:rPr>
                <w:noProof/>
                <w:webHidden/>
              </w:rPr>
            </w:r>
            <w:r w:rsidR="001D1ECE">
              <w:rPr>
                <w:noProof/>
                <w:webHidden/>
              </w:rPr>
              <w:fldChar w:fldCharType="separate"/>
            </w:r>
            <w:r w:rsidR="001D1ECE">
              <w:rPr>
                <w:noProof/>
                <w:webHidden/>
              </w:rPr>
              <w:t>43</w:t>
            </w:r>
            <w:r w:rsidR="001D1ECE">
              <w:rPr>
                <w:noProof/>
                <w:webHidden/>
              </w:rPr>
              <w:fldChar w:fldCharType="end"/>
            </w:r>
          </w:hyperlink>
        </w:p>
        <w:p w14:paraId="54C26DA9" w14:textId="7459BD4A" w:rsidR="001D1ECE" w:rsidRDefault="00931173">
          <w:pPr>
            <w:pStyle w:val="TOC4"/>
            <w:rPr>
              <w:rFonts w:asciiTheme="minorHAnsi" w:eastAsiaTheme="minorEastAsia" w:hAnsiTheme="minorHAnsi" w:cstheme="minorBidi"/>
              <w:noProof/>
              <w:sz w:val="22"/>
              <w:szCs w:val="22"/>
            </w:rPr>
          </w:pPr>
          <w:hyperlink w:anchor="_Toc16689767" w:history="1">
            <w:r w:rsidR="001D1ECE" w:rsidRPr="007E14C7">
              <w:rPr>
                <w:rStyle w:val="Hyperlink"/>
                <w:noProof/>
              </w:rPr>
              <w:t>3.85.4.2 Query for Alert Status Response Message</w:t>
            </w:r>
            <w:r w:rsidR="001D1ECE">
              <w:rPr>
                <w:noProof/>
                <w:webHidden/>
              </w:rPr>
              <w:tab/>
            </w:r>
            <w:r w:rsidR="001D1ECE">
              <w:rPr>
                <w:noProof/>
                <w:webHidden/>
              </w:rPr>
              <w:fldChar w:fldCharType="begin"/>
            </w:r>
            <w:r w:rsidR="001D1ECE">
              <w:rPr>
                <w:noProof/>
                <w:webHidden/>
              </w:rPr>
              <w:instrText xml:space="preserve"> PAGEREF _Toc16689767 \h </w:instrText>
            </w:r>
            <w:r w:rsidR="001D1ECE">
              <w:rPr>
                <w:noProof/>
                <w:webHidden/>
              </w:rPr>
            </w:r>
            <w:r w:rsidR="001D1ECE">
              <w:rPr>
                <w:noProof/>
                <w:webHidden/>
              </w:rPr>
              <w:fldChar w:fldCharType="separate"/>
            </w:r>
            <w:r w:rsidR="001D1ECE">
              <w:rPr>
                <w:noProof/>
                <w:webHidden/>
              </w:rPr>
              <w:t>43</w:t>
            </w:r>
            <w:r w:rsidR="001D1ECE">
              <w:rPr>
                <w:noProof/>
                <w:webHidden/>
              </w:rPr>
              <w:fldChar w:fldCharType="end"/>
            </w:r>
          </w:hyperlink>
        </w:p>
        <w:p w14:paraId="41F5C975" w14:textId="59FFF96D" w:rsidR="001D1ECE" w:rsidRDefault="00931173">
          <w:pPr>
            <w:pStyle w:val="TOC5"/>
            <w:rPr>
              <w:rFonts w:asciiTheme="minorHAnsi" w:eastAsiaTheme="minorEastAsia" w:hAnsiTheme="minorHAnsi" w:cstheme="minorBidi"/>
              <w:noProof/>
              <w:sz w:val="22"/>
              <w:szCs w:val="22"/>
            </w:rPr>
          </w:pPr>
          <w:hyperlink w:anchor="_Toc16689768" w:history="1">
            <w:r w:rsidR="001D1ECE" w:rsidRPr="007E14C7">
              <w:rPr>
                <w:rStyle w:val="Hyperlink"/>
                <w:noProof/>
              </w:rPr>
              <w:t>3.85.4.2.1 Trigger Events</w:t>
            </w:r>
            <w:r w:rsidR="001D1ECE">
              <w:rPr>
                <w:noProof/>
                <w:webHidden/>
              </w:rPr>
              <w:tab/>
            </w:r>
            <w:r w:rsidR="001D1ECE">
              <w:rPr>
                <w:noProof/>
                <w:webHidden/>
              </w:rPr>
              <w:fldChar w:fldCharType="begin"/>
            </w:r>
            <w:r w:rsidR="001D1ECE">
              <w:rPr>
                <w:noProof/>
                <w:webHidden/>
              </w:rPr>
              <w:instrText xml:space="preserve"> PAGEREF _Toc16689768 \h </w:instrText>
            </w:r>
            <w:r w:rsidR="001D1ECE">
              <w:rPr>
                <w:noProof/>
                <w:webHidden/>
              </w:rPr>
            </w:r>
            <w:r w:rsidR="001D1ECE">
              <w:rPr>
                <w:noProof/>
                <w:webHidden/>
              </w:rPr>
              <w:fldChar w:fldCharType="separate"/>
            </w:r>
            <w:r w:rsidR="001D1ECE">
              <w:rPr>
                <w:noProof/>
                <w:webHidden/>
              </w:rPr>
              <w:t>43</w:t>
            </w:r>
            <w:r w:rsidR="001D1ECE">
              <w:rPr>
                <w:noProof/>
                <w:webHidden/>
              </w:rPr>
              <w:fldChar w:fldCharType="end"/>
            </w:r>
          </w:hyperlink>
        </w:p>
        <w:p w14:paraId="0D3E57E9" w14:textId="6AC995A9" w:rsidR="001D1ECE" w:rsidRDefault="00931173">
          <w:pPr>
            <w:pStyle w:val="TOC5"/>
            <w:rPr>
              <w:rFonts w:asciiTheme="minorHAnsi" w:eastAsiaTheme="minorEastAsia" w:hAnsiTheme="minorHAnsi" w:cstheme="minorBidi"/>
              <w:noProof/>
              <w:sz w:val="22"/>
              <w:szCs w:val="22"/>
            </w:rPr>
          </w:pPr>
          <w:hyperlink w:anchor="_Toc16689769" w:history="1">
            <w:r w:rsidR="001D1ECE" w:rsidRPr="007E14C7">
              <w:rPr>
                <w:rStyle w:val="Hyperlink"/>
                <w:noProof/>
              </w:rPr>
              <w:t>3.85.4.2.2 Message Semantics</w:t>
            </w:r>
            <w:r w:rsidR="001D1ECE">
              <w:rPr>
                <w:noProof/>
                <w:webHidden/>
              </w:rPr>
              <w:tab/>
            </w:r>
            <w:r w:rsidR="001D1ECE">
              <w:rPr>
                <w:noProof/>
                <w:webHidden/>
              </w:rPr>
              <w:fldChar w:fldCharType="begin"/>
            </w:r>
            <w:r w:rsidR="001D1ECE">
              <w:rPr>
                <w:noProof/>
                <w:webHidden/>
              </w:rPr>
              <w:instrText xml:space="preserve"> PAGEREF _Toc16689769 \h </w:instrText>
            </w:r>
            <w:r w:rsidR="001D1ECE">
              <w:rPr>
                <w:noProof/>
                <w:webHidden/>
              </w:rPr>
            </w:r>
            <w:r w:rsidR="001D1ECE">
              <w:rPr>
                <w:noProof/>
                <w:webHidden/>
              </w:rPr>
              <w:fldChar w:fldCharType="separate"/>
            </w:r>
            <w:r w:rsidR="001D1ECE">
              <w:rPr>
                <w:noProof/>
                <w:webHidden/>
              </w:rPr>
              <w:t>43</w:t>
            </w:r>
            <w:r w:rsidR="001D1ECE">
              <w:rPr>
                <w:noProof/>
                <w:webHidden/>
              </w:rPr>
              <w:fldChar w:fldCharType="end"/>
            </w:r>
          </w:hyperlink>
        </w:p>
        <w:p w14:paraId="2BBF4749" w14:textId="3F15BCD8" w:rsidR="001D1ECE" w:rsidRDefault="00931173">
          <w:pPr>
            <w:pStyle w:val="TOC5"/>
            <w:rPr>
              <w:rFonts w:asciiTheme="minorHAnsi" w:eastAsiaTheme="minorEastAsia" w:hAnsiTheme="minorHAnsi" w:cstheme="minorBidi"/>
              <w:noProof/>
              <w:sz w:val="22"/>
              <w:szCs w:val="22"/>
            </w:rPr>
          </w:pPr>
          <w:hyperlink w:anchor="_Toc16689770" w:history="1">
            <w:r w:rsidR="001D1ECE" w:rsidRPr="007E14C7">
              <w:rPr>
                <w:rStyle w:val="Hyperlink"/>
                <w:noProof/>
              </w:rPr>
              <w:t>3.85.4.2.3 Expected Actions</w:t>
            </w:r>
            <w:r w:rsidR="001D1ECE">
              <w:rPr>
                <w:noProof/>
                <w:webHidden/>
              </w:rPr>
              <w:tab/>
            </w:r>
            <w:r w:rsidR="001D1ECE">
              <w:rPr>
                <w:noProof/>
                <w:webHidden/>
              </w:rPr>
              <w:fldChar w:fldCharType="begin"/>
            </w:r>
            <w:r w:rsidR="001D1ECE">
              <w:rPr>
                <w:noProof/>
                <w:webHidden/>
              </w:rPr>
              <w:instrText xml:space="preserve"> PAGEREF _Toc16689770 \h </w:instrText>
            </w:r>
            <w:r w:rsidR="001D1ECE">
              <w:rPr>
                <w:noProof/>
                <w:webHidden/>
              </w:rPr>
            </w:r>
            <w:r w:rsidR="001D1ECE">
              <w:rPr>
                <w:noProof/>
                <w:webHidden/>
              </w:rPr>
              <w:fldChar w:fldCharType="separate"/>
            </w:r>
            <w:r w:rsidR="001D1ECE">
              <w:rPr>
                <w:noProof/>
                <w:webHidden/>
              </w:rPr>
              <w:t>43</w:t>
            </w:r>
            <w:r w:rsidR="001D1ECE">
              <w:rPr>
                <w:noProof/>
                <w:webHidden/>
              </w:rPr>
              <w:fldChar w:fldCharType="end"/>
            </w:r>
          </w:hyperlink>
        </w:p>
        <w:p w14:paraId="641E737D" w14:textId="721A7106" w:rsidR="001D1ECE" w:rsidRDefault="00931173">
          <w:pPr>
            <w:pStyle w:val="TOC3"/>
            <w:rPr>
              <w:rFonts w:asciiTheme="minorHAnsi" w:eastAsiaTheme="minorEastAsia" w:hAnsiTheme="minorHAnsi" w:cstheme="minorBidi"/>
              <w:noProof/>
              <w:sz w:val="22"/>
              <w:szCs w:val="22"/>
            </w:rPr>
          </w:pPr>
          <w:hyperlink w:anchor="_Toc16689771" w:history="1">
            <w:r w:rsidR="001D1ECE" w:rsidRPr="007E14C7">
              <w:rPr>
                <w:rStyle w:val="Hyperlink"/>
                <w:noProof/>
              </w:rPr>
              <w:t>3.85.5 Alert Terminologies and Mappings</w:t>
            </w:r>
            <w:r w:rsidR="001D1ECE">
              <w:rPr>
                <w:noProof/>
                <w:webHidden/>
              </w:rPr>
              <w:tab/>
            </w:r>
            <w:r w:rsidR="001D1ECE">
              <w:rPr>
                <w:noProof/>
                <w:webHidden/>
              </w:rPr>
              <w:fldChar w:fldCharType="begin"/>
            </w:r>
            <w:r w:rsidR="001D1ECE">
              <w:rPr>
                <w:noProof/>
                <w:webHidden/>
              </w:rPr>
              <w:instrText xml:space="preserve"> PAGEREF _Toc16689771 \h </w:instrText>
            </w:r>
            <w:r w:rsidR="001D1ECE">
              <w:rPr>
                <w:noProof/>
                <w:webHidden/>
              </w:rPr>
            </w:r>
            <w:r w:rsidR="001D1ECE">
              <w:rPr>
                <w:noProof/>
                <w:webHidden/>
              </w:rPr>
              <w:fldChar w:fldCharType="separate"/>
            </w:r>
            <w:r w:rsidR="001D1ECE">
              <w:rPr>
                <w:noProof/>
                <w:webHidden/>
              </w:rPr>
              <w:t>43</w:t>
            </w:r>
            <w:r w:rsidR="001D1ECE">
              <w:rPr>
                <w:noProof/>
                <w:webHidden/>
              </w:rPr>
              <w:fldChar w:fldCharType="end"/>
            </w:r>
          </w:hyperlink>
        </w:p>
        <w:p w14:paraId="7F41768C" w14:textId="4B1B1A29" w:rsidR="001D1ECE" w:rsidRDefault="00931173">
          <w:pPr>
            <w:pStyle w:val="TOC3"/>
            <w:rPr>
              <w:rFonts w:asciiTheme="minorHAnsi" w:eastAsiaTheme="minorEastAsia" w:hAnsiTheme="minorHAnsi" w:cstheme="minorBidi"/>
              <w:noProof/>
              <w:sz w:val="22"/>
              <w:szCs w:val="22"/>
            </w:rPr>
          </w:pPr>
          <w:hyperlink w:anchor="_Toc16689772" w:history="1">
            <w:r w:rsidR="001D1ECE" w:rsidRPr="007E14C7">
              <w:rPr>
                <w:rStyle w:val="Hyperlink"/>
                <w:noProof/>
              </w:rPr>
              <w:t>3.85.6 Security Considerations</w:t>
            </w:r>
            <w:r w:rsidR="001D1ECE">
              <w:rPr>
                <w:noProof/>
                <w:webHidden/>
              </w:rPr>
              <w:tab/>
            </w:r>
            <w:r w:rsidR="001D1ECE">
              <w:rPr>
                <w:noProof/>
                <w:webHidden/>
              </w:rPr>
              <w:fldChar w:fldCharType="begin"/>
            </w:r>
            <w:r w:rsidR="001D1ECE">
              <w:rPr>
                <w:noProof/>
                <w:webHidden/>
              </w:rPr>
              <w:instrText xml:space="preserve"> PAGEREF _Toc16689772 \h </w:instrText>
            </w:r>
            <w:r w:rsidR="001D1ECE">
              <w:rPr>
                <w:noProof/>
                <w:webHidden/>
              </w:rPr>
            </w:r>
            <w:r w:rsidR="001D1ECE">
              <w:rPr>
                <w:noProof/>
                <w:webHidden/>
              </w:rPr>
              <w:fldChar w:fldCharType="separate"/>
            </w:r>
            <w:r w:rsidR="001D1ECE">
              <w:rPr>
                <w:noProof/>
                <w:webHidden/>
              </w:rPr>
              <w:t>43</w:t>
            </w:r>
            <w:r w:rsidR="001D1ECE">
              <w:rPr>
                <w:noProof/>
                <w:webHidden/>
              </w:rPr>
              <w:fldChar w:fldCharType="end"/>
            </w:r>
          </w:hyperlink>
        </w:p>
        <w:p w14:paraId="0D6DC788" w14:textId="53D62DC7" w:rsidR="001D1ECE" w:rsidRDefault="00931173">
          <w:pPr>
            <w:pStyle w:val="TOC1"/>
            <w:rPr>
              <w:rFonts w:asciiTheme="minorHAnsi" w:eastAsiaTheme="minorEastAsia" w:hAnsiTheme="minorHAnsi" w:cstheme="minorBidi"/>
              <w:noProof/>
              <w:sz w:val="22"/>
              <w:szCs w:val="22"/>
            </w:rPr>
          </w:pPr>
          <w:hyperlink w:anchor="_Toc16689773" w:history="1">
            <w:r w:rsidR="001D1ECE" w:rsidRPr="007E14C7">
              <w:rPr>
                <w:rStyle w:val="Hyperlink"/>
                <w:noProof/>
              </w:rPr>
              <w:t>Volume 2 Namespace Additions</w:t>
            </w:r>
            <w:r w:rsidR="001D1ECE">
              <w:rPr>
                <w:noProof/>
                <w:webHidden/>
              </w:rPr>
              <w:tab/>
            </w:r>
            <w:r w:rsidR="001D1ECE">
              <w:rPr>
                <w:noProof/>
                <w:webHidden/>
              </w:rPr>
              <w:fldChar w:fldCharType="begin"/>
            </w:r>
            <w:r w:rsidR="001D1ECE">
              <w:rPr>
                <w:noProof/>
                <w:webHidden/>
              </w:rPr>
              <w:instrText xml:space="preserve"> PAGEREF _Toc16689773 \h </w:instrText>
            </w:r>
            <w:r w:rsidR="001D1ECE">
              <w:rPr>
                <w:noProof/>
                <w:webHidden/>
              </w:rPr>
            </w:r>
            <w:r w:rsidR="001D1ECE">
              <w:rPr>
                <w:noProof/>
                <w:webHidden/>
              </w:rPr>
              <w:fldChar w:fldCharType="separate"/>
            </w:r>
            <w:r w:rsidR="001D1ECE">
              <w:rPr>
                <w:noProof/>
                <w:webHidden/>
              </w:rPr>
              <w:t>44</w:t>
            </w:r>
            <w:r w:rsidR="001D1ECE">
              <w:rPr>
                <w:noProof/>
                <w:webHidden/>
              </w:rPr>
              <w:fldChar w:fldCharType="end"/>
            </w:r>
          </w:hyperlink>
        </w:p>
        <w:p w14:paraId="236468DB" w14:textId="64EAF918" w:rsidR="00461E61" w:rsidRPr="003E0386" w:rsidRDefault="00461E61" w:rsidP="00D1453E">
          <w:pPr>
            <w:pStyle w:val="BodyText"/>
          </w:pPr>
          <w:r w:rsidRPr="003E0386">
            <w:fldChar w:fldCharType="end"/>
          </w:r>
        </w:p>
      </w:sdtContent>
    </w:sdt>
    <w:p w14:paraId="5E1765D6" w14:textId="77777777" w:rsidR="00CF283F" w:rsidRPr="003E0386" w:rsidRDefault="00C10561" w:rsidP="004A41E4">
      <w:pPr>
        <w:pStyle w:val="Heading1"/>
        <w:pageBreakBefore w:val="0"/>
        <w:numPr>
          <w:ilvl w:val="0"/>
          <w:numId w:val="0"/>
        </w:numPr>
        <w:rPr>
          <w:noProof w:val="0"/>
        </w:rPr>
      </w:pPr>
      <w:r w:rsidRPr="003E0386">
        <w:rPr>
          <w:noProof w:val="0"/>
        </w:rPr>
        <w:br w:type="page"/>
      </w:r>
      <w:bookmarkStart w:id="9" w:name="_Toc278195686"/>
      <w:bookmarkStart w:id="10" w:name="_Toc278195728"/>
      <w:bookmarkStart w:id="11" w:name="_Toc278195770"/>
      <w:bookmarkStart w:id="12" w:name="_Toc278195812"/>
      <w:bookmarkStart w:id="13" w:name="_Toc278195854"/>
      <w:bookmarkStart w:id="14" w:name="_Toc278195980"/>
      <w:bookmarkStart w:id="15" w:name="_Toc278196134"/>
      <w:bookmarkStart w:id="16" w:name="_Toc420423992"/>
      <w:bookmarkStart w:id="17" w:name="_Toc16689702"/>
      <w:r w:rsidR="00CF283F" w:rsidRPr="003E0386">
        <w:rPr>
          <w:noProof w:val="0"/>
        </w:rPr>
        <w:lastRenderedPageBreak/>
        <w:t>Introduction</w:t>
      </w:r>
      <w:bookmarkEnd w:id="8"/>
      <w:bookmarkEnd w:id="7"/>
      <w:bookmarkEnd w:id="6"/>
      <w:bookmarkEnd w:id="5"/>
      <w:bookmarkEnd w:id="4"/>
      <w:bookmarkEnd w:id="3"/>
      <w:bookmarkEnd w:id="2"/>
      <w:r w:rsidR="00167DB7" w:rsidRPr="003E0386">
        <w:rPr>
          <w:noProof w:val="0"/>
        </w:rPr>
        <w:t xml:space="preserve"> to this Supplement</w:t>
      </w:r>
      <w:bookmarkEnd w:id="9"/>
      <w:bookmarkEnd w:id="10"/>
      <w:bookmarkEnd w:id="11"/>
      <w:bookmarkEnd w:id="12"/>
      <w:bookmarkEnd w:id="13"/>
      <w:bookmarkEnd w:id="14"/>
      <w:bookmarkEnd w:id="15"/>
      <w:bookmarkEnd w:id="16"/>
      <w:bookmarkEnd w:id="17"/>
    </w:p>
    <w:p w14:paraId="6908C8E4" w14:textId="77777777" w:rsidR="00FD7088" w:rsidRPr="003E0386" w:rsidRDefault="00FD7088" w:rsidP="00FD7088">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FD7088" w:rsidRPr="003E0386" w14:paraId="0FC8BD8F" w14:textId="77777777" w:rsidTr="00FD7088">
        <w:trPr>
          <w:trHeight w:val="2555"/>
        </w:trPr>
        <w:tc>
          <w:tcPr>
            <w:tcW w:w="9576" w:type="dxa"/>
          </w:tcPr>
          <w:p w14:paraId="40531AF7" w14:textId="77777777" w:rsidR="004178EF" w:rsidRPr="003E0386" w:rsidRDefault="004178EF" w:rsidP="004178EF">
            <w:bookmarkStart w:id="18" w:name="OLE_LINK10"/>
            <w:bookmarkStart w:id="19" w:name="OLE_LINK11"/>
            <w:r w:rsidRPr="003E0386">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4F3E4EBF" w14:textId="77777777" w:rsidR="004178EF" w:rsidRPr="003E0386" w:rsidRDefault="004178EF" w:rsidP="004178EF">
            <w:r w:rsidRPr="003E0386">
              <w:t>Product implementations and site deployments may need to be updated in order for them to remain interoperable and conformant with an updated IHE profile.</w:t>
            </w:r>
          </w:p>
          <w:p w14:paraId="245FC723" w14:textId="0598E3C6" w:rsidR="004178EF" w:rsidRPr="003E0386" w:rsidRDefault="004178EF" w:rsidP="004178EF">
            <w:r w:rsidRPr="003E0386">
              <w:t>This m</w:t>
            </w:r>
            <w:r w:rsidR="00CF73C8" w:rsidRPr="003E0386">
              <w:t>ACM</w:t>
            </w:r>
            <w:r w:rsidRPr="003E0386">
              <w:t xml:space="preserve"> Profile is based on Release 4 of the emerging HL7</w:t>
            </w:r>
            <w:r w:rsidRPr="003E0386">
              <w:rPr>
                <w:vertAlign w:val="superscript"/>
              </w:rPr>
              <w:t>®</w:t>
            </w:r>
            <w:r w:rsidRPr="003E0386">
              <w:rPr>
                <w:rStyle w:val="FootnoteReference"/>
              </w:rPr>
              <w:footnoteReference w:id="2"/>
            </w:r>
            <w:r w:rsidRPr="003E0386">
              <w:t xml:space="preserve"> FHIR</w:t>
            </w:r>
            <w:r w:rsidRPr="003E0386">
              <w:rPr>
                <w:vertAlign w:val="superscript"/>
              </w:rPr>
              <w:t>®</w:t>
            </w:r>
            <w:r w:rsidRPr="003E0386">
              <w:rPr>
                <w:rStyle w:val="FootnoteReference"/>
              </w:rPr>
              <w:footnoteReference w:id="3"/>
            </w:r>
            <w:r w:rsidRPr="003E0386">
              <w:t xml:space="preserve"> </w:t>
            </w:r>
            <w:r w:rsidR="006B2204">
              <w:t>standard</w:t>
            </w:r>
            <w:r w:rsidRPr="003E0386">
              <w:t xml:space="preserve">. HL7 describes FHIR Change Management and Versioning at </w:t>
            </w:r>
            <w:hyperlink r:id="rId17" w:history="1">
              <w:r w:rsidRPr="003E0386">
                <w:rPr>
                  <w:rStyle w:val="Hyperlink"/>
                </w:rPr>
                <w:t>https://www.hl7.org/fhir/versions.html</w:t>
              </w:r>
            </w:hyperlink>
            <w:r w:rsidRPr="003E0386">
              <w:t>.</w:t>
            </w:r>
          </w:p>
          <w:p w14:paraId="096743B7" w14:textId="77777777" w:rsidR="004178EF" w:rsidRPr="003E0386" w:rsidRDefault="004178EF" w:rsidP="004178EF">
            <w:r w:rsidRPr="003E0386">
              <w:t xml:space="preserve">HL7 provides a rating of the maturity of FHIR content based on the FHIR Maturity Model (FMM): level 0 (draft) through N (Normative). See </w:t>
            </w:r>
            <w:hyperlink r:id="rId18" w:anchor="maturity" w:history="1">
              <w:r w:rsidRPr="003E0386">
                <w:rPr>
                  <w:rStyle w:val="Hyperlink"/>
                </w:rPr>
                <w:t>http://hl7.org/fhir/versions.html#maturity</w:t>
              </w:r>
            </w:hyperlink>
            <w:r w:rsidRPr="003E0386">
              <w:t xml:space="preserve">. </w:t>
            </w:r>
          </w:p>
          <w:p w14:paraId="599D6738" w14:textId="77777777" w:rsidR="004178EF" w:rsidRPr="003E0386" w:rsidRDefault="004178EF" w:rsidP="004178EF">
            <w:pPr>
              <w:pStyle w:val="BodyText"/>
            </w:pPr>
            <w:r w:rsidRPr="003E0386">
              <w:t>The FMM levels for FHIR content used in this profile are:</w:t>
            </w:r>
          </w:p>
          <w:bookmarkEnd w:id="18"/>
          <w:bookmarkEnd w:id="19"/>
          <w:p w14:paraId="0742F1AD" w14:textId="77777777" w:rsidR="00FD7088" w:rsidRPr="003E0386" w:rsidRDefault="00FD7088" w:rsidP="00FD7088">
            <w:pPr>
              <w:pStyle w:val="BodyText"/>
            </w:pPr>
          </w:p>
          <w:tbl>
            <w:tblPr>
              <w:tblStyle w:val="TableGrid"/>
              <w:tblW w:w="0" w:type="auto"/>
              <w:tblInd w:w="2355" w:type="dxa"/>
              <w:tblLook w:val="04A0" w:firstRow="1" w:lastRow="0" w:firstColumn="1" w:lastColumn="0" w:noHBand="0" w:noVBand="1"/>
            </w:tblPr>
            <w:tblGrid>
              <w:gridCol w:w="2700"/>
              <w:gridCol w:w="1530"/>
            </w:tblGrid>
            <w:tr w:rsidR="00FD7088" w:rsidRPr="003E0386" w14:paraId="60CD5F9D" w14:textId="77777777" w:rsidTr="00FD7088">
              <w:tc>
                <w:tcPr>
                  <w:tcW w:w="2700" w:type="dxa"/>
                  <w:shd w:val="clear" w:color="auto" w:fill="D9D9D9" w:themeFill="background1" w:themeFillShade="D9"/>
                </w:tcPr>
                <w:p w14:paraId="2E3E1FEA" w14:textId="77777777" w:rsidR="00FD7088" w:rsidRPr="003E0386" w:rsidRDefault="00FD7088" w:rsidP="00FD7088">
                  <w:pPr>
                    <w:pStyle w:val="TableEntryHeader"/>
                  </w:pPr>
                  <w:r w:rsidRPr="003E0386">
                    <w:t>FHIR Resource Name</w:t>
                  </w:r>
                </w:p>
              </w:tc>
              <w:tc>
                <w:tcPr>
                  <w:tcW w:w="1530" w:type="dxa"/>
                  <w:shd w:val="clear" w:color="auto" w:fill="D9D9D9" w:themeFill="background1" w:themeFillShade="D9"/>
                </w:tcPr>
                <w:p w14:paraId="205B11FA" w14:textId="77777777" w:rsidR="00FD7088" w:rsidRPr="003E0386" w:rsidRDefault="00FD7088" w:rsidP="00FD7088">
                  <w:pPr>
                    <w:pStyle w:val="TableEntryHeader"/>
                  </w:pPr>
                  <w:r w:rsidRPr="003E0386">
                    <w:t>FMM Level</w:t>
                  </w:r>
                </w:p>
              </w:tc>
            </w:tr>
            <w:tr w:rsidR="00FD7088" w:rsidRPr="003E0386" w14:paraId="181E1698" w14:textId="77777777" w:rsidTr="00FD7088">
              <w:tc>
                <w:tcPr>
                  <w:tcW w:w="2700" w:type="dxa"/>
                </w:tcPr>
                <w:p w14:paraId="41D9E1ED" w14:textId="2212FE32" w:rsidR="00FD7088" w:rsidRPr="003E0386" w:rsidRDefault="00FD7088" w:rsidP="00FD7088">
                  <w:pPr>
                    <w:pStyle w:val="BodyText"/>
                  </w:pPr>
                  <w:r w:rsidRPr="003E0386">
                    <w:t>Communication</w:t>
                  </w:r>
                </w:p>
              </w:tc>
              <w:tc>
                <w:tcPr>
                  <w:tcW w:w="1530" w:type="dxa"/>
                </w:tcPr>
                <w:p w14:paraId="5EBD1D68" w14:textId="3B94E4B4" w:rsidR="00FD7088" w:rsidRPr="003E0386" w:rsidRDefault="00FD7088" w:rsidP="00FD7088">
                  <w:pPr>
                    <w:pStyle w:val="BodyText"/>
                    <w:jc w:val="center"/>
                  </w:pPr>
                  <w:r w:rsidRPr="003E0386">
                    <w:t>2</w:t>
                  </w:r>
                </w:p>
              </w:tc>
            </w:tr>
            <w:tr w:rsidR="00FD7088" w:rsidRPr="003E0386" w14:paraId="3F499FD0" w14:textId="77777777" w:rsidTr="00FD7088">
              <w:tc>
                <w:tcPr>
                  <w:tcW w:w="2700" w:type="dxa"/>
                </w:tcPr>
                <w:p w14:paraId="555589B4" w14:textId="32B86CFE" w:rsidR="00FD7088" w:rsidRPr="003E0386" w:rsidRDefault="00FD7088" w:rsidP="00FD7088">
                  <w:pPr>
                    <w:pStyle w:val="BodyText"/>
                  </w:pPr>
                  <w:r w:rsidRPr="003E0386">
                    <w:t>CommunicationRequest</w:t>
                  </w:r>
                </w:p>
              </w:tc>
              <w:tc>
                <w:tcPr>
                  <w:tcW w:w="1530" w:type="dxa"/>
                </w:tcPr>
                <w:p w14:paraId="4D9098FA" w14:textId="1A4AD2E8" w:rsidR="00FD7088" w:rsidRPr="003E0386" w:rsidRDefault="00FD7088" w:rsidP="00FD7088">
                  <w:pPr>
                    <w:pStyle w:val="BodyText"/>
                    <w:jc w:val="center"/>
                  </w:pPr>
                  <w:r w:rsidRPr="003E0386">
                    <w:t>2</w:t>
                  </w:r>
                </w:p>
              </w:tc>
            </w:tr>
          </w:tbl>
          <w:p w14:paraId="0684C51C" w14:textId="77777777" w:rsidR="00FD7088" w:rsidRPr="003E0386" w:rsidRDefault="00FD7088" w:rsidP="00FD7088">
            <w:pPr>
              <w:pStyle w:val="BodyText"/>
            </w:pPr>
          </w:p>
          <w:p w14:paraId="2E8A6EC8" w14:textId="77777777" w:rsidR="00FD7088" w:rsidRPr="003E0386" w:rsidRDefault="00FD7088" w:rsidP="00FD7088">
            <w:pPr>
              <w:pStyle w:val="BodyText"/>
            </w:pPr>
          </w:p>
        </w:tc>
      </w:tr>
    </w:tbl>
    <w:p w14:paraId="3F0D4FA3" w14:textId="17916104" w:rsidR="007F7B0F" w:rsidRPr="003E0386" w:rsidRDefault="007F7B0F" w:rsidP="00CB443F"/>
    <w:p w14:paraId="68D64357" w14:textId="3003364B" w:rsidR="00520A65" w:rsidRPr="003E0386" w:rsidRDefault="00520A65" w:rsidP="00CB443F">
      <w:bookmarkStart w:id="20" w:name="_Toc278195687"/>
      <w:bookmarkStart w:id="21" w:name="_Toc278195729"/>
      <w:bookmarkStart w:id="22" w:name="_Toc278195771"/>
      <w:bookmarkStart w:id="23" w:name="_Toc278195813"/>
      <w:bookmarkStart w:id="24" w:name="_Toc278195855"/>
      <w:bookmarkStart w:id="25" w:name="_Toc278195981"/>
      <w:bookmarkStart w:id="26" w:name="_Toc278196135"/>
      <w:bookmarkStart w:id="27" w:name="_Toc420423993"/>
      <w:r w:rsidRPr="003E0386">
        <w:t>The mACM Profile provides the infrastructural components needed to send short, unstructured text alerts to human recipients and can record the outcomes of any human interactions upon receipt of the alert. The mACM Profile additionally allows for a feedback mechanism to determine the status of an alert through the use of alert statuses.</w:t>
      </w:r>
    </w:p>
    <w:p w14:paraId="42AA9922" w14:textId="77777777" w:rsidR="00CF283F" w:rsidRPr="003E0386" w:rsidRDefault="00CF283F" w:rsidP="008616CB">
      <w:pPr>
        <w:pStyle w:val="Heading2"/>
        <w:numPr>
          <w:ilvl w:val="0"/>
          <w:numId w:val="0"/>
        </w:numPr>
        <w:rPr>
          <w:noProof w:val="0"/>
        </w:rPr>
      </w:pPr>
      <w:bookmarkStart w:id="28" w:name="_Toc16689703"/>
      <w:r w:rsidRPr="003E0386">
        <w:rPr>
          <w:noProof w:val="0"/>
        </w:rPr>
        <w:lastRenderedPageBreak/>
        <w:t>Open Issues and Questions</w:t>
      </w:r>
      <w:bookmarkEnd w:id="20"/>
      <w:bookmarkEnd w:id="21"/>
      <w:bookmarkEnd w:id="22"/>
      <w:bookmarkEnd w:id="23"/>
      <w:bookmarkEnd w:id="24"/>
      <w:bookmarkEnd w:id="25"/>
      <w:bookmarkEnd w:id="26"/>
      <w:bookmarkEnd w:id="27"/>
      <w:bookmarkEnd w:id="28"/>
    </w:p>
    <w:p w14:paraId="56D7645E" w14:textId="77777777" w:rsidR="006C02E6" w:rsidRPr="003E0386" w:rsidRDefault="00A343C7" w:rsidP="001D0EE9">
      <w:pPr>
        <w:pStyle w:val="BodyText"/>
        <w:rPr>
          <w:iCs/>
        </w:rPr>
      </w:pPr>
      <w:r w:rsidRPr="003E0386">
        <w:rPr>
          <w:i/>
          <w:iCs/>
        </w:rPr>
        <w:t xml:space="preserve">#6) </w:t>
      </w:r>
      <w:r w:rsidR="006C02E6" w:rsidRPr="003E0386">
        <w:rPr>
          <w:i/>
          <w:iCs/>
        </w:rPr>
        <w:t>MEMLS has location notion of physical offset (</w:t>
      </w:r>
      <w:r w:rsidR="00502B6B" w:rsidRPr="003E0386">
        <w:rPr>
          <w:i/>
          <w:iCs/>
        </w:rPr>
        <w:t>e.g.,</w:t>
      </w:r>
      <w:r w:rsidR="006C02E6" w:rsidRPr="003E0386">
        <w:rPr>
          <w:i/>
          <w:iCs/>
        </w:rPr>
        <w:t xml:space="preserve"> within building)</w:t>
      </w:r>
      <w:r w:rsidR="002721EA" w:rsidRPr="003E0386">
        <w:rPr>
          <w:i/>
          <w:iCs/>
        </w:rPr>
        <w:t xml:space="preserve">. </w:t>
      </w:r>
      <w:r w:rsidR="006C02E6" w:rsidRPr="003E0386">
        <w:rPr>
          <w:i/>
          <w:iCs/>
        </w:rPr>
        <w:t>How should this be represented for the dissemination event location field?</w:t>
      </w:r>
      <w:r w:rsidR="00A974DB" w:rsidRPr="003E0386">
        <w:rPr>
          <w:i/>
          <w:iCs/>
        </w:rPr>
        <w:t xml:space="preserve"> See Appendix A of PCD MEM-LS Supplement.</w:t>
      </w:r>
    </w:p>
    <w:p w14:paraId="20325141" w14:textId="77777777" w:rsidR="002544B5" w:rsidRPr="003E0386" w:rsidRDefault="00F7148D" w:rsidP="001D0EE9">
      <w:pPr>
        <w:pStyle w:val="BodyText"/>
        <w:rPr>
          <w:iCs/>
        </w:rPr>
      </w:pPr>
      <w:r w:rsidRPr="003E0386">
        <w:rPr>
          <w:i/>
          <w:iCs/>
        </w:rPr>
        <w:t xml:space="preserve">#11) Open Issue: mACM definition of </w:t>
      </w:r>
      <w:r w:rsidR="00D72F8A" w:rsidRPr="003E0386">
        <w:rPr>
          <w:i/>
          <w:iCs/>
        </w:rPr>
        <w:t>“</w:t>
      </w:r>
      <w:r w:rsidRPr="003E0386">
        <w:rPr>
          <w:i/>
          <w:iCs/>
        </w:rPr>
        <w:t>alert</w:t>
      </w:r>
      <w:r w:rsidR="00D72F8A" w:rsidRPr="003E0386">
        <w:rPr>
          <w:i/>
          <w:iCs/>
        </w:rPr>
        <w:t>”</w:t>
      </w:r>
      <w:r w:rsidRPr="003E0386">
        <w:rPr>
          <w:i/>
          <w:iCs/>
        </w:rPr>
        <w:t xml:space="preserve"> is not same as g</w:t>
      </w:r>
      <w:r w:rsidR="002544B5" w:rsidRPr="003E0386">
        <w:rPr>
          <w:i/>
          <w:iCs/>
        </w:rPr>
        <w:t>eneral definition:</w:t>
      </w:r>
      <w:r w:rsidR="002544B5" w:rsidRPr="003E0386">
        <w:rPr>
          <w:i/>
          <w:iCs/>
        </w:rPr>
        <w:br/>
        <w:t>http://ihe.net/uploadedFiles/Documents/Templates/IHE_TF_GenIntro_AppD_Glossary_Rev1.0_2014-07-01.pdf</w:t>
      </w:r>
    </w:p>
    <w:p w14:paraId="4563DBB1" w14:textId="77777777" w:rsidR="001A2EE5" w:rsidRPr="003E0386" w:rsidRDefault="002544B5" w:rsidP="001D0EE9">
      <w:pPr>
        <w:pStyle w:val="BodyText"/>
        <w:rPr>
          <w:iCs/>
        </w:rPr>
      </w:pPr>
      <w:r w:rsidRPr="003E0386">
        <w:rPr>
          <w:i/>
          <w:iCs/>
        </w:rPr>
        <w:t>It is not clear how to resolve</w:t>
      </w:r>
      <w:r w:rsidR="00F7148D" w:rsidRPr="003E0386">
        <w:rPr>
          <w:i/>
          <w:iCs/>
        </w:rPr>
        <w:t xml:space="preserve">: </w:t>
      </w:r>
      <w:r w:rsidRPr="003E0386">
        <w:rPr>
          <w:i/>
          <w:iCs/>
        </w:rPr>
        <w:t xml:space="preserve">For example, </w:t>
      </w:r>
      <w:r w:rsidR="00F7148D" w:rsidRPr="003E0386">
        <w:rPr>
          <w:i/>
          <w:iCs/>
        </w:rPr>
        <w:t xml:space="preserve">PCD’s term </w:t>
      </w:r>
      <w:r w:rsidRPr="003E0386">
        <w:rPr>
          <w:i/>
          <w:iCs/>
        </w:rPr>
        <w:t xml:space="preserve">could be </w:t>
      </w:r>
      <w:r w:rsidR="00F7148D" w:rsidRPr="003E0386">
        <w:rPr>
          <w:i/>
          <w:iCs/>
        </w:rPr>
        <w:t xml:space="preserve">broadened or we </w:t>
      </w:r>
      <w:r w:rsidRPr="003E0386">
        <w:rPr>
          <w:i/>
          <w:iCs/>
        </w:rPr>
        <w:t>could rewrite this profile to not use the term alert</w:t>
      </w:r>
      <w:r w:rsidR="00F7148D" w:rsidRPr="003E0386">
        <w:rPr>
          <w:i/>
          <w:iCs/>
        </w:rPr>
        <w:t>.</w:t>
      </w:r>
    </w:p>
    <w:p w14:paraId="237B4AA5" w14:textId="1B2FEFC5" w:rsidR="00D71857" w:rsidRPr="003E0386" w:rsidRDefault="00D71857" w:rsidP="00186DF4">
      <w:pPr>
        <w:pStyle w:val="BodyText"/>
        <w:rPr>
          <w:i/>
        </w:rPr>
      </w:pPr>
      <w:r w:rsidRPr="003E0386">
        <w:rPr>
          <w:i/>
        </w:rPr>
        <w:t>#19) Opened CPs with FHIR (10390 and 10391) to enable searching on CommunicationRequest.reason and Communication.reason</w:t>
      </w:r>
      <w:r w:rsidR="003E0386" w:rsidRPr="003E0386">
        <w:rPr>
          <w:i/>
        </w:rPr>
        <w:t xml:space="preserve">. </w:t>
      </w:r>
      <w:r w:rsidR="00262165" w:rsidRPr="003E0386">
        <w:rPr>
          <w:i/>
        </w:rPr>
        <w:t>These have been closed with no action</w:t>
      </w:r>
      <w:r w:rsidR="003E0386" w:rsidRPr="003E0386">
        <w:rPr>
          <w:i/>
        </w:rPr>
        <w:t xml:space="preserve">. </w:t>
      </w:r>
      <w:r w:rsidR="00262165" w:rsidRPr="003E0386">
        <w:rPr>
          <w:i/>
        </w:rPr>
        <w:t>Should we include a SearchParameter for these?</w:t>
      </w:r>
    </w:p>
    <w:p w14:paraId="133CC46B" w14:textId="37FFF081" w:rsidR="00EC25B3" w:rsidRPr="00632A6F" w:rsidRDefault="00EC25B3" w:rsidP="00EC25B3">
      <w:pPr>
        <w:pStyle w:val="BodyText"/>
        <w:rPr>
          <w:i/>
        </w:rPr>
      </w:pPr>
      <w:r w:rsidRPr="00632A6F">
        <w:rPr>
          <w:i/>
        </w:rPr>
        <w:t xml:space="preserve">#21) In Table 3.84.5.2-3: Alert Status Value Set </w:t>
      </w:r>
      <w:r w:rsidR="00636A97" w:rsidRPr="00632A6F">
        <w:rPr>
          <w:i/>
        </w:rPr>
        <w:t>Mapping there</w:t>
      </w:r>
      <w:r w:rsidRPr="00632A6F">
        <w:rPr>
          <w:i/>
        </w:rPr>
        <w:t xml:space="preserve"> are many values from PCD that are combined into one value from FHIR</w:t>
      </w:r>
      <w:r w:rsidR="00FD7088" w:rsidRPr="00632A6F">
        <w:rPr>
          <w:i/>
        </w:rPr>
        <w:t xml:space="preserve">. </w:t>
      </w:r>
      <w:r w:rsidRPr="00632A6F">
        <w:rPr>
          <w:i/>
        </w:rPr>
        <w:t xml:space="preserve">We will open </w:t>
      </w:r>
      <w:r w:rsidR="00636A97" w:rsidRPr="00632A6F">
        <w:rPr>
          <w:i/>
        </w:rPr>
        <w:t>a</w:t>
      </w:r>
      <w:r w:rsidRPr="00632A6F">
        <w:rPr>
          <w:i/>
        </w:rPr>
        <w:t xml:space="preserve"> CP to add failed, but are there others that should be requested and is this a problem?</w:t>
      </w:r>
      <w:r w:rsidR="00405165" w:rsidRPr="00632A6F">
        <w:rPr>
          <w:i/>
        </w:rPr>
        <w:t xml:space="preserve"> The CommunicationRequest and Communication statuses are more directly related to that particular communication and request and not really of the alert itself</w:t>
      </w:r>
      <w:r w:rsidR="00FD7088" w:rsidRPr="00632A6F">
        <w:rPr>
          <w:i/>
        </w:rPr>
        <w:t xml:space="preserve">. </w:t>
      </w:r>
      <w:r w:rsidR="00405165" w:rsidRPr="00632A6F">
        <w:rPr>
          <w:i/>
        </w:rPr>
        <w:t>Responses would be handled as a second Communication resource</w:t>
      </w:r>
      <w:r w:rsidR="00FD7088" w:rsidRPr="00632A6F">
        <w:rPr>
          <w:i/>
        </w:rPr>
        <w:t xml:space="preserve">. </w:t>
      </w:r>
      <w:r w:rsidR="00405165" w:rsidRPr="00632A6F">
        <w:rPr>
          <w:i/>
        </w:rPr>
        <w:t>notDone and notDoneReason can also be used to track the reason one Communication failed or wasn’t sent</w:t>
      </w:r>
      <w:r w:rsidR="00FD7088" w:rsidRPr="00632A6F">
        <w:rPr>
          <w:i/>
        </w:rPr>
        <w:t xml:space="preserve">. </w:t>
      </w:r>
      <w:r w:rsidR="00405165" w:rsidRPr="00632A6F">
        <w:rPr>
          <w:i/>
        </w:rPr>
        <w:t>Does there need to be a field in CommunicationRequest to track the current alert status</w:t>
      </w:r>
      <w:r w:rsidR="00636A97" w:rsidRPr="00632A6F">
        <w:rPr>
          <w:i/>
        </w:rPr>
        <w:t xml:space="preserve">? </w:t>
      </w:r>
      <w:r w:rsidR="00405165" w:rsidRPr="00632A6F">
        <w:rPr>
          <w:i/>
        </w:rPr>
        <w:t>Is there a better mapping of these values in the table?</w:t>
      </w:r>
    </w:p>
    <w:p w14:paraId="4F0C59FB" w14:textId="77777777" w:rsidR="00CF283F" w:rsidRPr="00632A6F" w:rsidRDefault="00CF283F" w:rsidP="008616CB">
      <w:pPr>
        <w:pStyle w:val="Heading2"/>
        <w:numPr>
          <w:ilvl w:val="0"/>
          <w:numId w:val="0"/>
        </w:numPr>
        <w:rPr>
          <w:noProof w:val="0"/>
        </w:rPr>
      </w:pPr>
      <w:bookmarkStart w:id="29" w:name="_Toc278195688"/>
      <w:bookmarkStart w:id="30" w:name="_Toc278195730"/>
      <w:bookmarkStart w:id="31" w:name="_Toc278195772"/>
      <w:bookmarkStart w:id="32" w:name="_Toc278195814"/>
      <w:bookmarkStart w:id="33" w:name="_Toc278195856"/>
      <w:bookmarkStart w:id="34" w:name="_Toc278195982"/>
      <w:bookmarkStart w:id="35" w:name="_Toc278196136"/>
      <w:bookmarkStart w:id="36" w:name="_Toc420423994"/>
      <w:bookmarkStart w:id="37" w:name="_Toc16689704"/>
      <w:bookmarkStart w:id="38" w:name="_Toc473170357"/>
      <w:bookmarkStart w:id="39" w:name="_Toc504625754"/>
      <w:r w:rsidRPr="00632A6F">
        <w:rPr>
          <w:noProof w:val="0"/>
        </w:rPr>
        <w:t>Closed Issues</w:t>
      </w:r>
      <w:bookmarkEnd w:id="29"/>
      <w:bookmarkEnd w:id="30"/>
      <w:bookmarkEnd w:id="31"/>
      <w:bookmarkEnd w:id="32"/>
      <w:bookmarkEnd w:id="33"/>
      <w:bookmarkEnd w:id="34"/>
      <w:bookmarkEnd w:id="35"/>
      <w:bookmarkEnd w:id="36"/>
      <w:bookmarkEnd w:id="37"/>
    </w:p>
    <w:p w14:paraId="27E4C7AE" w14:textId="77777777" w:rsidR="00086F6B" w:rsidRPr="00632A6F" w:rsidRDefault="00086F6B" w:rsidP="00086F6B">
      <w:pPr>
        <w:pStyle w:val="BodyText"/>
        <w:rPr>
          <w:iCs/>
        </w:rPr>
      </w:pPr>
      <w:r w:rsidRPr="00632A6F">
        <w:rPr>
          <w:i/>
          <w:iCs/>
        </w:rPr>
        <w:t>#0) Should a codeset be defined to capture the priority of an alert in the flag.priority resource. .</w:t>
      </w:r>
    </w:p>
    <w:p w14:paraId="0ECD1B5B" w14:textId="505782BC" w:rsidR="00086F6B" w:rsidRPr="00632A6F" w:rsidRDefault="00086F6B" w:rsidP="00086F6B">
      <w:pPr>
        <w:pStyle w:val="BodyText"/>
        <w:rPr>
          <w:i/>
          <w:iCs/>
        </w:rPr>
      </w:pPr>
      <w:r w:rsidRPr="00632A6F">
        <w:rPr>
          <w:i/>
          <w:iCs/>
        </w:rPr>
        <w:t>#1) Would we be prescriptive about the way to set PCD abnormality flags in the flag.character</w:t>
      </w:r>
      <w:r w:rsidR="00971673" w:rsidRPr="00632A6F">
        <w:rPr>
          <w:i/>
          <w:iCs/>
        </w:rPr>
        <w:t>i</w:t>
      </w:r>
      <w:r w:rsidRPr="00632A6F">
        <w:rPr>
          <w:i/>
          <w:iCs/>
        </w:rPr>
        <w:t>stics data field</w:t>
      </w:r>
      <w:r w:rsidR="0035378A" w:rsidRPr="00632A6F">
        <w:rPr>
          <w:i/>
          <w:iCs/>
        </w:rPr>
        <w:t xml:space="preserve">? </w:t>
      </w:r>
      <w:r w:rsidRPr="00632A6F">
        <w:rPr>
          <w:i/>
          <w:iCs/>
        </w:rPr>
        <w:t xml:space="preserve">Table 8.3 is referenced, but no uri or oid is specified. </w:t>
      </w:r>
    </w:p>
    <w:p w14:paraId="6D9F2DED" w14:textId="483F33D9" w:rsidR="006C5818" w:rsidRPr="00632A6F" w:rsidRDefault="006C5818" w:rsidP="006C5818">
      <w:pPr>
        <w:pStyle w:val="BodyText"/>
        <w:rPr>
          <w:i/>
        </w:rPr>
      </w:pPr>
      <w:r w:rsidRPr="00632A6F">
        <w:rPr>
          <w:i/>
          <w:iCs/>
        </w:rPr>
        <w:t>#2) mACM defines FHIR extensions which require profiles in 3.84.41.2.1and 3.85.41.2.1. FHIR requires that these profiles are published. Currently the text states that the profiles are available at, for example:</w:t>
      </w:r>
    </w:p>
    <w:p w14:paraId="0EB1BBF6" w14:textId="77777777" w:rsidR="006C5818" w:rsidRPr="00632A6F" w:rsidRDefault="006C5818" w:rsidP="006C5818">
      <w:pPr>
        <w:pStyle w:val="BodyText"/>
        <w:ind w:left="720"/>
        <w:rPr>
          <w:i/>
        </w:rPr>
      </w:pPr>
      <w:r w:rsidRPr="00632A6F">
        <w:rPr>
          <w:i/>
        </w:rPr>
        <w:t>http://www.ihe.net/fake_url_for_trial_implementation/mACM/Profile/flag.recipient</w:t>
      </w:r>
    </w:p>
    <w:p w14:paraId="53847E58" w14:textId="77777777" w:rsidR="006C5818" w:rsidRPr="00632A6F" w:rsidRDefault="006C5818" w:rsidP="006C5818">
      <w:pPr>
        <w:pStyle w:val="BodyText"/>
        <w:rPr>
          <w:i/>
        </w:rPr>
      </w:pPr>
      <w:r w:rsidRPr="00632A6F">
        <w:rPr>
          <w:i/>
        </w:rPr>
        <w:t>these URLs are examples only. Upon publication, a permanent home for any needed extension points should be defined as an IHE resource.</w:t>
      </w:r>
    </w:p>
    <w:p w14:paraId="1CEFD5BB" w14:textId="77777777" w:rsidR="006C5818" w:rsidRPr="00632A6F" w:rsidRDefault="006C5818" w:rsidP="00086F6B">
      <w:pPr>
        <w:pStyle w:val="BodyText"/>
        <w:rPr>
          <w:iCs/>
        </w:rPr>
      </w:pPr>
      <w:r w:rsidRPr="00632A6F">
        <w:rPr>
          <w:iCs/>
        </w:rPr>
        <w:t>We have removed all extensions and just have constraints.</w:t>
      </w:r>
    </w:p>
    <w:p w14:paraId="37E71FA8" w14:textId="77777777" w:rsidR="00E02FDC" w:rsidRPr="00632A6F" w:rsidRDefault="00E02FDC" w:rsidP="00E02FDC">
      <w:pPr>
        <w:pStyle w:val="BodyText"/>
        <w:rPr>
          <w:iCs/>
        </w:rPr>
      </w:pPr>
      <w:r w:rsidRPr="00632A6F">
        <w:rPr>
          <w:i/>
          <w:iCs/>
        </w:rPr>
        <w:t xml:space="preserve">#3) Do not have a way to identity a device which is a non-medical device (e.g., not subject to FDA regulation) A clarification issue on </w:t>
      </w:r>
      <w:r w:rsidR="0004417E" w:rsidRPr="00632A6F">
        <w:rPr>
          <w:i/>
          <w:iCs/>
        </w:rPr>
        <w:t>FHIR</w:t>
      </w:r>
      <w:r w:rsidRPr="00632A6F">
        <w:rPr>
          <w:i/>
          <w:iCs/>
        </w:rPr>
        <w:t xml:space="preserve"> was raised:</w:t>
      </w:r>
    </w:p>
    <w:bookmarkStart w:id="40" w:name="OLE_LINK15"/>
    <w:bookmarkStart w:id="41" w:name="OLE_LINK16"/>
    <w:p w14:paraId="38B636C4" w14:textId="6C139583" w:rsidR="00086F6B" w:rsidRPr="003E0386" w:rsidRDefault="00942AF2" w:rsidP="00E02FDC">
      <w:pPr>
        <w:pStyle w:val="BodyText"/>
        <w:ind w:left="720"/>
        <w:rPr>
          <w:rStyle w:val="Hyperlink"/>
          <w:i/>
        </w:rPr>
      </w:pPr>
      <w:r w:rsidRPr="003E0386">
        <w:rPr>
          <w:rStyle w:val="Hyperlink"/>
          <w:i/>
        </w:rPr>
        <w:fldChar w:fldCharType="begin"/>
      </w:r>
      <w:r w:rsidRPr="00632A6F">
        <w:rPr>
          <w:rStyle w:val="Hyperlink"/>
          <w:i/>
        </w:rPr>
        <w:instrText xml:space="preserve"> HYPERLINK "http://gforge.hl7.org/gf/project/fhir/tracker/?action=TrackerItemEdit&amp;tracker_item_id=6209&amp;start=0" </w:instrText>
      </w:r>
      <w:r w:rsidRPr="003E0386">
        <w:rPr>
          <w:rStyle w:val="Hyperlink"/>
          <w:i/>
        </w:rPr>
        <w:fldChar w:fldCharType="separate"/>
      </w:r>
      <w:r w:rsidR="00E02FDC" w:rsidRPr="003E0386">
        <w:rPr>
          <w:rStyle w:val="Hyperlink"/>
        </w:rPr>
        <w:t>http://gforge.hl7.org/gf/project/fhir/tracker/?action=TrackerItemEdit&amp;tracker_item_id=6209&amp;start=0</w:t>
      </w:r>
      <w:r w:rsidRPr="003E0386">
        <w:rPr>
          <w:rStyle w:val="Hyperlink"/>
          <w:i/>
        </w:rPr>
        <w:fldChar w:fldCharType="end"/>
      </w:r>
    </w:p>
    <w:bookmarkEnd w:id="40"/>
    <w:bookmarkEnd w:id="41"/>
    <w:p w14:paraId="415FC2A9" w14:textId="77777777" w:rsidR="006471A8" w:rsidRPr="00632A6F" w:rsidRDefault="006471A8" w:rsidP="006471A8">
      <w:pPr>
        <w:pStyle w:val="BodyText"/>
        <w:rPr>
          <w:iCs/>
        </w:rPr>
      </w:pPr>
      <w:r w:rsidRPr="003E0386">
        <w:rPr>
          <w:i/>
          <w:iCs/>
        </w:rPr>
        <w:lastRenderedPageBreak/>
        <w:t xml:space="preserve">#4) Should we have Device as a recipient in transactions 84 and 85. This is not specifically required for the uses cases described in Vol 1, but </w:t>
      </w:r>
      <w:r w:rsidRPr="00632A6F">
        <w:rPr>
          <w:i/>
          <w:iCs/>
        </w:rPr>
        <w:t xml:space="preserve">may be useful for PCD. </w:t>
      </w:r>
    </w:p>
    <w:p w14:paraId="11BBB5D9" w14:textId="77777777" w:rsidR="007916A3" w:rsidRPr="00632A6F" w:rsidRDefault="007916A3" w:rsidP="007916A3">
      <w:pPr>
        <w:pStyle w:val="BodyText"/>
        <w:rPr>
          <w:iCs/>
        </w:rPr>
      </w:pPr>
      <w:r w:rsidRPr="00632A6F">
        <w:rPr>
          <w:i/>
          <w:iCs/>
        </w:rPr>
        <w:t xml:space="preserve">#5) For the flag.author data field, it would be useful to have the author of an alert be an Organization resource (e.g., CDC). A </w:t>
      </w:r>
      <w:r w:rsidR="0004417E" w:rsidRPr="00632A6F">
        <w:rPr>
          <w:i/>
          <w:iCs/>
        </w:rPr>
        <w:t>FHIR</w:t>
      </w:r>
      <w:r w:rsidRPr="00632A6F">
        <w:rPr>
          <w:i/>
          <w:iCs/>
        </w:rPr>
        <w:t xml:space="preserve"> issue was filed:</w:t>
      </w:r>
    </w:p>
    <w:p w14:paraId="693C013F" w14:textId="77777777" w:rsidR="007916A3" w:rsidRPr="003E0386" w:rsidRDefault="00931173" w:rsidP="007916A3">
      <w:pPr>
        <w:pStyle w:val="BodyText"/>
        <w:ind w:left="720"/>
        <w:rPr>
          <w:rStyle w:val="Hyperlink"/>
          <w:i/>
        </w:rPr>
      </w:pPr>
      <w:hyperlink r:id="rId19" w:history="1">
        <w:r w:rsidR="007916A3" w:rsidRPr="003E0386">
          <w:rPr>
            <w:rStyle w:val="Hyperlink"/>
            <w:i/>
          </w:rPr>
          <w:t>http://gforge.hl7.org/gf/project/fhir/tracker/?action=TrackerItemEdit&amp;tracker_item_id=6208&amp;start=0</w:t>
        </w:r>
      </w:hyperlink>
    </w:p>
    <w:p w14:paraId="3E08CFAA" w14:textId="3BB4E599" w:rsidR="007916A3" w:rsidRPr="00632A6F" w:rsidRDefault="007916A3" w:rsidP="007916A3">
      <w:pPr>
        <w:pStyle w:val="BodyText"/>
        <w:rPr>
          <w:iCs/>
        </w:rPr>
      </w:pPr>
      <w:r w:rsidRPr="00632A6F">
        <w:rPr>
          <w:i/>
          <w:iCs/>
        </w:rPr>
        <w:t xml:space="preserve">If this Issue is not approved, an extension point should be added to the flag resource to allow an Organizational author of the alert. For </w:t>
      </w:r>
      <w:r w:rsidR="0035378A" w:rsidRPr="00632A6F">
        <w:rPr>
          <w:i/>
          <w:iCs/>
        </w:rPr>
        <w:t>example,</w:t>
      </w:r>
      <w:r w:rsidRPr="00632A6F">
        <w:rPr>
          <w:i/>
          <w:iCs/>
        </w:rPr>
        <w:t xml:space="preserve"> the following could be added to Table 3.84.4.2.2.1-1: </w:t>
      </w:r>
      <w:r w:rsidRPr="00632A6F">
        <w:rPr>
          <w:i/>
          <w:iCs/>
        </w:rPr>
        <w:br/>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8"/>
        <w:gridCol w:w="4860"/>
        <w:gridCol w:w="2250"/>
      </w:tblGrid>
      <w:tr w:rsidR="007916A3" w:rsidRPr="00632A6F" w14:paraId="5EE22874" w14:textId="77777777" w:rsidTr="00265563">
        <w:trPr>
          <w:cantSplit/>
        </w:trPr>
        <w:tc>
          <w:tcPr>
            <w:tcW w:w="1908" w:type="dxa"/>
            <w:shd w:val="clear" w:color="auto" w:fill="auto"/>
          </w:tcPr>
          <w:p w14:paraId="7313774F" w14:textId="77777777" w:rsidR="007916A3" w:rsidRPr="00632A6F" w:rsidRDefault="007916A3" w:rsidP="00D70C8A">
            <w:pPr>
              <w:rPr>
                <w:rStyle w:val="XMLname"/>
              </w:rPr>
            </w:pPr>
            <w:r w:rsidRPr="00632A6F">
              <w:rPr>
                <w:rStyle w:val="XMLname"/>
              </w:rPr>
              <w:t xml:space="preserve">extension </w:t>
            </w:r>
            <w:r w:rsidRPr="00632A6F">
              <w:rPr>
                <w:rStyle w:val="XMLname"/>
              </w:rPr>
              <w:br/>
              <w:t>[0..1]</w:t>
            </w:r>
          </w:p>
        </w:tc>
        <w:tc>
          <w:tcPr>
            <w:tcW w:w="4860" w:type="dxa"/>
            <w:shd w:val="clear" w:color="auto" w:fill="auto"/>
          </w:tcPr>
          <w:p w14:paraId="4CD507A3" w14:textId="77777777" w:rsidR="007916A3" w:rsidRPr="00632A6F" w:rsidRDefault="007916A3" w:rsidP="00265563">
            <w:pPr>
              <w:pStyle w:val="TableEntry"/>
              <w:rPr>
                <w:szCs w:val="18"/>
              </w:rPr>
            </w:pPr>
            <w:r w:rsidRPr="00632A6F">
              <w:rPr>
                <w:szCs w:val="18"/>
              </w:rPr>
              <w:t xml:space="preserve">This data field identifies the originator of the alert. </w:t>
            </w:r>
          </w:p>
          <w:p w14:paraId="2392CE76" w14:textId="77777777" w:rsidR="007916A3" w:rsidRPr="00632A6F" w:rsidRDefault="007916A3" w:rsidP="00265563">
            <w:pPr>
              <w:pStyle w:val="TableEntry"/>
              <w:rPr>
                <w:szCs w:val="18"/>
              </w:rPr>
            </w:pPr>
            <w:r w:rsidRPr="00632A6F">
              <w:rPr>
                <w:szCs w:val="18"/>
              </w:rPr>
              <w:t xml:space="preserve">This data field is defined as an extension with URL </w:t>
            </w:r>
            <w:r w:rsidRPr="00632A6F">
              <w:rPr>
                <w:rStyle w:val="XMLname"/>
                <w:sz w:val="18"/>
                <w:szCs w:val="18"/>
              </w:rPr>
              <w:t>flag.author</w:t>
            </w:r>
            <w:r w:rsidRPr="00632A6F">
              <w:rPr>
                <w:szCs w:val="18"/>
              </w:rPr>
              <w:t xml:space="preserve"> and with value in </w:t>
            </w:r>
            <w:r w:rsidRPr="00632A6F">
              <w:rPr>
                <w:rStyle w:val="XMLname"/>
                <w:sz w:val="18"/>
                <w:szCs w:val="18"/>
              </w:rPr>
              <w:t>valueReference</w:t>
            </w:r>
            <w:r w:rsidRPr="00632A6F">
              <w:rPr>
                <w:szCs w:val="18"/>
              </w:rPr>
              <w:t xml:space="preserve"> and whose value is an organization represented by a reference to an </w:t>
            </w:r>
            <w:r w:rsidRPr="00632A6F">
              <w:rPr>
                <w:rStyle w:val="XMLname"/>
                <w:sz w:val="18"/>
                <w:szCs w:val="18"/>
              </w:rPr>
              <w:t xml:space="preserve">Organization </w:t>
            </w:r>
            <w:r w:rsidRPr="00632A6F">
              <w:rPr>
                <w:szCs w:val="18"/>
              </w:rPr>
              <w:t>resource.</w:t>
            </w:r>
          </w:p>
          <w:p w14:paraId="52073AF7" w14:textId="77777777" w:rsidR="007916A3" w:rsidRPr="00632A6F" w:rsidRDefault="007916A3" w:rsidP="00265563">
            <w:pPr>
              <w:pStyle w:val="TableEntry"/>
              <w:rPr>
                <w:szCs w:val="18"/>
              </w:rPr>
            </w:pPr>
            <w:r w:rsidRPr="00632A6F">
              <w:rPr>
                <w:szCs w:val="18"/>
              </w:rPr>
              <w:t>This data field should only be populated if a subject of care was not identified.</w:t>
            </w:r>
          </w:p>
        </w:tc>
        <w:tc>
          <w:tcPr>
            <w:tcW w:w="2250" w:type="dxa"/>
            <w:shd w:val="clear" w:color="auto" w:fill="auto"/>
          </w:tcPr>
          <w:p w14:paraId="7A6DF51C" w14:textId="77777777" w:rsidR="007916A3" w:rsidRPr="00632A6F" w:rsidRDefault="007916A3" w:rsidP="00D70C8A">
            <w:pPr>
              <w:pStyle w:val="TableEntry"/>
              <w:rPr>
                <w:rStyle w:val="XMLname"/>
              </w:rPr>
            </w:pPr>
            <w:r w:rsidRPr="00632A6F">
              <w:rPr>
                <w:rStyle w:val="XMLname"/>
              </w:rPr>
              <w:t xml:space="preserve"> Reference(</w:t>
            </w:r>
          </w:p>
          <w:p w14:paraId="67613C24" w14:textId="77777777" w:rsidR="007916A3" w:rsidRPr="00632A6F" w:rsidRDefault="007916A3" w:rsidP="00D70C8A">
            <w:pPr>
              <w:pStyle w:val="TableEntry"/>
              <w:rPr>
                <w:rStyle w:val="XMLname"/>
              </w:rPr>
            </w:pPr>
            <w:r w:rsidRPr="00632A6F">
              <w:rPr>
                <w:rStyle w:val="XMLname"/>
              </w:rPr>
              <w:t xml:space="preserve"> Organization</w:t>
            </w:r>
          </w:p>
          <w:p w14:paraId="184D0C6B" w14:textId="77777777" w:rsidR="007916A3" w:rsidRPr="00632A6F" w:rsidRDefault="007916A3" w:rsidP="00D148C4">
            <w:pPr>
              <w:pStyle w:val="TableEntry"/>
              <w:rPr>
                <w:rStyle w:val="XMLname"/>
              </w:rPr>
            </w:pPr>
            <w:r w:rsidRPr="00632A6F">
              <w:rPr>
                <w:rStyle w:val="XMLname"/>
              </w:rPr>
              <w:t>)</w:t>
            </w:r>
          </w:p>
        </w:tc>
      </w:tr>
    </w:tbl>
    <w:p w14:paraId="2536E433" w14:textId="77777777" w:rsidR="007916A3" w:rsidRPr="00632A6F" w:rsidRDefault="007916A3" w:rsidP="007916A3">
      <w:pPr>
        <w:pStyle w:val="BodyText"/>
      </w:pPr>
    </w:p>
    <w:p w14:paraId="45DD4E3F" w14:textId="77777777" w:rsidR="00793055" w:rsidRPr="00632A6F" w:rsidRDefault="00793055" w:rsidP="00793055">
      <w:pPr>
        <w:pStyle w:val="BodyText"/>
        <w:rPr>
          <w:iCs/>
        </w:rPr>
      </w:pPr>
      <w:r w:rsidRPr="00632A6F">
        <w:rPr>
          <w:i/>
          <w:iCs/>
        </w:rPr>
        <w:t xml:space="preserve">#7) The use of the flag.category is unclear – it could either be flag/alert content or could be used for alert filtering/routing. A </w:t>
      </w:r>
      <w:r w:rsidR="0004417E" w:rsidRPr="00632A6F">
        <w:rPr>
          <w:i/>
          <w:iCs/>
        </w:rPr>
        <w:t>FHIR</w:t>
      </w:r>
      <w:r w:rsidRPr="00632A6F">
        <w:rPr>
          <w:i/>
          <w:iCs/>
        </w:rPr>
        <w:t xml:space="preserve"> issue was filed:   </w:t>
      </w:r>
    </w:p>
    <w:p w14:paraId="560F98EF" w14:textId="4516DA5B" w:rsidR="00793055" w:rsidRPr="003E0386" w:rsidRDefault="00931173" w:rsidP="00793055">
      <w:pPr>
        <w:pStyle w:val="BodyText"/>
        <w:rPr>
          <w:rStyle w:val="Hyperlink"/>
        </w:rPr>
      </w:pPr>
      <w:hyperlink r:id="rId20" w:history="1">
        <w:r w:rsidR="00793055" w:rsidRPr="003E0386">
          <w:rPr>
            <w:rStyle w:val="Hyperlink"/>
          </w:rPr>
          <w:t>http://gforge.hl7.org/gf/project/fhir/tracker/?action=TrackerItemEdit&amp;tracker_item_id=6170&amp;start=0</w:t>
        </w:r>
      </w:hyperlink>
    </w:p>
    <w:p w14:paraId="2F6ADEB2" w14:textId="77777777" w:rsidR="00793055" w:rsidRPr="00632A6F" w:rsidRDefault="00793055" w:rsidP="00793055">
      <w:pPr>
        <w:pStyle w:val="BodyText"/>
        <w:rPr>
          <w:iCs/>
        </w:rPr>
      </w:pPr>
      <w:r w:rsidRPr="00632A6F">
        <w:rPr>
          <w:i/>
          <w:iCs/>
        </w:rPr>
        <w:t xml:space="preserve">to clarify its use. A </w:t>
      </w:r>
      <w:r w:rsidR="0004417E" w:rsidRPr="00632A6F">
        <w:rPr>
          <w:i/>
          <w:iCs/>
        </w:rPr>
        <w:t>FHIR</w:t>
      </w:r>
      <w:r w:rsidRPr="00632A6F">
        <w:rPr>
          <w:i/>
          <w:iCs/>
        </w:rPr>
        <w:t xml:space="preserve"> Skype conversation indicated that the later sense of flag.category is what is intended, and this is the way that is used in this profile.</w:t>
      </w:r>
    </w:p>
    <w:p w14:paraId="31EE0C49" w14:textId="25D8E94A" w:rsidR="00EA17AE" w:rsidRPr="00632A6F" w:rsidRDefault="00EA17AE" w:rsidP="00EA17AE">
      <w:pPr>
        <w:pStyle w:val="BodyText"/>
        <w:rPr>
          <w:iCs/>
        </w:rPr>
      </w:pPr>
      <w:r w:rsidRPr="00632A6F">
        <w:rPr>
          <w:i/>
          <w:iCs/>
        </w:rPr>
        <w:t xml:space="preserve">#8) Use Case #1 in Vol 1 requires that an alert be issued without an identified subject of care. The flag resource has a flag.patient field that is [1..1] which would preclude the use of the flag resource for this use case. A </w:t>
      </w:r>
      <w:r w:rsidR="0004417E" w:rsidRPr="00632A6F">
        <w:rPr>
          <w:i/>
          <w:iCs/>
        </w:rPr>
        <w:t>FHIR</w:t>
      </w:r>
      <w:r w:rsidRPr="00632A6F">
        <w:rPr>
          <w:i/>
          <w:iCs/>
        </w:rPr>
        <w:t xml:space="preserve"> issue has been filed:</w:t>
      </w:r>
    </w:p>
    <w:p w14:paraId="145A1A26" w14:textId="77777777" w:rsidR="00EA17AE" w:rsidRPr="003E0386" w:rsidRDefault="00931173" w:rsidP="00EA17AE">
      <w:pPr>
        <w:pStyle w:val="BodyText"/>
        <w:rPr>
          <w:rStyle w:val="Hyperlink"/>
        </w:rPr>
      </w:pPr>
      <w:hyperlink r:id="rId21" w:history="1">
        <w:r w:rsidR="00EA17AE" w:rsidRPr="003E0386">
          <w:rPr>
            <w:rStyle w:val="Hyperlink"/>
          </w:rPr>
          <w:t>http://gforge.hl7.org/gf/project/fhir/tracker/?action=TrackerItemEdit&amp;tracker_item_id=6171&amp;start=0</w:t>
        </w:r>
      </w:hyperlink>
    </w:p>
    <w:p w14:paraId="5FA9DE2C" w14:textId="77777777" w:rsidR="00EA17AE" w:rsidRPr="00632A6F" w:rsidRDefault="00EA17AE" w:rsidP="00EA17AE">
      <w:pPr>
        <w:pStyle w:val="BodyText"/>
        <w:rPr>
          <w:i/>
          <w:iCs/>
        </w:rPr>
      </w:pPr>
      <w:r w:rsidRPr="00632A6F">
        <w:rPr>
          <w:i/>
          <w:iCs/>
        </w:rPr>
        <w:t>to change to [0..1]. If this CP is approved, then Section 3.84.4.1.2.1 should be updated.</w:t>
      </w:r>
    </w:p>
    <w:p w14:paraId="14C14EAE" w14:textId="1D599823" w:rsidR="00942AF2" w:rsidRPr="00632A6F" w:rsidRDefault="003D5038" w:rsidP="003D5038">
      <w:pPr>
        <w:pStyle w:val="BodyText"/>
        <w:rPr>
          <w:i/>
          <w:iCs/>
        </w:rPr>
      </w:pPr>
      <w:r w:rsidRPr="00632A6F">
        <w:rPr>
          <w:i/>
          <w:iCs/>
        </w:rPr>
        <w:t>#9) A concern brought up by PCD is that the use of flag.patient is limiting scope of the alert. What about location or equipment source=medical device, a use cased highlighted in Vol 1 of PCD</w:t>
      </w:r>
      <w:r w:rsidR="006B2204">
        <w:rPr>
          <w:i/>
          <w:iCs/>
        </w:rPr>
        <w:t xml:space="preserve">? </w:t>
      </w:r>
      <w:r w:rsidRPr="00632A6F">
        <w:rPr>
          <w:i/>
          <w:iCs/>
        </w:rPr>
        <w:t>Example of a location would be a cord pull in bathroom in a hallway. A FHIR issue was raised:</w:t>
      </w:r>
    </w:p>
    <w:p w14:paraId="12BD2AEF" w14:textId="70BA58B5" w:rsidR="003D5038" w:rsidRPr="003E0386" w:rsidRDefault="00931173" w:rsidP="003D5038">
      <w:pPr>
        <w:pStyle w:val="BodyText"/>
        <w:rPr>
          <w:rStyle w:val="Hyperlink"/>
        </w:rPr>
      </w:pPr>
      <w:hyperlink r:id="rId22" w:history="1">
        <w:r w:rsidR="003D5038" w:rsidRPr="003E0386">
          <w:rPr>
            <w:rStyle w:val="Hyperlink"/>
          </w:rPr>
          <w:t>http://gforge.hl7.org/gf/project/fhir/tracker/?action=TrackerIt</w:t>
        </w:r>
        <w:r w:rsidR="003D5038" w:rsidRPr="00632A6F">
          <w:rPr>
            <w:rStyle w:val="Hyperlink"/>
          </w:rPr>
          <w:t>emEdit&amp;tracker_item_id=6271&amp;start=0</w:t>
        </w:r>
      </w:hyperlink>
    </w:p>
    <w:p w14:paraId="7E24CA58" w14:textId="77777777" w:rsidR="003D5038" w:rsidRPr="00632A6F" w:rsidRDefault="003D5038" w:rsidP="00A42130">
      <w:pPr>
        <w:pStyle w:val="BodyText"/>
      </w:pPr>
      <w:r w:rsidRPr="00632A6F">
        <w:t>CP was rejected by FHIR and not relevant now because we’re using the Communication resource.</w:t>
      </w:r>
    </w:p>
    <w:p w14:paraId="337EFE63" w14:textId="77777777" w:rsidR="00942AF2" w:rsidRPr="00632A6F" w:rsidRDefault="00B62D7C" w:rsidP="00B62D7C">
      <w:pPr>
        <w:pStyle w:val="BodyText"/>
        <w:rPr>
          <w:i/>
          <w:iCs/>
        </w:rPr>
      </w:pPr>
      <w:r w:rsidRPr="00632A6F">
        <w:rPr>
          <w:i/>
          <w:iCs/>
        </w:rPr>
        <w:lastRenderedPageBreak/>
        <w:t xml:space="preserve">#10) Multiple extension points have been define by this profile on the </w:t>
      </w:r>
      <w:r w:rsidR="0004417E" w:rsidRPr="00632A6F">
        <w:rPr>
          <w:i/>
          <w:iCs/>
        </w:rPr>
        <w:t>FHIR</w:t>
      </w:r>
      <w:r w:rsidRPr="00632A6F">
        <w:rPr>
          <w:i/>
          <w:iCs/>
        </w:rPr>
        <w:t xml:space="preserve"> flag resource. Some of those may be useful to be part of the core resource. A </w:t>
      </w:r>
      <w:r w:rsidR="0004417E" w:rsidRPr="00632A6F">
        <w:rPr>
          <w:i/>
          <w:iCs/>
        </w:rPr>
        <w:t>FHIR</w:t>
      </w:r>
      <w:r w:rsidRPr="00632A6F">
        <w:rPr>
          <w:i/>
          <w:iCs/>
        </w:rPr>
        <w:t xml:space="preserve"> issue to this effect was raised here:</w:t>
      </w:r>
    </w:p>
    <w:p w14:paraId="647382A9" w14:textId="37E9FB69" w:rsidR="00B62D7C" w:rsidRPr="003E0386" w:rsidRDefault="00931173" w:rsidP="00B62D7C">
      <w:pPr>
        <w:pStyle w:val="BodyText"/>
        <w:rPr>
          <w:i/>
        </w:rPr>
      </w:pPr>
      <w:hyperlink r:id="rId23" w:history="1">
        <w:r w:rsidR="00397B96" w:rsidRPr="003E0386">
          <w:rPr>
            <w:rStyle w:val="Hyperlink"/>
            <w:i/>
            <w:iCs/>
          </w:rPr>
          <w:t>http://gforge.hl7.o</w:t>
        </w:r>
        <w:r w:rsidR="00397B96" w:rsidRPr="00632A6F">
          <w:rPr>
            <w:rStyle w:val="Hyperlink"/>
            <w:i/>
            <w:iCs/>
          </w:rPr>
          <w:t>rg/gf/project/fhir/tracker/?action=TrackerItemEdit&amp;tracker_item_id=6272&amp;start=0</w:t>
        </w:r>
      </w:hyperlink>
    </w:p>
    <w:p w14:paraId="3E686E6D" w14:textId="77777777" w:rsidR="00397B96" w:rsidRPr="00632A6F" w:rsidRDefault="00397B96" w:rsidP="00B62D7C">
      <w:pPr>
        <w:pStyle w:val="BodyText"/>
        <w:rPr>
          <w:iCs/>
        </w:rPr>
      </w:pPr>
      <w:r w:rsidRPr="00632A6F">
        <w:rPr>
          <w:iCs/>
        </w:rPr>
        <w:t>Extension points have been removed.</w:t>
      </w:r>
    </w:p>
    <w:p w14:paraId="31F638EA" w14:textId="77777777" w:rsidR="003D5038" w:rsidRPr="00632A6F" w:rsidRDefault="003D5038" w:rsidP="00D70C8A">
      <w:pPr>
        <w:rPr>
          <w:i/>
        </w:rPr>
      </w:pPr>
      <w:r w:rsidRPr="00632A6F">
        <w:rPr>
          <w:i/>
        </w:rPr>
        <w:t>#12) The PCD referenced WCTP standard is not a formally published standard and that maintenance of WCTP is within the PCD Technical Committee.</w:t>
      </w:r>
    </w:p>
    <w:p w14:paraId="4DF2417F" w14:textId="77777777" w:rsidR="006C5818" w:rsidRPr="00632A6F" w:rsidRDefault="006C5818" w:rsidP="006C5818">
      <w:pPr>
        <w:rPr>
          <w:i/>
        </w:rPr>
      </w:pPr>
      <w:r w:rsidRPr="00632A6F">
        <w:rPr>
          <w:i/>
        </w:rPr>
        <w:t>#13) Would be good to have Group as an allowed recipient for an alert. FHIR issue filed:</w:t>
      </w:r>
    </w:p>
    <w:p w14:paraId="61C792D4" w14:textId="77777777" w:rsidR="006C5818" w:rsidRPr="00632A6F" w:rsidRDefault="006C5818" w:rsidP="006C5818">
      <w:pPr>
        <w:rPr>
          <w:i/>
        </w:rPr>
      </w:pPr>
      <w:r w:rsidRPr="00632A6F">
        <w:rPr>
          <w:i/>
        </w:rPr>
        <w:t>http://gforge.hl7.org/gf/project/fhir/tracker/?action=TrackerItemEdit&amp;tracker_item_id=8466</w:t>
      </w:r>
    </w:p>
    <w:p w14:paraId="4058CC39" w14:textId="77777777" w:rsidR="006C5818" w:rsidRPr="00632A6F" w:rsidRDefault="006C5818" w:rsidP="006C5818">
      <w:pPr>
        <w:rPr>
          <w:i/>
        </w:rPr>
      </w:pPr>
      <w:r w:rsidRPr="00632A6F">
        <w:rPr>
          <w:i/>
        </w:rPr>
        <w:t>This was accepted, but it looks like it should also be added to CommunicationRequest resources:</w:t>
      </w:r>
    </w:p>
    <w:p w14:paraId="299F6E31" w14:textId="77777777" w:rsidR="006C5818" w:rsidRPr="003E0386" w:rsidRDefault="00931173" w:rsidP="006C5818">
      <w:pPr>
        <w:rPr>
          <w:i/>
        </w:rPr>
      </w:pPr>
      <w:hyperlink r:id="rId24" w:history="1">
        <w:r w:rsidR="006C5818" w:rsidRPr="003E0386">
          <w:rPr>
            <w:rStyle w:val="Hyperlink"/>
            <w:i/>
          </w:rPr>
          <w:t>http://gforge.hl7.org/gf/project/fhir/tracker/?action=TrackerItemEdit&amp;tracker_item_id=9773</w:t>
        </w:r>
      </w:hyperlink>
    </w:p>
    <w:p w14:paraId="64530C37" w14:textId="77777777" w:rsidR="006C5818" w:rsidRPr="00632A6F" w:rsidRDefault="006C5818" w:rsidP="006C5818">
      <w:r w:rsidRPr="00632A6F">
        <w:t>These have both been approved.</w:t>
      </w:r>
    </w:p>
    <w:p w14:paraId="61087F95" w14:textId="77777777" w:rsidR="007C0C7F" w:rsidRPr="00632A6F" w:rsidRDefault="007C0C7F" w:rsidP="007C0C7F">
      <w:pPr>
        <w:rPr>
          <w:i/>
        </w:rPr>
      </w:pPr>
      <w:r w:rsidRPr="00632A6F">
        <w:rPr>
          <w:i/>
        </w:rPr>
        <w:t>#14) Would be useful to have Period in the core Communication resource rather than as an extension http://gforge.hl7.org/gf/project/fhir/tracker/?action=TrackerItemEdit&amp;tracker_item_id=8467</w:t>
      </w:r>
    </w:p>
    <w:p w14:paraId="1E135CA9" w14:textId="77777777" w:rsidR="007C0C7F" w:rsidRPr="00632A6F" w:rsidRDefault="007C0C7F" w:rsidP="007C0C7F">
      <w:pPr>
        <w:rPr>
          <w:i/>
        </w:rPr>
      </w:pPr>
      <w:r w:rsidRPr="00632A6F">
        <w:rPr>
          <w:i/>
        </w:rPr>
        <w:t>This was rejected by FHIR:  “Communication represents a piece of information that *was* conveyed to a recipient. Validity period isn't relevant. (Flag on the other hand represents a piece of data that should be continuously exposed to a category of recipients over a period of time.)”</w:t>
      </w:r>
    </w:p>
    <w:p w14:paraId="67D67797" w14:textId="77777777" w:rsidR="00322A4C" w:rsidRPr="00632A6F" w:rsidRDefault="007C0C7F" w:rsidP="007C0C7F">
      <w:pPr>
        <w:rPr>
          <w:i/>
        </w:rPr>
      </w:pPr>
      <w:r w:rsidRPr="00632A6F">
        <w:rPr>
          <w:i/>
        </w:rPr>
        <w:t>This raises the issue of whether mACM should use CommunicationRequest resources as the trigger.</w:t>
      </w:r>
    </w:p>
    <w:p w14:paraId="29B6BE8A" w14:textId="77777777" w:rsidR="007C0C7F" w:rsidRPr="00632A6F" w:rsidRDefault="007C0C7F" w:rsidP="007C0C7F">
      <w:r w:rsidRPr="00632A6F">
        <w:t>We have decided to use CommunicationRequest as the primary FHIR Resource for sending alerts.</w:t>
      </w:r>
    </w:p>
    <w:p w14:paraId="62B87013" w14:textId="77777777" w:rsidR="00D71857" w:rsidRPr="00632A6F" w:rsidRDefault="00D71857" w:rsidP="00D71857">
      <w:pPr>
        <w:pStyle w:val="BodyText"/>
        <w:rPr>
          <w:i/>
        </w:rPr>
      </w:pPr>
      <w:r w:rsidRPr="00632A6F">
        <w:rPr>
          <w:i/>
        </w:rPr>
        <w:t>#15) Figure 3.84.4.1.3.1-1 probably should live in Volume 1.</w:t>
      </w:r>
    </w:p>
    <w:p w14:paraId="58B06EBB" w14:textId="77777777" w:rsidR="00D71857" w:rsidRPr="00632A6F" w:rsidRDefault="00D71857" w:rsidP="007C0C7F">
      <w:r w:rsidRPr="00632A6F">
        <w:t>We decided against this.</w:t>
      </w:r>
    </w:p>
    <w:p w14:paraId="0394D002" w14:textId="2C4FE251" w:rsidR="006C5818" w:rsidRPr="00632A6F" w:rsidRDefault="006C5818" w:rsidP="006C5818">
      <w:pPr>
        <w:pStyle w:val="BodyText"/>
        <w:rPr>
          <w:i/>
        </w:rPr>
      </w:pPr>
      <w:r w:rsidRPr="00632A6F">
        <w:rPr>
          <w:i/>
        </w:rPr>
        <w:t>#16) Should there be a FHIR CP for other extensions</w:t>
      </w:r>
      <w:r w:rsidR="006B2204">
        <w:rPr>
          <w:i/>
        </w:rPr>
        <w:t xml:space="preserve">? </w:t>
      </w:r>
      <w:r w:rsidRPr="00632A6F">
        <w:rPr>
          <w:i/>
        </w:rPr>
        <w:t>This will depend on open issue #14 resolution.</w:t>
      </w:r>
    </w:p>
    <w:p w14:paraId="7EFC888E" w14:textId="77777777" w:rsidR="006C5818" w:rsidRPr="00632A6F" w:rsidRDefault="006C5818" w:rsidP="007C0C7F">
      <w:r w:rsidRPr="00632A6F">
        <w:t>There are currently no extensions, just constraints so this is no longer necessary.</w:t>
      </w:r>
    </w:p>
    <w:p w14:paraId="390FB9C1" w14:textId="77777777" w:rsidR="00FD7C6E" w:rsidRPr="00632A6F" w:rsidRDefault="00FD7C6E" w:rsidP="00FD7C6E">
      <w:pPr>
        <w:pStyle w:val="BodyText"/>
        <w:rPr>
          <w:i/>
        </w:rPr>
      </w:pPr>
      <w:r w:rsidRPr="00632A6F">
        <w:t xml:space="preserve">#17) </w:t>
      </w:r>
      <w:r w:rsidRPr="00632A6F">
        <w:rPr>
          <w:i/>
        </w:rPr>
        <w:t>Should the dissemination extension be replaced by multiple Communication resources sharing the same original CommunicationRequest resource?</w:t>
      </w:r>
    </w:p>
    <w:p w14:paraId="2B55F8DB" w14:textId="77777777" w:rsidR="00FD7C6E" w:rsidRPr="00632A6F" w:rsidRDefault="00FD7C6E" w:rsidP="00FD7C6E">
      <w:pPr>
        <w:pStyle w:val="BodyText"/>
      </w:pPr>
      <w:r w:rsidRPr="00632A6F">
        <w:t>We have made this change.</w:t>
      </w:r>
    </w:p>
    <w:p w14:paraId="1C38B7F0" w14:textId="0D7A7309" w:rsidR="00FD7C6E" w:rsidRPr="00632A6F" w:rsidRDefault="00FD7C6E" w:rsidP="00FD7C6E">
      <w:pPr>
        <w:pStyle w:val="BodyText"/>
        <w:rPr>
          <w:i/>
        </w:rPr>
      </w:pPr>
      <w:r w:rsidRPr="00632A6F">
        <w:t xml:space="preserve">#18) </w:t>
      </w:r>
      <w:r w:rsidRPr="00632A6F">
        <w:rPr>
          <w:i/>
        </w:rPr>
        <w:t>FHIR CP #10387 asks for a way to describe the location a CommunicationRequest refers to</w:t>
      </w:r>
      <w:r w:rsidR="00B448C8" w:rsidRPr="00632A6F">
        <w:rPr>
          <w:i/>
        </w:rPr>
        <w:t xml:space="preserve">. </w:t>
      </w:r>
      <w:r w:rsidRPr="00632A6F">
        <w:rPr>
          <w:i/>
        </w:rPr>
        <w:t xml:space="preserve">The current </w:t>
      </w:r>
      <w:r w:rsidR="00DE4781" w:rsidRPr="00632A6F">
        <w:rPr>
          <w:i/>
        </w:rPr>
        <w:t>Table</w:t>
      </w:r>
      <w:r w:rsidRPr="00632A6F">
        <w:rPr>
          <w:i/>
        </w:rPr>
        <w:t xml:space="preserve"> 3.85.4.2-1 uses sender.location (when sender is a Device)</w:t>
      </w:r>
      <w:r w:rsidR="00B448C8" w:rsidRPr="00632A6F">
        <w:rPr>
          <w:i/>
        </w:rPr>
        <w:t xml:space="preserve">. </w:t>
      </w:r>
      <w:r w:rsidRPr="00632A6F">
        <w:rPr>
          <w:i/>
        </w:rPr>
        <w:t>Is sender.location suitable?</w:t>
      </w:r>
    </w:p>
    <w:p w14:paraId="46F52583" w14:textId="49C623F9" w:rsidR="00FD7C6E" w:rsidRPr="00632A6F" w:rsidRDefault="00FD7C6E" w:rsidP="00FD7C6E">
      <w:pPr>
        <w:pStyle w:val="BodyText"/>
      </w:pPr>
      <w:r w:rsidRPr="00632A6F">
        <w:lastRenderedPageBreak/>
        <w:t>This CP wanted more reason which we didn’t have</w:t>
      </w:r>
      <w:r w:rsidR="00B448C8" w:rsidRPr="00632A6F">
        <w:t xml:space="preserve">. </w:t>
      </w:r>
      <w:r w:rsidRPr="00632A6F">
        <w:t>We have left it using the Device.location when the sender is a device.</w:t>
      </w:r>
    </w:p>
    <w:p w14:paraId="715E4D34" w14:textId="0C3055DD" w:rsidR="002A42C4" w:rsidRPr="00632A6F" w:rsidRDefault="002A42C4" w:rsidP="002A42C4">
      <w:pPr>
        <w:pStyle w:val="BodyText"/>
        <w:rPr>
          <w:i/>
        </w:rPr>
      </w:pPr>
      <w:r w:rsidRPr="00632A6F">
        <w:rPr>
          <w:i/>
        </w:rPr>
        <w:t>#20) Should the basedOn field be constrained to only allow a maximum of one entry that must be the CommunicationRequest that started the process</w:t>
      </w:r>
      <w:r w:rsidR="00FD7088" w:rsidRPr="00632A6F">
        <w:rPr>
          <w:i/>
        </w:rPr>
        <w:t xml:space="preserve">. </w:t>
      </w:r>
      <w:r w:rsidRPr="00632A6F">
        <w:rPr>
          <w:i/>
        </w:rPr>
        <w:t>This should meet the needs of this profile since the Communication is only created by the server and isn’t created from any other outside means.</w:t>
      </w:r>
    </w:p>
    <w:p w14:paraId="79495CEC" w14:textId="36FED953" w:rsidR="002A42C4" w:rsidRPr="00632A6F" w:rsidRDefault="002A42C4" w:rsidP="002A42C4">
      <w:pPr>
        <w:pStyle w:val="BodyText"/>
      </w:pPr>
      <w:r w:rsidRPr="00632A6F">
        <w:t>We decided to constrain this for this profile as that is what is required</w:t>
      </w:r>
      <w:r w:rsidR="00FD7088" w:rsidRPr="00632A6F">
        <w:t xml:space="preserve">. </w:t>
      </w:r>
      <w:r w:rsidRPr="00632A6F">
        <w:t>Communications created by this profile shouldn’t have other needs, but we can take another look if it is needed to include multiples.</w:t>
      </w:r>
    </w:p>
    <w:p w14:paraId="1998370E" w14:textId="77777777" w:rsidR="002A42C4" w:rsidRPr="00632A6F" w:rsidRDefault="002A42C4" w:rsidP="002A42C4">
      <w:pPr>
        <w:pStyle w:val="BodyText"/>
        <w:rPr>
          <w:i/>
        </w:rPr>
      </w:pPr>
      <w:r w:rsidRPr="00632A6F">
        <w:rPr>
          <w:i/>
        </w:rPr>
        <w:t xml:space="preserve">#22) Should Table 3.84.5.21-52: Mobile Report Alert Priority Code System have a different mapping, there aren’t the same number as in FHIR:  routine, urgent, asap, stat. </w:t>
      </w:r>
    </w:p>
    <w:p w14:paraId="696A5D79" w14:textId="74028D0B" w:rsidR="002A42C4" w:rsidRPr="00632A6F" w:rsidRDefault="002A42C4" w:rsidP="002A42C4">
      <w:pPr>
        <w:pStyle w:val="BodyText"/>
      </w:pPr>
      <w:r w:rsidRPr="00632A6F">
        <w:t>We made a mapping of the 4 values even though they didn’t seem to exactly match in context.</w:t>
      </w:r>
    </w:p>
    <w:p w14:paraId="310527FB" w14:textId="77777777" w:rsidR="002A42C4" w:rsidRPr="00632A6F" w:rsidRDefault="002A42C4" w:rsidP="00FD7C6E">
      <w:pPr>
        <w:pStyle w:val="BodyText"/>
      </w:pPr>
    </w:p>
    <w:p w14:paraId="45ACFCB0" w14:textId="77777777" w:rsidR="00FD7C6E" w:rsidRPr="00632A6F" w:rsidRDefault="00FD7C6E" w:rsidP="007C0C7F"/>
    <w:p w14:paraId="1866CD92" w14:textId="77777777" w:rsidR="009F5CF4" w:rsidRPr="00632A6F" w:rsidRDefault="00747676" w:rsidP="00BB76BC">
      <w:pPr>
        <w:pStyle w:val="Heading1"/>
        <w:numPr>
          <w:ilvl w:val="0"/>
          <w:numId w:val="0"/>
        </w:numPr>
        <w:rPr>
          <w:noProof w:val="0"/>
        </w:rPr>
      </w:pPr>
      <w:bookmarkStart w:id="42" w:name="_Toc278195689"/>
      <w:bookmarkStart w:id="43" w:name="_Toc278195731"/>
      <w:bookmarkStart w:id="44" w:name="_Toc278195773"/>
      <w:bookmarkStart w:id="45" w:name="_Toc278195815"/>
      <w:bookmarkStart w:id="46" w:name="_Toc278195857"/>
      <w:bookmarkStart w:id="47" w:name="_Toc278195983"/>
      <w:bookmarkStart w:id="48" w:name="_Toc278196137"/>
      <w:bookmarkStart w:id="49" w:name="_Toc420423995"/>
      <w:bookmarkStart w:id="50" w:name="_Toc16689705"/>
      <w:r w:rsidRPr="00632A6F">
        <w:rPr>
          <w:noProof w:val="0"/>
        </w:rPr>
        <w:lastRenderedPageBreak/>
        <w:t>General Introduction</w:t>
      </w:r>
      <w:bookmarkEnd w:id="42"/>
      <w:bookmarkEnd w:id="43"/>
      <w:bookmarkEnd w:id="44"/>
      <w:bookmarkEnd w:id="45"/>
      <w:bookmarkEnd w:id="46"/>
      <w:bookmarkEnd w:id="47"/>
      <w:bookmarkEnd w:id="48"/>
      <w:bookmarkEnd w:id="49"/>
      <w:bookmarkEnd w:id="50"/>
    </w:p>
    <w:p w14:paraId="3AE92784" w14:textId="77777777" w:rsidR="00747676" w:rsidRPr="00632A6F" w:rsidRDefault="00C16F09" w:rsidP="00BB76BC">
      <w:pPr>
        <w:pStyle w:val="EditorInstructions"/>
      </w:pPr>
      <w:r w:rsidRPr="00632A6F">
        <w:t>Update the following Appendices to the General Introduction as indicated below. Note that these are not appendices to Volume 1.</w:t>
      </w:r>
    </w:p>
    <w:p w14:paraId="1D9DC5C0" w14:textId="265EB51A" w:rsidR="00747676" w:rsidRPr="00632A6F" w:rsidRDefault="00747676" w:rsidP="00D70C8A">
      <w:pPr>
        <w:pStyle w:val="Heading1"/>
        <w:pageBreakBefore w:val="0"/>
        <w:numPr>
          <w:ilvl w:val="0"/>
          <w:numId w:val="0"/>
        </w:numPr>
        <w:rPr>
          <w:noProof w:val="0"/>
        </w:rPr>
      </w:pPr>
      <w:bookmarkStart w:id="51" w:name="_Toc278196138"/>
      <w:bookmarkStart w:id="52" w:name="_Toc16689706"/>
      <w:r w:rsidRPr="00632A6F">
        <w:rPr>
          <w:noProof w:val="0"/>
        </w:rPr>
        <w:t xml:space="preserve">Appendix A </w:t>
      </w:r>
      <w:r w:rsidR="00636A97" w:rsidRPr="00632A6F">
        <w:rPr>
          <w:noProof w:val="0"/>
        </w:rPr>
        <w:t>–</w:t>
      </w:r>
      <w:r w:rsidRPr="00632A6F">
        <w:rPr>
          <w:noProof w:val="0"/>
        </w:rPr>
        <w:t xml:space="preserve"> Actor Summary Definitions</w:t>
      </w:r>
      <w:bookmarkEnd w:id="51"/>
      <w:bookmarkEnd w:id="52"/>
    </w:p>
    <w:p w14:paraId="48B82593" w14:textId="77777777" w:rsidR="00747676" w:rsidRPr="00632A6F" w:rsidRDefault="00747676" w:rsidP="00747676">
      <w:pPr>
        <w:pStyle w:val="EditorInstructions"/>
      </w:pPr>
      <w:r w:rsidRPr="00632A6F">
        <w:t xml:space="preserve">Add the following actors </w:t>
      </w:r>
      <w:r w:rsidRPr="00632A6F">
        <w:rPr>
          <w:iCs w:val="0"/>
        </w:rPr>
        <w:t xml:space="preserve">to the IHE </w:t>
      </w:r>
      <w:r w:rsidRPr="00632A6F">
        <w:t>Technical Frameworks</w:t>
      </w:r>
      <w:r w:rsidRPr="00632A6F">
        <w:rPr>
          <w:iCs w:val="0"/>
        </w:rPr>
        <w:t xml:space="preserve"> General Introduction list of </w:t>
      </w:r>
      <w:r w:rsidR="00971673" w:rsidRPr="00632A6F">
        <w:rPr>
          <w:iCs w:val="0"/>
        </w:rPr>
        <w:t>a</w:t>
      </w:r>
      <w:r w:rsidRPr="00632A6F">
        <w:rPr>
          <w:iCs w:val="0"/>
        </w:rPr>
        <w:t>ctors</w:t>
      </w:r>
      <w:r w:rsidRPr="00632A6F">
        <w:t>:</w:t>
      </w:r>
    </w:p>
    <w:p w14:paraId="5B865589" w14:textId="77777777" w:rsidR="00747676" w:rsidRPr="00632A6F" w:rsidRDefault="00747676" w:rsidP="000D5188">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632A6F" w14:paraId="52450FBB" w14:textId="77777777" w:rsidTr="00931173">
        <w:tc>
          <w:tcPr>
            <w:tcW w:w="3078" w:type="dxa"/>
            <w:shd w:val="clear" w:color="auto" w:fill="D9D9D9"/>
          </w:tcPr>
          <w:p w14:paraId="4B8C6081" w14:textId="77777777" w:rsidR="00747676" w:rsidRPr="00632A6F" w:rsidRDefault="00747676" w:rsidP="00EB71A2">
            <w:pPr>
              <w:pStyle w:val="TableEntryHeader"/>
            </w:pPr>
            <w:r w:rsidRPr="00632A6F">
              <w:t>Actor</w:t>
            </w:r>
          </w:p>
        </w:tc>
        <w:tc>
          <w:tcPr>
            <w:tcW w:w="6498" w:type="dxa"/>
            <w:shd w:val="clear" w:color="auto" w:fill="D9D9D9"/>
          </w:tcPr>
          <w:p w14:paraId="635F18BE" w14:textId="77777777" w:rsidR="00747676" w:rsidRPr="00632A6F" w:rsidRDefault="00747676" w:rsidP="00EB71A2">
            <w:pPr>
              <w:pStyle w:val="TableEntryHeader"/>
            </w:pPr>
            <w:r w:rsidRPr="00632A6F">
              <w:t>Definition</w:t>
            </w:r>
          </w:p>
        </w:tc>
      </w:tr>
      <w:tr w:rsidR="00747676" w:rsidRPr="00632A6F" w14:paraId="088A771A" w14:textId="77777777" w:rsidTr="00931173">
        <w:tc>
          <w:tcPr>
            <w:tcW w:w="3078" w:type="dxa"/>
            <w:shd w:val="clear" w:color="auto" w:fill="auto"/>
          </w:tcPr>
          <w:p w14:paraId="3E79698D" w14:textId="77777777" w:rsidR="00747676" w:rsidRPr="00632A6F" w:rsidRDefault="00F14B48" w:rsidP="00FF386D">
            <w:pPr>
              <w:pStyle w:val="TableEntry"/>
            </w:pPr>
            <w:r w:rsidRPr="00632A6F">
              <w:t>Alert Reporter</w:t>
            </w:r>
            <w:r w:rsidR="00517E21" w:rsidRPr="00632A6F">
              <w:t xml:space="preserve"> </w:t>
            </w:r>
          </w:p>
        </w:tc>
        <w:tc>
          <w:tcPr>
            <w:tcW w:w="6498" w:type="dxa"/>
            <w:shd w:val="clear" w:color="auto" w:fill="auto"/>
          </w:tcPr>
          <w:p w14:paraId="52D32049" w14:textId="77777777" w:rsidR="00461538" w:rsidRPr="00632A6F" w:rsidRDefault="00F14B48">
            <w:pPr>
              <w:pStyle w:val="TableEntry"/>
            </w:pPr>
            <w:r w:rsidRPr="00632A6F">
              <w:t>This actor originates the alert (an alarm, either physiological or technical, or an advisory)</w:t>
            </w:r>
            <w:r w:rsidR="00C94F55" w:rsidRPr="00632A6F">
              <w:t xml:space="preserve">. </w:t>
            </w:r>
            <w:r w:rsidR="00682BD5" w:rsidRPr="00632A6F">
              <w:t>May also query</w:t>
            </w:r>
            <w:r w:rsidR="00461538" w:rsidRPr="00632A6F">
              <w:t xml:space="preserve"> the </w:t>
            </w:r>
            <w:r w:rsidR="00E75A5C" w:rsidRPr="00632A6F">
              <w:t>Alert Aggregator</w:t>
            </w:r>
            <w:r w:rsidR="00682BD5" w:rsidRPr="00632A6F">
              <w:t xml:space="preserve"> for the status of the alert</w:t>
            </w:r>
            <w:r w:rsidR="00E75A5C" w:rsidRPr="00632A6F">
              <w:t>.</w:t>
            </w:r>
          </w:p>
        </w:tc>
      </w:tr>
      <w:tr w:rsidR="0080137E" w:rsidRPr="00632A6F" w14:paraId="4E7A71DE" w14:textId="77777777" w:rsidTr="00931173">
        <w:tc>
          <w:tcPr>
            <w:tcW w:w="3078" w:type="dxa"/>
            <w:shd w:val="clear" w:color="auto" w:fill="auto"/>
          </w:tcPr>
          <w:p w14:paraId="4307C71C" w14:textId="77777777" w:rsidR="0080137E" w:rsidRPr="00632A6F" w:rsidRDefault="00F14B48" w:rsidP="00FF386D">
            <w:pPr>
              <w:pStyle w:val="TableEntry"/>
            </w:pPr>
            <w:r w:rsidRPr="00632A6F">
              <w:t xml:space="preserve">Alert </w:t>
            </w:r>
            <w:r w:rsidR="009C6E6D" w:rsidRPr="00632A6F">
              <w:t>Aggregator</w:t>
            </w:r>
            <w:r w:rsidR="00517E21" w:rsidRPr="00632A6F">
              <w:t xml:space="preserve"> </w:t>
            </w:r>
          </w:p>
        </w:tc>
        <w:tc>
          <w:tcPr>
            <w:tcW w:w="6498" w:type="dxa"/>
            <w:shd w:val="clear" w:color="auto" w:fill="auto"/>
          </w:tcPr>
          <w:p w14:paraId="1C6E4C86" w14:textId="51664EEC" w:rsidR="0080137E" w:rsidRPr="00632A6F" w:rsidRDefault="00D734D4" w:rsidP="0004417E">
            <w:pPr>
              <w:pStyle w:val="TableEntry"/>
            </w:pPr>
            <w:r w:rsidRPr="00632A6F">
              <w:t xml:space="preserve">This actor receives alerts from </w:t>
            </w:r>
            <w:r w:rsidR="00B56C4E" w:rsidRPr="00632A6F">
              <w:t xml:space="preserve">an </w:t>
            </w:r>
            <w:r w:rsidR="00242528" w:rsidRPr="00632A6F">
              <w:t>Alert Reporter</w:t>
            </w:r>
            <w:r w:rsidR="00740972" w:rsidRPr="00632A6F">
              <w:t xml:space="preserve"> </w:t>
            </w:r>
            <w:r w:rsidR="00461538" w:rsidRPr="00632A6F">
              <w:t>and collects status events related to the dissemination of the alert.</w:t>
            </w:r>
          </w:p>
        </w:tc>
      </w:tr>
    </w:tbl>
    <w:p w14:paraId="6281E1EA" w14:textId="7F5F91E9" w:rsidR="00747676" w:rsidRPr="00632A6F" w:rsidRDefault="00747676" w:rsidP="00D70C8A">
      <w:pPr>
        <w:pStyle w:val="Heading1"/>
        <w:pageBreakBefore w:val="0"/>
        <w:numPr>
          <w:ilvl w:val="0"/>
          <w:numId w:val="0"/>
        </w:numPr>
        <w:rPr>
          <w:noProof w:val="0"/>
        </w:rPr>
      </w:pPr>
      <w:bookmarkStart w:id="53" w:name="_Toc278196139"/>
      <w:bookmarkStart w:id="54" w:name="_Toc16689707"/>
      <w:r w:rsidRPr="00632A6F">
        <w:rPr>
          <w:noProof w:val="0"/>
        </w:rPr>
        <w:t xml:space="preserve">Appendix B </w:t>
      </w:r>
      <w:r w:rsidR="00636A97" w:rsidRPr="00632A6F">
        <w:rPr>
          <w:noProof w:val="0"/>
        </w:rPr>
        <w:t>–</w:t>
      </w:r>
      <w:r w:rsidRPr="00632A6F">
        <w:rPr>
          <w:noProof w:val="0"/>
        </w:rPr>
        <w:t xml:space="preserve"> Transaction Summary Definitions</w:t>
      </w:r>
      <w:bookmarkEnd w:id="53"/>
      <w:bookmarkEnd w:id="54"/>
    </w:p>
    <w:p w14:paraId="2BC4AC6B" w14:textId="77777777" w:rsidR="00747676" w:rsidRPr="00632A6F" w:rsidRDefault="00747676" w:rsidP="00747676">
      <w:pPr>
        <w:pStyle w:val="EditorInstructions"/>
      </w:pPr>
      <w:r w:rsidRPr="00632A6F">
        <w:t xml:space="preserve">Add the following transactions </w:t>
      </w:r>
      <w:r w:rsidRPr="00632A6F">
        <w:rPr>
          <w:iCs w:val="0"/>
        </w:rPr>
        <w:t xml:space="preserve">to the IHE </w:t>
      </w:r>
      <w:r w:rsidRPr="00632A6F">
        <w:t>Technical Frameworks</w:t>
      </w:r>
      <w:r w:rsidR="003B70A2" w:rsidRPr="00632A6F">
        <w:rPr>
          <w:iCs w:val="0"/>
        </w:rPr>
        <w:t xml:space="preserve"> General Introduction </w:t>
      </w:r>
      <w:r w:rsidRPr="00632A6F">
        <w:rPr>
          <w:iCs w:val="0"/>
        </w:rPr>
        <w:t>list of Transactions</w:t>
      </w:r>
      <w:r w:rsidRPr="00632A6F">
        <w:t>:</w:t>
      </w:r>
    </w:p>
    <w:p w14:paraId="3317599E" w14:textId="77777777" w:rsidR="00747676" w:rsidRPr="00632A6F" w:rsidRDefault="00747676" w:rsidP="001D0EE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614"/>
        <w:gridCol w:w="6595"/>
      </w:tblGrid>
      <w:tr w:rsidR="00BA165F" w:rsidRPr="00632A6F" w14:paraId="3C8AA631" w14:textId="77777777" w:rsidTr="00D96B66">
        <w:tc>
          <w:tcPr>
            <w:tcW w:w="0" w:type="auto"/>
            <w:shd w:val="clear" w:color="auto" w:fill="D9D9D9"/>
          </w:tcPr>
          <w:p w14:paraId="21D5C696" w14:textId="77777777" w:rsidR="00BA165F" w:rsidRPr="00632A6F" w:rsidRDefault="00BA165F" w:rsidP="00EB71A2">
            <w:pPr>
              <w:pStyle w:val="TableEntryHeader"/>
            </w:pPr>
            <w:r w:rsidRPr="00632A6F">
              <w:t>Transaction</w:t>
            </w:r>
          </w:p>
        </w:tc>
        <w:tc>
          <w:tcPr>
            <w:tcW w:w="6595" w:type="dxa"/>
            <w:shd w:val="clear" w:color="auto" w:fill="D9D9D9"/>
          </w:tcPr>
          <w:p w14:paraId="4F5CF75E" w14:textId="77777777" w:rsidR="00BA165F" w:rsidRPr="00632A6F" w:rsidRDefault="00BA165F" w:rsidP="00EB71A2">
            <w:pPr>
              <w:pStyle w:val="TableEntryHeader"/>
            </w:pPr>
            <w:r w:rsidRPr="00632A6F">
              <w:t>Definition</w:t>
            </w:r>
          </w:p>
        </w:tc>
      </w:tr>
      <w:tr w:rsidR="00BA165F" w:rsidRPr="00632A6F" w14:paraId="463FDAA2" w14:textId="77777777" w:rsidTr="00D96B66">
        <w:tc>
          <w:tcPr>
            <w:tcW w:w="0" w:type="auto"/>
            <w:shd w:val="clear" w:color="auto" w:fill="auto"/>
          </w:tcPr>
          <w:p w14:paraId="2E1685DC" w14:textId="106D898A" w:rsidR="00BA165F" w:rsidRPr="00632A6F" w:rsidRDefault="00BA165F" w:rsidP="00A42130">
            <w:pPr>
              <w:pStyle w:val="TableEntry"/>
            </w:pPr>
            <w:r w:rsidRPr="00632A6F">
              <w:t>Mobile Report Alert [ITI-84]</w:t>
            </w:r>
          </w:p>
        </w:tc>
        <w:tc>
          <w:tcPr>
            <w:tcW w:w="6595" w:type="dxa"/>
            <w:shd w:val="clear" w:color="auto" w:fill="auto"/>
          </w:tcPr>
          <w:p w14:paraId="51EB2D90" w14:textId="77777777" w:rsidR="00BA165F" w:rsidRPr="00632A6F" w:rsidRDefault="00BA165F" w:rsidP="00E75A5C">
            <w:pPr>
              <w:pStyle w:val="TableEntry"/>
            </w:pPr>
            <w:r w:rsidRPr="00632A6F">
              <w:t xml:space="preserve">This transaction is used by the Alert Reporter to report alerts to the Alert Aggregator. The Alert Reporter sends alerts to the Alert Aggregator in an unsolicited manner. </w:t>
            </w:r>
          </w:p>
        </w:tc>
      </w:tr>
      <w:tr w:rsidR="00BA165F" w:rsidRPr="00632A6F" w14:paraId="7F415279" w14:textId="77777777" w:rsidTr="00D96B66">
        <w:tc>
          <w:tcPr>
            <w:tcW w:w="0" w:type="auto"/>
            <w:shd w:val="clear" w:color="auto" w:fill="auto"/>
          </w:tcPr>
          <w:p w14:paraId="1AB35338" w14:textId="1155BA12" w:rsidR="00BA165F" w:rsidRPr="00632A6F" w:rsidRDefault="00BA165F" w:rsidP="00BA165F">
            <w:pPr>
              <w:pStyle w:val="TableEntry"/>
            </w:pPr>
            <w:r w:rsidRPr="00632A6F">
              <w:t>Query for Alert Status</w:t>
            </w:r>
            <w:r w:rsidR="0072430B" w:rsidRPr="00632A6F">
              <w:t xml:space="preserve"> [ITI-85]</w:t>
            </w:r>
          </w:p>
        </w:tc>
        <w:tc>
          <w:tcPr>
            <w:tcW w:w="6595" w:type="dxa"/>
            <w:shd w:val="clear" w:color="auto" w:fill="auto"/>
          </w:tcPr>
          <w:p w14:paraId="5BA90C14" w14:textId="77777777" w:rsidR="00BA165F" w:rsidRPr="00632A6F" w:rsidRDefault="00BA165F" w:rsidP="00FD659D">
            <w:pPr>
              <w:pStyle w:val="TableEntry"/>
            </w:pPr>
            <w:r w:rsidRPr="00632A6F">
              <w:t xml:space="preserve">This transaction is used by the Alert Reporter to query an Alert Aggregator for alert status information as communicated to an Alert Aggregator for a particular alert. </w:t>
            </w:r>
          </w:p>
        </w:tc>
      </w:tr>
    </w:tbl>
    <w:p w14:paraId="0805EBCA" w14:textId="77777777" w:rsidR="00747676" w:rsidRPr="00632A6F" w:rsidRDefault="00747676" w:rsidP="00747676">
      <w:pPr>
        <w:pStyle w:val="Glossary"/>
        <w:pageBreakBefore w:val="0"/>
        <w:rPr>
          <w:noProof w:val="0"/>
        </w:rPr>
      </w:pPr>
      <w:bookmarkStart w:id="55" w:name="_Toc278195690"/>
      <w:bookmarkStart w:id="56" w:name="_Toc278195732"/>
      <w:bookmarkStart w:id="57" w:name="_Toc278195774"/>
      <w:bookmarkStart w:id="58" w:name="_Toc278195816"/>
      <w:bookmarkStart w:id="59" w:name="_Toc278195858"/>
      <w:bookmarkStart w:id="60" w:name="_Toc278195984"/>
      <w:bookmarkStart w:id="61" w:name="_Toc278196140"/>
      <w:bookmarkStart w:id="62" w:name="_Toc420423996"/>
      <w:bookmarkStart w:id="63" w:name="_Toc16689708"/>
      <w:r w:rsidRPr="00632A6F">
        <w:rPr>
          <w:noProof w:val="0"/>
        </w:rPr>
        <w:t>Glossary</w:t>
      </w:r>
      <w:bookmarkEnd w:id="55"/>
      <w:bookmarkEnd w:id="56"/>
      <w:bookmarkEnd w:id="57"/>
      <w:bookmarkEnd w:id="58"/>
      <w:bookmarkEnd w:id="59"/>
      <w:bookmarkEnd w:id="60"/>
      <w:bookmarkEnd w:id="61"/>
      <w:bookmarkEnd w:id="62"/>
      <w:bookmarkEnd w:id="63"/>
    </w:p>
    <w:p w14:paraId="6633535C" w14:textId="77777777" w:rsidR="00747676" w:rsidRPr="00632A6F" w:rsidRDefault="00747676" w:rsidP="00747676">
      <w:pPr>
        <w:pStyle w:val="EditorInstructions"/>
      </w:pPr>
      <w:r w:rsidRPr="00632A6F">
        <w:t>Add the following glossary terms to the IHE Technical Frameworks General Introduction Glossary:</w:t>
      </w:r>
    </w:p>
    <w:p w14:paraId="5A11EC5A" w14:textId="77777777" w:rsidR="00747676" w:rsidRPr="00632A6F" w:rsidRDefault="000D5188" w:rsidP="001D0EE9">
      <w:pPr>
        <w:pStyle w:val="BodyText"/>
      </w:pPr>
      <w:r w:rsidRPr="00632A6F">
        <w:t>No new glossary terms.</w:t>
      </w:r>
    </w:p>
    <w:p w14:paraId="7CA5232A" w14:textId="77777777" w:rsidR="00CF283F" w:rsidRPr="00632A6F" w:rsidRDefault="00CF283F" w:rsidP="008616CB">
      <w:pPr>
        <w:pStyle w:val="PartTitle"/>
      </w:pPr>
      <w:bookmarkStart w:id="64" w:name="_Toc278195691"/>
      <w:bookmarkStart w:id="65" w:name="_Toc278195733"/>
      <w:bookmarkStart w:id="66" w:name="_Toc278195775"/>
      <w:bookmarkStart w:id="67" w:name="_Toc278195817"/>
      <w:bookmarkStart w:id="68" w:name="_Toc278195859"/>
      <w:bookmarkStart w:id="69" w:name="_Toc278195985"/>
      <w:bookmarkStart w:id="70" w:name="_Toc278196141"/>
      <w:bookmarkStart w:id="71" w:name="_Toc420423997"/>
      <w:bookmarkStart w:id="72" w:name="_Toc16689709"/>
      <w:r w:rsidRPr="00632A6F">
        <w:lastRenderedPageBreak/>
        <w:t xml:space="preserve">Volume </w:t>
      </w:r>
      <w:r w:rsidR="00B43198" w:rsidRPr="00632A6F">
        <w:t>1</w:t>
      </w:r>
      <w:r w:rsidRPr="00632A6F">
        <w:t xml:space="preserve"> –</w:t>
      </w:r>
      <w:r w:rsidR="003A09FE" w:rsidRPr="00632A6F">
        <w:t xml:space="preserve"> </w:t>
      </w:r>
      <w:r w:rsidRPr="00632A6F">
        <w:t>Profiles</w:t>
      </w:r>
      <w:bookmarkEnd w:id="64"/>
      <w:bookmarkEnd w:id="65"/>
      <w:bookmarkEnd w:id="66"/>
      <w:bookmarkEnd w:id="67"/>
      <w:bookmarkEnd w:id="68"/>
      <w:bookmarkEnd w:id="69"/>
      <w:bookmarkEnd w:id="70"/>
      <w:bookmarkEnd w:id="71"/>
      <w:bookmarkEnd w:id="72"/>
    </w:p>
    <w:p w14:paraId="664306BB" w14:textId="77777777" w:rsidR="00B55350" w:rsidRPr="00632A6F" w:rsidRDefault="00B55350" w:rsidP="00C62E65">
      <w:pPr>
        <w:pStyle w:val="Heading2"/>
        <w:numPr>
          <w:ilvl w:val="0"/>
          <w:numId w:val="0"/>
        </w:numPr>
        <w:rPr>
          <w:noProof w:val="0"/>
        </w:rPr>
      </w:pPr>
      <w:bookmarkStart w:id="73" w:name="_Toc278195692"/>
      <w:bookmarkStart w:id="74" w:name="_Toc278195734"/>
      <w:bookmarkStart w:id="75" w:name="_Toc278195776"/>
      <w:bookmarkStart w:id="76" w:name="_Toc278195818"/>
      <w:bookmarkStart w:id="77" w:name="_Toc278195860"/>
      <w:bookmarkStart w:id="78" w:name="_Toc278195986"/>
      <w:bookmarkStart w:id="79" w:name="_Toc278196142"/>
      <w:bookmarkStart w:id="80" w:name="_Toc420423998"/>
      <w:bookmarkStart w:id="81" w:name="_Toc16689710"/>
      <w:bookmarkStart w:id="82" w:name="_Toc530206507"/>
      <w:bookmarkStart w:id="83" w:name="_Toc1388427"/>
      <w:bookmarkStart w:id="84" w:name="_Toc1388581"/>
      <w:bookmarkStart w:id="85" w:name="_Toc1456608"/>
      <w:bookmarkStart w:id="86" w:name="_Toc37034633"/>
      <w:bookmarkStart w:id="87" w:name="_Toc38846111"/>
      <w:r w:rsidRPr="00632A6F">
        <w:rPr>
          <w:noProof w:val="0"/>
        </w:rPr>
        <w:t xml:space="preserve">Copyright </w:t>
      </w:r>
      <w:r w:rsidR="00D22DE2" w:rsidRPr="00632A6F">
        <w:rPr>
          <w:noProof w:val="0"/>
        </w:rPr>
        <w:t>Licenses</w:t>
      </w:r>
      <w:bookmarkEnd w:id="73"/>
      <w:bookmarkEnd w:id="74"/>
      <w:bookmarkEnd w:id="75"/>
      <w:bookmarkEnd w:id="76"/>
      <w:bookmarkEnd w:id="77"/>
      <w:bookmarkEnd w:id="78"/>
      <w:bookmarkEnd w:id="79"/>
      <w:bookmarkEnd w:id="80"/>
      <w:bookmarkEnd w:id="81"/>
    </w:p>
    <w:p w14:paraId="3466132B" w14:textId="77777777" w:rsidR="00B55350" w:rsidRPr="00632A6F" w:rsidRDefault="00B55350" w:rsidP="008E441F">
      <w:pPr>
        <w:pStyle w:val="EditorInstructions"/>
      </w:pPr>
      <w:r w:rsidRPr="00632A6F">
        <w:t>A</w:t>
      </w:r>
      <w:r w:rsidR="00F455EA" w:rsidRPr="00632A6F">
        <w:t>dd the following to the IHE Technical Frameworks General Introduction</w:t>
      </w:r>
      <w:r w:rsidR="00255821" w:rsidRPr="00632A6F">
        <w:t xml:space="preserve"> Copyright section</w:t>
      </w:r>
      <w:r w:rsidRPr="00632A6F">
        <w:t>:</w:t>
      </w:r>
    </w:p>
    <w:p w14:paraId="4AFA2D4A" w14:textId="77777777" w:rsidR="00F455EA" w:rsidRPr="00632A6F" w:rsidRDefault="00D91E98" w:rsidP="000D5188">
      <w:pPr>
        <w:pStyle w:val="BodyText"/>
      </w:pPr>
      <w:r w:rsidRPr="00632A6F">
        <w:t>None</w:t>
      </w:r>
    </w:p>
    <w:p w14:paraId="7AA85376" w14:textId="77777777" w:rsidR="00F455EA" w:rsidRPr="00632A6F" w:rsidRDefault="00F455EA" w:rsidP="00F455EA">
      <w:pPr>
        <w:pStyle w:val="Heading2"/>
        <w:numPr>
          <w:ilvl w:val="0"/>
          <w:numId w:val="0"/>
        </w:numPr>
        <w:rPr>
          <w:noProof w:val="0"/>
        </w:rPr>
      </w:pPr>
      <w:bookmarkStart w:id="88" w:name="_Toc278195693"/>
      <w:bookmarkStart w:id="89" w:name="_Toc278195735"/>
      <w:bookmarkStart w:id="90" w:name="_Toc278195777"/>
      <w:bookmarkStart w:id="91" w:name="_Toc278195819"/>
      <w:bookmarkStart w:id="92" w:name="_Toc278195861"/>
      <w:bookmarkStart w:id="93" w:name="_Toc278195987"/>
      <w:bookmarkStart w:id="94" w:name="_Toc278196143"/>
      <w:bookmarkStart w:id="95" w:name="_Toc420423999"/>
      <w:bookmarkStart w:id="96" w:name="_Toc16689711"/>
      <w:r w:rsidRPr="00632A6F">
        <w:rPr>
          <w:noProof w:val="0"/>
        </w:rPr>
        <w:t>Domain-specific additions</w:t>
      </w:r>
      <w:bookmarkEnd w:id="88"/>
      <w:bookmarkEnd w:id="89"/>
      <w:bookmarkEnd w:id="90"/>
      <w:bookmarkEnd w:id="91"/>
      <w:bookmarkEnd w:id="92"/>
      <w:bookmarkEnd w:id="93"/>
      <w:bookmarkEnd w:id="94"/>
      <w:bookmarkEnd w:id="95"/>
      <w:bookmarkEnd w:id="96"/>
    </w:p>
    <w:p w14:paraId="4F26EFB9" w14:textId="77777777" w:rsidR="00282AF0" w:rsidRDefault="00D91E98" w:rsidP="000D5188">
      <w:pPr>
        <w:pStyle w:val="BodyText"/>
      </w:pPr>
      <w:bookmarkStart w:id="97" w:name="_Toc473170358"/>
      <w:bookmarkStart w:id="98" w:name="_Toc504625755"/>
      <w:bookmarkStart w:id="99" w:name="_Toc530206508"/>
      <w:bookmarkStart w:id="100" w:name="_Toc1388428"/>
      <w:bookmarkStart w:id="101" w:name="_Toc1388582"/>
      <w:bookmarkStart w:id="102" w:name="_Toc1456609"/>
      <w:bookmarkStart w:id="103" w:name="_Toc37034634"/>
      <w:bookmarkStart w:id="104" w:name="_Toc38846112"/>
      <w:bookmarkEnd w:id="38"/>
      <w:bookmarkEnd w:id="39"/>
      <w:bookmarkEnd w:id="82"/>
      <w:bookmarkEnd w:id="83"/>
      <w:bookmarkEnd w:id="84"/>
      <w:bookmarkEnd w:id="85"/>
      <w:bookmarkEnd w:id="86"/>
      <w:bookmarkEnd w:id="87"/>
      <w:r w:rsidRPr="00632A6F">
        <w:t>None</w:t>
      </w:r>
    </w:p>
    <w:p w14:paraId="2696BF12" w14:textId="178E74E3" w:rsidR="00D91815" w:rsidRPr="00632A6F" w:rsidRDefault="00FF4C4E" w:rsidP="000D5188">
      <w:pPr>
        <w:pStyle w:val="BodyText"/>
      </w:pPr>
      <w:r w:rsidRPr="00632A6F">
        <w:br w:type="page"/>
      </w:r>
    </w:p>
    <w:p w14:paraId="002CC9EB" w14:textId="77777777" w:rsidR="00303E20" w:rsidRPr="00632A6F" w:rsidRDefault="003D4146" w:rsidP="00303E20">
      <w:pPr>
        <w:pStyle w:val="Heading1"/>
        <w:pageBreakBefore w:val="0"/>
        <w:numPr>
          <w:ilvl w:val="0"/>
          <w:numId w:val="0"/>
        </w:numPr>
        <w:rPr>
          <w:noProof w:val="0"/>
        </w:rPr>
      </w:pPr>
      <w:bookmarkStart w:id="105" w:name="_Toc278195694"/>
      <w:bookmarkStart w:id="106" w:name="_Toc278195736"/>
      <w:bookmarkStart w:id="107" w:name="_Toc278195778"/>
      <w:bookmarkStart w:id="108" w:name="_Toc278195820"/>
      <w:bookmarkStart w:id="109" w:name="_Toc278195862"/>
      <w:bookmarkStart w:id="110" w:name="_Toc278195988"/>
      <w:bookmarkStart w:id="111" w:name="_Toc278196144"/>
      <w:bookmarkStart w:id="112" w:name="_Toc420424000"/>
      <w:bookmarkStart w:id="113" w:name="_Toc16689712"/>
      <w:r w:rsidRPr="00632A6F">
        <w:rPr>
          <w:noProof w:val="0"/>
        </w:rPr>
        <w:lastRenderedPageBreak/>
        <w:t>42</w:t>
      </w:r>
      <w:r w:rsidR="00303E20" w:rsidRPr="00632A6F">
        <w:rPr>
          <w:noProof w:val="0"/>
        </w:rPr>
        <w:t xml:space="preserve"> </w:t>
      </w:r>
      <w:r w:rsidR="00F14B48" w:rsidRPr="00632A6F">
        <w:rPr>
          <w:noProof w:val="0"/>
        </w:rPr>
        <w:t>Mobile Alert Communication Management</w:t>
      </w:r>
      <w:r w:rsidR="00920FF4" w:rsidRPr="00632A6F">
        <w:rPr>
          <w:noProof w:val="0"/>
        </w:rPr>
        <w:t xml:space="preserve"> </w:t>
      </w:r>
      <w:r w:rsidR="00BD1BE6" w:rsidRPr="00632A6F">
        <w:rPr>
          <w:noProof w:val="0"/>
        </w:rPr>
        <w:t>(</w:t>
      </w:r>
      <w:r w:rsidR="006232DB" w:rsidRPr="00632A6F">
        <w:rPr>
          <w:noProof w:val="0"/>
        </w:rPr>
        <w:t>mACM</w:t>
      </w:r>
      <w:r w:rsidR="00BD1BE6" w:rsidRPr="00632A6F">
        <w:rPr>
          <w:noProof w:val="0"/>
        </w:rPr>
        <w:t>)</w:t>
      </w:r>
      <w:r w:rsidR="00303E20" w:rsidRPr="00632A6F">
        <w:rPr>
          <w:noProof w:val="0"/>
        </w:rPr>
        <w:t xml:space="preserve"> Profile</w:t>
      </w:r>
      <w:bookmarkEnd w:id="105"/>
      <w:bookmarkEnd w:id="106"/>
      <w:bookmarkEnd w:id="107"/>
      <w:bookmarkEnd w:id="108"/>
      <w:bookmarkEnd w:id="109"/>
      <w:bookmarkEnd w:id="110"/>
      <w:bookmarkEnd w:id="111"/>
      <w:bookmarkEnd w:id="112"/>
      <w:bookmarkEnd w:id="113"/>
    </w:p>
    <w:p w14:paraId="514AEE93" w14:textId="5786BA36" w:rsidR="00F76B6E" w:rsidRPr="00632A6F" w:rsidRDefault="00F76B6E" w:rsidP="00F76B6E">
      <w:pPr>
        <w:pStyle w:val="BodyText"/>
      </w:pPr>
      <w:bookmarkStart w:id="114" w:name="_Toc278195695"/>
      <w:bookmarkStart w:id="115" w:name="_Toc278195737"/>
      <w:bookmarkStart w:id="116" w:name="_Toc278195779"/>
      <w:bookmarkStart w:id="117" w:name="_Toc278195821"/>
      <w:bookmarkStart w:id="118" w:name="_Toc278195863"/>
      <w:bookmarkStart w:id="119" w:name="_Toc278195989"/>
      <w:bookmarkStart w:id="120" w:name="_Toc278196145"/>
      <w:r w:rsidRPr="00632A6F">
        <w:t xml:space="preserve">The mACM Profile provides the infrastructural components needed to send short, unstructured text alerts to human recipients and </w:t>
      </w:r>
      <w:r w:rsidR="002F2F86" w:rsidRPr="00632A6F">
        <w:t>can record</w:t>
      </w:r>
      <w:r w:rsidRPr="00632A6F">
        <w:t xml:space="preserve"> the outcomes of any human interactions upon receipt of the alert. The mACM Profile additionally allows for a feedback mechanism to determine the status of an alert through the use of alert statuses. Additional characteristics of alerts are discussed in </w:t>
      </w:r>
      <w:r w:rsidR="00682BD5" w:rsidRPr="00632A6F">
        <w:t xml:space="preserve">Section </w:t>
      </w:r>
      <w:r w:rsidRPr="00632A6F">
        <w:t xml:space="preserve">42.1.4.1. </w:t>
      </w:r>
    </w:p>
    <w:p w14:paraId="42AF4BB4" w14:textId="77777777" w:rsidR="00F76B6E" w:rsidRPr="00632A6F" w:rsidRDefault="00F76B6E" w:rsidP="00F76B6E">
      <w:pPr>
        <w:pStyle w:val="BodyText"/>
      </w:pPr>
      <w:r w:rsidRPr="00632A6F">
        <w:t xml:space="preserve">Recognizing that there are many health care workflows that could leverage a notification mechanism, it is not the aim of this profile to describe all of these workflows. Instead, this profile will limit considerations to two use cases: </w:t>
      </w:r>
    </w:p>
    <w:p w14:paraId="59F8197F" w14:textId="77777777" w:rsidR="00F76B6E" w:rsidRPr="00632A6F" w:rsidRDefault="00F76B6E" w:rsidP="00F76B6E">
      <w:pPr>
        <w:pStyle w:val="ListBullet2"/>
      </w:pPr>
      <w:r w:rsidRPr="00632A6F">
        <w:rPr>
          <w:i/>
        </w:rPr>
        <w:t>Crisis Response,</w:t>
      </w:r>
      <w:r w:rsidRPr="00632A6F">
        <w:t xml:space="preserve"> defined in </w:t>
      </w:r>
      <w:r w:rsidR="00682BD5" w:rsidRPr="00632A6F">
        <w:t xml:space="preserve">Section </w:t>
      </w:r>
      <w:r w:rsidRPr="00632A6F">
        <w:t>42.4.2.1, covers the distribution of notifications to health workers defined by the Common Alerting Protocol version 1.2.</w:t>
      </w:r>
    </w:p>
    <w:p w14:paraId="1DF70690" w14:textId="77777777" w:rsidR="00F76B6E" w:rsidRPr="00632A6F" w:rsidRDefault="00F76B6E" w:rsidP="00F76B6E">
      <w:pPr>
        <w:pStyle w:val="ListBullet2"/>
      </w:pPr>
      <w:r w:rsidRPr="00632A6F">
        <w:rPr>
          <w:i/>
        </w:rPr>
        <w:t xml:space="preserve">Care Reminders, </w:t>
      </w:r>
      <w:r w:rsidRPr="00632A6F">
        <w:t xml:space="preserve">defined in </w:t>
      </w:r>
      <w:r w:rsidR="00682BD5" w:rsidRPr="00632A6F">
        <w:t xml:space="preserve">Section </w:t>
      </w:r>
      <w:r w:rsidRPr="00632A6F">
        <w:t>42.4.2.2, covers the distribution of notifications to care givers and subjects of care based on upcoming or missed appointments as defined, medication reminders and other similar patient care reminders.</w:t>
      </w:r>
    </w:p>
    <w:p w14:paraId="28C38B98" w14:textId="77ED02C6" w:rsidR="00F76B6E" w:rsidRPr="00632A6F" w:rsidRDefault="00AC7E14" w:rsidP="00F76B6E">
      <w:pPr>
        <w:pStyle w:val="BodyText"/>
      </w:pPr>
      <w:r>
        <w:t>T</w:t>
      </w:r>
      <w:r w:rsidR="00F76B6E" w:rsidRPr="00632A6F">
        <w:t xml:space="preserve">he infrastructural components of the mACM Profile </w:t>
      </w:r>
      <w:r>
        <w:t>are</w:t>
      </w:r>
      <w:r w:rsidR="00F76B6E" w:rsidRPr="00632A6F">
        <w:t xml:space="preserve"> reusable beyond the use cases described </w:t>
      </w:r>
      <w:r w:rsidR="007C0C7F" w:rsidRPr="00632A6F">
        <w:t>in Section 42.4.2</w:t>
      </w:r>
      <w:r w:rsidR="00F76B6E" w:rsidRPr="00632A6F">
        <w:t xml:space="preserve"> and will support extensions </w:t>
      </w:r>
      <w:r>
        <w:t>for</w:t>
      </w:r>
      <w:r w:rsidR="00F76B6E" w:rsidRPr="00632A6F">
        <w:t xml:space="preserve"> domain specific workflows. </w:t>
      </w:r>
    </w:p>
    <w:p w14:paraId="70CF126B" w14:textId="77777777" w:rsidR="00962BF5" w:rsidRPr="00632A6F" w:rsidRDefault="00920FF4" w:rsidP="000D5188">
      <w:pPr>
        <w:pStyle w:val="BodyText"/>
      </w:pPr>
      <w:r w:rsidRPr="00632A6F">
        <w:t xml:space="preserve">The </w:t>
      </w:r>
      <w:r w:rsidR="006232DB" w:rsidRPr="00632A6F">
        <w:t>mACM</w:t>
      </w:r>
      <w:r w:rsidR="00B45EEA" w:rsidRPr="00632A6F">
        <w:t xml:space="preserve"> </w:t>
      </w:r>
      <w:r w:rsidR="00624F6A" w:rsidRPr="00632A6F">
        <w:t>Profile</w:t>
      </w:r>
      <w:r w:rsidR="00962BF5" w:rsidRPr="00632A6F">
        <w:t>:</w:t>
      </w:r>
    </w:p>
    <w:p w14:paraId="530288A8" w14:textId="77777777" w:rsidR="00962BF5" w:rsidRPr="00632A6F" w:rsidRDefault="006B1F2F" w:rsidP="000D5188">
      <w:pPr>
        <w:pStyle w:val="ListBullet2"/>
      </w:pPr>
      <w:r w:rsidRPr="00632A6F">
        <w:t>define</w:t>
      </w:r>
      <w:r w:rsidR="007217A2" w:rsidRPr="00632A6F">
        <w:t>s</w:t>
      </w:r>
      <w:r w:rsidRPr="00632A6F">
        <w:t xml:space="preserve"> a transaction, Mobile Report Alert</w:t>
      </w:r>
      <w:r w:rsidR="00D5463F" w:rsidRPr="00632A6F">
        <w:t xml:space="preserve"> [</w:t>
      </w:r>
      <w:r w:rsidR="00EA3CE8" w:rsidRPr="00632A6F">
        <w:t>ITI-84</w:t>
      </w:r>
      <w:r w:rsidR="00D5463F" w:rsidRPr="00632A6F">
        <w:t>]</w:t>
      </w:r>
      <w:r w:rsidRPr="00632A6F">
        <w:t>, which is suitable for mobile devices and non-clinical contexts and provides alternative message semantics for the Report Alert [PCD-04] transaction;</w:t>
      </w:r>
    </w:p>
    <w:p w14:paraId="2341838D" w14:textId="77777777" w:rsidR="000823DF" w:rsidRPr="00632A6F" w:rsidRDefault="00B1635C" w:rsidP="000D5188">
      <w:pPr>
        <w:pStyle w:val="ListBullet2"/>
      </w:pPr>
      <w:r w:rsidRPr="00632A6F">
        <w:t>d</w:t>
      </w:r>
      <w:r w:rsidR="00D06557" w:rsidRPr="00632A6F">
        <w:t>efine</w:t>
      </w:r>
      <w:r w:rsidR="007217A2" w:rsidRPr="00632A6F">
        <w:t>s</w:t>
      </w:r>
      <w:r w:rsidR="00D06557" w:rsidRPr="00632A6F">
        <w:t xml:space="preserve"> a transaction, Query for Alert Status</w:t>
      </w:r>
      <w:r w:rsidR="00D5463F" w:rsidRPr="00632A6F">
        <w:t xml:space="preserve"> [</w:t>
      </w:r>
      <w:r w:rsidR="00677110" w:rsidRPr="00632A6F">
        <w:t>ITI-85</w:t>
      </w:r>
      <w:r w:rsidR="00D5463F" w:rsidRPr="00632A6F">
        <w:t>]</w:t>
      </w:r>
      <w:r w:rsidR="00D06557" w:rsidRPr="00632A6F">
        <w:t>, which allows an originator of an alert to receive all status updates on alert that it reported</w:t>
      </w:r>
      <w:r w:rsidR="00B15DF4" w:rsidRPr="00632A6F">
        <w:t>;</w:t>
      </w:r>
    </w:p>
    <w:p w14:paraId="23608EFE" w14:textId="77777777" w:rsidR="000600D4" w:rsidRPr="00632A6F" w:rsidRDefault="00B1635C" w:rsidP="000D5188">
      <w:pPr>
        <w:pStyle w:val="ListBullet2"/>
      </w:pPr>
      <w:r w:rsidRPr="00632A6F">
        <w:t>s</w:t>
      </w:r>
      <w:r w:rsidR="000600D4" w:rsidRPr="00632A6F">
        <w:t>upport</w:t>
      </w:r>
      <w:r w:rsidR="007217A2" w:rsidRPr="00632A6F">
        <w:t>s</w:t>
      </w:r>
      <w:r w:rsidR="000600D4" w:rsidRPr="00632A6F">
        <w:t xml:space="preserve"> </w:t>
      </w:r>
      <w:r w:rsidR="00EF20FF" w:rsidRPr="00632A6F">
        <w:t xml:space="preserve">alerting </w:t>
      </w:r>
      <w:r w:rsidRPr="00632A6F">
        <w:t xml:space="preserve">in </w:t>
      </w:r>
      <w:r w:rsidR="000600D4" w:rsidRPr="00632A6F">
        <w:t xml:space="preserve">national </w:t>
      </w:r>
      <w:r w:rsidR="00EF20FF" w:rsidRPr="00632A6F">
        <w:t>deployment</w:t>
      </w:r>
      <w:r w:rsidR="00FE59FD" w:rsidRPr="00632A6F">
        <w:t xml:space="preserve"> and cross-enterprise</w:t>
      </w:r>
      <w:r w:rsidR="00EF20FF" w:rsidRPr="00632A6F">
        <w:t xml:space="preserve"> contexts in addition </w:t>
      </w:r>
      <w:r w:rsidR="000600D4" w:rsidRPr="00632A6F">
        <w:t xml:space="preserve">to </w:t>
      </w:r>
      <w:r w:rsidR="000F068D" w:rsidRPr="00632A6F">
        <w:t xml:space="preserve">a </w:t>
      </w:r>
      <w:r w:rsidR="000600D4" w:rsidRPr="00632A6F">
        <w:t>controlled</w:t>
      </w:r>
      <w:r w:rsidR="00EF20FF" w:rsidRPr="00632A6F">
        <w:t xml:space="preserve"> health delivery network</w:t>
      </w:r>
      <w:r w:rsidR="00B15DF4" w:rsidRPr="00632A6F">
        <w:t>;</w:t>
      </w:r>
    </w:p>
    <w:p w14:paraId="4A5A66C9" w14:textId="77777777" w:rsidR="00B45EEA" w:rsidRPr="00632A6F" w:rsidRDefault="002F1C6D" w:rsidP="000D5188">
      <w:pPr>
        <w:pStyle w:val="ListBullet2"/>
      </w:pPr>
      <w:r w:rsidRPr="00632A6F">
        <w:t>s</w:t>
      </w:r>
      <w:r w:rsidR="000600D4" w:rsidRPr="00632A6F">
        <w:t>up</w:t>
      </w:r>
      <w:r w:rsidR="0058705E" w:rsidRPr="00632A6F">
        <w:t>p</w:t>
      </w:r>
      <w:r w:rsidR="000F068D" w:rsidRPr="00632A6F">
        <w:t>ort</w:t>
      </w:r>
      <w:r w:rsidR="007217A2" w:rsidRPr="00632A6F">
        <w:t>s</w:t>
      </w:r>
      <w:r w:rsidR="000F068D" w:rsidRPr="00632A6F">
        <w:t xml:space="preserve"> interaction with the public, such as appointment reminders, </w:t>
      </w:r>
      <w:r w:rsidR="0058705E" w:rsidRPr="00632A6F">
        <w:t>on a broad a variety of devices</w:t>
      </w:r>
      <w:r w:rsidR="00EF20FF" w:rsidRPr="00632A6F">
        <w:t xml:space="preserve">, </w:t>
      </w:r>
      <w:r w:rsidR="0058705E" w:rsidRPr="00632A6F">
        <w:t>interaction timing</w:t>
      </w:r>
      <w:r w:rsidR="00EF20FF" w:rsidRPr="00632A6F">
        <w:t>s</w:t>
      </w:r>
      <w:r w:rsidR="0058705E" w:rsidRPr="00632A6F">
        <w:t xml:space="preserve"> and platforms</w:t>
      </w:r>
      <w:r w:rsidR="002721EA" w:rsidRPr="00632A6F">
        <w:t xml:space="preserve">. </w:t>
      </w:r>
    </w:p>
    <w:p w14:paraId="092615EC" w14:textId="77777777" w:rsidR="00A85861" w:rsidRPr="00632A6F" w:rsidRDefault="003D4146" w:rsidP="00D91815">
      <w:pPr>
        <w:pStyle w:val="Heading2"/>
        <w:numPr>
          <w:ilvl w:val="0"/>
          <w:numId w:val="0"/>
        </w:numPr>
        <w:rPr>
          <w:noProof w:val="0"/>
        </w:rPr>
      </w:pPr>
      <w:bookmarkStart w:id="121" w:name="_Toc420424001"/>
      <w:bookmarkStart w:id="122" w:name="_Toc16689713"/>
      <w:r w:rsidRPr="00632A6F">
        <w:rPr>
          <w:noProof w:val="0"/>
        </w:rPr>
        <w:t>42</w:t>
      </w:r>
      <w:r w:rsidR="00CF283F" w:rsidRPr="00632A6F">
        <w:rPr>
          <w:noProof w:val="0"/>
        </w:rPr>
        <w:t xml:space="preserve">.1 </w:t>
      </w:r>
      <w:r w:rsidR="00F14B48" w:rsidRPr="00632A6F">
        <w:rPr>
          <w:noProof w:val="0"/>
        </w:rPr>
        <w:t>Mobile Alert Communication Management</w:t>
      </w:r>
      <w:r w:rsidR="00BD1BE6" w:rsidRPr="00632A6F">
        <w:rPr>
          <w:noProof w:val="0"/>
        </w:rPr>
        <w:t xml:space="preserve"> (</w:t>
      </w:r>
      <w:r w:rsidR="006232DB" w:rsidRPr="00632A6F">
        <w:rPr>
          <w:noProof w:val="0"/>
        </w:rPr>
        <w:t>mACM</w:t>
      </w:r>
      <w:r w:rsidR="00BD1BE6" w:rsidRPr="00632A6F">
        <w:rPr>
          <w:noProof w:val="0"/>
        </w:rPr>
        <w:t xml:space="preserve">) </w:t>
      </w:r>
      <w:r w:rsidR="00CF283F" w:rsidRPr="00632A6F">
        <w:rPr>
          <w:noProof w:val="0"/>
        </w:rPr>
        <w:t>Actors</w:t>
      </w:r>
      <w:r w:rsidR="008608EF" w:rsidRPr="00632A6F">
        <w:rPr>
          <w:noProof w:val="0"/>
        </w:rPr>
        <w:t xml:space="preserve">, </w:t>
      </w:r>
      <w:r w:rsidR="00CF283F" w:rsidRPr="00632A6F">
        <w:rPr>
          <w:noProof w:val="0"/>
        </w:rPr>
        <w:t>Transactions</w:t>
      </w:r>
      <w:bookmarkEnd w:id="97"/>
      <w:bookmarkEnd w:id="98"/>
      <w:bookmarkEnd w:id="99"/>
      <w:bookmarkEnd w:id="100"/>
      <w:bookmarkEnd w:id="101"/>
      <w:bookmarkEnd w:id="102"/>
      <w:bookmarkEnd w:id="103"/>
      <w:bookmarkEnd w:id="104"/>
      <w:r w:rsidR="008608EF" w:rsidRPr="00632A6F">
        <w:rPr>
          <w:noProof w:val="0"/>
        </w:rPr>
        <w:t>, and Content Modules</w:t>
      </w:r>
      <w:bookmarkStart w:id="123" w:name="_Toc473170359"/>
      <w:bookmarkStart w:id="124" w:name="_Toc504625756"/>
      <w:bookmarkStart w:id="125" w:name="_Toc530206509"/>
      <w:bookmarkStart w:id="126" w:name="_Toc1388429"/>
      <w:bookmarkStart w:id="127" w:name="_Toc1388583"/>
      <w:bookmarkStart w:id="128" w:name="_Toc1456610"/>
      <w:bookmarkStart w:id="129" w:name="_Toc37034635"/>
      <w:bookmarkStart w:id="130" w:name="_Toc38846113"/>
      <w:bookmarkEnd w:id="114"/>
      <w:bookmarkEnd w:id="115"/>
      <w:bookmarkEnd w:id="116"/>
      <w:bookmarkEnd w:id="117"/>
      <w:bookmarkEnd w:id="118"/>
      <w:bookmarkEnd w:id="119"/>
      <w:bookmarkEnd w:id="120"/>
      <w:bookmarkEnd w:id="121"/>
      <w:bookmarkEnd w:id="122"/>
    </w:p>
    <w:p w14:paraId="1523BD9A" w14:textId="6531E032" w:rsidR="002F1C6D" w:rsidRPr="00632A6F" w:rsidRDefault="00CF283F" w:rsidP="001D0EE9">
      <w:pPr>
        <w:pStyle w:val="BodyText"/>
      </w:pPr>
      <w:r w:rsidRPr="00632A6F">
        <w:t xml:space="preserve">Figure </w:t>
      </w:r>
      <w:r w:rsidR="003D4146" w:rsidRPr="00632A6F">
        <w:t>42</w:t>
      </w:r>
      <w:r w:rsidRPr="00632A6F">
        <w:t>.1-1</w:t>
      </w:r>
      <w:r w:rsidR="000F5D10" w:rsidRPr="00632A6F">
        <w:t xml:space="preserve"> shows the ac</w:t>
      </w:r>
      <w:r w:rsidRPr="00632A6F">
        <w:t xml:space="preserve">tors directly involved in the </w:t>
      </w:r>
      <w:r w:rsidR="006232DB" w:rsidRPr="00632A6F">
        <w:t>mACM</w:t>
      </w:r>
      <w:r w:rsidRPr="00632A6F">
        <w:t xml:space="preserve"> </w:t>
      </w:r>
      <w:r w:rsidR="00624F6A" w:rsidRPr="00632A6F">
        <w:t>Profile</w:t>
      </w:r>
      <w:r w:rsidRPr="00632A6F">
        <w:t xml:space="preserve"> and the relevant transactions between them</w:t>
      </w:r>
      <w:r w:rsidR="002721EA" w:rsidRPr="00632A6F">
        <w:t xml:space="preserve">. </w:t>
      </w:r>
    </w:p>
    <w:p w14:paraId="172D7FA2" w14:textId="77777777" w:rsidR="00D91815" w:rsidRPr="00632A6F" w:rsidRDefault="00B41A27" w:rsidP="00B15DF4">
      <w:pPr>
        <w:pStyle w:val="BodyText"/>
      </w:pPr>
      <w:r w:rsidRPr="00632A6F">
        <w:t xml:space="preserve">No content modules are defined by the mACM </w:t>
      </w:r>
      <w:r w:rsidR="00624F6A" w:rsidRPr="00632A6F">
        <w:t>Profile</w:t>
      </w:r>
      <w:r w:rsidRPr="00632A6F">
        <w:t>.</w:t>
      </w:r>
    </w:p>
    <w:p w14:paraId="478636A7" w14:textId="77777777" w:rsidR="00077324" w:rsidRPr="00632A6F" w:rsidRDefault="00077324" w:rsidP="001D0EE9">
      <w:pPr>
        <w:pStyle w:val="BodyText"/>
      </w:pPr>
    </w:p>
    <w:p w14:paraId="206C66E0" w14:textId="37DF6A16" w:rsidR="002936C2" w:rsidRPr="003E0386" w:rsidRDefault="00652E50" w:rsidP="001D0EE9">
      <w:pPr>
        <w:pStyle w:val="BodyText"/>
        <w:jc w:val="center"/>
      </w:pPr>
      <w:r w:rsidRPr="00834F47">
        <w:rPr>
          <w:noProof/>
        </w:rPr>
        <w:lastRenderedPageBreak/>
        <w:drawing>
          <wp:inline distT="0" distB="0" distL="0" distR="0" wp14:anchorId="4BC00A96" wp14:editId="739443A1">
            <wp:extent cx="4133589" cy="946622"/>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183975" cy="958161"/>
                    </a:xfrm>
                    <a:prstGeom prst="rect">
                      <a:avLst/>
                    </a:prstGeom>
                  </pic:spPr>
                </pic:pic>
              </a:graphicData>
            </a:graphic>
          </wp:inline>
        </w:drawing>
      </w:r>
    </w:p>
    <w:p w14:paraId="79B352C6" w14:textId="77777777" w:rsidR="00CF283F" w:rsidRPr="00632A6F" w:rsidRDefault="00CF283F" w:rsidP="00D70C8A">
      <w:pPr>
        <w:pStyle w:val="FigureTitle"/>
      </w:pPr>
      <w:r w:rsidRPr="00632A6F">
        <w:t xml:space="preserve">Figure </w:t>
      </w:r>
      <w:r w:rsidR="003D4146" w:rsidRPr="00632A6F">
        <w:t>42</w:t>
      </w:r>
      <w:r w:rsidRPr="00632A6F">
        <w:t>.1-1</w:t>
      </w:r>
      <w:r w:rsidR="00701B3A" w:rsidRPr="00632A6F">
        <w:t xml:space="preserve">: </w:t>
      </w:r>
      <w:r w:rsidR="006232DB" w:rsidRPr="00632A6F">
        <w:t>mACM</w:t>
      </w:r>
      <w:r w:rsidRPr="00632A6F">
        <w:t xml:space="preserve"> Actor</w:t>
      </w:r>
      <w:r w:rsidR="00D73BD0" w:rsidRPr="00632A6F">
        <w:t xml:space="preserve"> and Transaction</w:t>
      </w:r>
      <w:r w:rsidRPr="00632A6F">
        <w:t xml:space="preserve"> Diagram</w:t>
      </w:r>
      <w:r w:rsidR="0021645F" w:rsidRPr="00632A6F">
        <w:t xml:space="preserve"> </w:t>
      </w:r>
    </w:p>
    <w:p w14:paraId="6F9D9A71" w14:textId="77777777" w:rsidR="00DE0504" w:rsidRPr="00632A6F" w:rsidRDefault="00CF283F">
      <w:pPr>
        <w:pStyle w:val="BodyText"/>
      </w:pPr>
      <w:r w:rsidRPr="00632A6F">
        <w:t xml:space="preserve">Table </w:t>
      </w:r>
      <w:r w:rsidR="003D4146" w:rsidRPr="00632A6F">
        <w:t>42</w:t>
      </w:r>
      <w:r w:rsidRPr="00632A6F">
        <w:t xml:space="preserve">.1-1 lists the transactions for each actor directly involved in the </w:t>
      </w:r>
      <w:r w:rsidR="006232DB" w:rsidRPr="00632A6F">
        <w:t>mACM</w:t>
      </w:r>
      <w:r w:rsidRPr="00632A6F">
        <w:t xml:space="preserve"> Profile. </w:t>
      </w:r>
      <w:r w:rsidR="00F66C25" w:rsidRPr="00632A6F">
        <w:t xml:space="preserve">To </w:t>
      </w:r>
      <w:r w:rsidRPr="00632A6F">
        <w:t xml:space="preserve">claim </w:t>
      </w:r>
      <w:r w:rsidR="00F66C25" w:rsidRPr="00632A6F">
        <w:t xml:space="preserve">compliance with this </w:t>
      </w:r>
      <w:r w:rsidR="007948A9" w:rsidRPr="00632A6F">
        <w:t>p</w:t>
      </w:r>
      <w:r w:rsidR="00F66C25" w:rsidRPr="00632A6F">
        <w:t>rofile, an actor shall support all re</w:t>
      </w:r>
      <w:r w:rsidRPr="00632A6F">
        <w:t>qu</w:t>
      </w:r>
      <w:r w:rsidR="006A4160" w:rsidRPr="00632A6F">
        <w:t>ired transactions (labeled “R”) and may support the optional t</w:t>
      </w:r>
      <w:r w:rsidRPr="00632A6F">
        <w:t xml:space="preserve">ransactions </w:t>
      </w:r>
      <w:r w:rsidR="006A4160" w:rsidRPr="00632A6F">
        <w:t>(</w:t>
      </w:r>
      <w:r w:rsidRPr="00632A6F">
        <w:t>labeled “O”</w:t>
      </w:r>
      <w:r w:rsidR="006A4160" w:rsidRPr="00632A6F">
        <w:t>)</w:t>
      </w:r>
      <w:r w:rsidR="00887E40" w:rsidRPr="00632A6F">
        <w:t xml:space="preserve">. </w:t>
      </w:r>
    </w:p>
    <w:bookmarkEnd w:id="123"/>
    <w:bookmarkEnd w:id="124"/>
    <w:bookmarkEnd w:id="125"/>
    <w:bookmarkEnd w:id="126"/>
    <w:bookmarkEnd w:id="127"/>
    <w:bookmarkEnd w:id="128"/>
    <w:bookmarkEnd w:id="129"/>
    <w:bookmarkEnd w:id="130"/>
    <w:p w14:paraId="4836DF80" w14:textId="77777777" w:rsidR="00F5639E" w:rsidRPr="00632A6F" w:rsidRDefault="00F5639E" w:rsidP="00F5639E">
      <w:pPr>
        <w:pStyle w:val="TableTitle"/>
      </w:pPr>
      <w:r w:rsidRPr="00632A6F">
        <w:t xml:space="preserve">Table </w:t>
      </w:r>
      <w:r w:rsidR="003D4146" w:rsidRPr="00632A6F">
        <w:t>42</w:t>
      </w:r>
      <w:r w:rsidRPr="00632A6F">
        <w:t xml:space="preserve">.1-1: </w:t>
      </w:r>
      <w:r w:rsidR="006232DB" w:rsidRPr="00632A6F">
        <w:t>mACM</w:t>
      </w:r>
      <w:r w:rsidRPr="00632A6F">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39"/>
        <w:gridCol w:w="2880"/>
        <w:gridCol w:w="1530"/>
        <w:gridCol w:w="1629"/>
      </w:tblGrid>
      <w:tr w:rsidR="0072430B" w:rsidRPr="00632A6F" w14:paraId="160A6D89" w14:textId="77777777" w:rsidTr="00CB443F">
        <w:trPr>
          <w:cantSplit/>
          <w:tblHeader/>
          <w:jc w:val="center"/>
        </w:trPr>
        <w:tc>
          <w:tcPr>
            <w:tcW w:w="2439" w:type="dxa"/>
            <w:shd w:val="pct15" w:color="auto" w:fill="FFFFFF"/>
          </w:tcPr>
          <w:p w14:paraId="7C290DF5" w14:textId="77777777" w:rsidR="00F5639E" w:rsidRPr="00632A6F" w:rsidRDefault="00F5639E" w:rsidP="00F5639E">
            <w:pPr>
              <w:pStyle w:val="TableEntryHeader"/>
            </w:pPr>
            <w:r w:rsidRPr="00632A6F">
              <w:t>Actors</w:t>
            </w:r>
          </w:p>
        </w:tc>
        <w:tc>
          <w:tcPr>
            <w:tcW w:w="2880" w:type="dxa"/>
            <w:shd w:val="pct15" w:color="auto" w:fill="FFFFFF"/>
          </w:tcPr>
          <w:p w14:paraId="4E0975C0" w14:textId="77777777" w:rsidR="00F5639E" w:rsidRPr="00632A6F" w:rsidRDefault="00F5639E" w:rsidP="00F5639E">
            <w:pPr>
              <w:pStyle w:val="TableEntryHeader"/>
            </w:pPr>
            <w:r w:rsidRPr="00632A6F">
              <w:t xml:space="preserve">Transactions </w:t>
            </w:r>
          </w:p>
        </w:tc>
        <w:tc>
          <w:tcPr>
            <w:tcW w:w="1530" w:type="dxa"/>
            <w:shd w:val="pct15" w:color="auto" w:fill="FFFFFF"/>
          </w:tcPr>
          <w:p w14:paraId="5BF7296E" w14:textId="77777777" w:rsidR="00F5639E" w:rsidRPr="00632A6F" w:rsidRDefault="00F5639E" w:rsidP="00F5639E">
            <w:pPr>
              <w:pStyle w:val="TableEntryHeader"/>
            </w:pPr>
            <w:r w:rsidRPr="00632A6F">
              <w:t>Optionality</w:t>
            </w:r>
          </w:p>
        </w:tc>
        <w:tc>
          <w:tcPr>
            <w:tcW w:w="1629" w:type="dxa"/>
            <w:shd w:val="pct15" w:color="auto" w:fill="FFFFFF"/>
          </w:tcPr>
          <w:p w14:paraId="33FD4345" w14:textId="77777777" w:rsidR="00F5639E" w:rsidRPr="00632A6F" w:rsidRDefault="00F5639E" w:rsidP="00F5639E">
            <w:pPr>
              <w:pStyle w:val="TableEntryHeader"/>
              <w:rPr>
                <w:rFonts w:ascii="Times New Roman" w:hAnsi="Times New Roman"/>
                <w:b w:val="0"/>
                <w:i/>
              </w:rPr>
            </w:pPr>
            <w:r w:rsidRPr="00632A6F">
              <w:t>Reference</w:t>
            </w:r>
          </w:p>
        </w:tc>
      </w:tr>
      <w:tr w:rsidR="0072430B" w:rsidRPr="00632A6F" w14:paraId="3BFE27B8" w14:textId="77777777" w:rsidTr="001C33C6">
        <w:trPr>
          <w:cantSplit/>
          <w:jc w:val="center"/>
        </w:trPr>
        <w:tc>
          <w:tcPr>
            <w:tcW w:w="2439" w:type="dxa"/>
            <w:vMerge w:val="restart"/>
          </w:tcPr>
          <w:p w14:paraId="2918CE7A" w14:textId="77777777" w:rsidR="0072430B" w:rsidRPr="00632A6F" w:rsidRDefault="0072430B" w:rsidP="00F5639E">
            <w:pPr>
              <w:pStyle w:val="TableEntry"/>
            </w:pPr>
            <w:r w:rsidRPr="00632A6F">
              <w:t>Alert Reporter</w:t>
            </w:r>
          </w:p>
        </w:tc>
        <w:tc>
          <w:tcPr>
            <w:tcW w:w="2880" w:type="dxa"/>
          </w:tcPr>
          <w:p w14:paraId="37B5F084" w14:textId="4CD1ACE4" w:rsidR="0072430B" w:rsidRPr="00632A6F" w:rsidRDefault="0072430B" w:rsidP="00A42130">
            <w:pPr>
              <w:pStyle w:val="TableEntry"/>
            </w:pPr>
            <w:r w:rsidRPr="00632A6F">
              <w:t>Mobile Report Alert [ITI-84]</w:t>
            </w:r>
          </w:p>
        </w:tc>
        <w:tc>
          <w:tcPr>
            <w:tcW w:w="1530" w:type="dxa"/>
          </w:tcPr>
          <w:p w14:paraId="59D8DBC2" w14:textId="77777777" w:rsidR="0072430B" w:rsidRPr="00632A6F" w:rsidRDefault="0072430B" w:rsidP="00CB443F">
            <w:pPr>
              <w:pStyle w:val="TableEntry"/>
              <w:jc w:val="center"/>
              <w:rPr>
                <w:rFonts w:ascii="Arial" w:hAnsi="Arial"/>
                <w:b/>
                <w:kern w:val="28"/>
              </w:rPr>
            </w:pPr>
            <w:r w:rsidRPr="00632A6F">
              <w:t>R</w:t>
            </w:r>
          </w:p>
        </w:tc>
        <w:tc>
          <w:tcPr>
            <w:tcW w:w="1629" w:type="dxa"/>
          </w:tcPr>
          <w:p w14:paraId="6F737937" w14:textId="66F0077C" w:rsidR="0072430B" w:rsidRPr="00632A6F" w:rsidRDefault="0072430B" w:rsidP="00515E1E">
            <w:pPr>
              <w:pStyle w:val="TableEntry"/>
            </w:pPr>
            <w:r w:rsidRPr="00632A6F">
              <w:t>ITI TF-2c: 3.84</w:t>
            </w:r>
          </w:p>
        </w:tc>
      </w:tr>
      <w:tr w:rsidR="0072430B" w:rsidRPr="00632A6F" w14:paraId="165D8D92" w14:textId="77777777" w:rsidTr="001C33C6">
        <w:trPr>
          <w:cantSplit/>
          <w:jc w:val="center"/>
        </w:trPr>
        <w:tc>
          <w:tcPr>
            <w:tcW w:w="2439" w:type="dxa"/>
            <w:vMerge/>
          </w:tcPr>
          <w:p w14:paraId="204697AF" w14:textId="77777777" w:rsidR="0072430B" w:rsidRPr="00632A6F" w:rsidRDefault="0072430B" w:rsidP="00F5639E">
            <w:pPr>
              <w:pStyle w:val="TableEntry"/>
            </w:pPr>
          </w:p>
        </w:tc>
        <w:tc>
          <w:tcPr>
            <w:tcW w:w="2880" w:type="dxa"/>
          </w:tcPr>
          <w:p w14:paraId="4F35E63F" w14:textId="22E27C66" w:rsidR="0072430B" w:rsidRPr="00632A6F" w:rsidRDefault="0072430B" w:rsidP="00A42130">
            <w:pPr>
              <w:pStyle w:val="TableEntry"/>
            </w:pPr>
            <w:r w:rsidRPr="00632A6F">
              <w:t>Query for Alert Status [ITI-85]</w:t>
            </w:r>
          </w:p>
        </w:tc>
        <w:tc>
          <w:tcPr>
            <w:tcW w:w="1530" w:type="dxa"/>
          </w:tcPr>
          <w:p w14:paraId="61CED846" w14:textId="77777777" w:rsidR="0072430B" w:rsidRPr="00632A6F" w:rsidRDefault="0072430B" w:rsidP="00CB443F">
            <w:pPr>
              <w:pStyle w:val="TableEntry"/>
              <w:jc w:val="center"/>
              <w:rPr>
                <w:rFonts w:ascii="Arial" w:hAnsi="Arial"/>
                <w:b/>
                <w:kern w:val="28"/>
              </w:rPr>
            </w:pPr>
            <w:r w:rsidRPr="00632A6F">
              <w:t>O</w:t>
            </w:r>
          </w:p>
        </w:tc>
        <w:tc>
          <w:tcPr>
            <w:tcW w:w="1629" w:type="dxa"/>
          </w:tcPr>
          <w:p w14:paraId="574BEA04" w14:textId="63122E2A" w:rsidR="0072430B" w:rsidRPr="00632A6F" w:rsidRDefault="0072430B" w:rsidP="00E943C4">
            <w:pPr>
              <w:pStyle w:val="TableEntry"/>
            </w:pPr>
            <w:r w:rsidRPr="00632A6F">
              <w:t>ITI TF-2c: 3.85</w:t>
            </w:r>
          </w:p>
        </w:tc>
      </w:tr>
      <w:tr w:rsidR="0072430B" w:rsidRPr="00632A6F" w14:paraId="196B4D21" w14:textId="77777777" w:rsidTr="00CB443F">
        <w:trPr>
          <w:cantSplit/>
          <w:jc w:val="center"/>
        </w:trPr>
        <w:tc>
          <w:tcPr>
            <w:tcW w:w="2439" w:type="dxa"/>
            <w:vMerge w:val="restart"/>
          </w:tcPr>
          <w:p w14:paraId="1E0CE605" w14:textId="77777777" w:rsidR="009C4DFF" w:rsidRPr="00632A6F" w:rsidRDefault="009C4DFF" w:rsidP="001C57BC">
            <w:pPr>
              <w:pStyle w:val="TableEntry"/>
            </w:pPr>
            <w:r w:rsidRPr="00632A6F">
              <w:t>Alert Aggregator</w:t>
            </w:r>
          </w:p>
        </w:tc>
        <w:tc>
          <w:tcPr>
            <w:tcW w:w="2880" w:type="dxa"/>
          </w:tcPr>
          <w:p w14:paraId="6FE10855" w14:textId="1D54F4D2" w:rsidR="009C4DFF" w:rsidRPr="00632A6F" w:rsidRDefault="009C4DFF" w:rsidP="001C57BC">
            <w:pPr>
              <w:pStyle w:val="TableEntry"/>
            </w:pPr>
            <w:r w:rsidRPr="00632A6F">
              <w:t>Mobile Report Alert</w:t>
            </w:r>
            <w:r w:rsidR="00BA165F" w:rsidRPr="00632A6F">
              <w:t xml:space="preserve"> [ITI-84]</w:t>
            </w:r>
          </w:p>
        </w:tc>
        <w:tc>
          <w:tcPr>
            <w:tcW w:w="1530" w:type="dxa"/>
          </w:tcPr>
          <w:p w14:paraId="27099FC3" w14:textId="77777777" w:rsidR="009C4DFF" w:rsidRPr="00632A6F" w:rsidRDefault="009C4DFF" w:rsidP="00CB443F">
            <w:pPr>
              <w:pStyle w:val="TableEntry"/>
              <w:jc w:val="center"/>
              <w:rPr>
                <w:rFonts w:ascii="Arial" w:hAnsi="Arial"/>
                <w:b/>
                <w:kern w:val="28"/>
              </w:rPr>
            </w:pPr>
            <w:r w:rsidRPr="00632A6F">
              <w:t>R</w:t>
            </w:r>
          </w:p>
        </w:tc>
        <w:tc>
          <w:tcPr>
            <w:tcW w:w="1629" w:type="dxa"/>
          </w:tcPr>
          <w:p w14:paraId="3742D17C" w14:textId="5511A274" w:rsidR="009C4DFF" w:rsidRPr="00632A6F" w:rsidRDefault="009C4DFF" w:rsidP="001C57BC">
            <w:pPr>
              <w:pStyle w:val="TableEntry"/>
            </w:pPr>
            <w:r w:rsidRPr="00632A6F">
              <w:t>ITI TF-2c:</w:t>
            </w:r>
            <w:r w:rsidR="0072430B" w:rsidRPr="00632A6F">
              <w:t xml:space="preserve"> </w:t>
            </w:r>
            <w:r w:rsidRPr="00632A6F">
              <w:t>3.</w:t>
            </w:r>
            <w:r w:rsidR="003C56A4" w:rsidRPr="00632A6F">
              <w:t>84</w:t>
            </w:r>
          </w:p>
        </w:tc>
      </w:tr>
      <w:tr w:rsidR="0072430B" w:rsidRPr="00632A6F" w14:paraId="1DD33D97" w14:textId="77777777" w:rsidTr="00CB443F">
        <w:trPr>
          <w:cantSplit/>
          <w:jc w:val="center"/>
        </w:trPr>
        <w:tc>
          <w:tcPr>
            <w:tcW w:w="2439" w:type="dxa"/>
            <w:vMerge/>
          </w:tcPr>
          <w:p w14:paraId="447A9E9D" w14:textId="77777777" w:rsidR="009C4DFF" w:rsidRPr="00632A6F" w:rsidRDefault="009C4DFF" w:rsidP="001C57BC">
            <w:pPr>
              <w:pStyle w:val="TableEntry"/>
            </w:pPr>
          </w:p>
        </w:tc>
        <w:tc>
          <w:tcPr>
            <w:tcW w:w="2880" w:type="dxa"/>
          </w:tcPr>
          <w:p w14:paraId="2F23CCA5" w14:textId="029005B0" w:rsidR="009C4DFF" w:rsidRPr="00632A6F" w:rsidRDefault="009C4DFF" w:rsidP="001C57BC">
            <w:pPr>
              <w:pStyle w:val="TableEntry"/>
            </w:pPr>
            <w:r w:rsidRPr="00632A6F">
              <w:t>Query for Alert Status</w:t>
            </w:r>
            <w:r w:rsidR="00BA165F" w:rsidRPr="00632A6F">
              <w:t xml:space="preserve"> [ITI-85]</w:t>
            </w:r>
          </w:p>
        </w:tc>
        <w:tc>
          <w:tcPr>
            <w:tcW w:w="1530" w:type="dxa"/>
          </w:tcPr>
          <w:p w14:paraId="0B6EA718" w14:textId="77777777" w:rsidR="009C4DFF" w:rsidRPr="00632A6F" w:rsidRDefault="009C4DFF" w:rsidP="00CB443F">
            <w:pPr>
              <w:pStyle w:val="TableEntry"/>
              <w:jc w:val="center"/>
              <w:rPr>
                <w:rFonts w:ascii="Arial" w:hAnsi="Arial"/>
                <w:b/>
                <w:kern w:val="28"/>
              </w:rPr>
            </w:pPr>
            <w:r w:rsidRPr="00632A6F">
              <w:t>R</w:t>
            </w:r>
          </w:p>
        </w:tc>
        <w:tc>
          <w:tcPr>
            <w:tcW w:w="1629" w:type="dxa"/>
          </w:tcPr>
          <w:p w14:paraId="2F0CEC55" w14:textId="1FC98B34" w:rsidR="009C4DFF" w:rsidRPr="00632A6F" w:rsidRDefault="009C4DFF" w:rsidP="001C57BC">
            <w:pPr>
              <w:pStyle w:val="TableEntry"/>
              <w:tabs>
                <w:tab w:val="center" w:pos="1284"/>
              </w:tabs>
            </w:pPr>
            <w:r w:rsidRPr="00632A6F">
              <w:t>ITI TF-2c:</w:t>
            </w:r>
            <w:r w:rsidR="0072430B" w:rsidRPr="00632A6F">
              <w:t xml:space="preserve"> </w:t>
            </w:r>
            <w:r w:rsidRPr="00632A6F">
              <w:t>3.</w:t>
            </w:r>
            <w:r w:rsidR="00D538A9" w:rsidRPr="00632A6F">
              <w:t>85</w:t>
            </w:r>
          </w:p>
        </w:tc>
      </w:tr>
    </w:tbl>
    <w:p w14:paraId="4BEE92FC" w14:textId="77777777" w:rsidR="00F81083" w:rsidRPr="00632A6F" w:rsidRDefault="00F81083" w:rsidP="00B37C53">
      <w:pPr>
        <w:pStyle w:val="BodyText"/>
      </w:pPr>
      <w:bookmarkStart w:id="131" w:name="_Toc345074652"/>
      <w:bookmarkStart w:id="132" w:name="_Toc420424002"/>
      <w:bookmarkStart w:id="133" w:name="_Toc278195697"/>
      <w:bookmarkStart w:id="134" w:name="_Toc278195739"/>
      <w:bookmarkStart w:id="135" w:name="_Toc278195781"/>
      <w:bookmarkStart w:id="136" w:name="_Toc278195823"/>
      <w:bookmarkStart w:id="137" w:name="_Toc278195865"/>
      <w:bookmarkStart w:id="138" w:name="_Toc278195991"/>
      <w:bookmarkStart w:id="139" w:name="_Toc278196149"/>
    </w:p>
    <w:p w14:paraId="1A89B22E" w14:textId="77777777" w:rsidR="00F8057C" w:rsidRPr="00632A6F" w:rsidRDefault="003D4146" w:rsidP="00153D26">
      <w:pPr>
        <w:pStyle w:val="Heading3"/>
        <w:numPr>
          <w:ilvl w:val="0"/>
          <w:numId w:val="0"/>
        </w:numPr>
        <w:rPr>
          <w:bCs/>
          <w:noProof w:val="0"/>
        </w:rPr>
      </w:pPr>
      <w:bookmarkStart w:id="140" w:name="_Toc16689714"/>
      <w:r w:rsidRPr="00632A6F">
        <w:rPr>
          <w:bCs/>
          <w:noProof w:val="0"/>
        </w:rPr>
        <w:t>42</w:t>
      </w:r>
      <w:r w:rsidR="00B41A27" w:rsidRPr="00632A6F">
        <w:rPr>
          <w:bCs/>
          <w:noProof w:val="0"/>
        </w:rPr>
        <w:t>.1.1 Actor Descriptions and Actor Profile Requirements</w:t>
      </w:r>
      <w:bookmarkEnd w:id="131"/>
      <w:bookmarkEnd w:id="132"/>
      <w:bookmarkEnd w:id="140"/>
    </w:p>
    <w:p w14:paraId="2F854004" w14:textId="7C67D06E" w:rsidR="00190B85" w:rsidRPr="00632A6F" w:rsidRDefault="00265563" w:rsidP="00540FEB">
      <w:pPr>
        <w:pStyle w:val="BodyText"/>
      </w:pPr>
      <w:bookmarkStart w:id="141" w:name="_Toc278196147"/>
      <w:r w:rsidRPr="00632A6F">
        <w:t xml:space="preserve">Most requirements are documented in </w:t>
      </w:r>
      <w:r w:rsidR="0035786E" w:rsidRPr="00632A6F">
        <w:t xml:space="preserve">the Volume 2 </w:t>
      </w:r>
      <w:r w:rsidRPr="00632A6F">
        <w:t xml:space="preserve">Transactions and </w:t>
      </w:r>
      <w:r w:rsidR="0035786E" w:rsidRPr="00632A6F">
        <w:t>the Volume 3</w:t>
      </w:r>
      <w:r w:rsidRPr="00632A6F">
        <w:t xml:space="preserve"> Content Modules. This section documents any additional requirements on profile actors.</w:t>
      </w:r>
    </w:p>
    <w:p w14:paraId="25F5A0DD" w14:textId="77777777" w:rsidR="00B41A27" w:rsidRPr="00632A6F" w:rsidRDefault="003D4146" w:rsidP="00B41A27">
      <w:pPr>
        <w:pStyle w:val="Heading4"/>
        <w:numPr>
          <w:ilvl w:val="0"/>
          <w:numId w:val="0"/>
        </w:numPr>
        <w:rPr>
          <w:noProof w:val="0"/>
        </w:rPr>
      </w:pPr>
      <w:bookmarkStart w:id="142" w:name="_Toc420424003"/>
      <w:bookmarkStart w:id="143" w:name="_Toc16689715"/>
      <w:r w:rsidRPr="00632A6F">
        <w:rPr>
          <w:noProof w:val="0"/>
        </w:rPr>
        <w:t>42</w:t>
      </w:r>
      <w:r w:rsidR="00B41A27" w:rsidRPr="00632A6F">
        <w:rPr>
          <w:noProof w:val="0"/>
        </w:rPr>
        <w:t xml:space="preserve">.1.1.1 </w:t>
      </w:r>
      <w:bookmarkEnd w:id="141"/>
      <w:r w:rsidR="00B41A27" w:rsidRPr="00632A6F">
        <w:rPr>
          <w:noProof w:val="0"/>
        </w:rPr>
        <w:t>Alert Reporter</w:t>
      </w:r>
      <w:bookmarkEnd w:id="142"/>
      <w:bookmarkEnd w:id="143"/>
    </w:p>
    <w:p w14:paraId="5B28F5BB" w14:textId="77777777" w:rsidR="00B41A27" w:rsidRPr="00632A6F" w:rsidRDefault="006A585E" w:rsidP="001D0EE9">
      <w:pPr>
        <w:pStyle w:val="BodyText"/>
      </w:pPr>
      <w:bookmarkStart w:id="144" w:name="_Toc278196148"/>
      <w:r w:rsidRPr="00632A6F">
        <w:t xml:space="preserve">An Alert Reporter shall originate or relay </w:t>
      </w:r>
      <w:r w:rsidR="00B41A27" w:rsidRPr="00632A6F">
        <w:t>alert</w:t>
      </w:r>
      <w:r w:rsidRPr="00632A6F">
        <w:t>s</w:t>
      </w:r>
      <w:r w:rsidR="00B41A27" w:rsidRPr="00632A6F">
        <w:t xml:space="preserve"> (an alarm, either physiological or technical, or an advisory)</w:t>
      </w:r>
      <w:r w:rsidRPr="00632A6F">
        <w:t xml:space="preserve"> to the Alert </w:t>
      </w:r>
      <w:r w:rsidR="003614CF" w:rsidRPr="00632A6F">
        <w:t>Aggregator</w:t>
      </w:r>
      <w:r w:rsidR="00C02D89" w:rsidRPr="00632A6F">
        <w:t xml:space="preserve"> using the Mobile Report Alert [</w:t>
      </w:r>
      <w:r w:rsidR="00EA3CE8" w:rsidRPr="00632A6F">
        <w:t>ITI-84</w:t>
      </w:r>
      <w:r w:rsidR="00C02D89" w:rsidRPr="00632A6F">
        <w:t>] transaction.</w:t>
      </w:r>
    </w:p>
    <w:p w14:paraId="4D67F0A8" w14:textId="4C4C87CA" w:rsidR="00C02D89" w:rsidRPr="00632A6F" w:rsidRDefault="00C02D89" w:rsidP="001D0EE9">
      <w:pPr>
        <w:pStyle w:val="BodyText"/>
      </w:pPr>
      <w:r w:rsidRPr="00632A6F">
        <w:t xml:space="preserve">Under the Query for Alert Status </w:t>
      </w:r>
      <w:r w:rsidR="006745C0" w:rsidRPr="00632A6F">
        <w:t>Option</w:t>
      </w:r>
      <w:r w:rsidRPr="00632A6F">
        <w:t xml:space="preserve">, this actor can query an Alert Aggregator for </w:t>
      </w:r>
      <w:r w:rsidR="00672505" w:rsidRPr="00632A6F">
        <w:t xml:space="preserve">details </w:t>
      </w:r>
      <w:r w:rsidRPr="00632A6F">
        <w:t>related to the dissemination</w:t>
      </w:r>
      <w:r w:rsidR="00C26E4E" w:rsidRPr="00632A6F">
        <w:t xml:space="preserve"> of this alert to the</w:t>
      </w:r>
      <w:r w:rsidR="00B16A7A" w:rsidRPr="00632A6F">
        <w:t xml:space="preserve"> intended</w:t>
      </w:r>
      <w:r w:rsidR="00C26E4E" w:rsidRPr="00632A6F">
        <w:t xml:space="preserve"> recipient</w:t>
      </w:r>
      <w:r w:rsidR="00B16A7A" w:rsidRPr="00632A6F">
        <w:t>(s</w:t>
      </w:r>
      <w:r w:rsidR="00CA45A2" w:rsidRPr="00632A6F">
        <w:t>).</w:t>
      </w:r>
    </w:p>
    <w:p w14:paraId="27884230" w14:textId="77777777" w:rsidR="00A206FC" w:rsidRPr="00632A6F" w:rsidRDefault="00F97219" w:rsidP="001D0EE9">
      <w:pPr>
        <w:pStyle w:val="BodyText"/>
      </w:pPr>
      <w:r w:rsidRPr="00632A6F">
        <w:t>The Alert Reporter</w:t>
      </w:r>
      <w:r w:rsidR="00B41A27" w:rsidRPr="00632A6F">
        <w:t xml:space="preserve"> may </w:t>
      </w:r>
      <w:r w:rsidR="00F73B72" w:rsidRPr="00632A6F">
        <w:t xml:space="preserve">receive </w:t>
      </w:r>
      <w:r w:rsidR="00B41A27" w:rsidRPr="00632A6F">
        <w:t xml:space="preserve">alerts from multiple sources </w:t>
      </w:r>
      <w:r w:rsidRPr="00632A6F">
        <w:t xml:space="preserve">and translate these alerts </w:t>
      </w:r>
      <w:r w:rsidR="00B41A27" w:rsidRPr="00632A6F">
        <w:t>as needed to make them interoperable with the A</w:t>
      </w:r>
      <w:r w:rsidR="00852D18" w:rsidRPr="00632A6F">
        <w:t xml:space="preserve">lert </w:t>
      </w:r>
      <w:r w:rsidR="003614CF" w:rsidRPr="00632A6F">
        <w:t>Aggregator</w:t>
      </w:r>
      <w:r w:rsidR="00B41A27" w:rsidRPr="00632A6F">
        <w:t>. It does not need to be the original source of the alert data</w:t>
      </w:r>
      <w:r w:rsidR="006C41D5" w:rsidRPr="00632A6F">
        <w:t xml:space="preserve">. </w:t>
      </w:r>
      <w:r w:rsidRPr="00632A6F">
        <w:t>The me</w:t>
      </w:r>
      <w:r w:rsidR="0058645B" w:rsidRPr="00632A6F">
        <w:t>ans by which an Alert Reporter</w:t>
      </w:r>
      <w:r w:rsidRPr="00632A6F">
        <w:t xml:space="preserve"> may receive alerts from other sources is out of scope of this profile.</w:t>
      </w:r>
    </w:p>
    <w:p w14:paraId="315FE728" w14:textId="51C52913" w:rsidR="00867C7F" w:rsidRPr="00632A6F" w:rsidRDefault="00867C7F" w:rsidP="001D0EE9">
      <w:pPr>
        <w:pStyle w:val="BodyText"/>
      </w:pPr>
      <w:r w:rsidRPr="00632A6F">
        <w:t xml:space="preserve">The </w:t>
      </w:r>
      <w:r w:rsidR="009C685E" w:rsidRPr="00632A6F">
        <w:t xml:space="preserve">Response </w:t>
      </w:r>
      <w:r w:rsidRPr="00632A6F">
        <w:t>message</w:t>
      </w:r>
      <w:r w:rsidR="003A1128" w:rsidRPr="00632A6F">
        <w:t xml:space="preserve"> </w:t>
      </w:r>
      <w:r w:rsidR="002630BE" w:rsidRPr="00632A6F">
        <w:t>of the Mobile Report Alert</w:t>
      </w:r>
      <w:r w:rsidRPr="00632A6F">
        <w:t xml:space="preserve"> [</w:t>
      </w:r>
      <w:r w:rsidR="00EA3CE8" w:rsidRPr="00632A6F">
        <w:t>ITI-84</w:t>
      </w:r>
      <w:r w:rsidRPr="00632A6F">
        <w:t>] and Query for Alert Status [</w:t>
      </w:r>
      <w:r w:rsidR="00677110" w:rsidRPr="00632A6F">
        <w:t>ITI-85</w:t>
      </w:r>
      <w:r w:rsidRPr="00632A6F">
        <w:t xml:space="preserve">] transactions </w:t>
      </w:r>
      <w:r w:rsidR="00403459" w:rsidRPr="00632A6F">
        <w:t>may</w:t>
      </w:r>
      <w:r w:rsidR="003748BD" w:rsidRPr="00632A6F">
        <w:t xml:space="preserve"> additionally</w:t>
      </w:r>
      <w:r w:rsidR="00403459" w:rsidRPr="00632A6F">
        <w:t xml:space="preserve"> </w:t>
      </w:r>
      <w:r w:rsidR="00C638C1" w:rsidRPr="00632A6F">
        <w:t>reference</w:t>
      </w:r>
      <w:r w:rsidRPr="00632A6F">
        <w:t xml:space="preserve"> </w:t>
      </w:r>
      <w:r w:rsidR="00DF4824" w:rsidRPr="00632A6F">
        <w:t>Fast Healthcare Interoperability Resources (</w:t>
      </w:r>
      <w:r w:rsidR="0004417E" w:rsidRPr="00632A6F">
        <w:t>FHIR</w:t>
      </w:r>
      <w:r w:rsidR="00E13290" w:rsidRPr="00632A6F">
        <w:rPr>
          <w:vertAlign w:val="superscript"/>
        </w:rPr>
        <w:t>®</w:t>
      </w:r>
      <w:r w:rsidR="00E13290" w:rsidRPr="003E0386">
        <w:rPr>
          <w:rStyle w:val="FootnoteReference"/>
        </w:rPr>
        <w:footnoteReference w:id="4"/>
      </w:r>
      <w:r w:rsidR="00DF4824" w:rsidRPr="003E0386">
        <w:t>)</w:t>
      </w:r>
      <w:r w:rsidR="006C41D5" w:rsidRPr="003E0386">
        <w:t xml:space="preserve">. </w:t>
      </w:r>
      <w:r w:rsidR="002E3EAF" w:rsidRPr="00632A6F">
        <w:t xml:space="preserve">An </w:t>
      </w:r>
      <w:r w:rsidRPr="00632A6F">
        <w:t xml:space="preserve">Alert </w:t>
      </w:r>
      <w:r w:rsidR="00E629F6" w:rsidRPr="00632A6F">
        <w:t>Aggregator</w:t>
      </w:r>
      <w:r w:rsidR="00B07D72" w:rsidRPr="00632A6F">
        <w:t>’s</w:t>
      </w:r>
      <w:r w:rsidRPr="00632A6F">
        <w:t xml:space="preserve"> response in these transactions </w:t>
      </w:r>
      <w:r w:rsidR="0043013E" w:rsidRPr="00632A6F">
        <w:t>may include</w:t>
      </w:r>
      <w:r w:rsidR="00B07D72" w:rsidRPr="00632A6F">
        <w:t xml:space="preserve"> </w:t>
      </w:r>
      <w:r w:rsidR="007F3D98" w:rsidRPr="00632A6F">
        <w:t xml:space="preserve">URL </w:t>
      </w:r>
      <w:r w:rsidRPr="00632A6F">
        <w:t xml:space="preserve">references to </w:t>
      </w:r>
      <w:r w:rsidR="00672505" w:rsidRPr="00632A6F">
        <w:t xml:space="preserve">FHIR </w:t>
      </w:r>
      <w:r w:rsidR="00672505" w:rsidRPr="00632A6F">
        <w:lastRenderedPageBreak/>
        <w:t>Resource</w:t>
      </w:r>
      <w:r w:rsidRPr="00632A6F">
        <w:t>s</w:t>
      </w:r>
      <w:r w:rsidR="006C41D5" w:rsidRPr="00632A6F">
        <w:t xml:space="preserve">. </w:t>
      </w:r>
      <w:r w:rsidRPr="00632A6F">
        <w:t xml:space="preserve">Such referenced resources could include, </w:t>
      </w:r>
      <w:r w:rsidR="00BE3B76" w:rsidRPr="00632A6F">
        <w:t>but</w:t>
      </w:r>
      <w:r w:rsidRPr="00632A6F">
        <w:t xml:space="preserve"> </w:t>
      </w:r>
      <w:r w:rsidR="00B45AAD" w:rsidRPr="00632A6F">
        <w:t xml:space="preserve">are </w:t>
      </w:r>
      <w:r w:rsidRPr="00632A6F">
        <w:t>not limited to</w:t>
      </w:r>
      <w:r w:rsidR="00157F7F" w:rsidRPr="00632A6F">
        <w:t xml:space="preserve"> </w:t>
      </w:r>
      <w:r w:rsidR="00BA1F69" w:rsidRPr="00632A6F">
        <w:t>P</w:t>
      </w:r>
      <w:r w:rsidR="00157F7F" w:rsidRPr="00632A6F">
        <w:t>ractitioner</w:t>
      </w:r>
      <w:r w:rsidR="00B01100" w:rsidRPr="00632A6F">
        <w:t>,</w:t>
      </w:r>
      <w:r w:rsidR="00157F7F" w:rsidRPr="00632A6F">
        <w:t xml:space="preserve"> </w:t>
      </w:r>
      <w:r w:rsidR="00BA1F69" w:rsidRPr="00632A6F">
        <w:t>P</w:t>
      </w:r>
      <w:r w:rsidR="00157F7F" w:rsidRPr="00632A6F">
        <w:t xml:space="preserve">atient, </w:t>
      </w:r>
      <w:r w:rsidR="00BA1F69" w:rsidRPr="00632A6F">
        <w:t>G</w:t>
      </w:r>
      <w:r w:rsidR="00157F7F" w:rsidRPr="00632A6F">
        <w:t xml:space="preserve">roup, </w:t>
      </w:r>
      <w:r w:rsidR="00A71A14" w:rsidRPr="00632A6F">
        <w:t xml:space="preserve">Organization, Device </w:t>
      </w:r>
      <w:r w:rsidR="00157F7F" w:rsidRPr="00632A6F">
        <w:t xml:space="preserve">and </w:t>
      </w:r>
      <w:r w:rsidR="00BA1F69" w:rsidRPr="00632A6F">
        <w:t>L</w:t>
      </w:r>
      <w:r w:rsidR="00157F7F" w:rsidRPr="00632A6F">
        <w:t>ocation</w:t>
      </w:r>
      <w:r w:rsidR="006C41D5" w:rsidRPr="00632A6F">
        <w:t xml:space="preserve">. </w:t>
      </w:r>
      <w:r w:rsidRPr="00632A6F">
        <w:t xml:space="preserve">In such an instance, an Alert Reporter may </w:t>
      </w:r>
      <w:r w:rsidR="007F3D98" w:rsidRPr="00632A6F">
        <w:t xml:space="preserve">need to </w:t>
      </w:r>
      <w:r w:rsidRPr="00632A6F">
        <w:t>resolve</w:t>
      </w:r>
      <w:r w:rsidR="007F3D98" w:rsidRPr="00632A6F">
        <w:t xml:space="preserve"> </w:t>
      </w:r>
      <w:r w:rsidR="00C553D1" w:rsidRPr="00632A6F">
        <w:t xml:space="preserve">the </w:t>
      </w:r>
      <w:r w:rsidR="0081284F" w:rsidRPr="00632A6F">
        <w:t xml:space="preserve">URL reference </w:t>
      </w:r>
      <w:r w:rsidRPr="00632A6F">
        <w:t>to obtain any needed data</w:t>
      </w:r>
      <w:r w:rsidR="00C94F55" w:rsidRPr="00632A6F">
        <w:t xml:space="preserve">. </w:t>
      </w:r>
      <w:r w:rsidR="008A2263" w:rsidRPr="00632A6F">
        <w:t>See ITI TF-2x: Appendix Z.5 for details.</w:t>
      </w:r>
    </w:p>
    <w:p w14:paraId="4733BA74" w14:textId="77777777" w:rsidR="00B41A27" w:rsidRPr="00632A6F" w:rsidRDefault="003D4146" w:rsidP="00B41A27">
      <w:pPr>
        <w:pStyle w:val="Heading4"/>
        <w:numPr>
          <w:ilvl w:val="0"/>
          <w:numId w:val="0"/>
        </w:numPr>
        <w:rPr>
          <w:noProof w:val="0"/>
        </w:rPr>
      </w:pPr>
      <w:bookmarkStart w:id="145" w:name="_Toc420424004"/>
      <w:bookmarkStart w:id="146" w:name="_Toc16689716"/>
      <w:r w:rsidRPr="00632A6F">
        <w:rPr>
          <w:noProof w:val="0"/>
        </w:rPr>
        <w:t>42</w:t>
      </w:r>
      <w:r w:rsidR="00B41A27" w:rsidRPr="00632A6F">
        <w:rPr>
          <w:noProof w:val="0"/>
        </w:rPr>
        <w:t xml:space="preserve">.1.1.2 </w:t>
      </w:r>
      <w:bookmarkEnd w:id="144"/>
      <w:r w:rsidR="00B41A27" w:rsidRPr="00632A6F">
        <w:rPr>
          <w:noProof w:val="0"/>
        </w:rPr>
        <w:t xml:space="preserve">Alert </w:t>
      </w:r>
      <w:r w:rsidR="003614CF" w:rsidRPr="00632A6F">
        <w:rPr>
          <w:noProof w:val="0"/>
        </w:rPr>
        <w:t>Aggregator</w:t>
      </w:r>
      <w:bookmarkEnd w:id="145"/>
      <w:bookmarkEnd w:id="146"/>
    </w:p>
    <w:p w14:paraId="2684D493" w14:textId="1D5536A7" w:rsidR="0057189A" w:rsidRPr="00632A6F" w:rsidRDefault="00F97219" w:rsidP="0057189A">
      <w:pPr>
        <w:pStyle w:val="BodyText"/>
      </w:pPr>
      <w:r w:rsidRPr="00632A6F">
        <w:t xml:space="preserve">The Alert </w:t>
      </w:r>
      <w:r w:rsidR="003614CF" w:rsidRPr="00632A6F">
        <w:t>Aggregator</w:t>
      </w:r>
      <w:r w:rsidRPr="00632A6F">
        <w:t xml:space="preserve"> </w:t>
      </w:r>
      <w:r w:rsidR="00845CAB" w:rsidRPr="00632A6F">
        <w:t>receives alerts from the A</w:t>
      </w:r>
      <w:r w:rsidR="00E91B9B" w:rsidRPr="00632A6F">
        <w:t xml:space="preserve">lert </w:t>
      </w:r>
      <w:r w:rsidR="00845CAB" w:rsidRPr="00632A6F">
        <w:t>R</w:t>
      </w:r>
      <w:r w:rsidR="00E91B9B" w:rsidRPr="00632A6F">
        <w:t>eporter</w:t>
      </w:r>
      <w:r w:rsidR="00C02D89" w:rsidRPr="00632A6F">
        <w:t xml:space="preserve"> via the Mobile Report Alert [</w:t>
      </w:r>
      <w:r w:rsidR="00EA3CE8" w:rsidRPr="00632A6F">
        <w:t>ITI-84</w:t>
      </w:r>
      <w:r w:rsidR="00C02D89" w:rsidRPr="00632A6F">
        <w:t>] transaction</w:t>
      </w:r>
      <w:r w:rsidR="006C41D5" w:rsidRPr="00632A6F">
        <w:t xml:space="preserve">. </w:t>
      </w:r>
      <w:r w:rsidR="00DF414B" w:rsidRPr="00632A6F">
        <w:t xml:space="preserve">The </w:t>
      </w:r>
      <w:r w:rsidR="007D385C">
        <w:t xml:space="preserve">alert contains </w:t>
      </w:r>
      <w:r w:rsidR="00DF414B" w:rsidRPr="00632A6F">
        <w:t xml:space="preserve">recipient information </w:t>
      </w:r>
      <w:r w:rsidR="007D385C">
        <w:t xml:space="preserve">including </w:t>
      </w:r>
      <w:r w:rsidR="00DF414B" w:rsidRPr="00632A6F">
        <w:t>contact</w:t>
      </w:r>
      <w:r w:rsidR="007D385C">
        <w:t xml:space="preserve"> details</w:t>
      </w:r>
      <w:r w:rsidR="00DF414B" w:rsidRPr="00632A6F">
        <w:t xml:space="preserve">. </w:t>
      </w:r>
      <w:r w:rsidR="00C02D89" w:rsidRPr="00632A6F">
        <w:t>The A</w:t>
      </w:r>
      <w:r w:rsidR="00142D4D" w:rsidRPr="00632A6F">
        <w:t>lert Aggregator may then manage</w:t>
      </w:r>
      <w:r w:rsidR="00C02D89" w:rsidRPr="00632A6F">
        <w:t xml:space="preserve"> these alerts according to the required </w:t>
      </w:r>
      <w:r w:rsidR="006F22BF" w:rsidRPr="00632A6F">
        <w:t>jurisdiction</w:t>
      </w:r>
      <w:r w:rsidR="00A44BF4" w:rsidRPr="00632A6F">
        <w:t>-</w:t>
      </w:r>
      <w:r w:rsidR="006F22BF" w:rsidRPr="00632A6F">
        <w:t xml:space="preserve">defined </w:t>
      </w:r>
      <w:r w:rsidR="00C02D89" w:rsidRPr="00632A6F">
        <w:t>business context, for example dispatching them onto a communications platfor</w:t>
      </w:r>
      <w:r w:rsidR="00CA0D28" w:rsidRPr="00632A6F">
        <w:t>m for delivery to an intended recipient</w:t>
      </w:r>
      <w:r w:rsidR="00845CAB" w:rsidRPr="00632A6F">
        <w:t>.</w:t>
      </w:r>
    </w:p>
    <w:p w14:paraId="50DBDC79" w14:textId="4DB8743E" w:rsidR="0057189A" w:rsidRPr="00632A6F" w:rsidRDefault="00C02D89" w:rsidP="001D0EE9">
      <w:pPr>
        <w:pStyle w:val="BodyText"/>
      </w:pPr>
      <w:r w:rsidRPr="00632A6F">
        <w:t xml:space="preserve">The </w:t>
      </w:r>
      <w:r w:rsidR="0057189A" w:rsidRPr="00632A6F">
        <w:t xml:space="preserve">Alert Aggregator may </w:t>
      </w:r>
      <w:r w:rsidRPr="00632A6F">
        <w:t xml:space="preserve">optionally </w:t>
      </w:r>
      <w:r w:rsidR="0057189A" w:rsidRPr="00632A6F">
        <w:t xml:space="preserve">collect </w:t>
      </w:r>
      <w:r w:rsidR="00672505" w:rsidRPr="00632A6F">
        <w:t xml:space="preserve">details </w:t>
      </w:r>
      <w:r w:rsidR="0057189A" w:rsidRPr="00632A6F">
        <w:t xml:space="preserve">related to the dissemination of the alert, for example under the Disseminate and Report </w:t>
      </w:r>
      <w:r w:rsidR="004B21E3" w:rsidRPr="00632A6F">
        <w:t xml:space="preserve">Alert </w:t>
      </w:r>
      <w:r w:rsidR="0057189A" w:rsidRPr="00632A6F">
        <w:t xml:space="preserve">Status </w:t>
      </w:r>
      <w:r w:rsidR="006745C0" w:rsidRPr="00632A6F">
        <w:t>Option</w:t>
      </w:r>
      <w:r w:rsidR="006C41D5" w:rsidRPr="00632A6F">
        <w:t xml:space="preserve">. </w:t>
      </w:r>
      <w:r w:rsidR="0057189A" w:rsidRPr="00632A6F">
        <w:t xml:space="preserve">The Alert Aggregator makes queries against these dissemination </w:t>
      </w:r>
      <w:r w:rsidR="0086587B" w:rsidRPr="00632A6F">
        <w:t xml:space="preserve">details </w:t>
      </w:r>
      <w:r w:rsidR="0057189A" w:rsidRPr="00632A6F">
        <w:t>available via the Query for Alert Status [</w:t>
      </w:r>
      <w:r w:rsidR="00677110" w:rsidRPr="00632A6F">
        <w:t>ITI-85</w:t>
      </w:r>
      <w:r w:rsidR="0057189A" w:rsidRPr="00632A6F">
        <w:t>] transaction.</w:t>
      </w:r>
    </w:p>
    <w:p w14:paraId="0DCA7E17" w14:textId="02CA4FC0" w:rsidR="00934FFF" w:rsidRPr="00632A6F" w:rsidRDefault="00867C7F" w:rsidP="00770FA1">
      <w:pPr>
        <w:pStyle w:val="BodyText"/>
      </w:pPr>
      <w:r w:rsidRPr="00632A6F">
        <w:t>The</w:t>
      </w:r>
      <w:r w:rsidR="00124423" w:rsidRPr="00632A6F">
        <w:t xml:space="preserve"> </w:t>
      </w:r>
      <w:r w:rsidR="008315C3" w:rsidRPr="00632A6F">
        <w:t>R</w:t>
      </w:r>
      <w:r w:rsidR="00124423" w:rsidRPr="00632A6F">
        <w:t>esponse</w:t>
      </w:r>
      <w:r w:rsidR="00403459" w:rsidRPr="00632A6F">
        <w:t xml:space="preserve"> message</w:t>
      </w:r>
      <w:r w:rsidRPr="00632A6F">
        <w:t xml:space="preserve"> of the Mobile Report Alert [</w:t>
      </w:r>
      <w:r w:rsidR="00EA3CE8" w:rsidRPr="00632A6F">
        <w:t>ITI-84</w:t>
      </w:r>
      <w:r w:rsidRPr="00632A6F">
        <w:t>] and Query for Alert Status [</w:t>
      </w:r>
      <w:r w:rsidR="00677110" w:rsidRPr="00632A6F">
        <w:t>ITI-85</w:t>
      </w:r>
      <w:r w:rsidRPr="00632A6F">
        <w:t xml:space="preserve">] transactions </w:t>
      </w:r>
      <w:r w:rsidR="00403459" w:rsidRPr="00632A6F">
        <w:t xml:space="preserve">may </w:t>
      </w:r>
      <w:r w:rsidR="00C474C5">
        <w:t>reference</w:t>
      </w:r>
      <w:r w:rsidR="00C474C5" w:rsidRPr="00632A6F">
        <w:t xml:space="preserve"> </w:t>
      </w:r>
      <w:r w:rsidR="00672505" w:rsidRPr="00632A6F">
        <w:t>FHIR Resource</w:t>
      </w:r>
      <w:r w:rsidR="009F3162" w:rsidRPr="00632A6F">
        <w:t>s</w:t>
      </w:r>
      <w:r w:rsidR="006C41D5" w:rsidRPr="00632A6F">
        <w:t xml:space="preserve">. </w:t>
      </w:r>
    </w:p>
    <w:p w14:paraId="2C53FA25" w14:textId="010D99CB" w:rsidR="00D41CC2" w:rsidRPr="00632A6F" w:rsidRDefault="00326905" w:rsidP="00BE3B76">
      <w:pPr>
        <w:pStyle w:val="BodyText"/>
      </w:pPr>
      <w:r w:rsidRPr="00632A6F">
        <w:t xml:space="preserve">When </w:t>
      </w:r>
      <w:r w:rsidR="008B1BE0" w:rsidRPr="00632A6F">
        <w:t xml:space="preserve">the Alert Aggregator </w:t>
      </w:r>
      <w:r w:rsidR="00934FFF" w:rsidRPr="00632A6F">
        <w:t xml:space="preserve">includes a </w:t>
      </w:r>
      <w:r w:rsidR="009C7C70" w:rsidRPr="00632A6F">
        <w:t>r</w:t>
      </w:r>
      <w:r w:rsidR="002C09F0" w:rsidRPr="00632A6F">
        <w:t>eference, the Alert Agg</w:t>
      </w:r>
      <w:r w:rsidR="00934FFF" w:rsidRPr="00632A6F">
        <w:t>r</w:t>
      </w:r>
      <w:r w:rsidR="002C09F0" w:rsidRPr="00632A6F">
        <w:t>e</w:t>
      </w:r>
      <w:r w:rsidR="00934FFF" w:rsidRPr="00632A6F">
        <w:t xml:space="preserve">gator </w:t>
      </w:r>
      <w:r w:rsidR="008B1BE0" w:rsidRPr="00632A6F">
        <w:t>ensure</w:t>
      </w:r>
      <w:r w:rsidR="00E07ED3" w:rsidRPr="00632A6F">
        <w:t>s</w:t>
      </w:r>
      <w:r w:rsidR="008B1BE0" w:rsidRPr="00632A6F">
        <w:t xml:space="preserve"> that the </w:t>
      </w:r>
      <w:r w:rsidR="0017572C" w:rsidRPr="00632A6F">
        <w:t xml:space="preserve">reference </w:t>
      </w:r>
      <w:r w:rsidR="008B1BE0" w:rsidRPr="00632A6F">
        <w:t xml:space="preserve">resolves to the </w:t>
      </w:r>
      <w:r w:rsidR="001A5AE6" w:rsidRPr="00632A6F">
        <w:t>intended</w:t>
      </w:r>
      <w:r w:rsidR="00BE3B76" w:rsidRPr="00632A6F">
        <w:t xml:space="preserve"> </w:t>
      </w:r>
      <w:r w:rsidR="00672505" w:rsidRPr="00632A6F">
        <w:t>FHIR Resource</w:t>
      </w:r>
      <w:r w:rsidR="006C41D5" w:rsidRPr="00632A6F">
        <w:t xml:space="preserve">. </w:t>
      </w:r>
      <w:r w:rsidR="00867C7F" w:rsidRPr="00632A6F">
        <w:t>Such referenced resources could</w:t>
      </w:r>
      <w:r w:rsidR="00157F7F" w:rsidRPr="00632A6F">
        <w:t xml:space="preserve"> include, but </w:t>
      </w:r>
      <w:r w:rsidR="00B45AAD" w:rsidRPr="00632A6F">
        <w:t>are not</w:t>
      </w:r>
      <w:r w:rsidR="00157F7F" w:rsidRPr="00632A6F">
        <w:t xml:space="preserve"> limited to</w:t>
      </w:r>
      <w:r w:rsidR="00867C7F" w:rsidRPr="00632A6F">
        <w:t xml:space="preserve"> </w:t>
      </w:r>
      <w:r w:rsidR="00BA1F69" w:rsidRPr="00632A6F">
        <w:t>P</w:t>
      </w:r>
      <w:r w:rsidR="00867C7F" w:rsidRPr="00632A6F">
        <w:t>ractitioner,</w:t>
      </w:r>
      <w:r w:rsidR="00DE4781" w:rsidRPr="00632A6F">
        <w:t xml:space="preserve"> </w:t>
      </w:r>
      <w:r w:rsidR="00BA1F69" w:rsidRPr="00632A6F">
        <w:t>P</w:t>
      </w:r>
      <w:r w:rsidR="00867C7F" w:rsidRPr="00632A6F">
        <w:t>atient,</w:t>
      </w:r>
      <w:r w:rsidR="00157F7F" w:rsidRPr="00632A6F">
        <w:t xml:space="preserve"> </w:t>
      </w:r>
      <w:r w:rsidR="00BA1F69" w:rsidRPr="00632A6F">
        <w:t>G</w:t>
      </w:r>
      <w:r w:rsidR="00867C7F" w:rsidRPr="00632A6F">
        <w:t xml:space="preserve">roup, </w:t>
      </w:r>
      <w:r w:rsidR="00DE4781" w:rsidRPr="00632A6F">
        <w:t>Organization, Device</w:t>
      </w:r>
      <w:r w:rsidR="00931173">
        <w:t xml:space="preserve"> </w:t>
      </w:r>
      <w:r w:rsidR="00867C7F" w:rsidRPr="00632A6F">
        <w:t xml:space="preserve">and </w:t>
      </w:r>
      <w:r w:rsidR="00BA1F69" w:rsidRPr="00632A6F">
        <w:t>L</w:t>
      </w:r>
      <w:r w:rsidR="00867C7F" w:rsidRPr="00632A6F">
        <w:t>ocation</w:t>
      </w:r>
      <w:r w:rsidR="006C41D5" w:rsidRPr="00632A6F">
        <w:t xml:space="preserve">. </w:t>
      </w:r>
    </w:p>
    <w:p w14:paraId="2CB0235A" w14:textId="77777777" w:rsidR="00B45AAD" w:rsidRPr="00632A6F" w:rsidRDefault="006C41D5" w:rsidP="00B45AAD">
      <w:pPr>
        <w:pStyle w:val="Heading2"/>
        <w:numPr>
          <w:ilvl w:val="0"/>
          <w:numId w:val="0"/>
        </w:numPr>
        <w:rPr>
          <w:noProof w:val="0"/>
        </w:rPr>
      </w:pPr>
      <w:bookmarkStart w:id="147" w:name="_Toc345074655"/>
      <w:bookmarkStart w:id="148" w:name="_Toc16689717"/>
      <w:bookmarkStart w:id="149" w:name="_Toc278195699"/>
      <w:bookmarkStart w:id="150" w:name="_Toc278195741"/>
      <w:bookmarkStart w:id="151" w:name="_Toc278195783"/>
      <w:bookmarkStart w:id="152" w:name="_Toc278195825"/>
      <w:bookmarkStart w:id="153" w:name="_Toc278195867"/>
      <w:bookmarkStart w:id="154" w:name="_Toc278195993"/>
      <w:bookmarkStart w:id="155" w:name="_Toc278196151"/>
      <w:bookmarkStart w:id="156" w:name="_Toc37034636"/>
      <w:bookmarkStart w:id="157" w:name="_Toc38846114"/>
      <w:bookmarkStart w:id="158" w:name="_Toc504625757"/>
      <w:bookmarkStart w:id="159" w:name="_Toc530206510"/>
      <w:bookmarkStart w:id="160" w:name="_Toc1388430"/>
      <w:bookmarkStart w:id="161" w:name="_Toc1388584"/>
      <w:bookmarkStart w:id="162" w:name="_Toc1456611"/>
      <w:bookmarkEnd w:id="133"/>
      <w:bookmarkEnd w:id="134"/>
      <w:bookmarkEnd w:id="135"/>
      <w:bookmarkEnd w:id="136"/>
      <w:bookmarkEnd w:id="137"/>
      <w:bookmarkEnd w:id="138"/>
      <w:bookmarkEnd w:id="139"/>
      <w:r w:rsidRPr="00632A6F">
        <w:rPr>
          <w:noProof w:val="0"/>
        </w:rPr>
        <w:t>42</w:t>
      </w:r>
      <w:r w:rsidR="00B45AAD" w:rsidRPr="00632A6F">
        <w:rPr>
          <w:noProof w:val="0"/>
        </w:rPr>
        <w:t>.2 mACM Actor Options</w:t>
      </w:r>
      <w:bookmarkEnd w:id="147"/>
      <w:bookmarkEnd w:id="148"/>
    </w:p>
    <w:p w14:paraId="7C48F93A" w14:textId="77777777" w:rsidR="00B15DF4" w:rsidRPr="00632A6F" w:rsidRDefault="00B51EA1" w:rsidP="00B51EA1">
      <w:pPr>
        <w:pStyle w:val="BodyText"/>
      </w:pPr>
      <w:r w:rsidRPr="00632A6F">
        <w:t xml:space="preserve">Options that may be selected for each actor in this profile, if any, are listed in the </w:t>
      </w:r>
      <w:r w:rsidR="00502B6B" w:rsidRPr="00632A6F">
        <w:t>Table</w:t>
      </w:r>
      <w:r w:rsidRPr="00632A6F">
        <w:t xml:space="preserve"> </w:t>
      </w:r>
      <w:r w:rsidR="003D4146" w:rsidRPr="00632A6F">
        <w:t>42</w:t>
      </w:r>
      <w:r w:rsidRPr="00632A6F">
        <w:t>.2-1. Dependencies between options when applicable are specified in notes.</w:t>
      </w:r>
    </w:p>
    <w:p w14:paraId="63DB3A25" w14:textId="77777777" w:rsidR="00B51EA1" w:rsidRPr="00632A6F" w:rsidRDefault="00B51EA1" w:rsidP="00B51EA1">
      <w:pPr>
        <w:pStyle w:val="TableTitle"/>
      </w:pPr>
      <w:r w:rsidRPr="00632A6F">
        <w:t xml:space="preserve">Table </w:t>
      </w:r>
      <w:r w:rsidR="003D4146" w:rsidRPr="00632A6F">
        <w:t>42</w:t>
      </w:r>
      <w:r w:rsidRPr="00632A6F">
        <w:t>.2-1: mACM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B51EA1" w:rsidRPr="00632A6F" w14:paraId="0DB02F49" w14:textId="77777777" w:rsidTr="00322A4C">
        <w:trPr>
          <w:cantSplit/>
          <w:tblHeader/>
          <w:jc w:val="center"/>
        </w:trPr>
        <w:tc>
          <w:tcPr>
            <w:tcW w:w="2891" w:type="dxa"/>
            <w:shd w:val="pct15" w:color="auto" w:fill="FFFFFF"/>
          </w:tcPr>
          <w:p w14:paraId="6C528032" w14:textId="77777777" w:rsidR="00B51EA1" w:rsidRPr="00632A6F" w:rsidRDefault="00B51EA1" w:rsidP="00322A4C">
            <w:pPr>
              <w:pStyle w:val="TableEntryHeader"/>
            </w:pPr>
            <w:r w:rsidRPr="00632A6F">
              <w:t>Actor</w:t>
            </w:r>
          </w:p>
        </w:tc>
        <w:tc>
          <w:tcPr>
            <w:tcW w:w="3130" w:type="dxa"/>
            <w:shd w:val="pct15" w:color="auto" w:fill="FFFFFF"/>
          </w:tcPr>
          <w:p w14:paraId="340CE770" w14:textId="77777777" w:rsidR="00B51EA1" w:rsidRPr="00632A6F" w:rsidRDefault="00B51EA1" w:rsidP="00322A4C">
            <w:pPr>
              <w:pStyle w:val="TableEntryHeader"/>
            </w:pPr>
            <w:r w:rsidRPr="00632A6F">
              <w:t>Option Name</w:t>
            </w:r>
          </w:p>
        </w:tc>
        <w:tc>
          <w:tcPr>
            <w:tcW w:w="3438" w:type="dxa"/>
            <w:shd w:val="pct15" w:color="auto" w:fill="FFFFFF"/>
          </w:tcPr>
          <w:p w14:paraId="19CDF802" w14:textId="13C590B3" w:rsidR="00B51EA1" w:rsidRPr="00632A6F" w:rsidRDefault="00B51EA1">
            <w:pPr>
              <w:pStyle w:val="TableEntryHeader"/>
              <w:rPr>
                <w:rFonts w:ascii="Times New Roman" w:hAnsi="Times New Roman"/>
                <w:b w:val="0"/>
                <w:i/>
              </w:rPr>
            </w:pPr>
            <w:r w:rsidRPr="00632A6F">
              <w:t>Reference</w:t>
            </w:r>
          </w:p>
        </w:tc>
      </w:tr>
      <w:tr w:rsidR="002C228B" w:rsidRPr="00632A6F" w14:paraId="20D81ACE" w14:textId="77777777" w:rsidTr="00D70C8A">
        <w:trPr>
          <w:cantSplit/>
          <w:jc w:val="center"/>
        </w:trPr>
        <w:tc>
          <w:tcPr>
            <w:tcW w:w="2891" w:type="dxa"/>
          </w:tcPr>
          <w:p w14:paraId="3B12ACBB" w14:textId="77777777" w:rsidR="002C228B" w:rsidRPr="00632A6F" w:rsidRDefault="002C228B" w:rsidP="00985BF1">
            <w:pPr>
              <w:pStyle w:val="TableEntry"/>
            </w:pPr>
            <w:r w:rsidRPr="00632A6F">
              <w:t>Alert Reporter</w:t>
            </w:r>
          </w:p>
        </w:tc>
        <w:tc>
          <w:tcPr>
            <w:tcW w:w="3130" w:type="dxa"/>
          </w:tcPr>
          <w:p w14:paraId="56795806" w14:textId="1D4CF1DB" w:rsidR="002C228B" w:rsidRPr="00632A6F" w:rsidRDefault="002C228B">
            <w:pPr>
              <w:pStyle w:val="TableEntry"/>
            </w:pPr>
            <w:r w:rsidRPr="00632A6F">
              <w:t>Query for Alert Status</w:t>
            </w:r>
          </w:p>
        </w:tc>
        <w:tc>
          <w:tcPr>
            <w:tcW w:w="3438" w:type="dxa"/>
          </w:tcPr>
          <w:p w14:paraId="0832D312" w14:textId="4A093C7A" w:rsidR="002C228B" w:rsidRPr="00632A6F" w:rsidRDefault="002936C2" w:rsidP="003614CF">
            <w:pPr>
              <w:pStyle w:val="TableEntry"/>
            </w:pPr>
            <w:r w:rsidRPr="00632A6F">
              <w:t>Section</w:t>
            </w:r>
            <w:r w:rsidR="001245CB" w:rsidRPr="00632A6F">
              <w:t xml:space="preserve"> </w:t>
            </w:r>
            <w:r w:rsidR="003D4146" w:rsidRPr="00632A6F">
              <w:t>42</w:t>
            </w:r>
            <w:r w:rsidR="002C228B" w:rsidRPr="00632A6F">
              <w:t>.2.1</w:t>
            </w:r>
          </w:p>
        </w:tc>
      </w:tr>
      <w:tr w:rsidR="002C228B" w:rsidRPr="00632A6F" w14:paraId="240E56DC" w14:textId="77777777" w:rsidTr="00322A4C">
        <w:trPr>
          <w:cantSplit/>
          <w:trHeight w:val="332"/>
          <w:jc w:val="center"/>
        </w:trPr>
        <w:tc>
          <w:tcPr>
            <w:tcW w:w="2891" w:type="dxa"/>
          </w:tcPr>
          <w:p w14:paraId="1D890C55" w14:textId="77777777" w:rsidR="002C228B" w:rsidRPr="00632A6F" w:rsidRDefault="002C228B" w:rsidP="002C228B">
            <w:pPr>
              <w:pStyle w:val="TableEntry"/>
            </w:pPr>
            <w:r w:rsidRPr="00632A6F">
              <w:t>Alert Aggregator</w:t>
            </w:r>
          </w:p>
        </w:tc>
        <w:tc>
          <w:tcPr>
            <w:tcW w:w="3130" w:type="dxa"/>
          </w:tcPr>
          <w:p w14:paraId="2DAAD4E6" w14:textId="2BE71555" w:rsidR="002C228B" w:rsidRPr="00632A6F" w:rsidRDefault="002C228B">
            <w:pPr>
              <w:pStyle w:val="TableEntry"/>
            </w:pPr>
            <w:r w:rsidRPr="00632A6F">
              <w:t>Disseminate and Report Alert Status</w:t>
            </w:r>
          </w:p>
        </w:tc>
        <w:tc>
          <w:tcPr>
            <w:tcW w:w="3438" w:type="dxa"/>
          </w:tcPr>
          <w:p w14:paraId="0DB641FE" w14:textId="5F6202D7" w:rsidR="002C228B" w:rsidRPr="00632A6F" w:rsidRDefault="002936C2" w:rsidP="003614CF">
            <w:pPr>
              <w:pStyle w:val="TableEntry"/>
            </w:pPr>
            <w:r w:rsidRPr="00632A6F">
              <w:t>Section</w:t>
            </w:r>
            <w:r w:rsidR="001245CB" w:rsidRPr="00632A6F">
              <w:t xml:space="preserve"> </w:t>
            </w:r>
            <w:r w:rsidR="003D4146" w:rsidRPr="00632A6F">
              <w:t>42</w:t>
            </w:r>
            <w:r w:rsidR="002C228B" w:rsidRPr="00632A6F">
              <w:t>.2.2</w:t>
            </w:r>
          </w:p>
        </w:tc>
      </w:tr>
    </w:tbl>
    <w:p w14:paraId="5527087E" w14:textId="77777777" w:rsidR="00B51EA1" w:rsidRPr="00632A6F" w:rsidRDefault="003D4146" w:rsidP="00B51EA1">
      <w:pPr>
        <w:pStyle w:val="Heading3"/>
        <w:numPr>
          <w:ilvl w:val="0"/>
          <w:numId w:val="0"/>
        </w:numPr>
        <w:ind w:left="720" w:hanging="720"/>
        <w:rPr>
          <w:noProof w:val="0"/>
        </w:rPr>
      </w:pPr>
      <w:bookmarkStart w:id="163" w:name="_Toc278195698"/>
      <w:bookmarkStart w:id="164" w:name="_Toc278195740"/>
      <w:bookmarkStart w:id="165" w:name="_Toc278195782"/>
      <w:bookmarkStart w:id="166" w:name="_Toc278195824"/>
      <w:bookmarkStart w:id="167" w:name="_Toc278195866"/>
      <w:bookmarkStart w:id="168" w:name="_Toc278195992"/>
      <w:bookmarkStart w:id="169" w:name="_Toc278196150"/>
      <w:bookmarkStart w:id="170" w:name="_Toc420424006"/>
      <w:bookmarkStart w:id="171" w:name="_Toc16689718"/>
      <w:r w:rsidRPr="00632A6F">
        <w:rPr>
          <w:noProof w:val="0"/>
        </w:rPr>
        <w:t>42</w:t>
      </w:r>
      <w:r w:rsidR="00B51EA1" w:rsidRPr="00632A6F">
        <w:rPr>
          <w:noProof w:val="0"/>
        </w:rPr>
        <w:t xml:space="preserve">.2.1 </w:t>
      </w:r>
      <w:bookmarkEnd w:id="163"/>
      <w:bookmarkEnd w:id="164"/>
      <w:bookmarkEnd w:id="165"/>
      <w:bookmarkEnd w:id="166"/>
      <w:bookmarkEnd w:id="167"/>
      <w:bookmarkEnd w:id="168"/>
      <w:bookmarkEnd w:id="169"/>
      <w:r w:rsidR="00B51EA1" w:rsidRPr="00632A6F">
        <w:rPr>
          <w:noProof w:val="0"/>
        </w:rPr>
        <w:t>Query for Alert Status Option</w:t>
      </w:r>
      <w:bookmarkEnd w:id="170"/>
      <w:bookmarkEnd w:id="171"/>
    </w:p>
    <w:p w14:paraId="557DAA0E" w14:textId="4E13C8DF" w:rsidR="00F54C2A" w:rsidRPr="00632A6F" w:rsidRDefault="00B51EA1" w:rsidP="001D0EE9">
      <w:pPr>
        <w:pStyle w:val="BodyText"/>
      </w:pPr>
      <w:r w:rsidRPr="00632A6F">
        <w:t xml:space="preserve">The Query for Alert Status </w:t>
      </w:r>
      <w:r w:rsidR="00624F6A" w:rsidRPr="00632A6F">
        <w:t>Option</w:t>
      </w:r>
      <w:r w:rsidRPr="00632A6F">
        <w:t xml:space="preserve"> </w:t>
      </w:r>
      <w:r w:rsidR="00B703E5" w:rsidRPr="00632A6F">
        <w:t>enables an Alert Reporter to</w:t>
      </w:r>
      <w:r w:rsidRPr="00632A6F">
        <w:t xml:space="preserve"> </w:t>
      </w:r>
      <w:r w:rsidR="00A44BF4" w:rsidRPr="00632A6F">
        <w:t xml:space="preserve">retrieve </w:t>
      </w:r>
      <w:r w:rsidRPr="00632A6F">
        <w:t>feedback on the current status of the alert</w:t>
      </w:r>
      <w:r w:rsidR="002721EA" w:rsidRPr="00632A6F">
        <w:t xml:space="preserve">. </w:t>
      </w:r>
      <w:r w:rsidRPr="00632A6F">
        <w:t>This option support</w:t>
      </w:r>
      <w:r w:rsidR="00B703E5" w:rsidRPr="00632A6F">
        <w:t>s</w:t>
      </w:r>
      <w:r w:rsidRPr="00632A6F">
        <w:t xml:space="preserve"> ana</w:t>
      </w:r>
      <w:r w:rsidR="004A4B47" w:rsidRPr="00632A6F">
        <w:t>lytics on the delivery status</w:t>
      </w:r>
      <w:r w:rsidRPr="00632A6F">
        <w:t xml:space="preserve"> </w:t>
      </w:r>
      <w:r w:rsidR="00B703E5" w:rsidRPr="00632A6F">
        <w:t>and</w:t>
      </w:r>
      <w:r w:rsidRPr="00632A6F">
        <w:t xml:space="preserve"> provide</w:t>
      </w:r>
      <w:r w:rsidR="00B703E5" w:rsidRPr="00632A6F">
        <w:t>s</w:t>
      </w:r>
      <w:r w:rsidRPr="00632A6F">
        <w:t xml:space="preserve"> feedback capabilities for </w:t>
      </w:r>
      <w:r w:rsidR="0074044F" w:rsidRPr="00632A6F">
        <w:t xml:space="preserve">other </w:t>
      </w:r>
      <w:r w:rsidRPr="00632A6F">
        <w:t>business processes that an Alert Reporter implement</w:t>
      </w:r>
      <w:r w:rsidR="00B703E5" w:rsidRPr="00632A6F">
        <w:t>s</w:t>
      </w:r>
      <w:r w:rsidR="002721EA" w:rsidRPr="00632A6F">
        <w:t xml:space="preserve">. </w:t>
      </w:r>
    </w:p>
    <w:p w14:paraId="50F1C496" w14:textId="79414097" w:rsidR="00F54C2A" w:rsidRPr="00632A6F" w:rsidRDefault="00AC105B" w:rsidP="001D0EE9">
      <w:pPr>
        <w:pStyle w:val="BodyText"/>
      </w:pPr>
      <w:r w:rsidRPr="00632A6F">
        <w:t xml:space="preserve">An </w:t>
      </w:r>
      <w:r w:rsidR="00341B8A" w:rsidRPr="00632A6F">
        <w:t>Alert Aggregator may collect</w:t>
      </w:r>
      <w:r w:rsidRPr="00632A6F">
        <w:t xml:space="preserve"> and make available for querying the information related to the dissemination of an alert, either through the Disseminate and Report Alert Status </w:t>
      </w:r>
      <w:r w:rsidR="006745C0" w:rsidRPr="00632A6F">
        <w:t>Option</w:t>
      </w:r>
      <w:r w:rsidRPr="00632A6F">
        <w:t>, or through other means which are out of scope of this profile.</w:t>
      </w:r>
    </w:p>
    <w:p w14:paraId="660F7EBD" w14:textId="7833EF65" w:rsidR="00B51EA1" w:rsidRPr="00632A6F" w:rsidRDefault="00B51EA1" w:rsidP="001D0EE9">
      <w:pPr>
        <w:pStyle w:val="BodyText"/>
      </w:pPr>
      <w:r w:rsidRPr="00632A6F">
        <w:t xml:space="preserve">An Alert Reporter </w:t>
      </w:r>
      <w:r w:rsidR="00074577" w:rsidRPr="00632A6F">
        <w:t xml:space="preserve">that </w:t>
      </w:r>
      <w:r w:rsidR="00AC105B" w:rsidRPr="00632A6F">
        <w:t>support</w:t>
      </w:r>
      <w:r w:rsidR="00074577" w:rsidRPr="00632A6F">
        <w:t>s</w:t>
      </w:r>
      <w:r w:rsidR="00AC105B" w:rsidRPr="00632A6F">
        <w:t xml:space="preserve"> the Query for Alert Status </w:t>
      </w:r>
      <w:r w:rsidR="006745C0" w:rsidRPr="00632A6F">
        <w:t>Option</w:t>
      </w:r>
      <w:r w:rsidRPr="00632A6F">
        <w:t xml:space="preserve"> </w:t>
      </w:r>
      <w:r w:rsidR="00B703E5" w:rsidRPr="00632A6F">
        <w:t>shall initiate</w:t>
      </w:r>
      <w:r w:rsidRPr="00632A6F">
        <w:t xml:space="preserve"> the Query for Alert Status </w:t>
      </w:r>
      <w:r w:rsidR="00A150F3" w:rsidRPr="00632A6F">
        <w:t>[</w:t>
      </w:r>
      <w:r w:rsidR="00677110" w:rsidRPr="00632A6F">
        <w:t>ITI-85</w:t>
      </w:r>
      <w:r w:rsidR="00A150F3" w:rsidRPr="00632A6F">
        <w:t xml:space="preserve">] </w:t>
      </w:r>
      <w:r w:rsidRPr="00632A6F">
        <w:t>transaction</w:t>
      </w:r>
      <w:r w:rsidR="002721EA" w:rsidRPr="00632A6F">
        <w:t xml:space="preserve">. </w:t>
      </w:r>
    </w:p>
    <w:p w14:paraId="7B7E071A" w14:textId="77777777" w:rsidR="00594CF0" w:rsidRPr="00632A6F" w:rsidRDefault="003D4146" w:rsidP="00594CF0">
      <w:pPr>
        <w:pStyle w:val="Heading3"/>
        <w:numPr>
          <w:ilvl w:val="0"/>
          <w:numId w:val="0"/>
        </w:numPr>
        <w:ind w:left="720" w:hanging="720"/>
        <w:rPr>
          <w:noProof w:val="0"/>
        </w:rPr>
      </w:pPr>
      <w:bookmarkStart w:id="172" w:name="_Toc16689719"/>
      <w:r w:rsidRPr="00632A6F">
        <w:rPr>
          <w:noProof w:val="0"/>
        </w:rPr>
        <w:lastRenderedPageBreak/>
        <w:t>42</w:t>
      </w:r>
      <w:r w:rsidR="00594CF0" w:rsidRPr="00632A6F">
        <w:rPr>
          <w:noProof w:val="0"/>
        </w:rPr>
        <w:t>.2.2 Disseminate and Report Alert Status Option</w:t>
      </w:r>
      <w:bookmarkEnd w:id="172"/>
    </w:p>
    <w:p w14:paraId="2CE3669C" w14:textId="3D226F04" w:rsidR="00516C8C" w:rsidRPr="00632A6F" w:rsidRDefault="00516C8C" w:rsidP="00594CF0">
      <w:pPr>
        <w:pStyle w:val="BodyText"/>
      </w:pPr>
      <w:r w:rsidRPr="00632A6F">
        <w:t>This option enables mACM actors to operate in an environment</w:t>
      </w:r>
      <w:r w:rsidR="00A0536D" w:rsidRPr="00632A6F">
        <w:t xml:space="preserve"> that is also</w:t>
      </w:r>
      <w:r w:rsidRPr="00632A6F">
        <w:t xml:space="preserve"> using the IHE PCD </w:t>
      </w:r>
      <w:r w:rsidR="00A0536D" w:rsidRPr="00632A6F">
        <w:t xml:space="preserve">ACM </w:t>
      </w:r>
      <w:r w:rsidRPr="00632A6F">
        <w:t>Profile</w:t>
      </w:r>
      <w:r w:rsidR="00C94F55" w:rsidRPr="00632A6F">
        <w:t xml:space="preserve">. </w:t>
      </w:r>
    </w:p>
    <w:p w14:paraId="2AE43362" w14:textId="77777777" w:rsidR="00CE54D9" w:rsidRPr="00632A6F" w:rsidRDefault="00FC4EFD" w:rsidP="00594CF0">
      <w:pPr>
        <w:pStyle w:val="BodyText"/>
      </w:pPr>
      <w:r w:rsidRPr="00632A6F">
        <w:t xml:space="preserve">An Alert Aggregator that claims the Disseminate and Report Alert Status </w:t>
      </w:r>
      <w:r w:rsidR="006745C0" w:rsidRPr="00632A6F">
        <w:t>Option</w:t>
      </w:r>
      <w:r w:rsidRPr="00632A6F">
        <w:t xml:space="preserve"> shall be grouped with an </w:t>
      </w:r>
      <w:r w:rsidR="001245CB" w:rsidRPr="00632A6F">
        <w:t xml:space="preserve">ACM </w:t>
      </w:r>
      <w:r w:rsidRPr="00632A6F">
        <w:t>Alert Manager</w:t>
      </w:r>
      <w:r w:rsidR="00C94F55" w:rsidRPr="00632A6F">
        <w:t xml:space="preserve">. </w:t>
      </w:r>
      <w:r w:rsidR="00594CF0" w:rsidRPr="00632A6F">
        <w:t xml:space="preserve">This grouping enables the </w:t>
      </w:r>
      <w:r w:rsidR="00CE54D9" w:rsidRPr="00632A6F">
        <w:t>mACM Alert Aggregator to collect feedback on the current status of an alert disseminated in an ACM environment.</w:t>
      </w:r>
    </w:p>
    <w:p w14:paraId="0F93FFBC" w14:textId="77777777" w:rsidR="00136F50" w:rsidRPr="00632A6F" w:rsidRDefault="00516C8C" w:rsidP="00D70C8A">
      <w:pPr>
        <w:pStyle w:val="ListBullet2"/>
      </w:pPr>
      <w:r w:rsidRPr="00632A6F">
        <w:t>When the mACM Alert Aggregator receives a valid Mobile Report Alert [ITI-84]</w:t>
      </w:r>
      <w:r w:rsidR="001245CB" w:rsidRPr="00632A6F">
        <w:t xml:space="preserve"> transaction</w:t>
      </w:r>
      <w:r w:rsidRPr="00632A6F">
        <w:t>, t</w:t>
      </w:r>
      <w:r w:rsidR="00136F50" w:rsidRPr="00632A6F">
        <w:t xml:space="preserve">he grouped </w:t>
      </w:r>
      <w:r w:rsidRPr="00632A6F">
        <w:t>ACM Alert Manager</w:t>
      </w:r>
      <w:r w:rsidR="00136F50" w:rsidRPr="00632A6F">
        <w:t xml:space="preserve"> initiate</w:t>
      </w:r>
      <w:r w:rsidRPr="00632A6F">
        <w:t>s</w:t>
      </w:r>
      <w:r w:rsidR="00136F50" w:rsidRPr="00632A6F">
        <w:t xml:space="preserve"> the Disseminate Alert [PCD-06] transaction </w:t>
      </w:r>
      <w:r w:rsidRPr="00632A6F">
        <w:t>to</w:t>
      </w:r>
      <w:r w:rsidR="00136F50" w:rsidRPr="00632A6F">
        <w:t xml:space="preserve"> an </w:t>
      </w:r>
      <w:r w:rsidRPr="00632A6F">
        <w:t xml:space="preserve">ACM </w:t>
      </w:r>
      <w:r w:rsidR="00136F50" w:rsidRPr="00632A6F">
        <w:t>Alert Communicator</w:t>
      </w:r>
      <w:r w:rsidR="007A69AF" w:rsidRPr="00632A6F">
        <w:t>,</w:t>
      </w:r>
      <w:r w:rsidR="00136F50" w:rsidRPr="00632A6F">
        <w:t xml:space="preserve"> using the translation table</w:t>
      </w:r>
      <w:r w:rsidR="007A69AF" w:rsidRPr="00632A6F">
        <w:t>s</w:t>
      </w:r>
      <w:r w:rsidR="00136F50" w:rsidRPr="00632A6F">
        <w:t xml:space="preserve"> in </w:t>
      </w:r>
      <w:r w:rsidR="007A69AF" w:rsidRPr="00632A6F">
        <w:t>ITI TF-2c:</w:t>
      </w:r>
      <w:r w:rsidR="00136F50" w:rsidRPr="00632A6F">
        <w:t xml:space="preserve"> 3.</w:t>
      </w:r>
      <w:r w:rsidR="003C56A4" w:rsidRPr="00632A6F">
        <w:t>84</w:t>
      </w:r>
      <w:r w:rsidR="00136F50" w:rsidRPr="00632A6F">
        <w:t>.5.2</w:t>
      </w:r>
    </w:p>
    <w:p w14:paraId="3BC68D90" w14:textId="77777777" w:rsidR="00136F50" w:rsidRPr="00632A6F" w:rsidRDefault="00CE54D9" w:rsidP="00D70C8A">
      <w:pPr>
        <w:pStyle w:val="ListBullet2"/>
      </w:pPr>
      <w:r w:rsidRPr="00632A6F">
        <w:t>W</w:t>
      </w:r>
      <w:r w:rsidR="003B374B" w:rsidRPr="00632A6F">
        <w:t>he</w:t>
      </w:r>
      <w:r w:rsidRPr="00632A6F">
        <w:t>n the</w:t>
      </w:r>
      <w:r w:rsidR="003B374B" w:rsidRPr="00632A6F">
        <w:t xml:space="preserve"> ACM Alert Manager receives a response to</w:t>
      </w:r>
      <w:r w:rsidR="0051556A" w:rsidRPr="00632A6F">
        <w:t xml:space="preserve"> </w:t>
      </w:r>
      <w:r w:rsidR="00136F50" w:rsidRPr="00632A6F">
        <w:t>Report Dissemination Alert Status [PCD-07]</w:t>
      </w:r>
      <w:r w:rsidR="003B374B" w:rsidRPr="00632A6F">
        <w:t xml:space="preserve"> about the</w:t>
      </w:r>
      <w:r w:rsidR="00136F50" w:rsidRPr="00632A6F">
        <w:t xml:space="preserve"> corresponding</w:t>
      </w:r>
      <w:r w:rsidRPr="00632A6F">
        <w:t xml:space="preserve"> alert,</w:t>
      </w:r>
      <w:r w:rsidR="00136F50" w:rsidRPr="00632A6F">
        <w:t xml:space="preserve"> </w:t>
      </w:r>
      <w:r w:rsidRPr="00632A6F">
        <w:t xml:space="preserve">then the </w:t>
      </w:r>
      <w:r w:rsidR="0051556A" w:rsidRPr="00632A6F">
        <w:t xml:space="preserve">grouped </w:t>
      </w:r>
      <w:r w:rsidRPr="00632A6F">
        <w:t>mACM Alert Aggregator</w:t>
      </w:r>
      <w:r w:rsidR="003B374B" w:rsidRPr="00632A6F">
        <w:t xml:space="preserve"> </w:t>
      </w:r>
      <w:r w:rsidR="00136F50" w:rsidRPr="00632A6F">
        <w:t>shall represent the dissemination data</w:t>
      </w:r>
      <w:r w:rsidRPr="00632A6F">
        <w:t xml:space="preserve"> in a Query for Alert Status [ITI-85] response</w:t>
      </w:r>
      <w:r w:rsidR="007A69AF" w:rsidRPr="00632A6F">
        <w:t>,</w:t>
      </w:r>
      <w:r w:rsidRPr="00632A6F">
        <w:t xml:space="preserve"> </w:t>
      </w:r>
      <w:r w:rsidR="00136F50" w:rsidRPr="00632A6F">
        <w:t>using the translatio</w:t>
      </w:r>
      <w:r w:rsidR="007A69AF" w:rsidRPr="00632A6F">
        <w:t>n tables</w:t>
      </w:r>
      <w:r w:rsidR="003F2247" w:rsidRPr="00632A6F">
        <w:t xml:space="preserve"> </w:t>
      </w:r>
      <w:r w:rsidR="00136F50" w:rsidRPr="00632A6F">
        <w:t xml:space="preserve">in </w:t>
      </w:r>
      <w:r w:rsidR="007A69AF" w:rsidRPr="00632A6F">
        <w:t>ITI TF-2c:</w:t>
      </w:r>
      <w:r w:rsidR="00136F50" w:rsidRPr="00632A6F">
        <w:t xml:space="preserve"> 3.</w:t>
      </w:r>
      <w:r w:rsidR="003C56A4" w:rsidRPr="00632A6F">
        <w:t>84</w:t>
      </w:r>
      <w:r w:rsidR="00136F50" w:rsidRPr="00632A6F">
        <w:t>.5.2.</w:t>
      </w:r>
    </w:p>
    <w:p w14:paraId="4B31A4FA" w14:textId="30008614" w:rsidR="0051556A" w:rsidRPr="00632A6F" w:rsidRDefault="0051556A" w:rsidP="00DE1849">
      <w:pPr>
        <w:pStyle w:val="BodyText"/>
      </w:pPr>
      <w:r w:rsidRPr="00632A6F">
        <w:t>See</w:t>
      </w:r>
      <w:r w:rsidR="00672505" w:rsidRPr="00632A6F">
        <w:t xml:space="preserve"> </w:t>
      </w:r>
      <w:r w:rsidRPr="00632A6F">
        <w:t xml:space="preserve">ITI TF-2c: </w:t>
      </w:r>
      <w:r w:rsidR="002936C2" w:rsidRPr="00632A6F">
        <w:t>Figure 3.84.4.1.3.</w:t>
      </w:r>
      <w:r w:rsidR="00C474C5">
        <w:t>3-1</w:t>
      </w:r>
      <w:r w:rsidR="002936C2" w:rsidRPr="00632A6F">
        <w:t xml:space="preserve"> and ITI TF-2c: </w:t>
      </w:r>
      <w:r w:rsidRPr="00632A6F">
        <w:t>3.84.4.1.3.</w:t>
      </w:r>
      <w:r w:rsidR="00C474C5">
        <w:t>3</w:t>
      </w:r>
      <w:r w:rsidRPr="00632A6F">
        <w:t xml:space="preserve"> “Expected Actions </w:t>
      </w:r>
      <w:r w:rsidR="001245CB" w:rsidRPr="00632A6F">
        <w:t xml:space="preserve">- </w:t>
      </w:r>
      <w:r w:rsidRPr="00632A6F">
        <w:t>Disseminate and Report Alert Status Option”.</w:t>
      </w:r>
      <w:bookmarkEnd w:id="149"/>
      <w:bookmarkEnd w:id="150"/>
      <w:bookmarkEnd w:id="151"/>
      <w:bookmarkEnd w:id="152"/>
      <w:bookmarkEnd w:id="153"/>
      <w:bookmarkEnd w:id="154"/>
      <w:bookmarkEnd w:id="155"/>
    </w:p>
    <w:p w14:paraId="4A92F897" w14:textId="77777777" w:rsidR="00B45AAD" w:rsidRPr="00632A6F" w:rsidRDefault="00B45AAD" w:rsidP="00432D81">
      <w:pPr>
        <w:pStyle w:val="Heading2"/>
        <w:numPr>
          <w:ilvl w:val="0"/>
          <w:numId w:val="0"/>
        </w:numPr>
        <w:rPr>
          <w:noProof w:val="0"/>
        </w:rPr>
      </w:pPr>
      <w:bookmarkStart w:id="173" w:name="_Toc345074657"/>
      <w:bookmarkStart w:id="174" w:name="_Toc16689720"/>
      <w:r w:rsidRPr="00632A6F">
        <w:rPr>
          <w:noProof w:val="0"/>
        </w:rPr>
        <w:t>42.3 mACM Required Actor Groupings</w:t>
      </w:r>
      <w:bookmarkEnd w:id="173"/>
      <w:bookmarkEnd w:id="174"/>
      <w:r w:rsidRPr="00632A6F">
        <w:rPr>
          <w:noProof w:val="0"/>
        </w:rPr>
        <w:t xml:space="preserve"> </w:t>
      </w:r>
    </w:p>
    <w:p w14:paraId="4366B6D7" w14:textId="5B2A2F40" w:rsidR="0035378A" w:rsidRPr="00632A6F" w:rsidRDefault="00ED2620" w:rsidP="00ED2620">
      <w:pPr>
        <w:pStyle w:val="BodyText"/>
      </w:pPr>
      <w:r w:rsidRPr="00632A6F">
        <w:t xml:space="preserve">An </w:t>
      </w:r>
      <w:r w:rsidR="00971673" w:rsidRPr="00632A6F">
        <w:t>a</w:t>
      </w:r>
      <w:r w:rsidRPr="00632A6F">
        <w:t xml:space="preserve">ctor from this profile (Column 1) shall implement all of the required transactions and/or content modules in this profile </w:t>
      </w:r>
      <w:r w:rsidRPr="00632A6F">
        <w:rPr>
          <w:b/>
          <w:i/>
        </w:rPr>
        <w:t>in addition to</w:t>
      </w:r>
      <w:r w:rsidRPr="00632A6F">
        <w:t xml:space="preserve"> all of the transactions required for the grouped actor (Column 2). </w:t>
      </w:r>
    </w:p>
    <w:p w14:paraId="523BE17B" w14:textId="77777777" w:rsidR="00ED2620" w:rsidRPr="00632A6F" w:rsidRDefault="00ED2620" w:rsidP="00ED2620">
      <w:pPr>
        <w:pStyle w:val="TableTitle"/>
      </w:pPr>
      <w:r w:rsidRPr="00632A6F">
        <w:t>Table 42.3-1: mACM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65"/>
        <w:gridCol w:w="2520"/>
        <w:gridCol w:w="1620"/>
        <w:gridCol w:w="2046"/>
      </w:tblGrid>
      <w:tr w:rsidR="00ED2620" w:rsidRPr="00632A6F" w14:paraId="3056C3D1" w14:textId="77777777" w:rsidTr="00262165">
        <w:trPr>
          <w:cantSplit/>
          <w:tblHeader/>
          <w:jc w:val="center"/>
        </w:trPr>
        <w:tc>
          <w:tcPr>
            <w:tcW w:w="2965" w:type="dxa"/>
            <w:shd w:val="pct15" w:color="auto" w:fill="FFFFFF"/>
          </w:tcPr>
          <w:p w14:paraId="5E4610D6" w14:textId="77777777" w:rsidR="00ED2620" w:rsidRPr="00632A6F" w:rsidRDefault="00ED2620" w:rsidP="00ED2620">
            <w:pPr>
              <w:pStyle w:val="TableEntryHeader"/>
            </w:pPr>
            <w:r w:rsidRPr="00632A6F">
              <w:t>mACM Actor</w:t>
            </w:r>
          </w:p>
        </w:tc>
        <w:tc>
          <w:tcPr>
            <w:tcW w:w="2520" w:type="dxa"/>
            <w:shd w:val="pct15" w:color="auto" w:fill="FFFFFF"/>
          </w:tcPr>
          <w:p w14:paraId="4100C3D3" w14:textId="77777777" w:rsidR="00ED2620" w:rsidRPr="00632A6F" w:rsidRDefault="00ED2620" w:rsidP="00ED2620">
            <w:pPr>
              <w:pStyle w:val="TableEntryHeader"/>
            </w:pPr>
            <w:r w:rsidRPr="00632A6F">
              <w:t>Actor to be grouped with</w:t>
            </w:r>
          </w:p>
        </w:tc>
        <w:tc>
          <w:tcPr>
            <w:tcW w:w="1620" w:type="dxa"/>
            <w:shd w:val="pct15" w:color="auto" w:fill="FFFFFF"/>
          </w:tcPr>
          <w:p w14:paraId="55654693" w14:textId="77777777" w:rsidR="00ED2620" w:rsidRPr="00632A6F" w:rsidRDefault="00ED2620" w:rsidP="00ED2620">
            <w:pPr>
              <w:pStyle w:val="TableEntryHeader"/>
            </w:pPr>
            <w:r w:rsidRPr="00632A6F">
              <w:t>Reference</w:t>
            </w:r>
          </w:p>
        </w:tc>
        <w:tc>
          <w:tcPr>
            <w:tcW w:w="2046" w:type="dxa"/>
            <w:shd w:val="pct15" w:color="auto" w:fill="FFFFFF"/>
          </w:tcPr>
          <w:p w14:paraId="295155D6" w14:textId="77777777" w:rsidR="00ED2620" w:rsidRPr="00632A6F" w:rsidRDefault="00ED2620" w:rsidP="00ED2620">
            <w:pPr>
              <w:pStyle w:val="TableEntryHeader"/>
            </w:pPr>
            <w:r w:rsidRPr="00632A6F">
              <w:t>Content Bindings Reference</w:t>
            </w:r>
          </w:p>
        </w:tc>
      </w:tr>
      <w:tr w:rsidR="00ED2620" w:rsidRPr="00632A6F" w14:paraId="277E32E5" w14:textId="77777777" w:rsidTr="00262165">
        <w:trPr>
          <w:cantSplit/>
          <w:trHeight w:val="332"/>
          <w:jc w:val="center"/>
        </w:trPr>
        <w:tc>
          <w:tcPr>
            <w:tcW w:w="2965" w:type="dxa"/>
          </w:tcPr>
          <w:p w14:paraId="0BA2F0EF" w14:textId="77777777" w:rsidR="00ED2620" w:rsidRPr="00632A6F" w:rsidRDefault="00ED2620" w:rsidP="00ED2620">
            <w:pPr>
              <w:pStyle w:val="TableEntry"/>
            </w:pPr>
            <w:r w:rsidRPr="00632A6F">
              <w:t>Alert Aggregator with the Disseminate Status and Report Alert Option</w:t>
            </w:r>
          </w:p>
        </w:tc>
        <w:tc>
          <w:tcPr>
            <w:tcW w:w="2520" w:type="dxa"/>
          </w:tcPr>
          <w:p w14:paraId="0501C9A9" w14:textId="46FD952D" w:rsidR="00ED2620" w:rsidRPr="00632A6F" w:rsidRDefault="00FC70F4">
            <w:pPr>
              <w:pStyle w:val="TableEntry"/>
            </w:pPr>
            <w:r w:rsidRPr="00632A6F">
              <w:t xml:space="preserve">PCD </w:t>
            </w:r>
            <w:r w:rsidR="00ED2620" w:rsidRPr="00632A6F">
              <w:t xml:space="preserve">ACM </w:t>
            </w:r>
            <w:r w:rsidR="00CF73C8" w:rsidRPr="00632A6F">
              <w:t xml:space="preserve">/ </w:t>
            </w:r>
            <w:r w:rsidR="00ED2620" w:rsidRPr="00632A6F">
              <w:t>Alert Manager</w:t>
            </w:r>
          </w:p>
        </w:tc>
        <w:tc>
          <w:tcPr>
            <w:tcW w:w="1620" w:type="dxa"/>
          </w:tcPr>
          <w:p w14:paraId="30A1FACA" w14:textId="77777777" w:rsidR="00ED2620" w:rsidRPr="00632A6F" w:rsidRDefault="00ED2620" w:rsidP="00ED2620">
            <w:pPr>
              <w:pStyle w:val="TableEntry"/>
            </w:pPr>
            <w:r w:rsidRPr="00632A6F">
              <w:t>PCD TF-1:</w:t>
            </w:r>
            <w:r w:rsidR="00FC70F4" w:rsidRPr="00632A6F">
              <w:t xml:space="preserve"> 6.</w:t>
            </w:r>
            <w:r w:rsidRPr="00632A6F">
              <w:t>1</w:t>
            </w:r>
          </w:p>
        </w:tc>
        <w:tc>
          <w:tcPr>
            <w:tcW w:w="2046" w:type="dxa"/>
          </w:tcPr>
          <w:p w14:paraId="511ED92B" w14:textId="77777777" w:rsidR="00ED2620" w:rsidRPr="00632A6F" w:rsidRDefault="00ED2620" w:rsidP="00ED2620">
            <w:pPr>
              <w:pStyle w:val="TableEntry"/>
            </w:pPr>
            <w:r w:rsidRPr="00632A6F">
              <w:t>--</w:t>
            </w:r>
          </w:p>
        </w:tc>
      </w:tr>
      <w:tr w:rsidR="001F64AB" w:rsidRPr="00632A6F" w14:paraId="551EEE9C" w14:textId="77777777" w:rsidTr="00262165">
        <w:trPr>
          <w:cantSplit/>
          <w:trHeight w:val="332"/>
          <w:jc w:val="center"/>
        </w:trPr>
        <w:tc>
          <w:tcPr>
            <w:tcW w:w="2965" w:type="dxa"/>
          </w:tcPr>
          <w:p w14:paraId="309B16DD" w14:textId="31533C8C" w:rsidR="001F64AB" w:rsidRPr="00632A6F" w:rsidRDefault="001F64AB" w:rsidP="00ED2620">
            <w:pPr>
              <w:pStyle w:val="TableEntry"/>
            </w:pPr>
            <w:r w:rsidRPr="00632A6F">
              <w:t>Alert Reporter</w:t>
            </w:r>
          </w:p>
        </w:tc>
        <w:tc>
          <w:tcPr>
            <w:tcW w:w="2520" w:type="dxa"/>
          </w:tcPr>
          <w:p w14:paraId="48C8E018" w14:textId="6C83014F" w:rsidR="001F64AB" w:rsidRPr="00632A6F" w:rsidRDefault="001F64AB">
            <w:pPr>
              <w:pStyle w:val="TableEntry"/>
            </w:pPr>
            <w:r w:rsidRPr="00632A6F">
              <w:t>None</w:t>
            </w:r>
          </w:p>
        </w:tc>
        <w:tc>
          <w:tcPr>
            <w:tcW w:w="1620" w:type="dxa"/>
          </w:tcPr>
          <w:p w14:paraId="5D49E151" w14:textId="77777777" w:rsidR="001F64AB" w:rsidRPr="00632A6F" w:rsidRDefault="001F64AB" w:rsidP="00ED2620">
            <w:pPr>
              <w:pStyle w:val="TableEntry"/>
            </w:pPr>
          </w:p>
        </w:tc>
        <w:tc>
          <w:tcPr>
            <w:tcW w:w="2046" w:type="dxa"/>
          </w:tcPr>
          <w:p w14:paraId="7655D024" w14:textId="77777777" w:rsidR="001F64AB" w:rsidRPr="00632A6F" w:rsidRDefault="001F64AB" w:rsidP="00ED2620">
            <w:pPr>
              <w:pStyle w:val="TableEntry"/>
            </w:pPr>
          </w:p>
        </w:tc>
      </w:tr>
    </w:tbl>
    <w:p w14:paraId="0BDCA23A" w14:textId="77777777" w:rsidR="0035378A" w:rsidRPr="00632A6F" w:rsidRDefault="0035378A" w:rsidP="00010368">
      <w:pPr>
        <w:pStyle w:val="BodyText"/>
      </w:pPr>
      <w:bookmarkStart w:id="175" w:name="_Toc278195700"/>
      <w:bookmarkStart w:id="176" w:name="_Toc278195742"/>
      <w:bookmarkStart w:id="177" w:name="_Toc278195784"/>
      <w:bookmarkStart w:id="178" w:name="_Toc278195826"/>
      <w:bookmarkStart w:id="179" w:name="_Toc278195868"/>
      <w:bookmarkStart w:id="180" w:name="_Toc278195994"/>
      <w:bookmarkStart w:id="181" w:name="_Toc278196152"/>
      <w:bookmarkStart w:id="182" w:name="_Toc420424008"/>
    </w:p>
    <w:p w14:paraId="2F7340BA" w14:textId="77777777" w:rsidR="00CF283F" w:rsidRPr="00632A6F" w:rsidRDefault="003D4146" w:rsidP="00303E20">
      <w:pPr>
        <w:pStyle w:val="Heading2"/>
        <w:numPr>
          <w:ilvl w:val="0"/>
          <w:numId w:val="0"/>
        </w:numPr>
        <w:rPr>
          <w:noProof w:val="0"/>
        </w:rPr>
      </w:pPr>
      <w:bookmarkStart w:id="183" w:name="_Toc16689721"/>
      <w:r w:rsidRPr="00632A6F">
        <w:rPr>
          <w:noProof w:val="0"/>
        </w:rPr>
        <w:t>42</w:t>
      </w:r>
      <w:r w:rsidR="00CF283F" w:rsidRPr="00632A6F">
        <w:rPr>
          <w:noProof w:val="0"/>
        </w:rPr>
        <w:t>.</w:t>
      </w:r>
      <w:r w:rsidR="00AF472E" w:rsidRPr="00632A6F">
        <w:rPr>
          <w:noProof w:val="0"/>
        </w:rPr>
        <w:t>4</w:t>
      </w:r>
      <w:r w:rsidR="005F21E7" w:rsidRPr="00632A6F">
        <w:rPr>
          <w:noProof w:val="0"/>
        </w:rPr>
        <w:t xml:space="preserve"> </w:t>
      </w:r>
      <w:r w:rsidR="006232DB" w:rsidRPr="00632A6F">
        <w:rPr>
          <w:noProof w:val="0"/>
        </w:rPr>
        <w:t>mACM</w:t>
      </w:r>
      <w:r w:rsidR="00CF283F" w:rsidRPr="00632A6F">
        <w:rPr>
          <w:noProof w:val="0"/>
        </w:rPr>
        <w:t xml:space="preserve"> </w:t>
      </w:r>
      <w:bookmarkEnd w:id="156"/>
      <w:bookmarkEnd w:id="157"/>
      <w:r w:rsidR="00167DB7" w:rsidRPr="00632A6F">
        <w:rPr>
          <w:noProof w:val="0"/>
        </w:rPr>
        <w:t>Overview</w:t>
      </w:r>
      <w:bookmarkEnd w:id="175"/>
      <w:bookmarkEnd w:id="176"/>
      <w:bookmarkEnd w:id="177"/>
      <w:bookmarkEnd w:id="178"/>
      <w:bookmarkEnd w:id="179"/>
      <w:bookmarkEnd w:id="180"/>
      <w:bookmarkEnd w:id="181"/>
      <w:bookmarkEnd w:id="182"/>
      <w:bookmarkEnd w:id="183"/>
    </w:p>
    <w:p w14:paraId="7386E89F" w14:textId="6E01150E" w:rsidR="00C31C13" w:rsidRPr="00632A6F" w:rsidRDefault="00134DC6" w:rsidP="001D0EE9">
      <w:pPr>
        <w:pStyle w:val="BodyText"/>
      </w:pPr>
      <w:r w:rsidRPr="00632A6F">
        <w:t xml:space="preserve">The </w:t>
      </w:r>
      <w:r w:rsidR="006232DB" w:rsidRPr="00632A6F">
        <w:t>mACM</w:t>
      </w:r>
      <w:r w:rsidRPr="00632A6F">
        <w:t xml:space="preserve"> </w:t>
      </w:r>
      <w:r w:rsidR="00624F6A" w:rsidRPr="00632A6F">
        <w:t>Profile</w:t>
      </w:r>
      <w:r w:rsidRPr="00632A6F">
        <w:t xml:space="preserve"> support</w:t>
      </w:r>
      <w:r w:rsidR="00533859" w:rsidRPr="00632A6F">
        <w:t xml:space="preserve">s the delivery of a variety of </w:t>
      </w:r>
      <w:r w:rsidR="00C022E3" w:rsidRPr="00632A6F">
        <w:t>alert</w:t>
      </w:r>
      <w:r w:rsidR="008C13C1" w:rsidRPr="00632A6F">
        <w:t>s</w:t>
      </w:r>
      <w:r w:rsidR="00533859" w:rsidRPr="00632A6F">
        <w:t xml:space="preserve"> to both </w:t>
      </w:r>
      <w:r w:rsidR="00795772" w:rsidRPr="00632A6F">
        <w:t>H</w:t>
      </w:r>
      <w:r w:rsidR="00533859" w:rsidRPr="00632A6F">
        <w:t xml:space="preserve">ealth </w:t>
      </w:r>
      <w:r w:rsidR="00795772" w:rsidRPr="00632A6F">
        <w:t>W</w:t>
      </w:r>
      <w:r w:rsidR="00533859" w:rsidRPr="00632A6F">
        <w:t xml:space="preserve">orkers and </w:t>
      </w:r>
      <w:r w:rsidR="00795772" w:rsidRPr="00632A6F">
        <w:t>C</w:t>
      </w:r>
      <w:r w:rsidR="00C022E3" w:rsidRPr="00632A6F">
        <w:t>lients (</w:t>
      </w:r>
      <w:r w:rsidR="00795772" w:rsidRPr="00632A6F">
        <w:t>S</w:t>
      </w:r>
      <w:r w:rsidR="00533859" w:rsidRPr="00632A6F">
        <w:t xml:space="preserve">ubjects of </w:t>
      </w:r>
      <w:r w:rsidR="00795772" w:rsidRPr="00632A6F">
        <w:t>C</w:t>
      </w:r>
      <w:r w:rsidR="00533859" w:rsidRPr="00632A6F">
        <w:t>are</w:t>
      </w:r>
      <w:r w:rsidR="00C022E3" w:rsidRPr="00632A6F">
        <w:t>)</w:t>
      </w:r>
      <w:r w:rsidR="00533859" w:rsidRPr="00632A6F">
        <w:t xml:space="preserve"> with a feedback mechanism to record delivery status and human responses</w:t>
      </w:r>
      <w:r w:rsidR="002721EA" w:rsidRPr="00632A6F">
        <w:t xml:space="preserve">. </w:t>
      </w:r>
    </w:p>
    <w:p w14:paraId="19971FCA" w14:textId="77777777" w:rsidR="00167DB7" w:rsidRPr="00632A6F" w:rsidRDefault="003D4146" w:rsidP="00010368">
      <w:pPr>
        <w:pStyle w:val="Heading3"/>
        <w:numPr>
          <w:ilvl w:val="0"/>
          <w:numId w:val="0"/>
        </w:numPr>
        <w:rPr>
          <w:bCs/>
          <w:noProof w:val="0"/>
        </w:rPr>
      </w:pPr>
      <w:bookmarkStart w:id="184" w:name="_Toc278195701"/>
      <w:bookmarkStart w:id="185" w:name="_Toc278195743"/>
      <w:bookmarkStart w:id="186" w:name="_Toc278195785"/>
      <w:bookmarkStart w:id="187" w:name="_Toc278195827"/>
      <w:bookmarkStart w:id="188" w:name="_Toc278195869"/>
      <w:bookmarkStart w:id="189" w:name="_Toc278195995"/>
      <w:bookmarkStart w:id="190" w:name="_Toc278196153"/>
      <w:bookmarkStart w:id="191" w:name="_Toc420424009"/>
      <w:bookmarkStart w:id="192" w:name="_Toc16689722"/>
      <w:r w:rsidRPr="00632A6F">
        <w:rPr>
          <w:bCs/>
          <w:noProof w:val="0"/>
        </w:rPr>
        <w:t>42</w:t>
      </w:r>
      <w:r w:rsidR="00104BE6" w:rsidRPr="00632A6F">
        <w:rPr>
          <w:bCs/>
          <w:noProof w:val="0"/>
        </w:rPr>
        <w:t>.</w:t>
      </w:r>
      <w:r w:rsidR="00AF472E" w:rsidRPr="00632A6F">
        <w:rPr>
          <w:bCs/>
          <w:noProof w:val="0"/>
        </w:rPr>
        <w:t>4</w:t>
      </w:r>
      <w:r w:rsidR="00167DB7" w:rsidRPr="00632A6F">
        <w:rPr>
          <w:bCs/>
          <w:noProof w:val="0"/>
        </w:rPr>
        <w:t>.1 Concepts</w:t>
      </w:r>
      <w:bookmarkEnd w:id="184"/>
      <w:bookmarkEnd w:id="185"/>
      <w:bookmarkEnd w:id="186"/>
      <w:bookmarkEnd w:id="187"/>
      <w:bookmarkEnd w:id="188"/>
      <w:bookmarkEnd w:id="189"/>
      <w:bookmarkEnd w:id="190"/>
      <w:bookmarkEnd w:id="191"/>
      <w:bookmarkEnd w:id="192"/>
    </w:p>
    <w:p w14:paraId="55AB3DF5" w14:textId="480ADA46" w:rsidR="008E1C4C" w:rsidRPr="00632A6F" w:rsidRDefault="008E1C4C" w:rsidP="008E1C4C">
      <w:pPr>
        <w:pStyle w:val="BodyText"/>
      </w:pPr>
      <w:r w:rsidRPr="00632A6F">
        <w:t xml:space="preserve">Figure </w:t>
      </w:r>
      <w:r w:rsidR="0035378A" w:rsidRPr="00632A6F">
        <w:t>42.4.1-1,</w:t>
      </w:r>
      <w:r w:rsidRPr="00632A6F">
        <w:t xml:space="preserve"> </w:t>
      </w:r>
      <w:r w:rsidR="00936959">
        <w:t xml:space="preserve">illustrates </w:t>
      </w:r>
      <w:r w:rsidRPr="00632A6F">
        <w:t xml:space="preserve">the sequencing of the transactions in </w:t>
      </w:r>
      <w:r w:rsidR="00936959">
        <w:t>the mACM profile</w:t>
      </w:r>
      <w:r w:rsidRPr="00632A6F">
        <w:t>.</w:t>
      </w:r>
    </w:p>
    <w:p w14:paraId="2574B4F9" w14:textId="3A91BDA9" w:rsidR="001B265C" w:rsidRPr="003E0386" w:rsidRDefault="008C13C1" w:rsidP="00106ACB">
      <w:pPr>
        <w:pStyle w:val="BodyText"/>
        <w:jc w:val="center"/>
      </w:pPr>
      <w:r w:rsidRPr="00834F47">
        <w:rPr>
          <w:noProof/>
        </w:rPr>
        <w:lastRenderedPageBreak/>
        <w:drawing>
          <wp:inline distT="0" distB="0" distL="0" distR="0" wp14:anchorId="34FEED18" wp14:editId="78292807">
            <wp:extent cx="5278705" cy="28130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8705" cy="2813050"/>
                    </a:xfrm>
                    <a:prstGeom prst="rect">
                      <a:avLst/>
                    </a:prstGeom>
                  </pic:spPr>
                </pic:pic>
              </a:graphicData>
            </a:graphic>
          </wp:inline>
        </w:drawing>
      </w:r>
    </w:p>
    <w:p w14:paraId="094F8D8D" w14:textId="77777777" w:rsidR="001562BC" w:rsidRPr="00632A6F" w:rsidRDefault="001B265C" w:rsidP="001562BC">
      <w:pPr>
        <w:pStyle w:val="FigureTitle"/>
      </w:pPr>
      <w:r w:rsidRPr="00632A6F">
        <w:t xml:space="preserve">Figure </w:t>
      </w:r>
      <w:r w:rsidR="003D4146" w:rsidRPr="00632A6F">
        <w:t>42</w:t>
      </w:r>
      <w:r w:rsidRPr="00632A6F">
        <w:t>.4-1: Process Flow Diagram</w:t>
      </w:r>
      <w:r w:rsidR="001562BC" w:rsidRPr="00632A6F">
        <w:t xml:space="preserve"> </w:t>
      </w:r>
    </w:p>
    <w:p w14:paraId="054FC6DC" w14:textId="77887865" w:rsidR="00822140" w:rsidRPr="00632A6F" w:rsidRDefault="00822140" w:rsidP="00822140">
      <w:r w:rsidRPr="00632A6F">
        <w:t>The text in Figure 42.4-2 was used to generate the diagram in Figure 42.4-1. Readers will generally find the diagram more informative. The text is included here to facilitate editing.</w:t>
      </w:r>
    </w:p>
    <w:p w14:paraId="197FBD51" w14:textId="77777777" w:rsidR="00822140" w:rsidRPr="00632A6F" w:rsidRDefault="00822140" w:rsidP="00CB443F"/>
    <w:p w14:paraId="1F906971" w14:textId="77777777" w:rsidR="00245F52" w:rsidRPr="00632A6F" w:rsidRDefault="00245F52" w:rsidP="00245F52">
      <w:pPr>
        <w:pStyle w:val="XMLFragment"/>
        <w:rPr>
          <w:noProof w:val="0"/>
        </w:rPr>
      </w:pPr>
      <w:r w:rsidRPr="00632A6F">
        <w:rPr>
          <w:noProof w:val="0"/>
        </w:rPr>
        <w:t>title</w:t>
      </w:r>
    </w:p>
    <w:p w14:paraId="0229E1AE" w14:textId="77777777" w:rsidR="00245F52" w:rsidRPr="00632A6F" w:rsidRDefault="00245F52" w:rsidP="00245F52">
      <w:pPr>
        <w:pStyle w:val="XMLFragment"/>
        <w:rPr>
          <w:noProof w:val="0"/>
        </w:rPr>
      </w:pPr>
      <w:r w:rsidRPr="00632A6F">
        <w:rPr>
          <w:noProof w:val="0"/>
        </w:rPr>
        <w:t>participant Alert Reporter</w:t>
      </w:r>
    </w:p>
    <w:p w14:paraId="1BC38A95" w14:textId="77777777" w:rsidR="00245F52" w:rsidRPr="00632A6F" w:rsidRDefault="00245F52" w:rsidP="00245F52">
      <w:pPr>
        <w:pStyle w:val="XMLFragment"/>
        <w:rPr>
          <w:noProof w:val="0"/>
        </w:rPr>
      </w:pPr>
      <w:r w:rsidRPr="00632A6F">
        <w:rPr>
          <w:noProof w:val="0"/>
        </w:rPr>
        <w:t>participant Alert Aggregator</w:t>
      </w:r>
    </w:p>
    <w:p w14:paraId="37A83CB7" w14:textId="77777777" w:rsidR="00245F52" w:rsidRPr="00632A6F" w:rsidRDefault="00245F52" w:rsidP="00245F52">
      <w:pPr>
        <w:pStyle w:val="XMLFragment"/>
        <w:rPr>
          <w:noProof w:val="0"/>
        </w:rPr>
      </w:pPr>
    </w:p>
    <w:p w14:paraId="4C2E0701" w14:textId="77777777" w:rsidR="00245F52" w:rsidRPr="00632A6F" w:rsidRDefault="00245F52" w:rsidP="00245F52">
      <w:pPr>
        <w:pStyle w:val="XMLFragment"/>
        <w:rPr>
          <w:noProof w:val="0"/>
        </w:rPr>
      </w:pPr>
      <w:r w:rsidRPr="00632A6F">
        <w:rPr>
          <w:noProof w:val="0"/>
        </w:rPr>
        <w:t>Alert Reporter-&gt;Alert Aggregator: Mobile Report Alert [ITI-84] Request</w:t>
      </w:r>
    </w:p>
    <w:p w14:paraId="1CCF98FE" w14:textId="77777777" w:rsidR="00245F52" w:rsidRPr="00632A6F" w:rsidRDefault="00245F52" w:rsidP="00245F52">
      <w:pPr>
        <w:pStyle w:val="XMLFragment"/>
        <w:rPr>
          <w:noProof w:val="0"/>
        </w:rPr>
      </w:pPr>
    </w:p>
    <w:p w14:paraId="632D03C4" w14:textId="77777777" w:rsidR="00245F52" w:rsidRPr="00632A6F" w:rsidRDefault="00245F52" w:rsidP="00245F52">
      <w:pPr>
        <w:pStyle w:val="XMLFragment"/>
        <w:rPr>
          <w:noProof w:val="0"/>
        </w:rPr>
      </w:pPr>
      <w:r w:rsidRPr="00632A6F">
        <w:rPr>
          <w:noProof w:val="0"/>
        </w:rPr>
        <w:t>activate Alert Reporter</w:t>
      </w:r>
    </w:p>
    <w:p w14:paraId="50F65895" w14:textId="77777777" w:rsidR="00245F52" w:rsidRPr="00632A6F" w:rsidRDefault="00245F52" w:rsidP="00245F52">
      <w:pPr>
        <w:pStyle w:val="XMLFragment"/>
        <w:rPr>
          <w:noProof w:val="0"/>
        </w:rPr>
      </w:pPr>
      <w:r w:rsidRPr="00632A6F">
        <w:rPr>
          <w:noProof w:val="0"/>
        </w:rPr>
        <w:t>activate Alert Aggregator</w:t>
      </w:r>
    </w:p>
    <w:p w14:paraId="15B138ED" w14:textId="77777777" w:rsidR="00245F52" w:rsidRPr="00632A6F" w:rsidRDefault="00245F52" w:rsidP="00245F52">
      <w:pPr>
        <w:pStyle w:val="XMLFragment"/>
        <w:rPr>
          <w:noProof w:val="0"/>
        </w:rPr>
      </w:pPr>
    </w:p>
    <w:p w14:paraId="4AE1AC0C" w14:textId="77777777" w:rsidR="00245F52" w:rsidRPr="00632A6F" w:rsidRDefault="00245F52" w:rsidP="00245F52">
      <w:pPr>
        <w:pStyle w:val="XMLFragment"/>
        <w:rPr>
          <w:noProof w:val="0"/>
        </w:rPr>
      </w:pPr>
    </w:p>
    <w:p w14:paraId="4E921AEE" w14:textId="77777777" w:rsidR="00245F52" w:rsidRPr="00632A6F" w:rsidRDefault="00245F52" w:rsidP="00245F52">
      <w:pPr>
        <w:pStyle w:val="XMLFragment"/>
        <w:rPr>
          <w:noProof w:val="0"/>
        </w:rPr>
      </w:pPr>
      <w:r w:rsidRPr="00632A6F">
        <w:rPr>
          <w:noProof w:val="0"/>
        </w:rPr>
        <w:t>Alert Aggregator--&gt;Human: relay alert</w:t>
      </w:r>
    </w:p>
    <w:p w14:paraId="561FFCBE" w14:textId="77777777" w:rsidR="00245F52" w:rsidRPr="00632A6F" w:rsidRDefault="00245F52" w:rsidP="00245F52">
      <w:pPr>
        <w:pStyle w:val="XMLFragment"/>
        <w:rPr>
          <w:noProof w:val="0"/>
        </w:rPr>
      </w:pPr>
      <w:r w:rsidRPr="00632A6F">
        <w:rPr>
          <w:noProof w:val="0"/>
        </w:rPr>
        <w:t>Human--&gt;Alert Aggregator: relayed alert response</w:t>
      </w:r>
    </w:p>
    <w:p w14:paraId="242FEE86" w14:textId="77777777" w:rsidR="00245F52" w:rsidRPr="00632A6F" w:rsidRDefault="00245F52" w:rsidP="00245F52">
      <w:pPr>
        <w:pStyle w:val="XMLFragment"/>
        <w:rPr>
          <w:noProof w:val="0"/>
        </w:rPr>
      </w:pPr>
    </w:p>
    <w:p w14:paraId="5DDE5AED" w14:textId="77777777" w:rsidR="00245F52" w:rsidRPr="00632A6F" w:rsidRDefault="00245F52" w:rsidP="00245F52">
      <w:pPr>
        <w:pStyle w:val="XMLFragment"/>
        <w:rPr>
          <w:noProof w:val="0"/>
        </w:rPr>
      </w:pPr>
    </w:p>
    <w:p w14:paraId="3653248B" w14:textId="77777777" w:rsidR="00245F52" w:rsidRPr="00632A6F" w:rsidRDefault="00245F52" w:rsidP="00245F52">
      <w:pPr>
        <w:pStyle w:val="XMLFragment"/>
        <w:rPr>
          <w:noProof w:val="0"/>
        </w:rPr>
      </w:pPr>
      <w:r w:rsidRPr="00632A6F">
        <w:rPr>
          <w:noProof w:val="0"/>
        </w:rPr>
        <w:t>Alert Reporter--&gt;Alert Reporter: time passes according\n to business context</w:t>
      </w:r>
    </w:p>
    <w:p w14:paraId="2EADB84C" w14:textId="77777777" w:rsidR="00245F52" w:rsidRPr="00632A6F" w:rsidRDefault="00245F52" w:rsidP="00245F52">
      <w:pPr>
        <w:pStyle w:val="XMLFragment"/>
        <w:rPr>
          <w:noProof w:val="0"/>
        </w:rPr>
      </w:pPr>
      <w:r w:rsidRPr="00632A6F">
        <w:rPr>
          <w:noProof w:val="0"/>
        </w:rPr>
        <w:t>Alert Reporter-&gt;Alert Aggregator: Query for Alert Status [ITI-85]</w:t>
      </w:r>
    </w:p>
    <w:p w14:paraId="5984003E" w14:textId="77777777" w:rsidR="00245F52" w:rsidRPr="00632A6F" w:rsidRDefault="00245F52" w:rsidP="00245F52">
      <w:pPr>
        <w:pStyle w:val="XMLFragment"/>
        <w:rPr>
          <w:noProof w:val="0"/>
        </w:rPr>
      </w:pPr>
    </w:p>
    <w:p w14:paraId="380A330D" w14:textId="77777777" w:rsidR="00245F52" w:rsidRPr="00632A6F" w:rsidRDefault="00245F52" w:rsidP="00245F52">
      <w:pPr>
        <w:pStyle w:val="XMLFragment"/>
        <w:rPr>
          <w:noProof w:val="0"/>
        </w:rPr>
      </w:pPr>
      <w:r w:rsidRPr="00632A6F">
        <w:rPr>
          <w:noProof w:val="0"/>
        </w:rPr>
        <w:t>deactivate Alert Aggregator</w:t>
      </w:r>
    </w:p>
    <w:p w14:paraId="7A553C1B" w14:textId="77777777" w:rsidR="00245F52" w:rsidRPr="00632A6F" w:rsidRDefault="00245F52" w:rsidP="00245F52">
      <w:pPr>
        <w:pStyle w:val="XMLFragment"/>
        <w:rPr>
          <w:noProof w:val="0"/>
        </w:rPr>
      </w:pPr>
      <w:r w:rsidRPr="00632A6F">
        <w:rPr>
          <w:noProof w:val="0"/>
        </w:rPr>
        <w:t>deactivate Alert Reporter</w:t>
      </w:r>
    </w:p>
    <w:p w14:paraId="742C57B5" w14:textId="1CF96A7F" w:rsidR="00822140" w:rsidRPr="00632A6F" w:rsidRDefault="00822140" w:rsidP="00822140">
      <w:pPr>
        <w:pStyle w:val="FigureTitle"/>
      </w:pPr>
      <w:r w:rsidRPr="00632A6F">
        <w:t xml:space="preserve">Figure 42.4-2: Pseudocode for Process Flow Diagram </w:t>
      </w:r>
    </w:p>
    <w:p w14:paraId="394D3FA4" w14:textId="77777777" w:rsidR="00126A38" w:rsidRPr="00632A6F" w:rsidRDefault="003D4146" w:rsidP="00126A38">
      <w:pPr>
        <w:pStyle w:val="Heading3"/>
        <w:keepNext w:val="0"/>
        <w:numPr>
          <w:ilvl w:val="0"/>
          <w:numId w:val="0"/>
        </w:numPr>
        <w:rPr>
          <w:bCs/>
          <w:noProof w:val="0"/>
        </w:rPr>
      </w:pPr>
      <w:bookmarkStart w:id="193" w:name="_Toc278195702"/>
      <w:bookmarkStart w:id="194" w:name="_Toc278195744"/>
      <w:bookmarkStart w:id="195" w:name="_Toc278195786"/>
      <w:bookmarkStart w:id="196" w:name="_Toc278195828"/>
      <w:bookmarkStart w:id="197" w:name="_Toc278195870"/>
      <w:bookmarkStart w:id="198" w:name="_Toc278195996"/>
      <w:bookmarkStart w:id="199" w:name="_Toc278196155"/>
      <w:bookmarkStart w:id="200" w:name="_Toc420424010"/>
      <w:bookmarkStart w:id="201" w:name="_Toc16689723"/>
      <w:r w:rsidRPr="00632A6F">
        <w:rPr>
          <w:bCs/>
          <w:noProof w:val="0"/>
        </w:rPr>
        <w:t>42</w:t>
      </w:r>
      <w:r w:rsidR="00126A38" w:rsidRPr="00632A6F">
        <w:rPr>
          <w:bCs/>
          <w:noProof w:val="0"/>
        </w:rPr>
        <w:t>.4.2 Use Cases</w:t>
      </w:r>
      <w:bookmarkEnd w:id="193"/>
      <w:bookmarkEnd w:id="194"/>
      <w:bookmarkEnd w:id="195"/>
      <w:bookmarkEnd w:id="196"/>
      <w:bookmarkEnd w:id="197"/>
      <w:bookmarkEnd w:id="198"/>
      <w:bookmarkEnd w:id="199"/>
      <w:bookmarkEnd w:id="200"/>
      <w:bookmarkEnd w:id="201"/>
    </w:p>
    <w:p w14:paraId="638F410E" w14:textId="77777777" w:rsidR="00CA1620" w:rsidRPr="00632A6F" w:rsidRDefault="005D7B9E" w:rsidP="005D7B9E">
      <w:pPr>
        <w:pStyle w:val="BodyText"/>
      </w:pPr>
      <w:r w:rsidRPr="00632A6F">
        <w:t xml:space="preserve">The </w:t>
      </w:r>
      <w:r w:rsidR="006232DB" w:rsidRPr="00632A6F">
        <w:t>mACM</w:t>
      </w:r>
      <w:r w:rsidRPr="00632A6F">
        <w:t xml:space="preserve"> </w:t>
      </w:r>
      <w:r w:rsidR="00624F6A" w:rsidRPr="00632A6F">
        <w:t>Profile</w:t>
      </w:r>
      <w:r w:rsidRPr="00632A6F">
        <w:t xml:space="preserve"> takes into consideration uses cases that span clinical, health systems management and public health domains</w:t>
      </w:r>
      <w:r w:rsidR="002721EA" w:rsidRPr="00632A6F">
        <w:t xml:space="preserve">. </w:t>
      </w:r>
    </w:p>
    <w:p w14:paraId="09BFA50F" w14:textId="06DA4DB2" w:rsidR="00CA1620" w:rsidRPr="00632A6F" w:rsidRDefault="00CA1620" w:rsidP="00CA1620">
      <w:pPr>
        <w:pStyle w:val="BodyText"/>
      </w:pPr>
      <w:r w:rsidRPr="00632A6F">
        <w:t xml:space="preserve">A critical </w:t>
      </w:r>
      <w:r w:rsidR="00936959">
        <w:t>goal</w:t>
      </w:r>
      <w:r w:rsidR="00936959" w:rsidRPr="00632A6F">
        <w:t xml:space="preserve"> </w:t>
      </w:r>
      <w:r w:rsidRPr="00632A6F">
        <w:t xml:space="preserve">of the </w:t>
      </w:r>
      <w:r w:rsidR="006232DB" w:rsidRPr="00632A6F">
        <w:t>mACM</w:t>
      </w:r>
      <w:r w:rsidRPr="00632A6F">
        <w:t xml:space="preserve"> </w:t>
      </w:r>
      <w:r w:rsidR="00624F6A" w:rsidRPr="00632A6F">
        <w:t>Profile</w:t>
      </w:r>
      <w:r w:rsidRPr="00632A6F">
        <w:t xml:space="preserve"> is the ability to provide basic alerting services within resource-constrained environments with a low barrier to entry</w:t>
      </w:r>
      <w:r w:rsidR="002721EA" w:rsidRPr="00632A6F">
        <w:t xml:space="preserve">. </w:t>
      </w:r>
      <w:r w:rsidR="00C41319" w:rsidRPr="00632A6F">
        <w:t xml:space="preserve">Such communities may exist </w:t>
      </w:r>
      <w:r w:rsidR="0057309C" w:rsidRPr="00632A6F">
        <w:t xml:space="preserve">at </w:t>
      </w:r>
      <w:r w:rsidR="00C41319" w:rsidRPr="00632A6F">
        <w:lastRenderedPageBreak/>
        <w:t xml:space="preserve">national </w:t>
      </w:r>
      <w:r w:rsidR="0057309C" w:rsidRPr="00632A6F">
        <w:t xml:space="preserve">context </w:t>
      </w:r>
      <w:r w:rsidR="00A74478" w:rsidRPr="00632A6F">
        <w:t>for</w:t>
      </w:r>
      <w:r w:rsidR="0057309C" w:rsidRPr="00632A6F">
        <w:t xml:space="preserve"> Low and Middle Income Countries (LMICs</w:t>
      </w:r>
      <w:r w:rsidR="0057309C" w:rsidRPr="003E0386">
        <w:rPr>
          <w:rStyle w:val="FootnoteReference"/>
        </w:rPr>
        <w:footnoteReference w:id="5"/>
      </w:r>
      <w:r w:rsidR="0057309C" w:rsidRPr="003E0386">
        <w:t xml:space="preserve">), </w:t>
      </w:r>
      <w:r w:rsidR="00C41319" w:rsidRPr="003E0386">
        <w:t xml:space="preserve">as well as </w:t>
      </w:r>
      <w:r w:rsidR="0057309C" w:rsidRPr="00632A6F">
        <w:t>underserved communities in high-income countries (</w:t>
      </w:r>
      <w:r w:rsidR="00502B6B" w:rsidRPr="00632A6F">
        <w:t>e.g.,</w:t>
      </w:r>
      <w:r w:rsidR="0057309C" w:rsidRPr="00632A6F">
        <w:t xml:space="preserve"> the population targeted by </w:t>
      </w:r>
      <w:r w:rsidR="00B317D5" w:rsidRPr="00632A6F">
        <w:t>Detroit</w:t>
      </w:r>
      <w:r w:rsidR="0057309C" w:rsidRPr="00632A6F">
        <w:t>’s Beacon Project</w:t>
      </w:r>
      <w:r w:rsidR="0057309C" w:rsidRPr="003E0386">
        <w:rPr>
          <w:rStyle w:val="FootnoteReference"/>
        </w:rPr>
        <w:footnoteReference w:id="6"/>
      </w:r>
      <w:r w:rsidR="0057309C" w:rsidRPr="003E0386">
        <w:t>)</w:t>
      </w:r>
      <w:r w:rsidR="002721EA" w:rsidRPr="003E0386">
        <w:t xml:space="preserve">. </w:t>
      </w:r>
      <w:r w:rsidRPr="00632A6F">
        <w:t xml:space="preserve">A proliferation of alerting services exists in national health networks of resource-constrained countries (see Figure </w:t>
      </w:r>
      <w:r w:rsidR="003D4146" w:rsidRPr="00632A6F">
        <w:t>42</w:t>
      </w:r>
      <w:r w:rsidRPr="00632A6F">
        <w:t xml:space="preserve">.4.2-1 for an illustrative example) and the </w:t>
      </w:r>
      <w:r w:rsidR="006232DB" w:rsidRPr="00632A6F">
        <w:t>mACM</w:t>
      </w:r>
      <w:r w:rsidRPr="00632A6F">
        <w:t xml:space="preserve"> </w:t>
      </w:r>
      <w:r w:rsidR="00624F6A" w:rsidRPr="00632A6F">
        <w:t>Profile</w:t>
      </w:r>
      <w:r w:rsidRPr="00632A6F">
        <w:t xml:space="preserve"> fulfills an important need </w:t>
      </w:r>
      <w:r w:rsidR="001D25DA" w:rsidRPr="00632A6F">
        <w:t>of</w:t>
      </w:r>
      <w:r w:rsidRPr="00632A6F">
        <w:t xml:space="preserve"> the ministries of health to provide a central messaging infrastructure</w:t>
      </w:r>
      <w:r w:rsidR="002721EA" w:rsidRPr="00632A6F">
        <w:t xml:space="preserve">. </w:t>
      </w:r>
      <w:r w:rsidRPr="00632A6F">
        <w:t>Such a centralized infrastructure provides the ministry</w:t>
      </w:r>
      <w:r w:rsidR="003A16D5" w:rsidRPr="00632A6F">
        <w:t xml:space="preserve"> the ability to</w:t>
      </w:r>
      <w:r w:rsidRPr="00632A6F">
        <w:t>:</w:t>
      </w:r>
    </w:p>
    <w:p w14:paraId="182BE44D" w14:textId="77777777" w:rsidR="00CA1620" w:rsidRPr="00632A6F" w:rsidRDefault="003A16D5" w:rsidP="004C735C">
      <w:pPr>
        <w:pStyle w:val="ListBullet2"/>
      </w:pPr>
      <w:r w:rsidRPr="00632A6F">
        <w:t>A</w:t>
      </w:r>
      <w:r w:rsidR="00CA1620" w:rsidRPr="00632A6F">
        <w:t>ssert and enforce governance policies on the utilization of alerting services on mobile platforms</w:t>
      </w:r>
    </w:p>
    <w:p w14:paraId="66E22C1F" w14:textId="77777777" w:rsidR="003A16D5" w:rsidRPr="00632A6F" w:rsidRDefault="003A16D5" w:rsidP="004C735C">
      <w:pPr>
        <w:pStyle w:val="ListBullet2"/>
      </w:pPr>
      <w:r w:rsidRPr="00632A6F">
        <w:t>Define and enforce cost control measures across various mobile alerting platforms</w:t>
      </w:r>
    </w:p>
    <w:p w14:paraId="0DC38C6A" w14:textId="77777777" w:rsidR="00CA1620" w:rsidRPr="003E0386" w:rsidRDefault="00616A62" w:rsidP="001D0EE9">
      <w:pPr>
        <w:pStyle w:val="BodyText"/>
        <w:jc w:val="center"/>
      </w:pPr>
      <w:r w:rsidRPr="00834F47">
        <w:rPr>
          <w:noProof/>
        </w:rPr>
        <w:lastRenderedPageBreak/>
        <w:drawing>
          <wp:inline distT="0" distB="0" distL="0" distR="0" wp14:anchorId="56893B93" wp14:editId="69BF5961">
            <wp:extent cx="4880737" cy="5083957"/>
            <wp:effectExtent l="0" t="0" r="0" b="2540"/>
            <wp:docPr id="6" name="Picture 2" descr="Description: http://farm2.staticflickr.com/1179/5178727492_15d5e4e4b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farm2.staticflickr.com/1179/5178727492_15d5e4e4b9_o.jpg"/>
                    <pic:cNvPicPr>
                      <a:picLocks noChangeAspect="1" noChangeArrowheads="1"/>
                    </pic:cNvPicPr>
                  </pic:nvPicPr>
                  <pic:blipFill>
                    <a:blip r:embed="rId27">
                      <a:extLst>
                        <a:ext uri="{28A0092B-C50C-407E-A947-70E740481C1C}">
                          <a14:useLocalDpi xmlns:a14="http://schemas.microsoft.com/office/drawing/2010/main" val="0"/>
                        </a:ext>
                      </a:extLst>
                    </a:blip>
                    <a:srcRect r="4292"/>
                    <a:stretch>
                      <a:fillRect/>
                    </a:stretch>
                  </pic:blipFill>
                  <pic:spPr bwMode="auto">
                    <a:xfrm>
                      <a:off x="0" y="0"/>
                      <a:ext cx="4884057" cy="5087415"/>
                    </a:xfrm>
                    <a:prstGeom prst="rect">
                      <a:avLst/>
                    </a:prstGeom>
                    <a:noFill/>
                    <a:ln>
                      <a:noFill/>
                    </a:ln>
                  </pic:spPr>
                </pic:pic>
              </a:graphicData>
            </a:graphic>
          </wp:inline>
        </w:drawing>
      </w:r>
    </w:p>
    <w:p w14:paraId="508EBB75" w14:textId="77777777" w:rsidR="00A71A14" w:rsidRPr="00632A6F" w:rsidRDefault="00A71A14" w:rsidP="00A71A14">
      <w:pPr>
        <w:pStyle w:val="BodyText"/>
        <w:jc w:val="center"/>
        <w:rPr>
          <w:sz w:val="20"/>
        </w:rPr>
      </w:pPr>
      <w:r w:rsidRPr="00632A6F">
        <w:rPr>
          <w:sz w:val="20"/>
        </w:rPr>
        <w:t>(Courtesy UNICEF/Blaschke/2011)</w:t>
      </w:r>
    </w:p>
    <w:p w14:paraId="21EE683F" w14:textId="7C638E20" w:rsidR="00624F6A" w:rsidRPr="00632A6F" w:rsidRDefault="00CA1620" w:rsidP="00DD398F">
      <w:pPr>
        <w:pStyle w:val="FigureTitle"/>
      </w:pPr>
      <w:bookmarkStart w:id="202" w:name="_Toc278196156"/>
      <w:r w:rsidRPr="00632A6F">
        <w:t xml:space="preserve">Figure </w:t>
      </w:r>
      <w:r w:rsidR="003D4146" w:rsidRPr="00632A6F">
        <w:t>42</w:t>
      </w:r>
      <w:r w:rsidRPr="00632A6F">
        <w:t xml:space="preserve">.4.2-1 Extant </w:t>
      </w:r>
      <w:r w:rsidR="00A71A14" w:rsidRPr="00632A6F">
        <w:t>mobile-based</w:t>
      </w:r>
      <w:r w:rsidRPr="00632A6F">
        <w:t xml:space="preserve"> </w:t>
      </w:r>
      <w:r w:rsidR="00C37F4A" w:rsidRPr="00632A6F">
        <w:t>mHealth</w:t>
      </w:r>
      <w:r w:rsidRPr="00632A6F">
        <w:t xml:space="preserve"> Services in Uganda</w:t>
      </w:r>
    </w:p>
    <w:p w14:paraId="5ED59B29" w14:textId="77777777" w:rsidR="00FD6B22" w:rsidRPr="00632A6F" w:rsidRDefault="003D4146" w:rsidP="00126A38">
      <w:pPr>
        <w:pStyle w:val="Heading4"/>
        <w:numPr>
          <w:ilvl w:val="0"/>
          <w:numId w:val="0"/>
        </w:numPr>
        <w:ind w:left="864" w:hanging="864"/>
        <w:rPr>
          <w:noProof w:val="0"/>
        </w:rPr>
      </w:pPr>
      <w:bookmarkStart w:id="203" w:name="_Toc420424011"/>
      <w:bookmarkStart w:id="204" w:name="_Toc16689724"/>
      <w:r w:rsidRPr="00632A6F">
        <w:rPr>
          <w:noProof w:val="0"/>
        </w:rPr>
        <w:t>42</w:t>
      </w:r>
      <w:r w:rsidR="007773C8" w:rsidRPr="00632A6F">
        <w:rPr>
          <w:noProof w:val="0"/>
        </w:rPr>
        <w:t>.</w:t>
      </w:r>
      <w:r w:rsidR="00AF472E" w:rsidRPr="00632A6F">
        <w:rPr>
          <w:noProof w:val="0"/>
        </w:rPr>
        <w:t>4</w:t>
      </w:r>
      <w:r w:rsidR="007773C8" w:rsidRPr="00632A6F">
        <w:rPr>
          <w:noProof w:val="0"/>
        </w:rPr>
        <w:t>.2</w:t>
      </w:r>
      <w:r w:rsidR="00126A38" w:rsidRPr="00632A6F">
        <w:rPr>
          <w:noProof w:val="0"/>
        </w:rPr>
        <w:t>.1</w:t>
      </w:r>
      <w:r w:rsidR="007773C8" w:rsidRPr="00632A6F">
        <w:rPr>
          <w:noProof w:val="0"/>
        </w:rPr>
        <w:t xml:space="preserve"> Use</w:t>
      </w:r>
      <w:r w:rsidR="00FD6B22" w:rsidRPr="00632A6F">
        <w:rPr>
          <w:noProof w:val="0"/>
        </w:rPr>
        <w:t xml:space="preserve"> Case</w:t>
      </w:r>
      <w:r w:rsidR="002869E8" w:rsidRPr="00632A6F">
        <w:rPr>
          <w:noProof w:val="0"/>
        </w:rPr>
        <w:t xml:space="preserve"> #1: </w:t>
      </w:r>
      <w:r w:rsidR="007742DC" w:rsidRPr="00632A6F">
        <w:rPr>
          <w:noProof w:val="0"/>
        </w:rPr>
        <w:t>Crisis Response</w:t>
      </w:r>
      <w:bookmarkEnd w:id="202"/>
      <w:bookmarkEnd w:id="203"/>
      <w:bookmarkEnd w:id="204"/>
    </w:p>
    <w:p w14:paraId="43AE639D" w14:textId="77777777" w:rsidR="006973A4" w:rsidRPr="00632A6F" w:rsidRDefault="007742DC" w:rsidP="001D0EE9">
      <w:pPr>
        <w:pStyle w:val="BodyText"/>
      </w:pPr>
      <w:r w:rsidRPr="00632A6F">
        <w:t xml:space="preserve">In response to a crisis or emergency situation, such as </w:t>
      </w:r>
      <w:r w:rsidR="005601AD" w:rsidRPr="00632A6F">
        <w:t xml:space="preserve">the 2014 and 2015 </w:t>
      </w:r>
      <w:r w:rsidRPr="00632A6F">
        <w:t xml:space="preserve">outbreaks of Ebola in western Africa, it is critical to communicate to health workers across organizational and national boundaries, and to verify receipt of such </w:t>
      </w:r>
      <w:r w:rsidR="001C687F" w:rsidRPr="00632A6F">
        <w:t>alert</w:t>
      </w:r>
      <w:r w:rsidR="009B536B" w:rsidRPr="00632A6F">
        <w:t>s</w:t>
      </w:r>
      <w:r w:rsidRPr="00632A6F">
        <w:t xml:space="preserve">. Such </w:t>
      </w:r>
      <w:r w:rsidR="001C687F" w:rsidRPr="00632A6F">
        <w:t xml:space="preserve">alerts </w:t>
      </w:r>
      <w:r w:rsidRPr="00632A6F">
        <w:t>are commonly issued in the</w:t>
      </w:r>
      <w:r w:rsidR="006973A4" w:rsidRPr="00632A6F">
        <w:t xml:space="preserve"> OASIS</w:t>
      </w:r>
      <w:r w:rsidRPr="00632A6F">
        <w:t xml:space="preserve"> Common</w:t>
      </w:r>
      <w:r w:rsidR="006973A4" w:rsidRPr="00632A6F">
        <w:t xml:space="preserve"> Alerting Protocol (CAP) format:</w:t>
      </w:r>
    </w:p>
    <w:p w14:paraId="14305135" w14:textId="77777777" w:rsidR="007742DC" w:rsidRPr="003E0386" w:rsidRDefault="00931173" w:rsidP="004C735C">
      <w:pPr>
        <w:pStyle w:val="ListBullet2"/>
      </w:pPr>
      <w:hyperlink r:id="rId28" w:history="1">
        <w:r w:rsidR="00B74B75" w:rsidRPr="003E0386">
          <w:rPr>
            <w:rStyle w:val="Hyperlink"/>
          </w:rPr>
          <w:t>http://docs.oasis-open.org/emergency/cap/v1.2/CAP-v1.2-os.html</w:t>
        </w:r>
      </w:hyperlink>
    </w:p>
    <w:p w14:paraId="1CA8298F" w14:textId="77777777" w:rsidR="00B74B75" w:rsidRPr="00632A6F" w:rsidRDefault="00684E0E" w:rsidP="001D0EE9">
      <w:pPr>
        <w:pStyle w:val="BodyText"/>
      </w:pPr>
      <w:r w:rsidRPr="00632A6F">
        <w:t>T</w:t>
      </w:r>
      <w:r w:rsidR="00B74B75" w:rsidRPr="00632A6F">
        <w:t xml:space="preserve">here is a desire to assure human acknowledgment of </w:t>
      </w:r>
      <w:r w:rsidR="00C16DC9" w:rsidRPr="00632A6F">
        <w:t xml:space="preserve">receipt of </w:t>
      </w:r>
      <w:r w:rsidR="00B74B75" w:rsidRPr="00632A6F">
        <w:t>these CAP messages.</w:t>
      </w:r>
    </w:p>
    <w:p w14:paraId="7A4F1B7A" w14:textId="77777777" w:rsidR="00CF283F" w:rsidRPr="00632A6F" w:rsidRDefault="003D4146" w:rsidP="00126A38">
      <w:pPr>
        <w:pStyle w:val="Heading5"/>
        <w:numPr>
          <w:ilvl w:val="0"/>
          <w:numId w:val="0"/>
        </w:numPr>
        <w:rPr>
          <w:noProof w:val="0"/>
        </w:rPr>
      </w:pPr>
      <w:bookmarkStart w:id="205" w:name="_Toc278196157"/>
      <w:bookmarkStart w:id="206" w:name="_Toc420424012"/>
      <w:bookmarkStart w:id="207" w:name="_Toc16689725"/>
      <w:r w:rsidRPr="00632A6F">
        <w:rPr>
          <w:noProof w:val="0"/>
        </w:rPr>
        <w:lastRenderedPageBreak/>
        <w:t>42</w:t>
      </w:r>
      <w:r w:rsidR="007773C8" w:rsidRPr="00632A6F">
        <w:rPr>
          <w:noProof w:val="0"/>
        </w:rPr>
        <w:t>.</w:t>
      </w:r>
      <w:r w:rsidR="00AF472E" w:rsidRPr="00632A6F">
        <w:rPr>
          <w:noProof w:val="0"/>
        </w:rPr>
        <w:t>4</w:t>
      </w:r>
      <w:r w:rsidR="007773C8" w:rsidRPr="00632A6F">
        <w:rPr>
          <w:noProof w:val="0"/>
        </w:rPr>
        <w:t>.2.1</w:t>
      </w:r>
      <w:r w:rsidR="00126A38" w:rsidRPr="00632A6F">
        <w:rPr>
          <w:noProof w:val="0"/>
        </w:rPr>
        <w:t>.1</w:t>
      </w:r>
      <w:r w:rsidR="007773C8" w:rsidRPr="00632A6F">
        <w:rPr>
          <w:noProof w:val="0"/>
        </w:rPr>
        <w:t xml:space="preserve"> </w:t>
      </w:r>
      <w:r w:rsidR="007742DC" w:rsidRPr="00632A6F">
        <w:rPr>
          <w:noProof w:val="0"/>
        </w:rPr>
        <w:t xml:space="preserve">Crisis Response </w:t>
      </w:r>
      <w:r w:rsidR="005F21E7" w:rsidRPr="00632A6F">
        <w:rPr>
          <w:noProof w:val="0"/>
        </w:rPr>
        <w:t>Use Case</w:t>
      </w:r>
      <w:r w:rsidR="002869E8" w:rsidRPr="00632A6F">
        <w:rPr>
          <w:noProof w:val="0"/>
        </w:rPr>
        <w:t xml:space="preserve"> Description</w:t>
      </w:r>
      <w:bookmarkEnd w:id="205"/>
      <w:bookmarkEnd w:id="206"/>
      <w:bookmarkEnd w:id="207"/>
    </w:p>
    <w:p w14:paraId="47DE10EE" w14:textId="77777777" w:rsidR="0000723E" w:rsidRPr="00632A6F" w:rsidRDefault="0000723E" w:rsidP="004843D7">
      <w:pPr>
        <w:pStyle w:val="BodyText"/>
        <w:rPr>
          <w:i/>
        </w:rPr>
      </w:pPr>
      <w:r w:rsidRPr="00632A6F">
        <w:t xml:space="preserve">The Crisis Response use case describes the mechanism for delivering </w:t>
      </w:r>
      <w:r w:rsidR="001C687F" w:rsidRPr="00632A6F">
        <w:t>alerts</w:t>
      </w:r>
      <w:r w:rsidRPr="00632A6F">
        <w:t xml:space="preserve"> in the CAP format to health workers within a particular health care</w:t>
      </w:r>
      <w:r w:rsidR="001B237E" w:rsidRPr="00632A6F">
        <w:t xml:space="preserve"> network</w:t>
      </w:r>
      <w:r w:rsidR="002721EA" w:rsidRPr="00632A6F">
        <w:rPr>
          <w:i/>
        </w:rPr>
        <w:t xml:space="preserve">. </w:t>
      </w:r>
      <w:r w:rsidRPr="00632A6F">
        <w:t>The nature of this network is not prescribed in this profile and may consist, for ex</w:t>
      </w:r>
      <w:r w:rsidR="00827588" w:rsidRPr="00632A6F">
        <w:t>ample</w:t>
      </w:r>
      <w:r w:rsidR="000C28EA" w:rsidRPr="00632A6F">
        <w:t>,</w:t>
      </w:r>
      <w:r w:rsidR="00827588" w:rsidRPr="00632A6F">
        <w:t xml:space="preserve"> of a network of hospitals</w:t>
      </w:r>
      <w:r w:rsidRPr="00632A6F">
        <w:t xml:space="preserve"> or a national health care network. </w:t>
      </w:r>
    </w:p>
    <w:p w14:paraId="2D3C4CCF" w14:textId="77777777" w:rsidR="00B65700" w:rsidRPr="00632A6F" w:rsidRDefault="0000723E" w:rsidP="004843D7">
      <w:pPr>
        <w:pStyle w:val="BodyText"/>
        <w:rPr>
          <w:i/>
        </w:rPr>
      </w:pPr>
      <w:r w:rsidRPr="00632A6F">
        <w:t xml:space="preserve">The manner of production and publication of the CAP message is not prescribed in this profile. </w:t>
      </w:r>
    </w:p>
    <w:p w14:paraId="7D5B6C93" w14:textId="742C0E88" w:rsidR="0000723E" w:rsidRPr="00632A6F" w:rsidRDefault="0000723E" w:rsidP="004843D7">
      <w:pPr>
        <w:pStyle w:val="BodyText"/>
        <w:rPr>
          <w:i/>
        </w:rPr>
      </w:pPr>
      <w:r w:rsidRPr="00632A6F">
        <w:t>There are several specifications rela</w:t>
      </w:r>
      <w:r w:rsidR="000332D9" w:rsidRPr="00632A6F">
        <w:t>ted to CAP messages that detail</w:t>
      </w:r>
      <w:r w:rsidRPr="00632A6F">
        <w:t xml:space="preserve"> values of and requirements on particular data fields</w:t>
      </w:r>
      <w:r w:rsidR="002721EA" w:rsidRPr="00632A6F">
        <w:rPr>
          <w:i/>
        </w:rPr>
        <w:t xml:space="preserve">. </w:t>
      </w:r>
      <w:r w:rsidRPr="00632A6F">
        <w:t>Such specifications include:</w:t>
      </w:r>
    </w:p>
    <w:p w14:paraId="37613944" w14:textId="77777777" w:rsidR="0000723E" w:rsidRPr="00632A6F" w:rsidRDefault="006973A4" w:rsidP="000D5188">
      <w:pPr>
        <w:pStyle w:val="ListBullet2"/>
      </w:pPr>
      <w:r w:rsidRPr="00632A6F">
        <w:t xml:space="preserve">OASIS Integrated Public Alert and Warning System (IPAWS) </w:t>
      </w:r>
    </w:p>
    <w:p w14:paraId="27DEB4E7" w14:textId="62E2308F" w:rsidR="006973A4" w:rsidRPr="00632A6F" w:rsidRDefault="006973A4" w:rsidP="000D5188">
      <w:pPr>
        <w:pStyle w:val="ListBullet2"/>
      </w:pPr>
      <w:r w:rsidRPr="00632A6F">
        <w:t>H</w:t>
      </w:r>
      <w:r w:rsidR="00FD54CC" w:rsidRPr="00632A6F">
        <w:t>I</w:t>
      </w:r>
      <w:r w:rsidRPr="00632A6F">
        <w:t>TSP T 63 - Emergency Message Distribution Element Transaction</w:t>
      </w:r>
    </w:p>
    <w:p w14:paraId="25CEDB89" w14:textId="77777777" w:rsidR="006973A4" w:rsidRPr="00632A6F" w:rsidRDefault="006973A4" w:rsidP="000D5188">
      <w:pPr>
        <w:pStyle w:val="ListBullet2"/>
      </w:pPr>
      <w:r w:rsidRPr="00632A6F">
        <w:t>NIEM Emergency Management</w:t>
      </w:r>
    </w:p>
    <w:p w14:paraId="0BC8D38A" w14:textId="2EC1E779" w:rsidR="006973A4" w:rsidRPr="003E0386" w:rsidRDefault="00936959" w:rsidP="004843D7">
      <w:pPr>
        <w:pStyle w:val="BodyText"/>
      </w:pPr>
      <w:r>
        <w:t xml:space="preserve">The mACM Profile </w:t>
      </w:r>
      <w:r w:rsidR="00DF3A65" w:rsidRPr="00632A6F">
        <w:t xml:space="preserve">can be used to </w:t>
      </w:r>
      <w:r w:rsidR="00354723" w:rsidRPr="00632A6F">
        <w:t>relay</w:t>
      </w:r>
      <w:r w:rsidR="00DF3A65" w:rsidRPr="00632A6F">
        <w:t xml:space="preserve"> </w:t>
      </w:r>
      <w:r w:rsidR="006973A4" w:rsidRPr="00632A6F">
        <w:t xml:space="preserve">CAP messages </w:t>
      </w:r>
      <w:r w:rsidR="00DF3A65" w:rsidRPr="00632A6F">
        <w:t xml:space="preserve">issued by an appropriate authority </w:t>
      </w:r>
      <w:r w:rsidR="006973A4" w:rsidRPr="00632A6F">
        <w:t xml:space="preserve">to </w:t>
      </w:r>
      <w:r w:rsidR="00DF3A65" w:rsidRPr="00632A6F">
        <w:t xml:space="preserve">an appropriate set of </w:t>
      </w:r>
      <w:r w:rsidR="006E2DE5" w:rsidRPr="00632A6F">
        <w:t>health workers on last-mile</w:t>
      </w:r>
      <w:r w:rsidR="006973A4" w:rsidRPr="00632A6F">
        <w:t xml:space="preserve"> devices</w:t>
      </w:r>
      <w:r w:rsidR="002721EA" w:rsidRPr="00632A6F">
        <w:t xml:space="preserve">. </w:t>
      </w:r>
      <w:r w:rsidR="006973A4" w:rsidRPr="00632A6F">
        <w:t>In ad</w:t>
      </w:r>
      <w:r w:rsidR="00DF3A65" w:rsidRPr="00632A6F">
        <w:t>dition, this profile describes a</w:t>
      </w:r>
      <w:r w:rsidR="006973A4" w:rsidRPr="00632A6F">
        <w:t xml:space="preserve"> mechanism for </w:t>
      </w:r>
      <w:r w:rsidR="00B74B75" w:rsidRPr="00632A6F">
        <w:t xml:space="preserve">recording </w:t>
      </w:r>
      <w:r w:rsidR="00DF3A65" w:rsidRPr="00632A6F">
        <w:t xml:space="preserve">human </w:t>
      </w:r>
      <w:r w:rsidR="006973A4" w:rsidRPr="00632A6F">
        <w:t xml:space="preserve">acknowledgment of receipt of </w:t>
      </w:r>
      <w:r w:rsidR="00DF3A65" w:rsidRPr="00632A6F">
        <w:t xml:space="preserve">information contained in the </w:t>
      </w:r>
      <w:r w:rsidR="00BF317A" w:rsidRPr="00632A6F">
        <w:t>CAP messages</w:t>
      </w:r>
      <w:r w:rsidR="002721EA" w:rsidRPr="00632A6F">
        <w:t xml:space="preserve">. </w:t>
      </w:r>
      <w:r w:rsidR="00BF317A" w:rsidRPr="00632A6F">
        <w:t>These response</w:t>
      </w:r>
      <w:r w:rsidR="00DE4781" w:rsidRPr="00632A6F">
        <w:t>s</w:t>
      </w:r>
      <w:r w:rsidR="00BF317A" w:rsidRPr="00632A6F">
        <w:t xml:space="preserve"> </w:t>
      </w:r>
      <w:r w:rsidR="00DF3A65" w:rsidRPr="00632A6F">
        <w:t xml:space="preserve">can </w:t>
      </w:r>
      <w:r w:rsidR="00BF317A" w:rsidRPr="00632A6F">
        <w:t xml:space="preserve">it turn </w:t>
      </w:r>
      <w:r w:rsidR="00DF3A65" w:rsidRPr="00632A6F">
        <w:t xml:space="preserve">be used </w:t>
      </w:r>
      <w:r w:rsidR="006973A4" w:rsidRPr="00632A6F">
        <w:t>for</w:t>
      </w:r>
      <w:r w:rsidR="00B74B75" w:rsidRPr="00632A6F">
        <w:t xml:space="preserve"> analytical and monitoring purposes.</w:t>
      </w:r>
      <w:r w:rsidR="006973A4" w:rsidRPr="003E0386">
        <w:rPr>
          <w:rStyle w:val="FootnoteReference"/>
        </w:rPr>
        <w:footnoteReference w:id="7"/>
      </w:r>
    </w:p>
    <w:p w14:paraId="32681486" w14:textId="77777777" w:rsidR="00A135C1" w:rsidRPr="00632A6F" w:rsidRDefault="003D4146" w:rsidP="00A135C1">
      <w:pPr>
        <w:pStyle w:val="Heading5"/>
        <w:numPr>
          <w:ilvl w:val="0"/>
          <w:numId w:val="0"/>
        </w:numPr>
        <w:rPr>
          <w:noProof w:val="0"/>
        </w:rPr>
      </w:pPr>
      <w:bookmarkStart w:id="208" w:name="_Toc278196158"/>
      <w:bookmarkStart w:id="209" w:name="_Toc420424013"/>
      <w:bookmarkStart w:id="210" w:name="_Toc16689726"/>
      <w:r w:rsidRPr="00632A6F">
        <w:rPr>
          <w:noProof w:val="0"/>
        </w:rPr>
        <w:t>42</w:t>
      </w:r>
      <w:r w:rsidR="00104BE6" w:rsidRPr="00632A6F">
        <w:rPr>
          <w:noProof w:val="0"/>
        </w:rPr>
        <w:t>.</w:t>
      </w:r>
      <w:r w:rsidR="00AF472E" w:rsidRPr="00632A6F">
        <w:rPr>
          <w:noProof w:val="0"/>
        </w:rPr>
        <w:t>4</w:t>
      </w:r>
      <w:r w:rsidR="005F21E7" w:rsidRPr="00632A6F">
        <w:rPr>
          <w:noProof w:val="0"/>
        </w:rPr>
        <w:t>.</w:t>
      </w:r>
      <w:r w:rsidR="00412649" w:rsidRPr="00632A6F">
        <w:rPr>
          <w:noProof w:val="0"/>
        </w:rPr>
        <w:t>2</w:t>
      </w:r>
      <w:r w:rsidR="00FD6B22" w:rsidRPr="00632A6F">
        <w:rPr>
          <w:noProof w:val="0"/>
        </w:rPr>
        <w:t>.</w:t>
      </w:r>
      <w:r w:rsidR="00126A38" w:rsidRPr="00632A6F">
        <w:rPr>
          <w:noProof w:val="0"/>
        </w:rPr>
        <w:t>1.</w:t>
      </w:r>
      <w:r w:rsidR="005F21E7" w:rsidRPr="00632A6F">
        <w:rPr>
          <w:noProof w:val="0"/>
        </w:rPr>
        <w:t xml:space="preserve">2 </w:t>
      </w:r>
      <w:r w:rsidR="00394A95" w:rsidRPr="00632A6F">
        <w:rPr>
          <w:noProof w:val="0"/>
        </w:rPr>
        <w:t>Crisis Response</w:t>
      </w:r>
      <w:r w:rsidR="002869E8" w:rsidRPr="00632A6F">
        <w:rPr>
          <w:noProof w:val="0"/>
        </w:rPr>
        <w:t xml:space="preserve"> </w:t>
      </w:r>
      <w:r w:rsidR="005F21E7" w:rsidRPr="00632A6F">
        <w:rPr>
          <w:noProof w:val="0"/>
        </w:rPr>
        <w:t>Process Flow</w:t>
      </w:r>
      <w:bookmarkEnd w:id="208"/>
      <w:bookmarkEnd w:id="209"/>
      <w:bookmarkEnd w:id="210"/>
    </w:p>
    <w:p w14:paraId="2DFE3FFA" w14:textId="21959E19" w:rsidR="00361CB3" w:rsidRPr="0087262D" w:rsidRDefault="00A135C1">
      <w:pPr>
        <w:pStyle w:val="BodyText"/>
      </w:pPr>
      <w:r w:rsidRPr="0087262D">
        <w:t xml:space="preserve">The workflow for delivery and acknowledgment of a CAP message is illustrated in Figure </w:t>
      </w:r>
      <w:r w:rsidR="003D4146" w:rsidRPr="0087262D">
        <w:t>42</w:t>
      </w:r>
      <w:r w:rsidRPr="0087262D">
        <w:t>.4.2.1.2</w:t>
      </w:r>
      <w:r w:rsidR="00B15DF4" w:rsidRPr="0087262D">
        <w:t>-</w:t>
      </w:r>
      <w:r w:rsidRPr="0087262D">
        <w:t>1</w:t>
      </w:r>
      <w:r w:rsidR="002721EA" w:rsidRPr="0087262D">
        <w:t>.</w:t>
      </w:r>
    </w:p>
    <w:p w14:paraId="0DE916E4" w14:textId="77777777" w:rsidR="001B4179" w:rsidRPr="003E0386" w:rsidRDefault="00420DEB" w:rsidP="001E36D0">
      <w:pPr>
        <w:pStyle w:val="BodyText"/>
        <w:jc w:val="center"/>
      </w:pPr>
      <w:r w:rsidRPr="00834F47">
        <w:rPr>
          <w:noProof/>
        </w:rPr>
        <w:drawing>
          <wp:inline distT="0" distB="0" distL="0" distR="0" wp14:anchorId="39155F06" wp14:editId="6FF67D24">
            <wp:extent cx="6383298" cy="172974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6394128" cy="1732675"/>
                    </a:xfrm>
                    <a:prstGeom prst="rect">
                      <a:avLst/>
                    </a:prstGeom>
                  </pic:spPr>
                </pic:pic>
              </a:graphicData>
            </a:graphic>
          </wp:inline>
        </w:drawing>
      </w:r>
    </w:p>
    <w:p w14:paraId="421FDDBA" w14:textId="77777777" w:rsidR="001B4179" w:rsidRPr="00632A6F" w:rsidRDefault="00A135C1" w:rsidP="004C735C">
      <w:pPr>
        <w:pStyle w:val="FigureTitle"/>
      </w:pPr>
      <w:r w:rsidRPr="00632A6F">
        <w:t xml:space="preserve">Figure </w:t>
      </w:r>
      <w:r w:rsidR="003D4146" w:rsidRPr="00632A6F">
        <w:t>42</w:t>
      </w:r>
      <w:r w:rsidRPr="00632A6F">
        <w:t>.4.2.1.2</w:t>
      </w:r>
      <w:r w:rsidR="000D5188" w:rsidRPr="00632A6F">
        <w:t>-</w:t>
      </w:r>
      <w:r w:rsidRPr="00632A6F">
        <w:t>1</w:t>
      </w:r>
      <w:r w:rsidR="000D5188" w:rsidRPr="00632A6F">
        <w:t xml:space="preserve">: </w:t>
      </w:r>
      <w:r w:rsidRPr="00632A6F">
        <w:t>C</w:t>
      </w:r>
      <w:r w:rsidR="00B53BA9" w:rsidRPr="00632A6F">
        <w:t>AP</w:t>
      </w:r>
      <w:r w:rsidRPr="00632A6F">
        <w:t xml:space="preserve"> Delivery and Acknowledge</w:t>
      </w:r>
    </w:p>
    <w:p w14:paraId="59E9F80A" w14:textId="52E05F89" w:rsidR="00BA44C2" w:rsidRPr="00632A6F" w:rsidRDefault="00CA0AD8" w:rsidP="00A135C1">
      <w:pPr>
        <w:pStyle w:val="BodyText"/>
      </w:pPr>
      <w:bookmarkStart w:id="211" w:name="_Toc278196159"/>
      <w:r w:rsidRPr="00632A6F">
        <w:lastRenderedPageBreak/>
        <w:t xml:space="preserve">Figure </w:t>
      </w:r>
      <w:r w:rsidR="003D4146" w:rsidRPr="00632A6F">
        <w:t>42</w:t>
      </w:r>
      <w:r w:rsidRPr="00632A6F">
        <w:t>.4.2.1.2</w:t>
      </w:r>
      <w:r w:rsidR="00B15DF4" w:rsidRPr="00632A6F">
        <w:t>-</w:t>
      </w:r>
      <w:r w:rsidRPr="00632A6F">
        <w:t>1 illustrate</w:t>
      </w:r>
      <w:r w:rsidR="00054E99" w:rsidRPr="00632A6F">
        <w:t>s</w:t>
      </w:r>
      <w:r w:rsidRPr="00632A6F">
        <w:t xml:space="preserve"> </w:t>
      </w:r>
      <w:r w:rsidR="00FB0357" w:rsidRPr="00632A6F">
        <w:t xml:space="preserve">the </w:t>
      </w:r>
      <w:r w:rsidR="00BA44C2" w:rsidRPr="00632A6F">
        <w:t>distribution of</w:t>
      </w:r>
      <w:r w:rsidR="00A44BF4" w:rsidRPr="00632A6F">
        <w:t xml:space="preserve"> a</w:t>
      </w:r>
      <w:r w:rsidR="00BA44C2" w:rsidRPr="00632A6F">
        <w:t xml:space="preserve"> </w:t>
      </w:r>
      <w:r w:rsidR="00C31C13" w:rsidRPr="00632A6F">
        <w:t>CAP mess</w:t>
      </w:r>
      <w:r w:rsidR="00BA44C2" w:rsidRPr="00632A6F">
        <w:t>age from an external system to an Alert Reporter</w:t>
      </w:r>
      <w:r w:rsidR="002721EA" w:rsidRPr="00632A6F">
        <w:t xml:space="preserve">. </w:t>
      </w:r>
      <w:r w:rsidR="00BA44C2" w:rsidRPr="00632A6F">
        <w:t>Though the method for receiving a CAP message is not specified by the profile, the Alert Report</w:t>
      </w:r>
      <w:r w:rsidR="00E3620B" w:rsidRPr="00632A6F">
        <w:t>er</w:t>
      </w:r>
      <w:r w:rsidR="00BA44C2" w:rsidRPr="00632A6F">
        <w:t xml:space="preserve"> should:</w:t>
      </w:r>
    </w:p>
    <w:p w14:paraId="7FDD6CF9" w14:textId="0425D4BD" w:rsidR="00A135C1" w:rsidRPr="00632A6F" w:rsidRDefault="00BA44C2" w:rsidP="00D70C8A">
      <w:pPr>
        <w:pStyle w:val="ListBullet2"/>
      </w:pPr>
      <w:r w:rsidRPr="00632A6F">
        <w:t>Identify a cohort of health workers for receiving the text of the CAP message</w:t>
      </w:r>
    </w:p>
    <w:p w14:paraId="6CAA8863" w14:textId="77777777" w:rsidR="00A135C1" w:rsidRPr="00632A6F" w:rsidRDefault="007846AA" w:rsidP="00D70C8A">
      <w:pPr>
        <w:pStyle w:val="ListBullet2"/>
      </w:pPr>
      <w:r w:rsidRPr="00632A6F">
        <w:t>Translate</w:t>
      </w:r>
      <w:r w:rsidR="00BA44C2" w:rsidRPr="00632A6F">
        <w:t xml:space="preserve"> the CAP message </w:t>
      </w:r>
      <w:r w:rsidRPr="00632A6F">
        <w:t xml:space="preserve">into the message semantics defined </w:t>
      </w:r>
      <w:r w:rsidR="00482619" w:rsidRPr="00632A6F">
        <w:t xml:space="preserve">in </w:t>
      </w:r>
      <w:r w:rsidR="00DB45BE" w:rsidRPr="00632A6F">
        <w:t xml:space="preserve">ITI TF-2c: </w:t>
      </w:r>
      <w:r w:rsidRPr="00632A6F">
        <w:t>3.</w:t>
      </w:r>
      <w:r w:rsidR="003C56A4" w:rsidRPr="00632A6F">
        <w:t>84</w:t>
      </w:r>
      <w:r w:rsidRPr="00632A6F">
        <w:t xml:space="preserve"> and transmit to the </w:t>
      </w:r>
      <w:r w:rsidR="00BA44C2" w:rsidRPr="00632A6F">
        <w:t xml:space="preserve">Alert </w:t>
      </w:r>
      <w:r w:rsidR="00AF11D1" w:rsidRPr="00632A6F">
        <w:t>Aggregator</w:t>
      </w:r>
    </w:p>
    <w:p w14:paraId="653F2896" w14:textId="7C76376E" w:rsidR="00911A5F" w:rsidRPr="00632A6F" w:rsidRDefault="00911A5F" w:rsidP="00E3620B">
      <w:pPr>
        <w:pStyle w:val="BodyText"/>
      </w:pPr>
      <w:r w:rsidRPr="00632A6F">
        <w:t xml:space="preserve">The Alert </w:t>
      </w:r>
      <w:r w:rsidR="00AF11D1" w:rsidRPr="00632A6F">
        <w:t>Aggregator</w:t>
      </w:r>
      <w:r w:rsidRPr="00632A6F">
        <w:t xml:space="preserve"> distributes the alert</w:t>
      </w:r>
      <w:r w:rsidR="004128E6">
        <w:t>,</w:t>
      </w:r>
      <w:r w:rsidRPr="00632A6F">
        <w:t xml:space="preserve"> collects alert dissemination status</w:t>
      </w:r>
      <w:r w:rsidR="0049357E" w:rsidRPr="00632A6F">
        <w:t>es</w:t>
      </w:r>
      <w:r w:rsidR="004128E6">
        <w:t>,</w:t>
      </w:r>
      <w:r w:rsidRPr="00632A6F">
        <w:t xml:space="preserve"> and makes </w:t>
      </w:r>
      <w:r w:rsidR="0049357E" w:rsidRPr="00632A6F">
        <w:t>status</w:t>
      </w:r>
      <w:r w:rsidRPr="00632A6F">
        <w:t xml:space="preserve"> </w:t>
      </w:r>
      <w:r w:rsidR="0049357E" w:rsidRPr="00632A6F">
        <w:t xml:space="preserve">information </w:t>
      </w:r>
      <w:r w:rsidRPr="00632A6F">
        <w:t>available to the Alert Reporter via the Query for Alert Status</w:t>
      </w:r>
      <w:r w:rsidR="00936959">
        <w:t xml:space="preserve"> transaction</w:t>
      </w:r>
      <w:r w:rsidR="0049357E" w:rsidRPr="00632A6F">
        <w:t>.</w:t>
      </w:r>
    </w:p>
    <w:p w14:paraId="4304EE9D" w14:textId="77777777" w:rsidR="00C72DA2" w:rsidRPr="00632A6F" w:rsidRDefault="003D4146" w:rsidP="002F28EF">
      <w:pPr>
        <w:pStyle w:val="Heading4"/>
        <w:numPr>
          <w:ilvl w:val="0"/>
          <w:numId w:val="0"/>
        </w:numPr>
        <w:ind w:left="864" w:hanging="864"/>
        <w:rPr>
          <w:noProof w:val="0"/>
        </w:rPr>
      </w:pPr>
      <w:bookmarkStart w:id="212" w:name="_Toc420424014"/>
      <w:bookmarkStart w:id="213" w:name="_Toc16689727"/>
      <w:r w:rsidRPr="00632A6F">
        <w:rPr>
          <w:noProof w:val="0"/>
        </w:rPr>
        <w:t>42</w:t>
      </w:r>
      <w:r w:rsidR="00394A95" w:rsidRPr="00632A6F">
        <w:rPr>
          <w:noProof w:val="0"/>
        </w:rPr>
        <w:t xml:space="preserve">.4.2.2 Use Case #2: </w:t>
      </w:r>
      <w:r w:rsidR="002F28EF" w:rsidRPr="00632A6F">
        <w:rPr>
          <w:noProof w:val="0"/>
        </w:rPr>
        <w:t xml:space="preserve">Care </w:t>
      </w:r>
      <w:r w:rsidR="00394A95" w:rsidRPr="00632A6F">
        <w:rPr>
          <w:noProof w:val="0"/>
        </w:rPr>
        <w:t>Reminder</w:t>
      </w:r>
      <w:bookmarkEnd w:id="211"/>
      <w:r w:rsidR="002F28EF" w:rsidRPr="00632A6F">
        <w:rPr>
          <w:noProof w:val="0"/>
        </w:rPr>
        <w:t>s</w:t>
      </w:r>
      <w:bookmarkEnd w:id="212"/>
      <w:bookmarkEnd w:id="213"/>
    </w:p>
    <w:p w14:paraId="2F42DAFF" w14:textId="77777777" w:rsidR="002F28EF" w:rsidRPr="00632A6F" w:rsidRDefault="002F28EF" w:rsidP="001D0EE9">
      <w:pPr>
        <w:pStyle w:val="BodyText"/>
      </w:pPr>
      <w:bookmarkStart w:id="214" w:name="_Toc278196160"/>
      <w:r w:rsidRPr="00632A6F">
        <w:t>A subject of care may receive care from multiple providers across multiple health care networks, and coordination of care across providers and networks is difficult</w:t>
      </w:r>
      <w:r w:rsidR="002721EA" w:rsidRPr="00632A6F">
        <w:t xml:space="preserve">. </w:t>
      </w:r>
      <w:r w:rsidRPr="00632A6F">
        <w:t>If a</w:t>
      </w:r>
      <w:r w:rsidR="00421164" w:rsidRPr="00632A6F">
        <w:t xml:space="preserve">n Electronic Medical Record or </w:t>
      </w:r>
      <w:r w:rsidR="00C26C23" w:rsidRPr="00632A6F">
        <w:t>Longitudinal/</w:t>
      </w:r>
      <w:r w:rsidR="00421164" w:rsidRPr="00632A6F">
        <w:t>Shared Health Record</w:t>
      </w:r>
      <w:r w:rsidRPr="00632A6F">
        <w:t xml:space="preserve"> is present, Care Reminder alerts can be triggered through the examination of clinical records about the subject of care</w:t>
      </w:r>
      <w:r w:rsidR="002721EA" w:rsidRPr="00632A6F">
        <w:t xml:space="preserve">. </w:t>
      </w:r>
      <w:r w:rsidRPr="00632A6F">
        <w:t>Care Reminder alerts are sent either to the subject of care or a designated health worker.</w:t>
      </w:r>
    </w:p>
    <w:p w14:paraId="32D839EF" w14:textId="77777777" w:rsidR="00394A95" w:rsidRPr="00632A6F" w:rsidRDefault="003D4146" w:rsidP="00394A95">
      <w:pPr>
        <w:pStyle w:val="Heading5"/>
        <w:numPr>
          <w:ilvl w:val="0"/>
          <w:numId w:val="0"/>
        </w:numPr>
        <w:rPr>
          <w:noProof w:val="0"/>
        </w:rPr>
      </w:pPr>
      <w:bookmarkStart w:id="215" w:name="_Toc420424015"/>
      <w:bookmarkStart w:id="216" w:name="_Toc16689728"/>
      <w:r w:rsidRPr="00632A6F">
        <w:rPr>
          <w:noProof w:val="0"/>
        </w:rPr>
        <w:t>42</w:t>
      </w:r>
      <w:r w:rsidR="00394A95" w:rsidRPr="00632A6F">
        <w:rPr>
          <w:noProof w:val="0"/>
        </w:rPr>
        <w:t xml:space="preserve">.4.2.2.1 </w:t>
      </w:r>
      <w:r w:rsidR="00B317D5" w:rsidRPr="00632A6F">
        <w:rPr>
          <w:noProof w:val="0"/>
        </w:rPr>
        <w:t>Care</w:t>
      </w:r>
      <w:r w:rsidR="00394A95" w:rsidRPr="00632A6F">
        <w:rPr>
          <w:noProof w:val="0"/>
        </w:rPr>
        <w:t xml:space="preserve"> Reminder Use Case Description</w:t>
      </w:r>
      <w:bookmarkEnd w:id="214"/>
      <w:bookmarkEnd w:id="215"/>
      <w:bookmarkEnd w:id="216"/>
    </w:p>
    <w:p w14:paraId="2C3362BD" w14:textId="77777777" w:rsidR="002F28EF" w:rsidRPr="00632A6F" w:rsidRDefault="002F28EF" w:rsidP="001D0EE9">
      <w:pPr>
        <w:pStyle w:val="BodyText"/>
      </w:pPr>
      <w:bookmarkStart w:id="217" w:name="_Toc278196161"/>
      <w:r w:rsidRPr="00632A6F">
        <w:t xml:space="preserve">The following are illustrative examples of Care Reminder alerts: </w:t>
      </w:r>
    </w:p>
    <w:p w14:paraId="4A5FA921" w14:textId="3180AB48" w:rsidR="00CF1609" w:rsidRPr="00632A6F" w:rsidRDefault="0013229E" w:rsidP="001D0EE9">
      <w:pPr>
        <w:pStyle w:val="ListBullet2"/>
      </w:pPr>
      <w:r w:rsidRPr="00632A6F">
        <w:t>(Rwanda)</w:t>
      </w:r>
      <w:r w:rsidR="00E875F8" w:rsidRPr="00632A6F">
        <w:t xml:space="preserve"> </w:t>
      </w:r>
      <w:r w:rsidR="00EE68A4" w:rsidRPr="00632A6F">
        <w:t xml:space="preserve">When </w:t>
      </w:r>
      <w:r w:rsidR="00CF1609" w:rsidRPr="00632A6F">
        <w:t>patient</w:t>
      </w:r>
      <w:r w:rsidR="00EE68A4" w:rsidRPr="00632A6F">
        <w:t xml:space="preserve">s are </w:t>
      </w:r>
      <w:r w:rsidR="00CF1609" w:rsidRPr="00632A6F">
        <w:t>referred to the district hospital by a Community Health Worker</w:t>
      </w:r>
      <w:r w:rsidR="00E875F8" w:rsidRPr="00632A6F">
        <w:t xml:space="preserve"> (CHW), the CHW can choose an </w:t>
      </w:r>
      <w:r w:rsidR="00CF1609" w:rsidRPr="00632A6F">
        <w:t>immediate, urgent or routine</w:t>
      </w:r>
      <w:r w:rsidR="00E875F8" w:rsidRPr="00632A6F">
        <w:t xml:space="preserve"> referral</w:t>
      </w:r>
      <w:r w:rsidR="00CF1609" w:rsidRPr="00632A6F">
        <w:t>. In urgent cases</w:t>
      </w:r>
      <w:r w:rsidR="00A71A14" w:rsidRPr="00632A6F">
        <w:t>,</w:t>
      </w:r>
      <w:r w:rsidR="00CF1609" w:rsidRPr="00632A6F">
        <w:t xml:space="preserve"> they </w:t>
      </w:r>
      <w:r w:rsidR="00DB642D" w:rsidRPr="00632A6F">
        <w:t>must visit the hospital within three</w:t>
      </w:r>
      <w:r w:rsidR="00CF1609" w:rsidRPr="00632A6F">
        <w:t xml:space="preserve"> days and for routine </w:t>
      </w:r>
      <w:r w:rsidR="00A71A14" w:rsidRPr="00632A6F">
        <w:t>referrals,</w:t>
      </w:r>
      <w:r w:rsidR="00CF1609" w:rsidRPr="00632A6F">
        <w:t xml:space="preserve"> they </w:t>
      </w:r>
      <w:r w:rsidR="00DB642D" w:rsidRPr="00632A6F">
        <w:t>must visit the hospital within seven</w:t>
      </w:r>
      <w:r w:rsidR="00CF1609" w:rsidRPr="00632A6F">
        <w:t xml:space="preserve"> days. The Health Information Exchange (HIE) is able to detect if the patient has missed </w:t>
      </w:r>
      <w:r w:rsidR="00DB45BE" w:rsidRPr="00632A6F">
        <w:t xml:space="preserve">her </w:t>
      </w:r>
      <w:r w:rsidR="00CF1609" w:rsidRPr="00632A6F">
        <w:t>referral by checking if an encounter has been received at the Longitudinal Health Record within the time frame. If an encounter has not been received the HIE sends out an out a</w:t>
      </w:r>
      <w:r w:rsidR="002F28EF" w:rsidRPr="00632A6F">
        <w:t>n</w:t>
      </w:r>
      <w:r w:rsidR="00CF1609" w:rsidRPr="00632A6F">
        <w:t xml:space="preserve"> alert</w:t>
      </w:r>
      <w:r w:rsidR="001C7C1B" w:rsidRPr="00632A6F">
        <w:t xml:space="preserve"> of the missed appointment</w:t>
      </w:r>
      <w:r w:rsidR="00CF1609" w:rsidRPr="00632A6F">
        <w:t xml:space="preserve"> to inform the </w:t>
      </w:r>
      <w:r w:rsidR="00E875F8" w:rsidRPr="00632A6F">
        <w:t xml:space="preserve">CHW </w:t>
      </w:r>
      <w:r w:rsidR="001C7C1B" w:rsidRPr="00632A6F">
        <w:t xml:space="preserve">that </w:t>
      </w:r>
      <w:r w:rsidR="00950104" w:rsidRPr="00632A6F">
        <w:t>originally interfaced</w:t>
      </w:r>
      <w:r w:rsidR="001C7C1B" w:rsidRPr="00632A6F">
        <w:t xml:space="preserve"> with that patient</w:t>
      </w:r>
      <w:r w:rsidR="00CF1609" w:rsidRPr="00632A6F">
        <w:t xml:space="preserve">. </w:t>
      </w:r>
    </w:p>
    <w:p w14:paraId="52E820DE" w14:textId="3037C339" w:rsidR="00CF1609" w:rsidRPr="00632A6F" w:rsidRDefault="00CF1609" w:rsidP="001D0EE9">
      <w:pPr>
        <w:pStyle w:val="ListBullet2"/>
      </w:pPr>
      <w:r w:rsidRPr="00632A6F">
        <w:t xml:space="preserve">(Tanzania) </w:t>
      </w:r>
      <w:r w:rsidR="001A41C5" w:rsidRPr="00632A6F">
        <w:t>An examination of an Electronic Medical or Health Record indicates that a</w:t>
      </w:r>
      <w:r w:rsidR="00C46CE4" w:rsidRPr="00632A6F">
        <w:t xml:space="preserve"> child </w:t>
      </w:r>
      <w:r w:rsidR="001A41C5" w:rsidRPr="00632A6F">
        <w:t xml:space="preserve">has missed </w:t>
      </w:r>
      <w:r w:rsidR="00C46CE4" w:rsidRPr="00632A6F">
        <w:t>a vaccination according to an established protocol of care</w:t>
      </w:r>
      <w:r w:rsidR="002721EA" w:rsidRPr="00632A6F">
        <w:t xml:space="preserve">. </w:t>
      </w:r>
      <w:r w:rsidR="001710CD" w:rsidRPr="00632A6F">
        <w:t>A</w:t>
      </w:r>
      <w:r w:rsidR="002F28EF" w:rsidRPr="00632A6F">
        <w:t>n</w:t>
      </w:r>
      <w:r w:rsidR="000F7DA3" w:rsidRPr="00632A6F">
        <w:t xml:space="preserve"> SMS reminder </w:t>
      </w:r>
      <w:r w:rsidR="003A5A60" w:rsidRPr="00632A6F">
        <w:t xml:space="preserve">is generated and </w:t>
      </w:r>
      <w:r w:rsidR="002F28EF" w:rsidRPr="00632A6F">
        <w:t>sent</w:t>
      </w:r>
      <w:r w:rsidRPr="00632A6F">
        <w:t xml:space="preserve"> to </w:t>
      </w:r>
      <w:r w:rsidR="007777FE" w:rsidRPr="00632A6F">
        <w:t xml:space="preserve">the </w:t>
      </w:r>
      <w:r w:rsidR="00D835E0" w:rsidRPr="00632A6F">
        <w:t>mother or other designated guardian</w:t>
      </w:r>
      <w:r w:rsidR="002721EA" w:rsidRPr="00632A6F">
        <w:t xml:space="preserve">. </w:t>
      </w:r>
      <w:r w:rsidR="000F7DA3" w:rsidRPr="00632A6F">
        <w:t xml:space="preserve">In the case when a mother does not have access to a </w:t>
      </w:r>
      <w:r w:rsidR="00A71A14" w:rsidRPr="00632A6F">
        <w:t>cell phone</w:t>
      </w:r>
      <w:r w:rsidR="000F7DA3" w:rsidRPr="00632A6F">
        <w:t xml:space="preserve"> or other electronic device, an alert should be </w:t>
      </w:r>
      <w:r w:rsidR="00D57451" w:rsidRPr="00632A6F">
        <w:t xml:space="preserve">generated and sent to the child’s </w:t>
      </w:r>
      <w:r w:rsidR="00735F1E" w:rsidRPr="00632A6F">
        <w:t>caregiver</w:t>
      </w:r>
      <w:r w:rsidR="002721EA" w:rsidRPr="00632A6F">
        <w:t xml:space="preserve">. </w:t>
      </w:r>
      <w:r w:rsidR="00735F1E" w:rsidRPr="00632A6F">
        <w:t>This caregiver could be</w:t>
      </w:r>
      <w:r w:rsidR="00D57451" w:rsidRPr="00632A6F">
        <w:t xml:space="preserve"> </w:t>
      </w:r>
      <w:r w:rsidR="000F7DA3" w:rsidRPr="00632A6F">
        <w:t>a</w:t>
      </w:r>
      <w:r w:rsidRPr="00632A6F">
        <w:t xml:space="preserve"> </w:t>
      </w:r>
      <w:r w:rsidR="000F7DA3" w:rsidRPr="00632A6F">
        <w:t xml:space="preserve">Community Health Worker, </w:t>
      </w:r>
      <w:r w:rsidR="00D57451" w:rsidRPr="00632A6F">
        <w:t xml:space="preserve">a </w:t>
      </w:r>
      <w:r w:rsidRPr="00632A6F">
        <w:t xml:space="preserve">village </w:t>
      </w:r>
      <w:r w:rsidR="000F7DA3" w:rsidRPr="00632A6F">
        <w:t>elder, or a sub-village chairman</w:t>
      </w:r>
      <w:r w:rsidR="002721EA" w:rsidRPr="00632A6F">
        <w:t xml:space="preserve">. </w:t>
      </w:r>
    </w:p>
    <w:p w14:paraId="2E41C23C" w14:textId="77777777" w:rsidR="00394A95" w:rsidRPr="00632A6F" w:rsidRDefault="003D4146">
      <w:pPr>
        <w:pStyle w:val="Heading5"/>
        <w:numPr>
          <w:ilvl w:val="0"/>
          <w:numId w:val="0"/>
        </w:numPr>
        <w:rPr>
          <w:noProof w:val="0"/>
        </w:rPr>
      </w:pPr>
      <w:bookmarkStart w:id="218" w:name="_Toc420424016"/>
      <w:bookmarkStart w:id="219" w:name="_Toc16689729"/>
      <w:r w:rsidRPr="00632A6F">
        <w:rPr>
          <w:noProof w:val="0"/>
        </w:rPr>
        <w:lastRenderedPageBreak/>
        <w:t>42</w:t>
      </w:r>
      <w:r w:rsidR="00394A95" w:rsidRPr="00632A6F">
        <w:rPr>
          <w:noProof w:val="0"/>
        </w:rPr>
        <w:t xml:space="preserve">.4.2.2.2 </w:t>
      </w:r>
      <w:r w:rsidR="005A298B" w:rsidRPr="00632A6F">
        <w:rPr>
          <w:noProof w:val="0"/>
        </w:rPr>
        <w:t>Care</w:t>
      </w:r>
      <w:r w:rsidR="00394A95" w:rsidRPr="00632A6F">
        <w:rPr>
          <w:noProof w:val="0"/>
        </w:rPr>
        <w:t xml:space="preserve"> Reminder Process Flow</w:t>
      </w:r>
      <w:bookmarkEnd w:id="217"/>
      <w:bookmarkEnd w:id="218"/>
      <w:bookmarkEnd w:id="219"/>
    </w:p>
    <w:p w14:paraId="2BC54C9E" w14:textId="77777777" w:rsidR="00CF1609" w:rsidRPr="003E0386" w:rsidRDefault="003C5ED0">
      <w:pPr>
        <w:pStyle w:val="BodyText"/>
        <w:jc w:val="center"/>
      </w:pPr>
      <w:r w:rsidRPr="00834F47">
        <w:rPr>
          <w:noProof/>
        </w:rPr>
        <w:drawing>
          <wp:inline distT="0" distB="0" distL="0" distR="0" wp14:anchorId="0934D852" wp14:editId="334E23F9">
            <wp:extent cx="6093233" cy="1193080"/>
            <wp:effectExtent l="0" t="0" r="3175" b="762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6310494" cy="1235621"/>
                    </a:xfrm>
                    <a:prstGeom prst="rect">
                      <a:avLst/>
                    </a:prstGeom>
                  </pic:spPr>
                </pic:pic>
              </a:graphicData>
            </a:graphic>
          </wp:inline>
        </w:drawing>
      </w:r>
    </w:p>
    <w:p w14:paraId="4B19148D" w14:textId="77777777" w:rsidR="0004417E" w:rsidRPr="00632A6F" w:rsidRDefault="00CF1609" w:rsidP="001D0EE9">
      <w:pPr>
        <w:pStyle w:val="FigureTitle"/>
      </w:pPr>
      <w:bookmarkStart w:id="220" w:name="_Toc278196162"/>
      <w:r w:rsidRPr="00632A6F">
        <w:t xml:space="preserve">Figure </w:t>
      </w:r>
      <w:r w:rsidR="003D4146" w:rsidRPr="00632A6F">
        <w:t>42</w:t>
      </w:r>
      <w:r w:rsidRPr="00632A6F">
        <w:t>.4.2.</w:t>
      </w:r>
      <w:r w:rsidR="000D5188" w:rsidRPr="00632A6F">
        <w:t>2</w:t>
      </w:r>
      <w:r w:rsidRPr="00632A6F">
        <w:t>.2</w:t>
      </w:r>
      <w:r w:rsidR="000D5188" w:rsidRPr="00632A6F">
        <w:t>-1:</w:t>
      </w:r>
      <w:r w:rsidRPr="00632A6F">
        <w:t xml:space="preserve"> </w:t>
      </w:r>
      <w:r w:rsidR="00F338E0" w:rsidRPr="00632A6F">
        <w:t>Care</w:t>
      </w:r>
      <w:r w:rsidRPr="00632A6F">
        <w:t xml:space="preserve"> Reminders</w:t>
      </w:r>
      <w:bookmarkEnd w:id="220"/>
    </w:p>
    <w:p w14:paraId="692F2E32" w14:textId="77777777" w:rsidR="00303E20" w:rsidRPr="00632A6F" w:rsidRDefault="003D4146" w:rsidP="00303E20">
      <w:pPr>
        <w:pStyle w:val="Heading2"/>
        <w:numPr>
          <w:ilvl w:val="0"/>
          <w:numId w:val="0"/>
        </w:numPr>
        <w:rPr>
          <w:noProof w:val="0"/>
        </w:rPr>
      </w:pPr>
      <w:bookmarkStart w:id="221" w:name="_Toc278195703"/>
      <w:bookmarkStart w:id="222" w:name="_Toc278195745"/>
      <w:bookmarkStart w:id="223" w:name="_Toc278195787"/>
      <w:bookmarkStart w:id="224" w:name="_Toc278195829"/>
      <w:bookmarkStart w:id="225" w:name="_Toc278195871"/>
      <w:bookmarkStart w:id="226" w:name="_Toc278195997"/>
      <w:bookmarkStart w:id="227" w:name="_Toc278196165"/>
      <w:bookmarkStart w:id="228" w:name="_Toc420424017"/>
      <w:bookmarkStart w:id="229" w:name="_Toc16689730"/>
      <w:r w:rsidRPr="00632A6F">
        <w:rPr>
          <w:noProof w:val="0"/>
        </w:rPr>
        <w:t>42</w:t>
      </w:r>
      <w:r w:rsidR="00303E20" w:rsidRPr="00632A6F">
        <w:rPr>
          <w:noProof w:val="0"/>
        </w:rPr>
        <w:t>.</w:t>
      </w:r>
      <w:r w:rsidR="00AF472E" w:rsidRPr="00632A6F">
        <w:rPr>
          <w:noProof w:val="0"/>
        </w:rPr>
        <w:t>5</w:t>
      </w:r>
      <w:r w:rsidR="005F21E7" w:rsidRPr="00632A6F">
        <w:rPr>
          <w:noProof w:val="0"/>
        </w:rPr>
        <w:t xml:space="preserve"> </w:t>
      </w:r>
      <w:r w:rsidR="006232DB" w:rsidRPr="00632A6F">
        <w:rPr>
          <w:noProof w:val="0"/>
        </w:rPr>
        <w:t>mACM</w:t>
      </w:r>
      <w:r w:rsidR="00303E20" w:rsidRPr="00632A6F">
        <w:rPr>
          <w:noProof w:val="0"/>
        </w:rPr>
        <w:t xml:space="preserve"> Security Considerations</w:t>
      </w:r>
      <w:bookmarkEnd w:id="221"/>
      <w:bookmarkEnd w:id="222"/>
      <w:bookmarkEnd w:id="223"/>
      <w:bookmarkEnd w:id="224"/>
      <w:bookmarkEnd w:id="225"/>
      <w:bookmarkEnd w:id="226"/>
      <w:bookmarkEnd w:id="227"/>
      <w:bookmarkEnd w:id="228"/>
      <w:bookmarkEnd w:id="229"/>
    </w:p>
    <w:p w14:paraId="520C2C0C" w14:textId="77777777" w:rsidR="00942504" w:rsidRPr="00632A6F" w:rsidRDefault="00081571" w:rsidP="00081571">
      <w:pPr>
        <w:pStyle w:val="BodyText"/>
      </w:pPr>
      <w:bookmarkStart w:id="230" w:name="_Toc278195704"/>
      <w:bookmarkStart w:id="231" w:name="_Toc278195746"/>
      <w:bookmarkStart w:id="232" w:name="_Toc278195788"/>
      <w:bookmarkStart w:id="233" w:name="_Toc278195830"/>
      <w:bookmarkStart w:id="234" w:name="_Toc278195872"/>
      <w:bookmarkStart w:id="235" w:name="_Toc278195998"/>
      <w:bookmarkStart w:id="236" w:name="_Toc278196166"/>
      <w:r w:rsidRPr="00632A6F">
        <w:t>The implementer of this profile is advised that many risks cannot be mitigated by the IHE profile and instead the responsibility for mitigation is transferred to the vendor, and occasionally to the operational environment.</w:t>
      </w:r>
    </w:p>
    <w:p w14:paraId="5BAD26D0" w14:textId="77777777" w:rsidR="00081571" w:rsidRPr="00632A6F" w:rsidRDefault="005F10B1" w:rsidP="00AA0991">
      <w:pPr>
        <w:pStyle w:val="BodyText"/>
      </w:pPr>
      <w:r w:rsidRPr="00632A6F">
        <w:t>To address identified security risks f</w:t>
      </w:r>
      <w:r w:rsidR="00942504" w:rsidRPr="00632A6F">
        <w:t>or the transactions defined in this profile</w:t>
      </w:r>
      <w:r w:rsidR="00264D57" w:rsidRPr="00632A6F">
        <w:t>,</w:t>
      </w:r>
      <w:r w:rsidR="00942504" w:rsidRPr="00632A6F">
        <w:t xml:space="preserve"> </w:t>
      </w:r>
      <w:r w:rsidR="00AA0991" w:rsidRPr="00632A6F">
        <w:t>implementers</w:t>
      </w:r>
      <w:r w:rsidRPr="00632A6F">
        <w:t xml:space="preserve"> should ensure that</w:t>
      </w:r>
      <w:r w:rsidR="00081571" w:rsidRPr="00632A6F">
        <w:t>:</w:t>
      </w:r>
    </w:p>
    <w:p w14:paraId="1CB6EAEE" w14:textId="71A274A0" w:rsidR="00081571" w:rsidRPr="00632A6F" w:rsidRDefault="00081571" w:rsidP="001D0EE9">
      <w:pPr>
        <w:pStyle w:val="ListBullet2"/>
      </w:pPr>
      <w:r w:rsidRPr="00632A6F">
        <w:t xml:space="preserve">All actors in mACM </w:t>
      </w:r>
      <w:r w:rsidR="000828CE" w:rsidRPr="00632A6F">
        <w:t xml:space="preserve">are </w:t>
      </w:r>
      <w:r w:rsidRPr="00632A6F">
        <w:t xml:space="preserve">grouped with a Consistent Time (CT) Profile - Time Client. This grouping will assure that all systems have a consistent time clock to assure a consistent timestamp for audit logging and alert </w:t>
      </w:r>
      <w:r w:rsidR="00985BF1" w:rsidRPr="00632A6F">
        <w:t>dissemination</w:t>
      </w:r>
      <w:r w:rsidRPr="00632A6F">
        <w:t>.</w:t>
      </w:r>
    </w:p>
    <w:p w14:paraId="305F7F7C" w14:textId="26122E14" w:rsidR="00081571" w:rsidRPr="00632A6F" w:rsidRDefault="00081571" w:rsidP="001D0EE9">
      <w:pPr>
        <w:pStyle w:val="ListBullet2"/>
      </w:pPr>
      <w:r w:rsidRPr="00632A6F">
        <w:t xml:space="preserve">All actors in mACM </w:t>
      </w:r>
      <w:r w:rsidR="000828CE" w:rsidRPr="00632A6F">
        <w:t>are</w:t>
      </w:r>
      <w:r w:rsidRPr="00632A6F">
        <w:t xml:space="preserve"> grouped with an Audit Trail and Node Authentication (ATNA) Profile - Secure Node or Secure Application Actor. This grouping will assure that only highly trusted systems can communicate and that all changes are recorded in the audit log. </w:t>
      </w:r>
    </w:p>
    <w:p w14:paraId="5AAA7569" w14:textId="69F1D9A3" w:rsidR="00081571" w:rsidRPr="00632A6F" w:rsidRDefault="00527E50" w:rsidP="001D0EE9">
      <w:pPr>
        <w:pStyle w:val="ListBullet2"/>
      </w:pPr>
      <w:r w:rsidRPr="00632A6F">
        <w:t xml:space="preserve">The Alert Reporter </w:t>
      </w:r>
      <w:r w:rsidR="000828CE" w:rsidRPr="00632A6F">
        <w:t>is</w:t>
      </w:r>
      <w:r w:rsidRPr="00632A6F">
        <w:t xml:space="preserve"> grouped with an </w:t>
      </w:r>
      <w:r w:rsidR="00007140" w:rsidRPr="00632A6F">
        <w:t>Authorization</w:t>
      </w:r>
      <w:r w:rsidRPr="00632A6F">
        <w:t xml:space="preserve"> Client in the Internet User Authorization (IUA) Profile</w:t>
      </w:r>
      <w:r w:rsidR="006C41D5" w:rsidRPr="00632A6F">
        <w:t xml:space="preserve">. </w:t>
      </w:r>
      <w:r w:rsidRPr="00632A6F">
        <w:t>The Aler</w:t>
      </w:r>
      <w:r w:rsidR="00DB45BE" w:rsidRPr="00632A6F">
        <w:t>t</w:t>
      </w:r>
      <w:r w:rsidRPr="00632A6F">
        <w:t xml:space="preserve"> </w:t>
      </w:r>
      <w:r w:rsidR="00AF11D1" w:rsidRPr="00632A6F">
        <w:t>Aggregator</w:t>
      </w:r>
      <w:r w:rsidRPr="00632A6F">
        <w:t xml:space="preserve"> should be grouped with an IUA Resource Server. This grouping will enable service side access control and more detailed audit logging if ATNA is also used. </w:t>
      </w:r>
    </w:p>
    <w:p w14:paraId="58673448" w14:textId="4312DA4E" w:rsidR="00081571" w:rsidRPr="00632A6F" w:rsidRDefault="00193FD9" w:rsidP="001D0EE9">
      <w:pPr>
        <w:pStyle w:val="ListBullet2"/>
      </w:pPr>
      <w:r w:rsidRPr="00632A6F">
        <w:t xml:space="preserve">All actors in mACM </w:t>
      </w:r>
      <w:r w:rsidR="000828CE" w:rsidRPr="00632A6F">
        <w:t>are</w:t>
      </w:r>
      <w:r w:rsidR="00081571" w:rsidRPr="00632A6F">
        <w:t xml:space="preserve"> grouped with the appropriate actor from the Enterprise User Authentication (EUA) Profile to enable single sign-on inside an enterprise by facilitating one name per user for participating devices and software.</w:t>
      </w:r>
    </w:p>
    <w:p w14:paraId="0A4D80A8" w14:textId="77777777" w:rsidR="00B13312" w:rsidRPr="00632A6F" w:rsidRDefault="00664795" w:rsidP="00B13312">
      <w:pPr>
        <w:pStyle w:val="BodyText"/>
      </w:pPr>
      <w:r w:rsidRPr="00632A6F">
        <w:t>In particular, a</w:t>
      </w:r>
      <w:r w:rsidR="00B13312" w:rsidRPr="00632A6F">
        <w:t>ppropriate care should be taken when a subject of care is identified in the alert as the content may contain PHI. There are many security and privacy concerns with mobile devic</w:t>
      </w:r>
      <w:r w:rsidR="00485161" w:rsidRPr="00632A6F">
        <w:t xml:space="preserve">es, including lack of physical </w:t>
      </w:r>
      <w:r w:rsidR="00B13312" w:rsidRPr="00632A6F">
        <w:t>control. Many common information technology uses of HTTP, including REST, are accessing far less sensitive information than health documents. These factors present an especially difficult challenge for the security model. It is recommended that application developers perform a Risk Assessment in the design of the applications, and that operational environment using mACM perform Risk Assessments in the design and deployment of the operational environment.</w:t>
      </w:r>
    </w:p>
    <w:p w14:paraId="5A4D5FFB" w14:textId="5EE44474" w:rsidR="00B13312" w:rsidRPr="00632A6F" w:rsidRDefault="009E5456" w:rsidP="00B13312">
      <w:pPr>
        <w:pStyle w:val="BodyText"/>
      </w:pPr>
      <w:r w:rsidRPr="00632A6F">
        <w:lastRenderedPageBreak/>
        <w:t>A</w:t>
      </w:r>
      <w:r w:rsidR="00B15DF4" w:rsidRPr="00632A6F">
        <w:t>n</w:t>
      </w:r>
      <w:r w:rsidRPr="00632A6F">
        <w:t xml:space="preserve"> Alert </w:t>
      </w:r>
      <w:r w:rsidR="00AF11D1" w:rsidRPr="00632A6F">
        <w:t>Aggregator</w:t>
      </w:r>
      <w:r w:rsidRPr="00632A6F">
        <w:t xml:space="preserve"> </w:t>
      </w:r>
      <w:r w:rsidR="00B13312" w:rsidRPr="00632A6F">
        <w:t xml:space="preserve">should not return any patient information </w:t>
      </w:r>
      <w:r w:rsidR="00D901BF" w:rsidRPr="00632A6F">
        <w:t xml:space="preserve">in transaction </w:t>
      </w:r>
      <w:r w:rsidR="00416070" w:rsidRPr="00632A6F">
        <w:t xml:space="preserve">Mobile Report Alert </w:t>
      </w:r>
      <w:r w:rsidR="00D77C8C" w:rsidRPr="00632A6F">
        <w:t>[</w:t>
      </w:r>
      <w:r w:rsidR="00EA3CE8" w:rsidRPr="00632A6F">
        <w:t>ITI-84</w:t>
      </w:r>
      <w:r w:rsidR="00D77C8C" w:rsidRPr="00632A6F">
        <w:t>]</w:t>
      </w:r>
      <w:r w:rsidR="00D901BF" w:rsidRPr="00632A6F">
        <w:t xml:space="preserve"> </w:t>
      </w:r>
      <w:r w:rsidR="003478D2" w:rsidRPr="00632A6F">
        <w:t>or Query for Alert Status [</w:t>
      </w:r>
      <w:r w:rsidR="00677110" w:rsidRPr="00632A6F">
        <w:t>ITI-85</w:t>
      </w:r>
      <w:r w:rsidR="003478D2" w:rsidRPr="00632A6F">
        <w:t xml:space="preserve">] </w:t>
      </w:r>
      <w:r w:rsidR="004128E6">
        <w:t>without</w:t>
      </w:r>
      <w:r w:rsidR="004128E6" w:rsidRPr="00632A6F">
        <w:t xml:space="preserve"> </w:t>
      </w:r>
      <w:r w:rsidR="00B13312" w:rsidRPr="00632A6F">
        <w:t>proper authentication and communications security.</w:t>
      </w:r>
    </w:p>
    <w:p w14:paraId="65680DCD" w14:textId="77777777" w:rsidR="00B13312" w:rsidRPr="00632A6F" w:rsidRDefault="00B13312" w:rsidP="00B13312">
      <w:pPr>
        <w:pStyle w:val="BodyText"/>
      </w:pPr>
      <w:r w:rsidRPr="00632A6F">
        <w:t>There are many reasonable methods of securing transactions. These security models can be layered in at the HTTP transport layer and do not modify the interoperability characteristics defined in the mACM Profile.</w:t>
      </w:r>
    </w:p>
    <w:p w14:paraId="4E2E833F" w14:textId="77777777" w:rsidR="007D1E0C" w:rsidRPr="00632A6F" w:rsidRDefault="003D4146" w:rsidP="004D6BF4">
      <w:pPr>
        <w:pStyle w:val="Heading2"/>
        <w:numPr>
          <w:ilvl w:val="0"/>
          <w:numId w:val="0"/>
        </w:numPr>
        <w:rPr>
          <w:noProof w:val="0"/>
        </w:rPr>
      </w:pPr>
      <w:bookmarkStart w:id="237" w:name="_Toc420424019"/>
      <w:bookmarkStart w:id="238" w:name="_Toc16689732"/>
      <w:r w:rsidRPr="00632A6F">
        <w:rPr>
          <w:noProof w:val="0"/>
        </w:rPr>
        <w:t>42</w:t>
      </w:r>
      <w:r w:rsidR="00167DB7" w:rsidRPr="00632A6F">
        <w:rPr>
          <w:noProof w:val="0"/>
        </w:rPr>
        <w:t>.</w:t>
      </w:r>
      <w:r w:rsidR="00AF472E" w:rsidRPr="00632A6F">
        <w:rPr>
          <w:noProof w:val="0"/>
        </w:rPr>
        <w:t>6</w:t>
      </w:r>
      <w:r w:rsidR="00167DB7" w:rsidRPr="00632A6F">
        <w:rPr>
          <w:noProof w:val="0"/>
        </w:rPr>
        <w:t xml:space="preserve"> </w:t>
      </w:r>
      <w:r w:rsidR="006232DB" w:rsidRPr="00632A6F">
        <w:rPr>
          <w:noProof w:val="0"/>
        </w:rPr>
        <w:t>mACM</w:t>
      </w:r>
      <w:r w:rsidR="00167DB7" w:rsidRPr="00632A6F">
        <w:rPr>
          <w:noProof w:val="0"/>
        </w:rPr>
        <w:t xml:space="preserve"> </w:t>
      </w:r>
      <w:r w:rsidR="00ED5269" w:rsidRPr="00632A6F">
        <w:rPr>
          <w:noProof w:val="0"/>
        </w:rPr>
        <w:t xml:space="preserve">Cross </w:t>
      </w:r>
      <w:r w:rsidR="00167DB7" w:rsidRPr="00632A6F">
        <w:rPr>
          <w:noProof w:val="0"/>
        </w:rPr>
        <w:t xml:space="preserve">Profile </w:t>
      </w:r>
      <w:r w:rsidR="00ED5269" w:rsidRPr="00632A6F">
        <w:rPr>
          <w:noProof w:val="0"/>
        </w:rPr>
        <w:t>Considerations</w:t>
      </w:r>
      <w:bookmarkEnd w:id="230"/>
      <w:bookmarkEnd w:id="231"/>
      <w:bookmarkEnd w:id="232"/>
      <w:bookmarkEnd w:id="233"/>
      <w:bookmarkEnd w:id="234"/>
      <w:bookmarkEnd w:id="235"/>
      <w:bookmarkEnd w:id="236"/>
      <w:bookmarkEnd w:id="237"/>
      <w:bookmarkEnd w:id="238"/>
    </w:p>
    <w:p w14:paraId="696DF102" w14:textId="454DBF06" w:rsidR="007D1E0C" w:rsidRPr="00632A6F" w:rsidRDefault="003D4146" w:rsidP="00EE7139">
      <w:pPr>
        <w:pStyle w:val="Heading3"/>
        <w:keepNext w:val="0"/>
        <w:numPr>
          <w:ilvl w:val="0"/>
          <w:numId w:val="0"/>
        </w:numPr>
        <w:rPr>
          <w:bCs/>
          <w:noProof w:val="0"/>
        </w:rPr>
      </w:pPr>
      <w:bookmarkStart w:id="239" w:name="_Toc420424020"/>
      <w:bookmarkStart w:id="240" w:name="_Toc16689733"/>
      <w:r w:rsidRPr="00632A6F">
        <w:rPr>
          <w:bCs/>
          <w:noProof w:val="0"/>
        </w:rPr>
        <w:t>42</w:t>
      </w:r>
      <w:r w:rsidR="007D1E0C" w:rsidRPr="00632A6F">
        <w:rPr>
          <w:bCs/>
          <w:noProof w:val="0"/>
        </w:rPr>
        <w:t>.6.1</w:t>
      </w:r>
      <w:r w:rsidR="00D20445" w:rsidRPr="00632A6F">
        <w:rPr>
          <w:bCs/>
          <w:noProof w:val="0"/>
        </w:rPr>
        <w:t xml:space="preserve"> Health Worker</w:t>
      </w:r>
      <w:r w:rsidR="007D1E0C" w:rsidRPr="00632A6F">
        <w:rPr>
          <w:bCs/>
          <w:noProof w:val="0"/>
        </w:rPr>
        <w:t xml:space="preserve"> </w:t>
      </w:r>
      <w:r w:rsidR="004B7D0B" w:rsidRPr="00632A6F">
        <w:rPr>
          <w:bCs/>
          <w:noProof w:val="0"/>
        </w:rPr>
        <w:t xml:space="preserve">Registry </w:t>
      </w:r>
      <w:r w:rsidR="007D1E0C" w:rsidRPr="00632A6F">
        <w:rPr>
          <w:bCs/>
          <w:noProof w:val="0"/>
        </w:rPr>
        <w:t>Services</w:t>
      </w:r>
      <w:bookmarkEnd w:id="239"/>
      <w:bookmarkEnd w:id="240"/>
    </w:p>
    <w:p w14:paraId="39C3D3DC" w14:textId="1D51F255" w:rsidR="00B53BA9" w:rsidRPr="00632A6F" w:rsidRDefault="0053158F" w:rsidP="00381449">
      <w:pPr>
        <w:pStyle w:val="BodyText"/>
      </w:pPr>
      <w:r w:rsidRPr="00632A6F">
        <w:t xml:space="preserve">The Alert Reporter would receive great benefit </w:t>
      </w:r>
      <w:r w:rsidR="006707B1" w:rsidRPr="00632A6F">
        <w:t xml:space="preserve">from operating in a </w:t>
      </w:r>
      <w:r w:rsidR="00B53BA9" w:rsidRPr="00632A6F">
        <w:t xml:space="preserve">health care network </w:t>
      </w:r>
      <w:r w:rsidR="008A54E3" w:rsidRPr="00632A6F">
        <w:t>that</w:t>
      </w:r>
      <w:r w:rsidR="00B53BA9" w:rsidRPr="00632A6F">
        <w:t xml:space="preserve"> has a </w:t>
      </w:r>
      <w:r w:rsidR="006707B1" w:rsidRPr="00632A6F">
        <w:t xml:space="preserve">registry of </w:t>
      </w:r>
      <w:r w:rsidR="00B53BA9" w:rsidRPr="00632A6F">
        <w:t>health worker</w:t>
      </w:r>
      <w:r w:rsidR="004128E6">
        <w:t>s</w:t>
      </w:r>
      <w:r w:rsidR="002721EA" w:rsidRPr="00632A6F">
        <w:t xml:space="preserve">. </w:t>
      </w:r>
      <w:r w:rsidRPr="00632A6F">
        <w:t xml:space="preserve">These registries </w:t>
      </w:r>
      <w:r w:rsidR="00B53BA9" w:rsidRPr="00632A6F">
        <w:t xml:space="preserve">can be used to create a list of </w:t>
      </w:r>
      <w:r w:rsidR="002E0CA7" w:rsidRPr="00632A6F">
        <w:t>enterprise</w:t>
      </w:r>
      <w:r w:rsidR="00C21F0E" w:rsidRPr="00632A6F">
        <w:t xml:space="preserve"> IDs for health workers</w:t>
      </w:r>
      <w:r w:rsidR="002721EA" w:rsidRPr="00632A6F">
        <w:t xml:space="preserve">. </w:t>
      </w:r>
      <w:r w:rsidR="00B53BA9" w:rsidRPr="00632A6F">
        <w:t>Such a service for health workers could be provided, for example, by the:</w:t>
      </w:r>
    </w:p>
    <w:p w14:paraId="28A37B9C" w14:textId="35CE7CF3" w:rsidR="00B53BA9" w:rsidRPr="00632A6F" w:rsidRDefault="00BA165F" w:rsidP="00381449">
      <w:pPr>
        <w:pStyle w:val="ListBullet2"/>
      </w:pPr>
      <w:r w:rsidRPr="00632A6F">
        <w:t xml:space="preserve">Care Services </w:t>
      </w:r>
      <w:r w:rsidR="00B53BA9" w:rsidRPr="00632A6F">
        <w:t xml:space="preserve">InfoManager in the Care Services Discovery (CSD) </w:t>
      </w:r>
      <w:r w:rsidR="00624F6A" w:rsidRPr="00632A6F">
        <w:t>Profile</w:t>
      </w:r>
      <w:r w:rsidR="00B53BA9" w:rsidRPr="00632A6F">
        <w:t xml:space="preserve"> </w:t>
      </w:r>
    </w:p>
    <w:p w14:paraId="22C9DD99" w14:textId="77777777" w:rsidR="00B53BA9" w:rsidRPr="00632A6F" w:rsidRDefault="00220441" w:rsidP="00381449">
      <w:pPr>
        <w:pStyle w:val="ListBullet2"/>
      </w:pPr>
      <w:r w:rsidRPr="00632A6F">
        <w:t xml:space="preserve">Provider Information </w:t>
      </w:r>
      <w:r w:rsidR="00B53BA9" w:rsidRPr="00632A6F">
        <w:t xml:space="preserve">Directory in the Healthcare Provider Directory (HPD) </w:t>
      </w:r>
      <w:r w:rsidR="00624F6A" w:rsidRPr="00632A6F">
        <w:t>Profile</w:t>
      </w:r>
    </w:p>
    <w:p w14:paraId="35470CD3" w14:textId="77777777" w:rsidR="00D20445" w:rsidRPr="00632A6F" w:rsidRDefault="00220441" w:rsidP="00381449">
      <w:pPr>
        <w:pStyle w:val="ListBullet2"/>
      </w:pPr>
      <w:r w:rsidRPr="00632A6F">
        <w:t xml:space="preserve">Personnel White Pages </w:t>
      </w:r>
      <w:r w:rsidR="00B53BA9" w:rsidRPr="00632A6F">
        <w:t xml:space="preserve">Directory in the Personnel White Pages (PWP) </w:t>
      </w:r>
      <w:r w:rsidR="00624F6A" w:rsidRPr="00632A6F">
        <w:t>Profile</w:t>
      </w:r>
    </w:p>
    <w:p w14:paraId="01C3D71E" w14:textId="2D59C8C2" w:rsidR="00B53BA9" w:rsidRPr="00632A6F" w:rsidRDefault="00B53BA9" w:rsidP="00381449">
      <w:pPr>
        <w:pStyle w:val="BodyText"/>
      </w:pPr>
      <w:r w:rsidRPr="00632A6F">
        <w:t xml:space="preserve">Figure </w:t>
      </w:r>
      <w:r w:rsidR="003D4146" w:rsidRPr="00632A6F">
        <w:t>42</w:t>
      </w:r>
      <w:r w:rsidRPr="00632A6F">
        <w:t>.6</w:t>
      </w:r>
      <w:r w:rsidR="00EE7139" w:rsidRPr="00632A6F">
        <w:t>.1</w:t>
      </w:r>
      <w:r w:rsidRPr="00632A6F">
        <w:t>-1</w:t>
      </w:r>
      <w:r w:rsidR="004128E6">
        <w:t xml:space="preserve"> below illustrates the grouped actors and the transactions between them</w:t>
      </w:r>
      <w:r w:rsidR="0027705E" w:rsidRPr="00632A6F">
        <w:t xml:space="preserve"> </w:t>
      </w:r>
      <w:r w:rsidR="007D1E0C" w:rsidRPr="00632A6F">
        <w:t xml:space="preserve">and Figure </w:t>
      </w:r>
      <w:r w:rsidR="003D4146" w:rsidRPr="00632A6F">
        <w:t>42</w:t>
      </w:r>
      <w:r w:rsidR="007D1E0C" w:rsidRPr="00632A6F">
        <w:t>.6</w:t>
      </w:r>
      <w:r w:rsidR="00D20445" w:rsidRPr="00632A6F">
        <w:t>.</w:t>
      </w:r>
      <w:r w:rsidR="00EE7139" w:rsidRPr="00632A6F">
        <w:t>1</w:t>
      </w:r>
      <w:r w:rsidR="007D1E0C" w:rsidRPr="00632A6F">
        <w:t>-2</w:t>
      </w:r>
      <w:r w:rsidR="00A5063E" w:rsidRPr="00632A6F">
        <w:t xml:space="preserve"> shows a sequencing of the interactions</w:t>
      </w:r>
      <w:r w:rsidR="004128E6">
        <w:t xml:space="preserve"> between actors</w:t>
      </w:r>
      <w:r w:rsidR="002721EA" w:rsidRPr="00632A6F">
        <w:t xml:space="preserve">. </w:t>
      </w:r>
    </w:p>
    <w:p w14:paraId="512052EB" w14:textId="77777777" w:rsidR="00381449" w:rsidRPr="0087262D" w:rsidRDefault="00381449">
      <w:pPr>
        <w:pStyle w:val="BodyText"/>
      </w:pPr>
    </w:p>
    <w:p w14:paraId="6019E3FA" w14:textId="77777777" w:rsidR="00B53BA9" w:rsidRPr="003E0386" w:rsidRDefault="008442AF" w:rsidP="001E36D0">
      <w:pPr>
        <w:pStyle w:val="BodyText"/>
        <w:jc w:val="center"/>
      </w:pPr>
      <w:r w:rsidRPr="00834F47">
        <w:rPr>
          <w:noProof/>
        </w:rPr>
        <w:drawing>
          <wp:inline distT="0" distB="0" distL="0" distR="0" wp14:anchorId="0C9C845F" wp14:editId="33280324">
            <wp:extent cx="5943480" cy="3180881"/>
            <wp:effectExtent l="0" t="0" r="635" b="63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tretch>
                      <a:fillRect/>
                    </a:stretch>
                  </pic:blipFill>
                  <pic:spPr bwMode="auto">
                    <a:xfrm>
                      <a:off x="0" y="0"/>
                      <a:ext cx="5943480" cy="3180881"/>
                    </a:xfrm>
                    <a:prstGeom prst="rect">
                      <a:avLst/>
                    </a:prstGeom>
                  </pic:spPr>
                </pic:pic>
              </a:graphicData>
            </a:graphic>
          </wp:inline>
        </w:drawing>
      </w:r>
    </w:p>
    <w:p w14:paraId="5C4BE029" w14:textId="77777777" w:rsidR="00B53BA9" w:rsidRPr="00632A6F" w:rsidRDefault="00B53BA9" w:rsidP="000E5001">
      <w:pPr>
        <w:pStyle w:val="FigureTitle"/>
      </w:pPr>
      <w:r w:rsidRPr="00632A6F">
        <w:t xml:space="preserve">Figure </w:t>
      </w:r>
      <w:r w:rsidR="003D4146" w:rsidRPr="00632A6F">
        <w:t>42</w:t>
      </w:r>
      <w:r w:rsidRPr="00632A6F">
        <w:t>.6</w:t>
      </w:r>
      <w:r w:rsidR="00FF2338" w:rsidRPr="00632A6F">
        <w:t>.1</w:t>
      </w:r>
      <w:r w:rsidRPr="00632A6F">
        <w:t>-1</w:t>
      </w:r>
      <w:r w:rsidR="00DD398F" w:rsidRPr="00632A6F">
        <w:t xml:space="preserve">: </w:t>
      </w:r>
      <w:r w:rsidR="00C60470" w:rsidRPr="00632A6F">
        <w:t xml:space="preserve">mACM Actor Interactions with a Health Worker Registry </w:t>
      </w:r>
    </w:p>
    <w:p w14:paraId="5FC457CF" w14:textId="5C2F3A42" w:rsidR="00A2093B" w:rsidRPr="00632A6F" w:rsidRDefault="00092CE0" w:rsidP="00381449">
      <w:pPr>
        <w:pStyle w:val="BodyText"/>
      </w:pPr>
      <w:r w:rsidRPr="00632A6F">
        <w:lastRenderedPageBreak/>
        <w:t xml:space="preserve">In Figure </w:t>
      </w:r>
      <w:r w:rsidR="003D4146" w:rsidRPr="00632A6F">
        <w:t>42</w:t>
      </w:r>
      <w:r w:rsidRPr="00632A6F">
        <w:t>.6.1-</w:t>
      </w:r>
      <w:r w:rsidR="004128E6">
        <w:t>2</w:t>
      </w:r>
      <w:r w:rsidR="00BD4C57" w:rsidRPr="00632A6F">
        <w:t>,</w:t>
      </w:r>
      <w:r w:rsidRPr="00632A6F">
        <w:t xml:space="preserve"> the </w:t>
      </w:r>
      <w:r w:rsidR="00760614">
        <w:t>m</w:t>
      </w:r>
      <w:r w:rsidRPr="00632A6F">
        <w:t xml:space="preserve">CSD </w:t>
      </w:r>
      <w:r w:rsidR="00760614">
        <w:t>Care Services Selective Supplier</w:t>
      </w:r>
      <w:r w:rsidR="00971673" w:rsidRPr="00632A6F">
        <w:t xml:space="preserve"> </w:t>
      </w:r>
      <w:r w:rsidRPr="00632A6F">
        <w:t xml:space="preserve">acts as a </w:t>
      </w:r>
      <w:r w:rsidR="006707B1" w:rsidRPr="00632A6F">
        <w:t xml:space="preserve">registry </w:t>
      </w:r>
      <w:r w:rsidRPr="00632A6F">
        <w:t>of health workers in the health system</w:t>
      </w:r>
      <w:r w:rsidR="002721EA" w:rsidRPr="00632A6F">
        <w:t xml:space="preserve">. </w:t>
      </w:r>
      <w:r w:rsidR="00D8434D" w:rsidRPr="00632A6F">
        <w:t xml:space="preserve">The Alert Reporter, </w:t>
      </w:r>
      <w:r w:rsidR="00E024D4" w:rsidRPr="00632A6F">
        <w:t xml:space="preserve">grouped with </w:t>
      </w:r>
      <w:r w:rsidR="00D8434D" w:rsidRPr="00632A6F">
        <w:t>a</w:t>
      </w:r>
      <w:r w:rsidR="00760614">
        <w:t xml:space="preserve"> Care Services Selective Consumer</w:t>
      </w:r>
      <w:r w:rsidR="00D8434D" w:rsidRPr="00632A6F">
        <w:t xml:space="preserve">, </w:t>
      </w:r>
      <w:r w:rsidRPr="00632A6F">
        <w:t xml:space="preserve">executes an appropriate Find Matching </w:t>
      </w:r>
      <w:r w:rsidR="00760614">
        <w:t xml:space="preserve">Care </w:t>
      </w:r>
      <w:r w:rsidRPr="00632A6F">
        <w:t xml:space="preserve">Services </w:t>
      </w:r>
      <w:r w:rsidR="00416070" w:rsidRPr="00632A6F">
        <w:t>[</w:t>
      </w:r>
      <w:r w:rsidRPr="00632A6F">
        <w:t>ITI-</w:t>
      </w:r>
      <w:r w:rsidR="00760614">
        <w:t>90</w:t>
      </w:r>
      <w:r w:rsidR="00416070" w:rsidRPr="00632A6F">
        <w:t>]</w:t>
      </w:r>
      <w:r w:rsidRPr="00632A6F">
        <w:t xml:space="preserve"> transaction to determine </w:t>
      </w:r>
      <w:r w:rsidR="00F43C91">
        <w:t>the</w:t>
      </w:r>
      <w:r w:rsidRPr="00632A6F">
        <w:t xml:space="preserve"> enterprise IDs for targeted health workers</w:t>
      </w:r>
      <w:r w:rsidR="002721EA" w:rsidRPr="00632A6F">
        <w:t xml:space="preserve">. </w:t>
      </w:r>
      <w:r w:rsidRPr="00632A6F">
        <w:t xml:space="preserve">The Alert Reporter then sends the alert on to the Alert </w:t>
      </w:r>
      <w:r w:rsidR="00AF11D1" w:rsidRPr="00632A6F">
        <w:t>Aggregator</w:t>
      </w:r>
      <w:r w:rsidRPr="00632A6F">
        <w:t xml:space="preserve"> using the </w:t>
      </w:r>
      <w:r w:rsidR="00AF11D1" w:rsidRPr="00632A6F">
        <w:t xml:space="preserve">Mobile </w:t>
      </w:r>
      <w:r w:rsidRPr="00632A6F">
        <w:t xml:space="preserve">Report Alert </w:t>
      </w:r>
      <w:r w:rsidR="00AF11D1" w:rsidRPr="00632A6F">
        <w:t>[</w:t>
      </w:r>
      <w:r w:rsidR="00EA3CE8" w:rsidRPr="00632A6F">
        <w:t>ITI-84</w:t>
      </w:r>
      <w:r w:rsidR="00AF11D1" w:rsidRPr="00632A6F">
        <w:t xml:space="preserve">] </w:t>
      </w:r>
      <w:r w:rsidRPr="00632A6F">
        <w:t>transaction</w:t>
      </w:r>
      <w:r w:rsidR="002721EA" w:rsidRPr="00632A6F">
        <w:t xml:space="preserve">. </w:t>
      </w:r>
      <w:r w:rsidRPr="00632A6F">
        <w:t xml:space="preserve">The Alert </w:t>
      </w:r>
      <w:r w:rsidR="000067BD" w:rsidRPr="00632A6F">
        <w:t>Aggregator</w:t>
      </w:r>
      <w:r w:rsidR="00BA2937" w:rsidRPr="00632A6F">
        <w:t xml:space="preserve">, </w:t>
      </w:r>
      <w:r w:rsidR="00FF2672" w:rsidRPr="00632A6F">
        <w:t xml:space="preserve">grouped with </w:t>
      </w:r>
      <w:r w:rsidR="00BA2937" w:rsidRPr="00632A6F">
        <w:t>a</w:t>
      </w:r>
      <w:r w:rsidR="00760614">
        <w:t xml:space="preserve"> Care Services Selective Consumer</w:t>
      </w:r>
      <w:r w:rsidR="00BA2937" w:rsidRPr="00632A6F">
        <w:t>,</w:t>
      </w:r>
      <w:r w:rsidRPr="00632A6F">
        <w:t xml:space="preserve"> may also execute an appropriate Find Matching </w:t>
      </w:r>
      <w:r w:rsidR="00760614">
        <w:t xml:space="preserve">Care </w:t>
      </w:r>
      <w:r w:rsidRPr="00632A6F">
        <w:t xml:space="preserve">Services </w:t>
      </w:r>
      <w:r w:rsidR="00076EF0" w:rsidRPr="00632A6F">
        <w:t>[</w:t>
      </w:r>
      <w:r w:rsidRPr="00632A6F">
        <w:t>ITI-</w:t>
      </w:r>
      <w:r w:rsidR="00760614">
        <w:t>90</w:t>
      </w:r>
      <w:r w:rsidR="00076EF0" w:rsidRPr="00632A6F">
        <w:t>]</w:t>
      </w:r>
      <w:r w:rsidRPr="00632A6F">
        <w:t xml:space="preserve"> transaction in order to determine the contact points (</w:t>
      </w:r>
      <w:r w:rsidR="00502B6B" w:rsidRPr="00632A6F">
        <w:t>e.g.,</w:t>
      </w:r>
      <w:r w:rsidRPr="00632A6F">
        <w:t xml:space="preserve"> cell phone number) of the referenced health worker.</w:t>
      </w:r>
    </w:p>
    <w:p w14:paraId="0A699C36" w14:textId="77777777" w:rsidR="000D5188" w:rsidRPr="00632A6F" w:rsidRDefault="000D5188" w:rsidP="00381449">
      <w:pPr>
        <w:pStyle w:val="BodyText"/>
      </w:pPr>
    </w:p>
    <w:p w14:paraId="109A6856" w14:textId="77777777" w:rsidR="007E13D4" w:rsidRPr="003E0386" w:rsidRDefault="006414E6" w:rsidP="00381449">
      <w:pPr>
        <w:pStyle w:val="BodyText"/>
      </w:pPr>
      <w:r w:rsidRPr="00834F47">
        <w:rPr>
          <w:noProof/>
        </w:rPr>
        <w:drawing>
          <wp:inline distT="0" distB="0" distL="0" distR="0" wp14:anchorId="231B2BAF" wp14:editId="6B0A5601">
            <wp:extent cx="5943600" cy="3077100"/>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2"/>
                    <a:stretch>
                      <a:fillRect/>
                    </a:stretch>
                  </pic:blipFill>
                  <pic:spPr bwMode="auto">
                    <a:xfrm>
                      <a:off x="0" y="0"/>
                      <a:ext cx="5943600" cy="307710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inline>
        </w:drawing>
      </w:r>
    </w:p>
    <w:p w14:paraId="0EA15EDF" w14:textId="77777777" w:rsidR="001562BC" w:rsidRPr="00632A6F" w:rsidRDefault="007E13D4" w:rsidP="00C60470">
      <w:pPr>
        <w:pStyle w:val="FigureTitle"/>
      </w:pPr>
      <w:r w:rsidRPr="00632A6F">
        <w:t xml:space="preserve">Figure </w:t>
      </w:r>
      <w:r w:rsidR="003D4146" w:rsidRPr="00632A6F">
        <w:t>42</w:t>
      </w:r>
      <w:r w:rsidRPr="00632A6F">
        <w:t>.6.1-2</w:t>
      </w:r>
      <w:r w:rsidR="00DD398F" w:rsidRPr="00632A6F">
        <w:t>:</w:t>
      </w:r>
      <w:r w:rsidR="00C60470" w:rsidRPr="00632A6F">
        <w:t xml:space="preserve"> Sequencing of mACM Actor Interactions with a Health Worker Registry</w:t>
      </w:r>
    </w:p>
    <w:p w14:paraId="337815B3" w14:textId="40965996" w:rsidR="00822140" w:rsidRPr="00632A6F" w:rsidRDefault="00822140" w:rsidP="00822140">
      <w:r w:rsidRPr="00632A6F">
        <w:t>The text in Figure 42.6.2.1-3 was used to generate the diagram in Figure 42.6.2.1-</w:t>
      </w:r>
      <w:r w:rsidR="008E78C8" w:rsidRPr="00632A6F">
        <w:t>2</w:t>
      </w:r>
      <w:r w:rsidRPr="00632A6F">
        <w:t>. Readers will generally find the diagram more informative. The text is included here to facilitate editing.</w:t>
      </w:r>
    </w:p>
    <w:p w14:paraId="4EFE82C4" w14:textId="77777777" w:rsidR="00822140" w:rsidRPr="00632A6F" w:rsidRDefault="00822140" w:rsidP="00D70C8A">
      <w:pPr>
        <w:pStyle w:val="BodyText"/>
      </w:pPr>
    </w:p>
    <w:p w14:paraId="525A05F0" w14:textId="77777777" w:rsidR="00760614" w:rsidRDefault="00760614" w:rsidP="00760614">
      <w:pPr>
        <w:pStyle w:val="XMLFragment"/>
        <w:tabs>
          <w:tab w:val="left" w:pos="960"/>
        </w:tabs>
        <w:rPr>
          <w:noProof w:val="0"/>
        </w:rPr>
      </w:pPr>
      <w:r>
        <w:rPr>
          <w:noProof w:val="0"/>
        </w:rPr>
        <w:lastRenderedPageBreak/>
        <w:t>title</w:t>
      </w:r>
      <w:r>
        <w:rPr>
          <w:noProof w:val="0"/>
        </w:rPr>
        <w:tab/>
      </w:r>
    </w:p>
    <w:p w14:paraId="62A2A4F2" w14:textId="77777777" w:rsidR="00760614" w:rsidRDefault="00760614" w:rsidP="00760614">
      <w:pPr>
        <w:pStyle w:val="XMLFragment"/>
        <w:tabs>
          <w:tab w:val="left" w:pos="960"/>
        </w:tabs>
        <w:rPr>
          <w:noProof w:val="0"/>
        </w:rPr>
      </w:pPr>
      <w:r>
        <w:rPr>
          <w:noProof w:val="0"/>
        </w:rPr>
        <w:t>Alert Reporter /\nCare Services Selective Consumer-&gt;Care Services\nSelective Supplier:Find Matching Care Services [ITI-90]</w:t>
      </w:r>
    </w:p>
    <w:p w14:paraId="149ED32D" w14:textId="77777777" w:rsidR="00760614" w:rsidRDefault="00760614" w:rsidP="00760614">
      <w:pPr>
        <w:pStyle w:val="XMLFragment"/>
        <w:tabs>
          <w:tab w:val="left" w:pos="960"/>
        </w:tabs>
        <w:rPr>
          <w:noProof w:val="0"/>
        </w:rPr>
      </w:pPr>
      <w:r>
        <w:rPr>
          <w:noProof w:val="0"/>
        </w:rPr>
        <w:t>activate Alert Reporter /\nCare Services Selective Consumer</w:t>
      </w:r>
    </w:p>
    <w:p w14:paraId="2C18111B" w14:textId="77777777" w:rsidR="00760614" w:rsidRDefault="00760614" w:rsidP="00760614">
      <w:pPr>
        <w:pStyle w:val="XMLFragment"/>
        <w:tabs>
          <w:tab w:val="left" w:pos="960"/>
        </w:tabs>
        <w:rPr>
          <w:noProof w:val="0"/>
        </w:rPr>
      </w:pPr>
    </w:p>
    <w:p w14:paraId="325515A5" w14:textId="77777777" w:rsidR="00760614" w:rsidRDefault="00760614" w:rsidP="00760614">
      <w:pPr>
        <w:pStyle w:val="XMLFragment"/>
        <w:tabs>
          <w:tab w:val="left" w:pos="960"/>
        </w:tabs>
        <w:rPr>
          <w:noProof w:val="0"/>
        </w:rPr>
      </w:pPr>
      <w:r>
        <w:rPr>
          <w:noProof w:val="0"/>
        </w:rPr>
        <w:t>Alert Reporter /\nCare Services Selective Consumer-&gt;Alert Aggregator /\nCare Services Selective Consumer: \nMobile Report Alert [ITI-84]</w:t>
      </w:r>
    </w:p>
    <w:p w14:paraId="052C36CF" w14:textId="77777777" w:rsidR="00760614" w:rsidRDefault="00760614" w:rsidP="00760614">
      <w:pPr>
        <w:pStyle w:val="XMLFragment"/>
        <w:tabs>
          <w:tab w:val="left" w:pos="960"/>
        </w:tabs>
        <w:rPr>
          <w:noProof w:val="0"/>
        </w:rPr>
      </w:pPr>
      <w:r>
        <w:rPr>
          <w:noProof w:val="0"/>
        </w:rPr>
        <w:t>deactivate Alert Reporter /\nCare Services Selective Consumer</w:t>
      </w:r>
    </w:p>
    <w:p w14:paraId="0C3F4AD7" w14:textId="77777777" w:rsidR="00760614" w:rsidRDefault="00760614" w:rsidP="00760614">
      <w:pPr>
        <w:pStyle w:val="XMLFragment"/>
        <w:tabs>
          <w:tab w:val="left" w:pos="960"/>
        </w:tabs>
        <w:rPr>
          <w:noProof w:val="0"/>
        </w:rPr>
      </w:pPr>
      <w:r>
        <w:rPr>
          <w:noProof w:val="0"/>
        </w:rPr>
        <w:t>activate Alert Aggregator /\nCare Services Selective Consumer</w:t>
      </w:r>
    </w:p>
    <w:p w14:paraId="7326D0F3" w14:textId="77777777" w:rsidR="00760614" w:rsidRDefault="00760614" w:rsidP="00760614">
      <w:pPr>
        <w:pStyle w:val="XMLFragment"/>
        <w:tabs>
          <w:tab w:val="left" w:pos="960"/>
        </w:tabs>
        <w:rPr>
          <w:noProof w:val="0"/>
        </w:rPr>
      </w:pPr>
    </w:p>
    <w:p w14:paraId="332AF8FB" w14:textId="77777777" w:rsidR="00760614" w:rsidRDefault="00760614" w:rsidP="00760614">
      <w:pPr>
        <w:pStyle w:val="XMLFragment"/>
        <w:tabs>
          <w:tab w:val="left" w:pos="960"/>
        </w:tabs>
        <w:rPr>
          <w:noProof w:val="0"/>
        </w:rPr>
      </w:pPr>
    </w:p>
    <w:p w14:paraId="129E9505" w14:textId="77777777" w:rsidR="00760614" w:rsidRDefault="00760614" w:rsidP="00760614">
      <w:pPr>
        <w:pStyle w:val="XMLFragment"/>
        <w:tabs>
          <w:tab w:val="left" w:pos="960"/>
        </w:tabs>
        <w:rPr>
          <w:noProof w:val="0"/>
        </w:rPr>
      </w:pPr>
      <w:r>
        <w:rPr>
          <w:noProof w:val="0"/>
        </w:rPr>
        <w:t>loop Health Worker Enterprise IDsS</w:t>
      </w:r>
    </w:p>
    <w:p w14:paraId="68C7A081" w14:textId="77777777" w:rsidR="00760614" w:rsidRDefault="00760614" w:rsidP="00760614">
      <w:pPr>
        <w:pStyle w:val="XMLFragment"/>
        <w:tabs>
          <w:tab w:val="left" w:pos="960"/>
        </w:tabs>
        <w:rPr>
          <w:noProof w:val="0"/>
        </w:rPr>
      </w:pPr>
    </w:p>
    <w:p w14:paraId="4D655DD6" w14:textId="77777777" w:rsidR="00760614" w:rsidRDefault="00760614" w:rsidP="00760614">
      <w:pPr>
        <w:pStyle w:val="XMLFragment"/>
        <w:tabs>
          <w:tab w:val="left" w:pos="960"/>
        </w:tabs>
        <w:rPr>
          <w:noProof w:val="0"/>
        </w:rPr>
      </w:pPr>
      <w:r>
        <w:rPr>
          <w:noProof w:val="0"/>
        </w:rPr>
        <w:t>Alert Aggregator /\nCare Services Selective Consumer-&gt;Care Services\nSelective Supplier: Find Matching Care Services [ITI-90]</w:t>
      </w:r>
    </w:p>
    <w:p w14:paraId="44CDC6F0" w14:textId="77777777" w:rsidR="00760614" w:rsidRDefault="00760614" w:rsidP="00760614">
      <w:pPr>
        <w:pStyle w:val="XMLFragment"/>
        <w:tabs>
          <w:tab w:val="left" w:pos="960"/>
        </w:tabs>
        <w:rPr>
          <w:noProof w:val="0"/>
        </w:rPr>
      </w:pPr>
    </w:p>
    <w:p w14:paraId="2555CA1E" w14:textId="77777777" w:rsidR="00760614" w:rsidRDefault="00760614" w:rsidP="00760614">
      <w:pPr>
        <w:pStyle w:val="XMLFragment"/>
        <w:tabs>
          <w:tab w:val="left" w:pos="960"/>
        </w:tabs>
        <w:rPr>
          <w:noProof w:val="0"/>
        </w:rPr>
      </w:pPr>
    </w:p>
    <w:p w14:paraId="6737AE13" w14:textId="77777777" w:rsidR="00760614" w:rsidRDefault="00760614" w:rsidP="00760614">
      <w:pPr>
        <w:pStyle w:val="XMLFragment"/>
        <w:tabs>
          <w:tab w:val="left" w:pos="960"/>
        </w:tabs>
        <w:rPr>
          <w:noProof w:val="0"/>
        </w:rPr>
      </w:pPr>
      <w:r>
        <w:rPr>
          <w:noProof w:val="0"/>
        </w:rPr>
        <w:t>Alert Aggregator /\nCare Services Selective Consumer--&gt;Human: relay alert</w:t>
      </w:r>
    </w:p>
    <w:p w14:paraId="5E1DEC30" w14:textId="77777777" w:rsidR="00760614" w:rsidRDefault="00760614" w:rsidP="00760614">
      <w:pPr>
        <w:pStyle w:val="XMLFragment"/>
        <w:tabs>
          <w:tab w:val="left" w:pos="960"/>
        </w:tabs>
        <w:rPr>
          <w:noProof w:val="0"/>
        </w:rPr>
      </w:pPr>
      <w:r>
        <w:rPr>
          <w:noProof w:val="0"/>
        </w:rPr>
        <w:t xml:space="preserve">Human--&gt;Alert Aggregator /\nCare Services Selective Consumer: relayed alert response </w:t>
      </w:r>
    </w:p>
    <w:p w14:paraId="3CFACCBF" w14:textId="77777777" w:rsidR="00760614" w:rsidRDefault="00760614" w:rsidP="00760614">
      <w:pPr>
        <w:pStyle w:val="XMLFragment"/>
        <w:tabs>
          <w:tab w:val="left" w:pos="960"/>
        </w:tabs>
        <w:rPr>
          <w:noProof w:val="0"/>
        </w:rPr>
      </w:pPr>
      <w:r>
        <w:rPr>
          <w:noProof w:val="0"/>
        </w:rPr>
        <w:t>end</w:t>
      </w:r>
    </w:p>
    <w:p w14:paraId="7C8D9705" w14:textId="77777777" w:rsidR="00760614" w:rsidRDefault="00760614" w:rsidP="00760614">
      <w:pPr>
        <w:pStyle w:val="XMLFragment"/>
        <w:tabs>
          <w:tab w:val="left" w:pos="960"/>
        </w:tabs>
        <w:rPr>
          <w:noProof w:val="0"/>
        </w:rPr>
      </w:pPr>
    </w:p>
    <w:p w14:paraId="5EE7A0A3" w14:textId="77777777" w:rsidR="00760614" w:rsidRDefault="00760614" w:rsidP="00760614">
      <w:pPr>
        <w:pStyle w:val="XMLFragment"/>
        <w:tabs>
          <w:tab w:val="left" w:pos="960"/>
        </w:tabs>
        <w:rPr>
          <w:noProof w:val="0"/>
        </w:rPr>
      </w:pPr>
      <w:r>
        <w:rPr>
          <w:noProof w:val="0"/>
        </w:rPr>
        <w:t>Alert Reporter /\nCare Services Selective Consumer--&gt;Alert Reporter /\nCare Services Selective Consumer: time passes according\n to business context</w:t>
      </w:r>
    </w:p>
    <w:p w14:paraId="1F9D12C2" w14:textId="57195ADA" w:rsidR="00822140" w:rsidRPr="00632A6F" w:rsidRDefault="00760614" w:rsidP="00822140">
      <w:pPr>
        <w:pStyle w:val="FigureTitle"/>
      </w:pPr>
      <w:r>
        <w:t>Alert Reporter /\nCare Services Selective Consumer-&gt;Alert Aggregator /\nCare Services Selective Consumer: Query for Alert Status [ITI-85]</w:t>
      </w:r>
      <w:r w:rsidR="00822140" w:rsidRPr="00632A6F">
        <w:t>Figure 42.6.1-3: Pseudocode for Sequencing of mACM Actor Interactions</w:t>
      </w:r>
      <w:r w:rsidR="00822140" w:rsidRPr="00632A6F">
        <w:br/>
        <w:t xml:space="preserve"> with a Health Worker Registry</w:t>
      </w:r>
    </w:p>
    <w:p w14:paraId="154A9720" w14:textId="77777777" w:rsidR="00B23FC7" w:rsidRPr="00632A6F" w:rsidRDefault="00A2093B" w:rsidP="00381449">
      <w:pPr>
        <w:pStyle w:val="BodyText"/>
      </w:pPr>
      <w:r w:rsidRPr="00632A6F">
        <w:t xml:space="preserve">In Figure </w:t>
      </w:r>
      <w:r w:rsidR="003D4146" w:rsidRPr="00632A6F">
        <w:t>42</w:t>
      </w:r>
      <w:r w:rsidRPr="00632A6F">
        <w:t>.6.1-2</w:t>
      </w:r>
      <w:r w:rsidR="00BD4C57" w:rsidRPr="00632A6F">
        <w:t>,</w:t>
      </w:r>
      <w:r w:rsidRPr="00632A6F">
        <w:t xml:space="preserve"> a potential sequencing of the transactions in Figure </w:t>
      </w:r>
      <w:r w:rsidR="003D4146" w:rsidRPr="00632A6F">
        <w:t>42</w:t>
      </w:r>
      <w:r w:rsidRPr="00632A6F">
        <w:t>.6.1-1 is illustrated</w:t>
      </w:r>
      <w:r w:rsidR="002721EA" w:rsidRPr="00632A6F">
        <w:t xml:space="preserve">. </w:t>
      </w:r>
      <w:r w:rsidR="00B23FC7" w:rsidRPr="00632A6F">
        <w:t>These steps may be described as follows:</w:t>
      </w:r>
    </w:p>
    <w:p w14:paraId="69947599" w14:textId="731DB194" w:rsidR="00B23FC7" w:rsidRPr="00632A6F" w:rsidRDefault="00B23FC7" w:rsidP="00381449">
      <w:pPr>
        <w:pStyle w:val="ListNumber2"/>
      </w:pPr>
      <w:r w:rsidRPr="00632A6F">
        <w:t>The Alert R</w:t>
      </w:r>
      <w:r w:rsidR="009437C9" w:rsidRPr="00632A6F">
        <w:t>eport</w:t>
      </w:r>
      <w:r w:rsidR="00BD4C57" w:rsidRPr="00632A6F">
        <w:t>er</w:t>
      </w:r>
      <w:r w:rsidR="00FF2672" w:rsidRPr="00632A6F">
        <w:t xml:space="preserve">, grouped with a Care Services </w:t>
      </w:r>
      <w:r w:rsidR="00760614">
        <w:t>Selective Consumer</w:t>
      </w:r>
      <w:r w:rsidR="00FF2672" w:rsidRPr="00632A6F">
        <w:t>,</w:t>
      </w:r>
      <w:r w:rsidR="009437C9" w:rsidRPr="00632A6F">
        <w:t xml:space="preserve"> executes </w:t>
      </w:r>
      <w:r w:rsidR="00AC6132" w:rsidRPr="00632A6F">
        <w:t xml:space="preserve">the </w:t>
      </w:r>
      <w:r w:rsidR="00076EF0" w:rsidRPr="00632A6F">
        <w:t xml:space="preserve">Find Matching </w:t>
      </w:r>
      <w:r w:rsidR="00760614">
        <w:t xml:space="preserve">Care </w:t>
      </w:r>
      <w:r w:rsidR="00076EF0" w:rsidRPr="00632A6F">
        <w:t>Services [</w:t>
      </w:r>
      <w:r w:rsidR="009437C9" w:rsidRPr="00632A6F">
        <w:t>ITI-</w:t>
      </w:r>
      <w:r w:rsidR="00760614">
        <w:t>90</w:t>
      </w:r>
      <w:r w:rsidR="00076EF0" w:rsidRPr="00632A6F">
        <w:t>]</w:t>
      </w:r>
      <w:r w:rsidR="009437C9" w:rsidRPr="00632A6F">
        <w:t xml:space="preserve"> </w:t>
      </w:r>
      <w:r w:rsidR="00AC6132" w:rsidRPr="00632A6F">
        <w:t xml:space="preserve">transaction </w:t>
      </w:r>
      <w:r w:rsidR="009437C9" w:rsidRPr="00632A6F">
        <w:t>against a</w:t>
      </w:r>
      <w:r w:rsidRPr="00632A6F">
        <w:t xml:space="preserve"> </w:t>
      </w:r>
      <w:r w:rsidR="009437C9" w:rsidRPr="00632A6F">
        <w:t xml:space="preserve">Care Services </w:t>
      </w:r>
      <w:r w:rsidR="00760614">
        <w:t>Selective Supplier</w:t>
      </w:r>
      <w:r w:rsidR="00760614" w:rsidRPr="00632A6F">
        <w:t xml:space="preserve"> </w:t>
      </w:r>
      <w:r w:rsidRPr="00632A6F">
        <w:t>to determine the enterprise IDs for a list of Health Workers matching a set of criteria</w:t>
      </w:r>
      <w:r w:rsidR="006C41D5" w:rsidRPr="00632A6F">
        <w:t xml:space="preserve">. </w:t>
      </w:r>
      <w:r w:rsidRPr="00632A6F">
        <w:t xml:space="preserve">The specific criteria used are dependent on the business </w:t>
      </w:r>
      <w:r w:rsidR="008F65EA" w:rsidRPr="00632A6F">
        <w:t xml:space="preserve">context </w:t>
      </w:r>
      <w:r w:rsidR="009C65FC" w:rsidRPr="00632A6F">
        <w:t xml:space="preserve">under which </w:t>
      </w:r>
      <w:r w:rsidRPr="00632A6F">
        <w:t>the alert</w:t>
      </w:r>
      <w:r w:rsidR="009C65FC" w:rsidRPr="00632A6F">
        <w:t xml:space="preserve"> is intended to be communicated</w:t>
      </w:r>
      <w:r w:rsidRPr="00632A6F">
        <w:t>.</w:t>
      </w:r>
    </w:p>
    <w:p w14:paraId="7F7059A7" w14:textId="77777777" w:rsidR="00B23FC7" w:rsidRPr="00632A6F" w:rsidRDefault="00B23FC7" w:rsidP="00381449">
      <w:pPr>
        <w:pStyle w:val="ListNumber2"/>
      </w:pPr>
      <w:r w:rsidRPr="00632A6F">
        <w:t xml:space="preserve">Using the resultant list of Health Worker enterprise IDs, the Alert Report executes </w:t>
      </w:r>
      <w:r w:rsidR="00076EF0" w:rsidRPr="00632A6F">
        <w:t>Mobile Report Alert [</w:t>
      </w:r>
      <w:r w:rsidR="00EA3CE8" w:rsidRPr="00632A6F">
        <w:t>ITI-84</w:t>
      </w:r>
      <w:r w:rsidR="00076EF0" w:rsidRPr="00632A6F">
        <w:t>]</w:t>
      </w:r>
      <w:r w:rsidRPr="00632A6F">
        <w:t xml:space="preserve"> to report the given alert to an Alert </w:t>
      </w:r>
      <w:r w:rsidR="000067BD" w:rsidRPr="00632A6F">
        <w:t>Aggregator</w:t>
      </w:r>
      <w:r w:rsidR="00FE3FB7" w:rsidRPr="00632A6F">
        <w:t>.</w:t>
      </w:r>
    </w:p>
    <w:p w14:paraId="142C4B2A" w14:textId="23A272DE" w:rsidR="00B7122A" w:rsidRPr="00632A6F" w:rsidRDefault="00FE3FB7" w:rsidP="00381449">
      <w:pPr>
        <w:pStyle w:val="ListNumber2"/>
      </w:pPr>
      <w:r w:rsidRPr="00632A6F">
        <w:t>For each Health Worker identified in the alert, t</w:t>
      </w:r>
      <w:r w:rsidR="00B23FC7" w:rsidRPr="00632A6F">
        <w:t xml:space="preserve">he Alert </w:t>
      </w:r>
      <w:r w:rsidR="000067BD" w:rsidRPr="00632A6F">
        <w:t>Aggregator</w:t>
      </w:r>
      <w:r w:rsidR="00F54976" w:rsidRPr="00632A6F">
        <w:t xml:space="preserve">, grouped with a </w:t>
      </w:r>
      <w:r w:rsidR="00760614">
        <w:t>Care Services Selective Consumer</w:t>
      </w:r>
      <w:r w:rsidR="00F54976" w:rsidRPr="00632A6F">
        <w:t>,</w:t>
      </w:r>
      <w:r w:rsidR="00B23FC7" w:rsidRPr="00632A6F">
        <w:t xml:space="preserve"> determines available contact points (</w:t>
      </w:r>
      <w:r w:rsidR="00502B6B" w:rsidRPr="00632A6F">
        <w:t>e.g.,</w:t>
      </w:r>
      <w:r w:rsidR="00B23FC7" w:rsidRPr="00632A6F">
        <w:t xml:space="preserve"> telephone number, email address) by executing </w:t>
      </w:r>
      <w:r w:rsidR="00076EF0" w:rsidRPr="00632A6F">
        <w:t xml:space="preserve">Find Matching </w:t>
      </w:r>
      <w:r w:rsidR="00760614">
        <w:t xml:space="preserve">Care </w:t>
      </w:r>
      <w:r w:rsidR="00076EF0" w:rsidRPr="00632A6F">
        <w:t>Services [</w:t>
      </w:r>
      <w:r w:rsidR="00B23FC7" w:rsidRPr="00632A6F">
        <w:t>ITI-</w:t>
      </w:r>
      <w:r w:rsidR="00760614">
        <w:t>90</w:t>
      </w:r>
      <w:r w:rsidR="00076EF0" w:rsidRPr="00632A6F">
        <w:t>]</w:t>
      </w:r>
      <w:r w:rsidR="00B23FC7" w:rsidRPr="00632A6F">
        <w:t xml:space="preserve"> against a Care Services </w:t>
      </w:r>
      <w:r w:rsidR="00760614">
        <w:t>Selective Supplier</w:t>
      </w:r>
      <w:r w:rsidR="00B23FC7" w:rsidRPr="00632A6F">
        <w:t xml:space="preserve">. </w:t>
      </w:r>
    </w:p>
    <w:p w14:paraId="024C4887" w14:textId="77777777" w:rsidR="00EE7139" w:rsidRPr="00632A6F" w:rsidRDefault="003D4146" w:rsidP="004C735C">
      <w:pPr>
        <w:pStyle w:val="Heading3"/>
        <w:numPr>
          <w:ilvl w:val="0"/>
          <w:numId w:val="0"/>
        </w:numPr>
        <w:rPr>
          <w:bCs/>
          <w:noProof w:val="0"/>
        </w:rPr>
      </w:pPr>
      <w:bookmarkStart w:id="241" w:name="_Toc420424021"/>
      <w:bookmarkStart w:id="242" w:name="_Toc16689734"/>
      <w:r w:rsidRPr="00632A6F">
        <w:rPr>
          <w:bCs/>
          <w:noProof w:val="0"/>
        </w:rPr>
        <w:t>42</w:t>
      </w:r>
      <w:r w:rsidR="00EE7139" w:rsidRPr="00632A6F">
        <w:rPr>
          <w:bCs/>
          <w:noProof w:val="0"/>
        </w:rPr>
        <w:t>.6.2 Client Registry Services</w:t>
      </w:r>
      <w:bookmarkEnd w:id="241"/>
      <w:bookmarkEnd w:id="242"/>
    </w:p>
    <w:p w14:paraId="43871459" w14:textId="54455AA9" w:rsidR="00EE7139" w:rsidRPr="00632A6F" w:rsidRDefault="00EE7139" w:rsidP="00381449">
      <w:pPr>
        <w:pStyle w:val="BodyText"/>
      </w:pPr>
      <w:r w:rsidRPr="00632A6F">
        <w:t xml:space="preserve">The Alert Reporter would receive great benefit </w:t>
      </w:r>
      <w:r w:rsidR="006707B1" w:rsidRPr="00632A6F">
        <w:t xml:space="preserve">from operating in </w:t>
      </w:r>
      <w:r w:rsidRPr="00632A6F">
        <w:t>a health care network that has a health client registry</w:t>
      </w:r>
      <w:r w:rsidR="00AC2809">
        <w:t xml:space="preserve"> </w:t>
      </w:r>
      <w:r w:rsidR="001B63AE">
        <w:t>containing</w:t>
      </w:r>
      <w:r w:rsidRPr="00632A6F">
        <w:t xml:space="preserve"> enterprise IDs for subjects of care</w:t>
      </w:r>
      <w:r w:rsidR="002721EA" w:rsidRPr="00632A6F">
        <w:t xml:space="preserve">. </w:t>
      </w:r>
      <w:r w:rsidRPr="00632A6F">
        <w:t>Such a service for a client registry could be provided, for example, by the:</w:t>
      </w:r>
    </w:p>
    <w:p w14:paraId="302461BE" w14:textId="77777777" w:rsidR="00EE7139" w:rsidRPr="00632A6F" w:rsidRDefault="00EE7139" w:rsidP="00381449">
      <w:pPr>
        <w:pStyle w:val="ListBullet2"/>
      </w:pPr>
      <w:r w:rsidRPr="00632A6F">
        <w:t xml:space="preserve">The Patient Demographics Supplier in the Patient Demographics Query (PDQ) </w:t>
      </w:r>
      <w:r w:rsidR="00624F6A" w:rsidRPr="00632A6F">
        <w:t>Profile</w:t>
      </w:r>
    </w:p>
    <w:p w14:paraId="7EC68478" w14:textId="77777777" w:rsidR="00EE7139" w:rsidRPr="00632A6F" w:rsidRDefault="00EE7139" w:rsidP="00381449">
      <w:pPr>
        <w:pStyle w:val="ListBullet2"/>
      </w:pPr>
      <w:r w:rsidRPr="00632A6F">
        <w:lastRenderedPageBreak/>
        <w:t xml:space="preserve">The Patient Demographics Supplier in the Patient Demographics Query for Mobile (PDQm) </w:t>
      </w:r>
      <w:r w:rsidR="00624F6A" w:rsidRPr="00632A6F">
        <w:t>Profile</w:t>
      </w:r>
    </w:p>
    <w:p w14:paraId="20D4F69E" w14:textId="0A5251E1" w:rsidR="0027705E" w:rsidRPr="00632A6F" w:rsidRDefault="0027705E" w:rsidP="0027705E">
      <w:pPr>
        <w:pStyle w:val="BodyText"/>
      </w:pPr>
      <w:r w:rsidRPr="00632A6F">
        <w:t xml:space="preserve">Figure </w:t>
      </w:r>
      <w:r w:rsidR="003D4146" w:rsidRPr="00632A6F">
        <w:t>42</w:t>
      </w:r>
      <w:r w:rsidRPr="00632A6F">
        <w:t>.6.2-1</w:t>
      </w:r>
      <w:r w:rsidR="001B63AE">
        <w:t>below illustrates the group</w:t>
      </w:r>
      <w:r w:rsidR="00F43C91">
        <w:t>e</w:t>
      </w:r>
      <w:r w:rsidR="001B63AE">
        <w:t>d actors and the transactions between them</w:t>
      </w:r>
      <w:r w:rsidRPr="00632A6F">
        <w:t xml:space="preserve"> and Figure </w:t>
      </w:r>
      <w:r w:rsidR="003D4146" w:rsidRPr="00632A6F">
        <w:t>42</w:t>
      </w:r>
      <w:r w:rsidRPr="00632A6F">
        <w:t>.6.2-2 which shows a sequencing of the interactions</w:t>
      </w:r>
      <w:r w:rsidR="001B63AE">
        <w:t xml:space="preserve"> between actors</w:t>
      </w:r>
      <w:r w:rsidRPr="00632A6F">
        <w:t xml:space="preserve">. </w:t>
      </w:r>
    </w:p>
    <w:p w14:paraId="2505CB2A" w14:textId="77777777" w:rsidR="00EE7139" w:rsidRPr="0087262D" w:rsidRDefault="00EE7139">
      <w:pPr>
        <w:pStyle w:val="BodyText"/>
      </w:pPr>
    </w:p>
    <w:p w14:paraId="6A4FD3D6" w14:textId="77777777" w:rsidR="007D1E0C" w:rsidRPr="003E0386" w:rsidRDefault="00C73306" w:rsidP="001E36D0">
      <w:pPr>
        <w:pStyle w:val="BodyText"/>
        <w:jc w:val="center"/>
      </w:pPr>
      <w:r w:rsidRPr="00834F47">
        <w:rPr>
          <w:noProof/>
        </w:rPr>
        <w:drawing>
          <wp:inline distT="0" distB="0" distL="0" distR="0" wp14:anchorId="62CDA470" wp14:editId="4D1679DC">
            <wp:extent cx="6046813" cy="3044186"/>
            <wp:effectExtent l="0" t="0" r="0" b="444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6172791" cy="3107608"/>
                    </a:xfrm>
                    <a:prstGeom prst="rect">
                      <a:avLst/>
                    </a:prstGeom>
                  </pic:spPr>
                </pic:pic>
              </a:graphicData>
            </a:graphic>
          </wp:inline>
        </w:drawing>
      </w:r>
    </w:p>
    <w:p w14:paraId="137EA0D2" w14:textId="7E371FDF" w:rsidR="007D1E0C" w:rsidRPr="00632A6F" w:rsidRDefault="007D1E0C" w:rsidP="00381449">
      <w:pPr>
        <w:pStyle w:val="FigureTitle"/>
      </w:pPr>
      <w:r w:rsidRPr="00632A6F">
        <w:t xml:space="preserve">Figure </w:t>
      </w:r>
      <w:r w:rsidR="003D4146" w:rsidRPr="00632A6F">
        <w:t>42</w:t>
      </w:r>
      <w:r w:rsidRPr="00632A6F">
        <w:t>.6</w:t>
      </w:r>
      <w:r w:rsidR="00C21F0E" w:rsidRPr="00632A6F">
        <w:t>.2</w:t>
      </w:r>
      <w:r w:rsidR="001F0443" w:rsidRPr="00632A6F">
        <w:t>-1</w:t>
      </w:r>
      <w:r w:rsidR="00DD398F" w:rsidRPr="00632A6F">
        <w:t>:</w:t>
      </w:r>
      <w:r w:rsidR="00C60470" w:rsidRPr="00632A6F">
        <w:t xml:space="preserve"> mACM Actor Interactions with a Client Registry</w:t>
      </w:r>
      <w:r w:rsidR="006707B1" w:rsidRPr="00632A6F">
        <w:t xml:space="preserve"> using the PDQm </w:t>
      </w:r>
      <w:r w:rsidR="00DE4781" w:rsidRPr="00632A6F">
        <w:t>Profile</w:t>
      </w:r>
      <w:r w:rsidRPr="00632A6F">
        <w:t xml:space="preserve"> </w:t>
      </w:r>
    </w:p>
    <w:p w14:paraId="34DB3C17" w14:textId="2F791181" w:rsidR="00FE15FE" w:rsidRPr="00632A6F" w:rsidRDefault="00C21F0E" w:rsidP="00381449">
      <w:pPr>
        <w:pStyle w:val="BodyText"/>
      </w:pPr>
      <w:r w:rsidRPr="00632A6F">
        <w:t xml:space="preserve">In Figure </w:t>
      </w:r>
      <w:r w:rsidR="003D4146" w:rsidRPr="00632A6F">
        <w:t>42</w:t>
      </w:r>
      <w:r w:rsidRPr="00632A6F">
        <w:t>.6.2</w:t>
      </w:r>
      <w:r w:rsidR="00312192" w:rsidRPr="00632A6F">
        <w:t>-2</w:t>
      </w:r>
      <w:r w:rsidR="00BD4C57" w:rsidRPr="00632A6F">
        <w:t>,</w:t>
      </w:r>
      <w:r w:rsidR="002E0CA7" w:rsidRPr="00632A6F">
        <w:t xml:space="preserve"> the </w:t>
      </w:r>
      <w:r w:rsidR="00312192" w:rsidRPr="00632A6F">
        <w:t>PDQm</w:t>
      </w:r>
      <w:r w:rsidR="002E0CA7" w:rsidRPr="00632A6F">
        <w:t xml:space="preserve"> </w:t>
      </w:r>
      <w:r w:rsidR="00312192" w:rsidRPr="00632A6F">
        <w:t>Patient Demographics Supplier</w:t>
      </w:r>
      <w:r w:rsidR="002E0CA7" w:rsidRPr="00632A6F">
        <w:t xml:space="preserve"> acts as a </w:t>
      </w:r>
      <w:r w:rsidR="006707B1" w:rsidRPr="00632A6F">
        <w:t xml:space="preserve">registry </w:t>
      </w:r>
      <w:r w:rsidR="002E0CA7" w:rsidRPr="00632A6F">
        <w:t xml:space="preserve">of </w:t>
      </w:r>
      <w:r w:rsidR="00312192" w:rsidRPr="00632A6F">
        <w:t>subjec</w:t>
      </w:r>
      <w:r w:rsidR="008E061B" w:rsidRPr="00632A6F">
        <w:t>t</w:t>
      </w:r>
      <w:r w:rsidR="00312192" w:rsidRPr="00632A6F">
        <w:t xml:space="preserve">s of care </w:t>
      </w:r>
      <w:r w:rsidR="002E0CA7" w:rsidRPr="00632A6F">
        <w:t>in the health system</w:t>
      </w:r>
      <w:r w:rsidR="002721EA" w:rsidRPr="00632A6F">
        <w:t xml:space="preserve">. </w:t>
      </w:r>
      <w:r w:rsidR="002E0CA7" w:rsidRPr="00632A6F">
        <w:t xml:space="preserve">The </w:t>
      </w:r>
      <w:r w:rsidR="0098097F" w:rsidRPr="00632A6F">
        <w:t xml:space="preserve">Alert Reporter, </w:t>
      </w:r>
      <w:r w:rsidR="00E024D4" w:rsidRPr="00632A6F">
        <w:t xml:space="preserve">grouped with a </w:t>
      </w:r>
      <w:r w:rsidR="0098097F" w:rsidRPr="00632A6F">
        <w:t>Patient Demographics Consumer,</w:t>
      </w:r>
      <w:r w:rsidR="002E0CA7" w:rsidRPr="00632A6F">
        <w:t xml:space="preserve"> executes an appropriate </w:t>
      </w:r>
      <w:r w:rsidR="00312192" w:rsidRPr="00632A6F">
        <w:t xml:space="preserve">Mobile Patients Demographic Query </w:t>
      </w:r>
      <w:r w:rsidR="00D77C8C" w:rsidRPr="00632A6F">
        <w:t>[</w:t>
      </w:r>
      <w:r w:rsidR="002E0CA7" w:rsidRPr="00632A6F">
        <w:t>ITI-</w:t>
      </w:r>
      <w:r w:rsidR="00FE15FE" w:rsidRPr="00632A6F">
        <w:t>78</w:t>
      </w:r>
      <w:r w:rsidR="00D77C8C" w:rsidRPr="00632A6F">
        <w:t xml:space="preserve">] </w:t>
      </w:r>
      <w:r w:rsidR="002E0CA7" w:rsidRPr="00632A6F">
        <w:t xml:space="preserve">transaction to determine </w:t>
      </w:r>
      <w:r w:rsidR="00F43C91">
        <w:t xml:space="preserve">patient </w:t>
      </w:r>
      <w:r w:rsidR="002E0CA7" w:rsidRPr="00632A6F">
        <w:t xml:space="preserve">IDs for targeted </w:t>
      </w:r>
      <w:r w:rsidR="00312192" w:rsidRPr="00632A6F">
        <w:t>subjects of care</w:t>
      </w:r>
      <w:r w:rsidR="002721EA" w:rsidRPr="00632A6F">
        <w:t xml:space="preserve">. </w:t>
      </w:r>
      <w:r w:rsidR="006D1398" w:rsidRPr="00632A6F">
        <w:t xml:space="preserve">The Alert Reporter then sends the alert on to the Alert </w:t>
      </w:r>
      <w:r w:rsidR="0083473F" w:rsidRPr="00632A6F">
        <w:t>Aggregator</w:t>
      </w:r>
      <w:r w:rsidR="006D1398" w:rsidRPr="00632A6F">
        <w:t xml:space="preserve"> using the </w:t>
      </w:r>
      <w:r w:rsidR="00FF08B4" w:rsidRPr="00632A6F">
        <w:t xml:space="preserve">Mobile </w:t>
      </w:r>
      <w:r w:rsidR="006D1398" w:rsidRPr="00632A6F">
        <w:t xml:space="preserve">Report Alert </w:t>
      </w:r>
      <w:r w:rsidR="00FF08B4" w:rsidRPr="00632A6F">
        <w:t>[</w:t>
      </w:r>
      <w:r w:rsidR="00EA3CE8" w:rsidRPr="00632A6F">
        <w:t>ITI-84</w:t>
      </w:r>
      <w:r w:rsidR="00FF08B4" w:rsidRPr="00632A6F">
        <w:t xml:space="preserve">] </w:t>
      </w:r>
      <w:r w:rsidR="006D1398" w:rsidRPr="00632A6F">
        <w:t>transaction</w:t>
      </w:r>
      <w:r w:rsidR="002721EA" w:rsidRPr="00632A6F">
        <w:t xml:space="preserve">. </w:t>
      </w:r>
      <w:r w:rsidR="00FE15FE" w:rsidRPr="00632A6F">
        <w:t xml:space="preserve">The Alert </w:t>
      </w:r>
      <w:r w:rsidR="0083473F" w:rsidRPr="00632A6F">
        <w:t>Aggregator</w:t>
      </w:r>
      <w:r w:rsidR="0098097F" w:rsidRPr="00632A6F">
        <w:t xml:space="preserve">, </w:t>
      </w:r>
      <w:r w:rsidR="00FF2672" w:rsidRPr="00632A6F">
        <w:t xml:space="preserve">grouped with </w:t>
      </w:r>
      <w:r w:rsidR="0098097F" w:rsidRPr="00632A6F">
        <w:t>a Patient Demographics Consumer,</w:t>
      </w:r>
      <w:r w:rsidR="00FE15FE" w:rsidRPr="00632A6F">
        <w:t xml:space="preserve"> may also execute an appropriate Mobile Patients Demographic Query </w:t>
      </w:r>
      <w:r w:rsidR="00155AA4" w:rsidRPr="00632A6F">
        <w:t>[</w:t>
      </w:r>
      <w:r w:rsidR="00FE15FE" w:rsidRPr="00632A6F">
        <w:t>ITI-78</w:t>
      </w:r>
      <w:r w:rsidR="00155AA4" w:rsidRPr="00632A6F">
        <w:t>]</w:t>
      </w:r>
      <w:r w:rsidR="00FE15FE" w:rsidRPr="00632A6F">
        <w:t xml:space="preserve"> transaction in order to determine the contact points (</w:t>
      </w:r>
      <w:r w:rsidR="00502B6B" w:rsidRPr="00632A6F">
        <w:t>e.g.,</w:t>
      </w:r>
      <w:r w:rsidR="00FE15FE" w:rsidRPr="00632A6F">
        <w:t xml:space="preserve"> cell phone number) of the referenced subject of care.</w:t>
      </w:r>
    </w:p>
    <w:p w14:paraId="599D071C" w14:textId="77777777" w:rsidR="00FE15FE" w:rsidRPr="00632A6F" w:rsidRDefault="00FE15FE" w:rsidP="00381449">
      <w:pPr>
        <w:pStyle w:val="BodyText"/>
      </w:pPr>
    </w:p>
    <w:p w14:paraId="7826A552" w14:textId="77777777" w:rsidR="007D1E0C" w:rsidRPr="003E0386" w:rsidRDefault="00C06B97" w:rsidP="00381449">
      <w:pPr>
        <w:pStyle w:val="BodyText"/>
        <w:jc w:val="center"/>
        <w:rPr>
          <w:i/>
        </w:rPr>
      </w:pPr>
      <w:r w:rsidRPr="00834F47">
        <w:rPr>
          <w:i/>
          <w:noProof/>
        </w:rPr>
        <w:lastRenderedPageBreak/>
        <w:drawing>
          <wp:inline distT="0" distB="0" distL="0" distR="0" wp14:anchorId="59142F0C" wp14:editId="0E22ECF7">
            <wp:extent cx="5943600" cy="3189140"/>
            <wp:effectExtent l="0" t="0" r="0" b="1143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189140"/>
                    </a:xfrm>
                    <a:prstGeom prst="rect">
                      <a:avLst/>
                    </a:prstGeom>
                    <a:noFill/>
                    <a:ln>
                      <a:noFill/>
                    </a:ln>
                  </pic:spPr>
                </pic:pic>
              </a:graphicData>
            </a:graphic>
          </wp:inline>
        </w:drawing>
      </w:r>
    </w:p>
    <w:p w14:paraId="7DA1270F" w14:textId="77777777" w:rsidR="001F0443" w:rsidRPr="00632A6F" w:rsidRDefault="001F0443" w:rsidP="00381449">
      <w:pPr>
        <w:pStyle w:val="FigureTitle"/>
      </w:pPr>
      <w:r w:rsidRPr="00632A6F">
        <w:t xml:space="preserve">Figure </w:t>
      </w:r>
      <w:r w:rsidR="003D4146" w:rsidRPr="00632A6F">
        <w:t>42</w:t>
      </w:r>
      <w:r w:rsidRPr="00632A6F">
        <w:t>.6.2-2</w:t>
      </w:r>
      <w:r w:rsidR="00DD398F" w:rsidRPr="00632A6F">
        <w:t>:</w:t>
      </w:r>
      <w:r w:rsidR="00C60470" w:rsidRPr="00632A6F">
        <w:t xml:space="preserve"> Sequencing of mACM Actor Interactions with a Client Registry</w:t>
      </w:r>
    </w:p>
    <w:p w14:paraId="45DCF24B" w14:textId="3F4115EB" w:rsidR="00822140" w:rsidRPr="00632A6F" w:rsidRDefault="00822140" w:rsidP="00822140">
      <w:r w:rsidRPr="00632A6F">
        <w:t>The text in Figure 42.6.2.2-3 was used to generate the diagram in Figure 42.6.2.2-2. Readers will generally find the diagram more informative. The text is included here to facilitate editing.</w:t>
      </w:r>
    </w:p>
    <w:p w14:paraId="08B340F4" w14:textId="77777777" w:rsidR="00822140" w:rsidRPr="00632A6F" w:rsidRDefault="00822140" w:rsidP="00D70C8A">
      <w:pPr>
        <w:pStyle w:val="BodyText"/>
      </w:pPr>
    </w:p>
    <w:p w14:paraId="5BED515E" w14:textId="77777777" w:rsidR="00245F52" w:rsidRPr="00632A6F" w:rsidRDefault="00245F52" w:rsidP="00245F52">
      <w:pPr>
        <w:pStyle w:val="XMLFragment"/>
        <w:rPr>
          <w:noProof w:val="0"/>
        </w:rPr>
      </w:pPr>
      <w:r w:rsidRPr="00632A6F">
        <w:rPr>
          <w:noProof w:val="0"/>
        </w:rPr>
        <w:t>title</w:t>
      </w:r>
    </w:p>
    <w:p w14:paraId="3A575DBD" w14:textId="77777777" w:rsidR="00245F52" w:rsidRPr="00632A6F" w:rsidRDefault="00245F52" w:rsidP="00245F52">
      <w:pPr>
        <w:pStyle w:val="XMLFragment"/>
        <w:rPr>
          <w:noProof w:val="0"/>
        </w:rPr>
      </w:pPr>
      <w:r w:rsidRPr="00632A6F">
        <w:rPr>
          <w:noProof w:val="0"/>
        </w:rPr>
        <w:t>Alert Reporter-&gt;Patients Demographic\nSupplier: Mobile Patients Demographic Query [ITI-78]</w:t>
      </w:r>
    </w:p>
    <w:p w14:paraId="44B3E64A" w14:textId="77777777" w:rsidR="00245F52" w:rsidRPr="00632A6F" w:rsidRDefault="00245F52" w:rsidP="00245F52">
      <w:pPr>
        <w:pStyle w:val="XMLFragment"/>
        <w:rPr>
          <w:noProof w:val="0"/>
        </w:rPr>
      </w:pPr>
      <w:r w:rsidRPr="00632A6F">
        <w:rPr>
          <w:noProof w:val="0"/>
        </w:rPr>
        <w:t>activate Alert Reporter</w:t>
      </w:r>
    </w:p>
    <w:p w14:paraId="44967B6D" w14:textId="77777777" w:rsidR="00245F52" w:rsidRPr="00632A6F" w:rsidRDefault="00245F52" w:rsidP="00245F52">
      <w:pPr>
        <w:pStyle w:val="XMLFragment"/>
        <w:rPr>
          <w:noProof w:val="0"/>
        </w:rPr>
      </w:pPr>
    </w:p>
    <w:p w14:paraId="5C09D691" w14:textId="77777777" w:rsidR="00245F52" w:rsidRPr="00632A6F" w:rsidRDefault="00245F52" w:rsidP="00245F52">
      <w:pPr>
        <w:pStyle w:val="XMLFragment"/>
        <w:rPr>
          <w:noProof w:val="0"/>
        </w:rPr>
      </w:pPr>
      <w:r w:rsidRPr="00632A6F">
        <w:rPr>
          <w:noProof w:val="0"/>
        </w:rPr>
        <w:t>Alert Reporter-&gt;Alert Aggregator: \nMobile Report Alert [ITI-84]</w:t>
      </w:r>
    </w:p>
    <w:p w14:paraId="00796DF1" w14:textId="77777777" w:rsidR="00245F52" w:rsidRPr="00632A6F" w:rsidRDefault="00245F52" w:rsidP="00245F52">
      <w:pPr>
        <w:pStyle w:val="XMLFragment"/>
        <w:rPr>
          <w:noProof w:val="0"/>
        </w:rPr>
      </w:pPr>
      <w:r w:rsidRPr="00632A6F">
        <w:rPr>
          <w:noProof w:val="0"/>
        </w:rPr>
        <w:t>deactivate Alert Reporter</w:t>
      </w:r>
    </w:p>
    <w:p w14:paraId="4D7B744B" w14:textId="77777777" w:rsidR="00245F52" w:rsidRPr="00632A6F" w:rsidRDefault="00245F52" w:rsidP="00245F52">
      <w:pPr>
        <w:pStyle w:val="XMLFragment"/>
        <w:rPr>
          <w:noProof w:val="0"/>
        </w:rPr>
      </w:pPr>
      <w:r w:rsidRPr="00632A6F">
        <w:rPr>
          <w:noProof w:val="0"/>
        </w:rPr>
        <w:t>activate Alert Aggregator</w:t>
      </w:r>
    </w:p>
    <w:p w14:paraId="14292E80" w14:textId="77777777" w:rsidR="00245F52" w:rsidRPr="00632A6F" w:rsidRDefault="00245F52" w:rsidP="00245F52">
      <w:pPr>
        <w:pStyle w:val="XMLFragment"/>
        <w:rPr>
          <w:noProof w:val="0"/>
        </w:rPr>
      </w:pPr>
    </w:p>
    <w:p w14:paraId="0AE9ADDC" w14:textId="77777777" w:rsidR="00245F52" w:rsidRPr="00632A6F" w:rsidRDefault="00245F52" w:rsidP="00245F52">
      <w:pPr>
        <w:pStyle w:val="XMLFragment"/>
        <w:rPr>
          <w:noProof w:val="0"/>
        </w:rPr>
      </w:pPr>
    </w:p>
    <w:p w14:paraId="41BF7DBB" w14:textId="1EA727C3" w:rsidR="00245F52" w:rsidRPr="00632A6F" w:rsidRDefault="00245F52" w:rsidP="00245F52">
      <w:pPr>
        <w:pStyle w:val="XMLFragment"/>
        <w:rPr>
          <w:noProof w:val="0"/>
        </w:rPr>
      </w:pPr>
      <w:r w:rsidRPr="00632A6F">
        <w:rPr>
          <w:noProof w:val="0"/>
        </w:rPr>
        <w:t>loop Enterprise patient or client ID</w:t>
      </w:r>
    </w:p>
    <w:p w14:paraId="6A473A3C" w14:textId="77777777" w:rsidR="00245F52" w:rsidRPr="00632A6F" w:rsidRDefault="00245F52" w:rsidP="00245F52">
      <w:pPr>
        <w:pStyle w:val="XMLFragment"/>
        <w:rPr>
          <w:noProof w:val="0"/>
        </w:rPr>
      </w:pPr>
    </w:p>
    <w:p w14:paraId="4991FEB1" w14:textId="77777777" w:rsidR="00245F52" w:rsidRPr="00632A6F" w:rsidRDefault="00245F52" w:rsidP="00245F52">
      <w:pPr>
        <w:pStyle w:val="XMLFragment"/>
        <w:rPr>
          <w:noProof w:val="0"/>
        </w:rPr>
      </w:pPr>
      <w:r w:rsidRPr="00632A6F">
        <w:rPr>
          <w:noProof w:val="0"/>
        </w:rPr>
        <w:t>Alert Aggregator-&gt;Patients Demographic\nSupplier: Mobile Patients Demographic Query [ITI-78]</w:t>
      </w:r>
    </w:p>
    <w:p w14:paraId="00E49F8D" w14:textId="77777777" w:rsidR="00245F52" w:rsidRPr="00632A6F" w:rsidRDefault="00245F52" w:rsidP="00245F52">
      <w:pPr>
        <w:pStyle w:val="XMLFragment"/>
        <w:rPr>
          <w:noProof w:val="0"/>
        </w:rPr>
      </w:pPr>
    </w:p>
    <w:p w14:paraId="5DC99021" w14:textId="77777777" w:rsidR="00245F52" w:rsidRPr="00632A6F" w:rsidRDefault="00245F52" w:rsidP="00245F52">
      <w:pPr>
        <w:pStyle w:val="XMLFragment"/>
        <w:rPr>
          <w:noProof w:val="0"/>
        </w:rPr>
      </w:pPr>
    </w:p>
    <w:p w14:paraId="18AB2CC4" w14:textId="77777777" w:rsidR="00245F52" w:rsidRPr="00632A6F" w:rsidRDefault="00245F52" w:rsidP="00245F52">
      <w:pPr>
        <w:pStyle w:val="XMLFragment"/>
        <w:rPr>
          <w:noProof w:val="0"/>
        </w:rPr>
      </w:pPr>
      <w:r w:rsidRPr="00632A6F">
        <w:rPr>
          <w:noProof w:val="0"/>
        </w:rPr>
        <w:t>Alert Aggregator--&gt;Human: relay alert</w:t>
      </w:r>
    </w:p>
    <w:p w14:paraId="79E113EC" w14:textId="77777777" w:rsidR="00245F52" w:rsidRPr="00632A6F" w:rsidRDefault="00245F52" w:rsidP="00245F52">
      <w:pPr>
        <w:pStyle w:val="XMLFragment"/>
        <w:rPr>
          <w:noProof w:val="0"/>
        </w:rPr>
      </w:pPr>
      <w:r w:rsidRPr="00632A6F">
        <w:rPr>
          <w:noProof w:val="0"/>
        </w:rPr>
        <w:t>Human--&gt;Alert Aggregator: relayed alert response</w:t>
      </w:r>
    </w:p>
    <w:p w14:paraId="4AC631D4" w14:textId="77777777" w:rsidR="00245F52" w:rsidRPr="00632A6F" w:rsidRDefault="00245F52" w:rsidP="00245F52">
      <w:pPr>
        <w:pStyle w:val="XMLFragment"/>
        <w:rPr>
          <w:noProof w:val="0"/>
        </w:rPr>
      </w:pPr>
      <w:r w:rsidRPr="00632A6F">
        <w:rPr>
          <w:noProof w:val="0"/>
        </w:rPr>
        <w:t>end</w:t>
      </w:r>
    </w:p>
    <w:p w14:paraId="30727DD7" w14:textId="77777777" w:rsidR="00245F52" w:rsidRPr="00632A6F" w:rsidRDefault="00245F52" w:rsidP="00245F52">
      <w:pPr>
        <w:pStyle w:val="XMLFragment"/>
        <w:rPr>
          <w:noProof w:val="0"/>
        </w:rPr>
      </w:pPr>
    </w:p>
    <w:p w14:paraId="33526331" w14:textId="77777777" w:rsidR="00245F52" w:rsidRPr="00632A6F" w:rsidRDefault="00245F52" w:rsidP="00245F52">
      <w:pPr>
        <w:pStyle w:val="XMLFragment"/>
        <w:rPr>
          <w:noProof w:val="0"/>
        </w:rPr>
      </w:pPr>
      <w:r w:rsidRPr="00632A6F">
        <w:rPr>
          <w:noProof w:val="0"/>
        </w:rPr>
        <w:t>Alert Reporter--&gt;Alert Reporter: time passes according\n to business context</w:t>
      </w:r>
    </w:p>
    <w:p w14:paraId="7AB43094" w14:textId="77777777" w:rsidR="00245F52" w:rsidRPr="00632A6F" w:rsidRDefault="00245F52" w:rsidP="00245F52">
      <w:pPr>
        <w:pStyle w:val="XMLFragment"/>
        <w:rPr>
          <w:noProof w:val="0"/>
        </w:rPr>
      </w:pPr>
      <w:r w:rsidRPr="00632A6F">
        <w:rPr>
          <w:noProof w:val="0"/>
        </w:rPr>
        <w:t>Alert Reporter-&gt;Alert Aggregator: Query for Alert Status [ITI-85]</w:t>
      </w:r>
    </w:p>
    <w:p w14:paraId="072D299E" w14:textId="5C7637BA" w:rsidR="00822140" w:rsidRPr="00632A6F" w:rsidRDefault="00822140" w:rsidP="00822140">
      <w:pPr>
        <w:pStyle w:val="FigureTitle"/>
      </w:pPr>
      <w:r w:rsidRPr="00632A6F">
        <w:t xml:space="preserve">Figure 42.6.2-3: Pseudocode for Sequencing of mACM Actor Interactions </w:t>
      </w:r>
      <w:r w:rsidRPr="00632A6F">
        <w:br/>
        <w:t>with a Client Registry</w:t>
      </w:r>
    </w:p>
    <w:p w14:paraId="2A64566C" w14:textId="77777777" w:rsidR="00051603" w:rsidRPr="00632A6F" w:rsidRDefault="00051603" w:rsidP="00381449">
      <w:pPr>
        <w:pStyle w:val="BodyText"/>
      </w:pPr>
    </w:p>
    <w:p w14:paraId="69ED9C3D" w14:textId="677388EE" w:rsidR="00CF283F" w:rsidRPr="00632A6F" w:rsidRDefault="00CF283F" w:rsidP="008D7642">
      <w:pPr>
        <w:pStyle w:val="PartTitle"/>
      </w:pPr>
      <w:bookmarkStart w:id="243" w:name="_Toc336000611"/>
      <w:bookmarkStart w:id="244" w:name="_Toc278195706"/>
      <w:bookmarkStart w:id="245" w:name="_Toc278195748"/>
      <w:bookmarkStart w:id="246" w:name="_Toc278195790"/>
      <w:bookmarkStart w:id="247" w:name="_Toc278195832"/>
      <w:bookmarkStart w:id="248" w:name="_Toc278195874"/>
      <w:bookmarkStart w:id="249" w:name="_Toc278196000"/>
      <w:bookmarkStart w:id="250" w:name="_Toc278196172"/>
      <w:bookmarkStart w:id="251" w:name="_Toc420424022"/>
      <w:bookmarkStart w:id="252" w:name="_Toc16689735"/>
      <w:bookmarkEnd w:id="243"/>
      <w:r w:rsidRPr="00632A6F">
        <w:t>Volume 2</w:t>
      </w:r>
      <w:r w:rsidR="00834F47">
        <w:t>c</w:t>
      </w:r>
      <w:r w:rsidRPr="00632A6F">
        <w:t xml:space="preserve"> </w:t>
      </w:r>
      <w:r w:rsidR="008D7642" w:rsidRPr="00632A6F">
        <w:t xml:space="preserve">– </w:t>
      </w:r>
      <w:r w:rsidRPr="00632A6F">
        <w:t>Transactions</w:t>
      </w:r>
      <w:bookmarkEnd w:id="244"/>
      <w:bookmarkEnd w:id="245"/>
      <w:bookmarkEnd w:id="246"/>
      <w:bookmarkEnd w:id="247"/>
      <w:bookmarkEnd w:id="248"/>
      <w:bookmarkEnd w:id="249"/>
      <w:bookmarkEnd w:id="250"/>
      <w:bookmarkEnd w:id="251"/>
      <w:r w:rsidR="00834F47">
        <w:t xml:space="preserve"> (cont.)</w:t>
      </w:r>
      <w:bookmarkEnd w:id="252"/>
    </w:p>
    <w:p w14:paraId="5B8FBBD5" w14:textId="23CEB02A" w:rsidR="00111CBC" w:rsidRPr="00632A6F" w:rsidRDefault="006A70BB" w:rsidP="00C935D7">
      <w:pPr>
        <w:pStyle w:val="Heading2"/>
        <w:numPr>
          <w:ilvl w:val="0"/>
          <w:numId w:val="0"/>
        </w:numPr>
        <w:rPr>
          <w:noProof w:val="0"/>
        </w:rPr>
      </w:pPr>
      <w:bookmarkStart w:id="253" w:name="_Toc278195707"/>
      <w:bookmarkStart w:id="254" w:name="_Toc278195749"/>
      <w:bookmarkStart w:id="255" w:name="_Toc278195791"/>
      <w:bookmarkStart w:id="256" w:name="_Toc278195833"/>
      <w:bookmarkStart w:id="257" w:name="_Toc278195875"/>
      <w:bookmarkStart w:id="258" w:name="_Toc278196001"/>
      <w:bookmarkStart w:id="259" w:name="_Toc278196173"/>
      <w:bookmarkStart w:id="260" w:name="_Toc420424023"/>
      <w:bookmarkStart w:id="261" w:name="_Toc16689736"/>
      <w:r w:rsidRPr="00632A6F">
        <w:rPr>
          <w:noProof w:val="0"/>
        </w:rPr>
        <w:t>3.</w:t>
      </w:r>
      <w:r w:rsidR="003C56A4" w:rsidRPr="00632A6F">
        <w:rPr>
          <w:noProof w:val="0"/>
        </w:rPr>
        <w:t>84</w:t>
      </w:r>
      <w:r w:rsidR="00CF283F" w:rsidRPr="00632A6F">
        <w:rPr>
          <w:noProof w:val="0"/>
        </w:rPr>
        <w:t xml:space="preserve"> </w:t>
      </w:r>
      <w:bookmarkEnd w:id="253"/>
      <w:bookmarkEnd w:id="254"/>
      <w:bookmarkEnd w:id="255"/>
      <w:bookmarkEnd w:id="256"/>
      <w:bookmarkEnd w:id="257"/>
      <w:bookmarkEnd w:id="258"/>
      <w:bookmarkEnd w:id="259"/>
      <w:r w:rsidR="00C935D7" w:rsidRPr="00632A6F">
        <w:rPr>
          <w:noProof w:val="0"/>
        </w:rPr>
        <w:t xml:space="preserve">Mobile Report Alert </w:t>
      </w:r>
      <w:r w:rsidR="00751944" w:rsidRPr="00632A6F">
        <w:rPr>
          <w:noProof w:val="0"/>
        </w:rPr>
        <w:t>[</w:t>
      </w:r>
      <w:r w:rsidR="00EA3CE8" w:rsidRPr="00632A6F">
        <w:rPr>
          <w:noProof w:val="0"/>
        </w:rPr>
        <w:t>ITI-84</w:t>
      </w:r>
      <w:r w:rsidR="00C935D7" w:rsidRPr="00632A6F">
        <w:rPr>
          <w:noProof w:val="0"/>
        </w:rPr>
        <w:t>]</w:t>
      </w:r>
      <w:bookmarkEnd w:id="260"/>
      <w:bookmarkEnd w:id="261"/>
    </w:p>
    <w:p w14:paraId="3425B4E5" w14:textId="77777777" w:rsidR="00CF283F" w:rsidRPr="00632A6F" w:rsidRDefault="006A70BB" w:rsidP="00303E20">
      <w:pPr>
        <w:pStyle w:val="Heading3"/>
        <w:numPr>
          <w:ilvl w:val="0"/>
          <w:numId w:val="0"/>
        </w:numPr>
        <w:rPr>
          <w:noProof w:val="0"/>
        </w:rPr>
      </w:pPr>
      <w:bookmarkStart w:id="262" w:name="_Toc278195708"/>
      <w:bookmarkStart w:id="263" w:name="_Toc278195750"/>
      <w:bookmarkStart w:id="264" w:name="_Toc278195792"/>
      <w:bookmarkStart w:id="265" w:name="_Toc278195834"/>
      <w:bookmarkStart w:id="266" w:name="_Toc278195876"/>
      <w:bookmarkStart w:id="267" w:name="_Toc278196002"/>
      <w:bookmarkStart w:id="268" w:name="_Toc278196174"/>
      <w:bookmarkStart w:id="269" w:name="_Toc420424024"/>
      <w:bookmarkStart w:id="270" w:name="_Toc16689737"/>
      <w:r w:rsidRPr="00632A6F">
        <w:rPr>
          <w:noProof w:val="0"/>
        </w:rPr>
        <w:t>3.</w:t>
      </w:r>
      <w:r w:rsidR="003C56A4" w:rsidRPr="00632A6F">
        <w:rPr>
          <w:noProof w:val="0"/>
        </w:rPr>
        <w:t>84</w:t>
      </w:r>
      <w:r w:rsidR="00CF283F" w:rsidRPr="00632A6F">
        <w:rPr>
          <w:noProof w:val="0"/>
        </w:rPr>
        <w:t>.1 Scope</w:t>
      </w:r>
      <w:bookmarkEnd w:id="262"/>
      <w:bookmarkEnd w:id="263"/>
      <w:bookmarkEnd w:id="264"/>
      <w:bookmarkEnd w:id="265"/>
      <w:bookmarkEnd w:id="266"/>
      <w:bookmarkEnd w:id="267"/>
      <w:bookmarkEnd w:id="268"/>
      <w:bookmarkEnd w:id="269"/>
      <w:bookmarkEnd w:id="270"/>
    </w:p>
    <w:p w14:paraId="259978DB" w14:textId="44C8CD27" w:rsidR="00C935D7" w:rsidRPr="00632A6F" w:rsidRDefault="00C935D7" w:rsidP="00BB76BC">
      <w:pPr>
        <w:pStyle w:val="BodyText"/>
      </w:pPr>
      <w:r w:rsidRPr="00632A6F">
        <w:t>The Mobile Report Alert transaction is used to issue alerts to health workers and subjects of care</w:t>
      </w:r>
      <w:r w:rsidR="002721EA" w:rsidRPr="00632A6F">
        <w:t xml:space="preserve">. </w:t>
      </w:r>
    </w:p>
    <w:p w14:paraId="0BBE1DDD" w14:textId="77777777" w:rsidR="00C935D7" w:rsidRPr="00632A6F" w:rsidRDefault="00FA0FC9" w:rsidP="00BB76BC">
      <w:pPr>
        <w:pStyle w:val="BodyText"/>
      </w:pPr>
      <w:r w:rsidRPr="00632A6F">
        <w:t xml:space="preserve">An Alert Reporter initiates a </w:t>
      </w:r>
      <w:r w:rsidR="00C935D7" w:rsidRPr="00632A6F">
        <w:t xml:space="preserve">Mobile Report Alert transaction </w:t>
      </w:r>
      <w:r w:rsidR="00751944" w:rsidRPr="00632A6F">
        <w:t xml:space="preserve">against an Alert </w:t>
      </w:r>
      <w:r w:rsidR="0083473F" w:rsidRPr="00632A6F">
        <w:t>Aggregator</w:t>
      </w:r>
      <w:r w:rsidR="00751944" w:rsidRPr="00632A6F">
        <w:t>.</w:t>
      </w:r>
    </w:p>
    <w:p w14:paraId="178C5286" w14:textId="77777777" w:rsidR="00CF283F" w:rsidRPr="00632A6F" w:rsidRDefault="006A70BB" w:rsidP="00303E20">
      <w:pPr>
        <w:pStyle w:val="Heading3"/>
        <w:numPr>
          <w:ilvl w:val="0"/>
          <w:numId w:val="0"/>
        </w:numPr>
        <w:rPr>
          <w:noProof w:val="0"/>
        </w:rPr>
      </w:pPr>
      <w:bookmarkStart w:id="271" w:name="_Toc278195709"/>
      <w:bookmarkStart w:id="272" w:name="_Toc278195751"/>
      <w:bookmarkStart w:id="273" w:name="_Toc278195793"/>
      <w:bookmarkStart w:id="274" w:name="_Toc278195835"/>
      <w:bookmarkStart w:id="275" w:name="_Toc278195877"/>
      <w:bookmarkStart w:id="276" w:name="_Toc278196003"/>
      <w:bookmarkStart w:id="277" w:name="_Toc278196175"/>
      <w:bookmarkStart w:id="278" w:name="_Toc420424025"/>
      <w:bookmarkStart w:id="279" w:name="_Toc16689738"/>
      <w:r w:rsidRPr="00632A6F">
        <w:rPr>
          <w:noProof w:val="0"/>
        </w:rPr>
        <w:t>3.</w:t>
      </w:r>
      <w:r w:rsidR="003C56A4" w:rsidRPr="00632A6F">
        <w:rPr>
          <w:noProof w:val="0"/>
        </w:rPr>
        <w:t>84</w:t>
      </w:r>
      <w:r w:rsidR="008D17FF" w:rsidRPr="00632A6F">
        <w:rPr>
          <w:noProof w:val="0"/>
        </w:rPr>
        <w:t>.2</w:t>
      </w:r>
      <w:r w:rsidR="00291725" w:rsidRPr="00632A6F">
        <w:rPr>
          <w:noProof w:val="0"/>
        </w:rPr>
        <w:t xml:space="preserve"> </w:t>
      </w:r>
      <w:r w:rsidR="008D17FF" w:rsidRPr="00632A6F">
        <w:rPr>
          <w:noProof w:val="0"/>
        </w:rPr>
        <w:t xml:space="preserve">Actor </w:t>
      </w:r>
      <w:r w:rsidR="00CF283F" w:rsidRPr="00632A6F">
        <w:rPr>
          <w:noProof w:val="0"/>
        </w:rPr>
        <w:t>Roles</w:t>
      </w:r>
      <w:bookmarkEnd w:id="271"/>
      <w:bookmarkEnd w:id="272"/>
      <w:bookmarkEnd w:id="273"/>
      <w:bookmarkEnd w:id="274"/>
      <w:bookmarkEnd w:id="275"/>
      <w:bookmarkEnd w:id="276"/>
      <w:bookmarkEnd w:id="277"/>
      <w:bookmarkEnd w:id="278"/>
      <w:bookmarkEnd w:id="279"/>
    </w:p>
    <w:p w14:paraId="7D468ABC" w14:textId="77777777" w:rsidR="007C1AAC" w:rsidRPr="003E0386" w:rsidRDefault="00616A62" w:rsidP="00B63B69">
      <w:pPr>
        <w:pStyle w:val="BodyText"/>
        <w:jc w:val="center"/>
      </w:pPr>
      <w:r w:rsidRPr="00834F47">
        <w:rPr>
          <w:noProof/>
        </w:rPr>
        <mc:AlternateContent>
          <mc:Choice Requires="wpc">
            <w:drawing>
              <wp:inline distT="0" distB="0" distL="0" distR="0" wp14:anchorId="77A984D6" wp14:editId="00FD0C90">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02DB2830" w14:textId="77777777" w:rsidR="00D87C29" w:rsidRDefault="00D87C29" w:rsidP="007C1AAC">
                              <w:pPr>
                                <w:jc w:val="center"/>
                                <w:rPr>
                                  <w:sz w:val="18"/>
                                </w:rPr>
                              </w:pPr>
                              <w:r>
                                <w:rPr>
                                  <w:sz w:val="18"/>
                                </w:rPr>
                                <w:t>Mobile Report Alert [ITI-84]</w:t>
                              </w:r>
                            </w:p>
                          </w:txbxContent>
                        </wps:txbx>
                        <wps:bodyPr rot="0" vert="horz" wrap="square" lIns="0" tIns="9144" rIns="0" bIns="9144" anchor="t" anchorCtr="0" upright="1">
                          <a:noAutofit/>
                        </wps:bodyPr>
                      </wps:wsp>
                      <wps:wsp>
                        <wps:cNvPr id="21" name="Text Box 154"/>
                        <wps:cNvSpPr txBox="1">
                          <a:spLocks noChangeArrowheads="1"/>
                        </wps:cNvSpPr>
                        <wps:spPr bwMode="auto">
                          <a:xfrm>
                            <a:off x="0" y="168367"/>
                            <a:ext cx="1086322" cy="457233"/>
                          </a:xfrm>
                          <a:prstGeom prst="rect">
                            <a:avLst/>
                          </a:prstGeom>
                          <a:solidFill>
                            <a:srgbClr val="FFFFFF"/>
                          </a:solidFill>
                          <a:ln w="9525">
                            <a:solidFill>
                              <a:srgbClr val="000000"/>
                            </a:solidFill>
                            <a:miter lim="800000"/>
                            <a:headEnd/>
                            <a:tailEnd/>
                          </a:ln>
                        </wps:spPr>
                        <wps:txbx>
                          <w:txbxContent>
                            <w:p w14:paraId="0B0DCCEA" w14:textId="64627EDF" w:rsidR="00D87C29" w:rsidRDefault="00D87C29" w:rsidP="007C1AAC">
                              <w:pPr>
                                <w:rPr>
                                  <w:sz w:val="18"/>
                                </w:rPr>
                              </w:pPr>
                              <w:r>
                                <w:rPr>
                                  <w:sz w:val="18"/>
                                </w:rPr>
                                <w:t>Alert Reporter</w:t>
                              </w:r>
                            </w:p>
                          </w:txbxContent>
                        </wps:txbx>
                        <wps:bodyPr rot="0" vert="horz" wrap="square" lIns="91440" tIns="45720" rIns="91440" bIns="45720" anchor="t" anchorCtr="0" upright="1">
                          <a:noAutofit/>
                        </wps:bodyPr>
                      </wps:wsp>
                      <wps:wsp>
                        <wps:cNvPr id="22"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3" name="Text Box 156"/>
                        <wps:cNvSpPr txBox="1">
                          <a:spLocks noChangeArrowheads="1"/>
                        </wps:cNvSpPr>
                        <wps:spPr bwMode="auto">
                          <a:xfrm>
                            <a:off x="2648114" y="168367"/>
                            <a:ext cx="985077" cy="457233"/>
                          </a:xfrm>
                          <a:prstGeom prst="rect">
                            <a:avLst/>
                          </a:prstGeom>
                          <a:solidFill>
                            <a:srgbClr val="FFFFFF"/>
                          </a:solidFill>
                          <a:ln w="9525">
                            <a:solidFill>
                              <a:srgbClr val="000000"/>
                            </a:solidFill>
                            <a:miter lim="800000"/>
                            <a:headEnd/>
                            <a:tailEnd/>
                          </a:ln>
                        </wps:spPr>
                        <wps:txbx>
                          <w:txbxContent>
                            <w:p w14:paraId="3EA579F3" w14:textId="06E65B33" w:rsidR="00D87C29" w:rsidRDefault="00D87C29" w:rsidP="007C1AAC">
                              <w:pPr>
                                <w:rPr>
                                  <w:sz w:val="18"/>
                                </w:rPr>
                              </w:pPr>
                              <w:r>
                                <w:rPr>
                                  <w:sz w:val="18"/>
                                </w:rPr>
                                <w:t>Alert Aggregator</w:t>
                              </w:r>
                            </w:p>
                          </w:txbxContent>
                        </wps:txbx>
                        <wps:bodyPr rot="0" vert="horz" wrap="square" lIns="91440" tIns="45720" rIns="91440" bIns="45720" anchor="t" anchorCtr="0" upright="1">
                          <a:noAutofit/>
                        </wps:bodyPr>
                      </wps:wsp>
                      <wps:wsp>
                        <wps:cNvPr id="24"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c:wpc>
                  </a:graphicData>
                </a:graphic>
              </wp:inline>
            </w:drawing>
          </mc:Choice>
          <mc:Fallback>
            <w:pict>
              <v:group w14:anchorId="77A984D6" id="Canvas 152" o:spid="_x0000_s102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7261;height:15392;visibility:visible;mso-wrap-style:square">
                  <v:fill o:detectmouseclick="t"/>
                  <v:path o:connecttype="none"/>
                </v:shape>
                <v:oval id="Oval 153" o:spid="_x0000_s1028"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">
                  <v:textbox inset="0,.72pt,0,.72pt">
                    <w:txbxContent>
                      <w:p w14:paraId="02DB2830" w14:textId="77777777" w:rsidR="00D87C29" w:rsidRDefault="00D87C29" w:rsidP="007C1AAC">
                        <w:pPr>
                          <w:jc w:val="center"/>
                          <w:rPr>
                            <w:sz w:val="18"/>
                          </w:rPr>
                        </w:pPr>
                        <w:r>
                          <w:rPr>
                            <w:sz w:val="18"/>
                          </w:rPr>
                          <w:t>Mobile Report Alert [ITI-84]</w:t>
                        </w:r>
                      </w:p>
                    </w:txbxContent>
                  </v:textbox>
                </v:oval>
                <v:shapetype id="_x0000_t202" coordsize="21600,21600" o:spt="202" path="m,l,21600r21600,l21600,xe">
                  <v:stroke joinstyle="miter"/>
                  <v:path gradientshapeok="t" o:connecttype="rect"/>
                </v:shapetype>
                <v:shape id="Text Box 154" o:spid="_x0000_s1029" type="#_x0000_t202" style="position:absolute;top:1683;width:10863;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0B0DCCEA" w14:textId="64627EDF" w:rsidR="00D87C29" w:rsidRDefault="00D87C29" w:rsidP="007C1AAC">
                        <w:pPr>
                          <w:rPr>
                            <w:sz w:val="18"/>
                          </w:rPr>
                        </w:pPr>
                        <w:r>
                          <w:rPr>
                            <w:sz w:val="18"/>
                          </w:rPr>
                          <w:t>Alert Reporter</w:t>
                        </w:r>
                      </w:p>
                    </w:txbxContent>
                  </v:textbox>
                </v:shape>
                <v:line id="Line 155" o:spid="_x0000_s1030"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156" o:spid="_x0000_s1031" type="#_x0000_t202" style="position:absolute;left:26481;top:1683;width:9850;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14:paraId="3EA579F3" w14:textId="06E65B33" w:rsidR="00D87C29" w:rsidRDefault="00D87C29" w:rsidP="007C1AAC">
                        <w:pPr>
                          <w:rPr>
                            <w:sz w:val="18"/>
                          </w:rPr>
                        </w:pPr>
                        <w:r>
                          <w:rPr>
                            <w:sz w:val="18"/>
                          </w:rPr>
                          <w:t>Alert Aggregator</w:t>
                        </w:r>
                      </w:p>
                    </w:txbxContent>
                  </v:textbox>
                </v:shape>
                <v:line id="Line 157" o:spid="_x0000_s1032"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"/>
                <w10:anchorlock/>
              </v:group>
            </w:pict>
          </mc:Fallback>
        </mc:AlternateContent>
      </w:r>
    </w:p>
    <w:p w14:paraId="16454702" w14:textId="77777777" w:rsidR="002D5B69" w:rsidRPr="00632A6F" w:rsidRDefault="002D5B69" w:rsidP="00BB76BC">
      <w:pPr>
        <w:pStyle w:val="FigureTitle"/>
      </w:pPr>
      <w:r w:rsidRPr="00632A6F">
        <w:t xml:space="preserve">Figure </w:t>
      </w:r>
      <w:r w:rsidR="006A70BB" w:rsidRPr="00632A6F">
        <w:t>3.</w:t>
      </w:r>
      <w:r w:rsidR="003C56A4" w:rsidRPr="00632A6F">
        <w:t>84</w:t>
      </w:r>
      <w:r w:rsidRPr="00632A6F">
        <w:t xml:space="preserve">.2-1: </w:t>
      </w:r>
      <w:r w:rsidR="001B2B50" w:rsidRPr="00632A6F">
        <w:t>Use Case Diagram</w:t>
      </w:r>
    </w:p>
    <w:p w14:paraId="7B35322D" w14:textId="77777777" w:rsidR="002D5B69" w:rsidRPr="00632A6F" w:rsidRDefault="002D5B69" w:rsidP="00BB76BC">
      <w:pPr>
        <w:pStyle w:val="TableTitle"/>
      </w:pPr>
      <w:r w:rsidRPr="00632A6F">
        <w:t xml:space="preserve">Table </w:t>
      </w:r>
      <w:r w:rsidR="006A70BB" w:rsidRPr="00632A6F">
        <w:t>3.</w:t>
      </w:r>
      <w:r w:rsidR="003C56A4" w:rsidRPr="00632A6F">
        <w:t>84</w:t>
      </w:r>
      <w:r w:rsidRPr="00632A6F">
        <w:t>.2-1: Actor Role</w:t>
      </w:r>
      <w:r w:rsidR="001B2B50" w:rsidRPr="00632A6F">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632A6F" w14:paraId="576A09E1" w14:textId="77777777" w:rsidTr="00BB76BC">
        <w:tc>
          <w:tcPr>
            <w:tcW w:w="1008" w:type="dxa"/>
            <w:shd w:val="clear" w:color="auto" w:fill="auto"/>
          </w:tcPr>
          <w:p w14:paraId="42D2D9DD" w14:textId="77777777" w:rsidR="00C6772C" w:rsidRPr="00632A6F" w:rsidRDefault="00C6772C" w:rsidP="00597DB2">
            <w:pPr>
              <w:pStyle w:val="BodyText"/>
              <w:rPr>
                <w:b/>
              </w:rPr>
            </w:pPr>
            <w:r w:rsidRPr="00632A6F">
              <w:rPr>
                <w:b/>
              </w:rPr>
              <w:t>Actor:</w:t>
            </w:r>
          </w:p>
        </w:tc>
        <w:tc>
          <w:tcPr>
            <w:tcW w:w="8568" w:type="dxa"/>
            <w:shd w:val="clear" w:color="auto" w:fill="auto"/>
          </w:tcPr>
          <w:p w14:paraId="2DFCD452" w14:textId="77777777" w:rsidR="00C6772C" w:rsidRPr="00632A6F" w:rsidRDefault="00FA0FC9" w:rsidP="00597DB2">
            <w:pPr>
              <w:pStyle w:val="BodyText"/>
            </w:pPr>
            <w:r w:rsidRPr="00632A6F">
              <w:t>Alert Reporter</w:t>
            </w:r>
          </w:p>
        </w:tc>
      </w:tr>
      <w:tr w:rsidR="00C6772C" w:rsidRPr="00632A6F" w14:paraId="12906940" w14:textId="77777777" w:rsidTr="00BB76BC">
        <w:tc>
          <w:tcPr>
            <w:tcW w:w="1008" w:type="dxa"/>
            <w:shd w:val="clear" w:color="auto" w:fill="auto"/>
          </w:tcPr>
          <w:p w14:paraId="1A09F081" w14:textId="77777777" w:rsidR="00C6772C" w:rsidRPr="00632A6F" w:rsidRDefault="00C6772C" w:rsidP="00597DB2">
            <w:pPr>
              <w:pStyle w:val="BodyText"/>
              <w:rPr>
                <w:b/>
              </w:rPr>
            </w:pPr>
            <w:r w:rsidRPr="00632A6F">
              <w:rPr>
                <w:b/>
              </w:rPr>
              <w:t>Role:</w:t>
            </w:r>
          </w:p>
        </w:tc>
        <w:tc>
          <w:tcPr>
            <w:tcW w:w="8568" w:type="dxa"/>
            <w:shd w:val="clear" w:color="auto" w:fill="auto"/>
          </w:tcPr>
          <w:p w14:paraId="0A5C50B2" w14:textId="77777777" w:rsidR="00C6772C" w:rsidRPr="00632A6F" w:rsidRDefault="00FA0FC9" w:rsidP="00FA0FC9">
            <w:pPr>
              <w:pStyle w:val="BodyText"/>
            </w:pPr>
            <w:r w:rsidRPr="00632A6F">
              <w:t xml:space="preserve">Sends an alert to an Alert </w:t>
            </w:r>
            <w:r w:rsidR="00AE30E1" w:rsidRPr="00632A6F">
              <w:t>Aggregator</w:t>
            </w:r>
            <w:r w:rsidRPr="00632A6F">
              <w:t xml:space="preserve"> for dissemination to a health worker or subject of care.</w:t>
            </w:r>
          </w:p>
        </w:tc>
      </w:tr>
      <w:tr w:rsidR="00C6772C" w:rsidRPr="00632A6F" w14:paraId="78DAB9A5" w14:textId="77777777" w:rsidTr="00BB76BC">
        <w:tc>
          <w:tcPr>
            <w:tcW w:w="1008" w:type="dxa"/>
            <w:shd w:val="clear" w:color="auto" w:fill="auto"/>
          </w:tcPr>
          <w:p w14:paraId="492272A6" w14:textId="77777777" w:rsidR="00C6772C" w:rsidRPr="00632A6F" w:rsidRDefault="00C6772C" w:rsidP="00597DB2">
            <w:pPr>
              <w:pStyle w:val="BodyText"/>
              <w:rPr>
                <w:b/>
              </w:rPr>
            </w:pPr>
            <w:r w:rsidRPr="00632A6F">
              <w:rPr>
                <w:b/>
              </w:rPr>
              <w:t>Actor:</w:t>
            </w:r>
          </w:p>
        </w:tc>
        <w:tc>
          <w:tcPr>
            <w:tcW w:w="8568" w:type="dxa"/>
            <w:shd w:val="clear" w:color="auto" w:fill="auto"/>
          </w:tcPr>
          <w:p w14:paraId="49951F33" w14:textId="77777777" w:rsidR="00701B3A" w:rsidRPr="00632A6F" w:rsidRDefault="00FA0FC9" w:rsidP="00597DB2">
            <w:pPr>
              <w:pStyle w:val="BodyText"/>
            </w:pPr>
            <w:r w:rsidRPr="00632A6F">
              <w:t xml:space="preserve">Alert </w:t>
            </w:r>
            <w:r w:rsidR="00AE30E1" w:rsidRPr="00632A6F">
              <w:t>Aggregator</w:t>
            </w:r>
          </w:p>
        </w:tc>
      </w:tr>
      <w:tr w:rsidR="00C6772C" w:rsidRPr="00632A6F" w14:paraId="0E4D0D80" w14:textId="77777777" w:rsidTr="00BB76BC">
        <w:tc>
          <w:tcPr>
            <w:tcW w:w="1008" w:type="dxa"/>
            <w:shd w:val="clear" w:color="auto" w:fill="auto"/>
          </w:tcPr>
          <w:p w14:paraId="7A10F223" w14:textId="77777777" w:rsidR="00C6772C" w:rsidRPr="00632A6F" w:rsidRDefault="00C6772C" w:rsidP="00597DB2">
            <w:pPr>
              <w:pStyle w:val="BodyText"/>
              <w:rPr>
                <w:b/>
              </w:rPr>
            </w:pPr>
            <w:r w:rsidRPr="00632A6F">
              <w:rPr>
                <w:b/>
              </w:rPr>
              <w:t>Role:</w:t>
            </w:r>
          </w:p>
        </w:tc>
        <w:tc>
          <w:tcPr>
            <w:tcW w:w="8568" w:type="dxa"/>
            <w:shd w:val="clear" w:color="auto" w:fill="auto"/>
          </w:tcPr>
          <w:p w14:paraId="77262B03" w14:textId="77777777" w:rsidR="00C6772C" w:rsidRPr="00632A6F" w:rsidRDefault="00FA0FC9" w:rsidP="00232B79">
            <w:pPr>
              <w:pStyle w:val="BodyText"/>
            </w:pPr>
            <w:r w:rsidRPr="00632A6F">
              <w:t>Accepts an alert from an Alert Reporter for dissemination to subjects of care and health workers</w:t>
            </w:r>
          </w:p>
        </w:tc>
      </w:tr>
    </w:tbl>
    <w:p w14:paraId="3D0BA145" w14:textId="77777777" w:rsidR="00E8043B" w:rsidRPr="00632A6F" w:rsidRDefault="00E8043B" w:rsidP="00FF386D">
      <w:pPr>
        <w:pStyle w:val="BodyText"/>
      </w:pPr>
    </w:p>
    <w:p w14:paraId="0236AFA2" w14:textId="77777777" w:rsidR="00CF283F" w:rsidRPr="00632A6F" w:rsidRDefault="006A70BB" w:rsidP="00303E20">
      <w:pPr>
        <w:pStyle w:val="Heading3"/>
        <w:numPr>
          <w:ilvl w:val="0"/>
          <w:numId w:val="0"/>
        </w:numPr>
        <w:rPr>
          <w:noProof w:val="0"/>
        </w:rPr>
      </w:pPr>
      <w:bookmarkStart w:id="280" w:name="_Toc278195710"/>
      <w:bookmarkStart w:id="281" w:name="_Toc278195752"/>
      <w:bookmarkStart w:id="282" w:name="_Toc278195794"/>
      <w:bookmarkStart w:id="283" w:name="_Toc278195836"/>
      <w:bookmarkStart w:id="284" w:name="_Toc278195878"/>
      <w:bookmarkStart w:id="285" w:name="_Toc278196004"/>
      <w:bookmarkStart w:id="286" w:name="_Toc278196176"/>
      <w:bookmarkStart w:id="287" w:name="_Toc420424026"/>
      <w:bookmarkStart w:id="288" w:name="_Toc16689739"/>
      <w:r w:rsidRPr="00632A6F">
        <w:rPr>
          <w:noProof w:val="0"/>
        </w:rPr>
        <w:t>3.</w:t>
      </w:r>
      <w:r w:rsidR="003C56A4" w:rsidRPr="00632A6F">
        <w:rPr>
          <w:noProof w:val="0"/>
        </w:rPr>
        <w:t>84</w:t>
      </w:r>
      <w:r w:rsidR="00CF283F" w:rsidRPr="00632A6F">
        <w:rPr>
          <w:noProof w:val="0"/>
        </w:rPr>
        <w:t>.3 Referenced Standard</w:t>
      </w:r>
      <w:r w:rsidR="00DD13DB" w:rsidRPr="00632A6F">
        <w:rPr>
          <w:noProof w:val="0"/>
        </w:rPr>
        <w:t>s</w:t>
      </w:r>
      <w:bookmarkEnd w:id="280"/>
      <w:bookmarkEnd w:id="281"/>
      <w:bookmarkEnd w:id="282"/>
      <w:bookmarkEnd w:id="283"/>
      <w:bookmarkEnd w:id="284"/>
      <w:bookmarkEnd w:id="285"/>
      <w:bookmarkEnd w:id="286"/>
      <w:bookmarkEnd w:id="287"/>
      <w:bookmarkEnd w:id="288"/>
    </w:p>
    <w:p w14:paraId="06FC8BFB" w14:textId="3DD3CA1E" w:rsidR="00FA0FC9" w:rsidRPr="003E0386" w:rsidRDefault="006707B1" w:rsidP="006707B1">
      <w:pPr>
        <w:pStyle w:val="ListBullet2"/>
      </w:pPr>
      <w:r w:rsidRPr="00632A6F">
        <w:t xml:space="preserve">HL7 FHIR standard </w:t>
      </w:r>
      <w:r w:rsidR="003F524E" w:rsidRPr="00632A6F">
        <w:t xml:space="preserve">R4 </w:t>
      </w:r>
      <w:hyperlink r:id="rId35" w:history="1">
        <w:r w:rsidR="003F524E" w:rsidRPr="00632A6F">
          <w:rPr>
            <w:rStyle w:val="Hyperlink"/>
          </w:rPr>
          <w:t>http://hl7.org/fhir/R4/index.html</w:t>
        </w:r>
      </w:hyperlink>
    </w:p>
    <w:p w14:paraId="2192E385" w14:textId="3E2ADA66" w:rsidR="00B43198" w:rsidRPr="00632A6F" w:rsidRDefault="0004417E" w:rsidP="00381449">
      <w:pPr>
        <w:pStyle w:val="ListBullet2"/>
      </w:pPr>
      <w:r w:rsidRPr="00632A6F">
        <w:t>HL7</w:t>
      </w:r>
      <w:r w:rsidR="00FA0FC9" w:rsidRPr="00632A6F">
        <w:t xml:space="preserve"> - Health Level 7 Version 2.6 Ch7 Observation Reporting</w:t>
      </w:r>
    </w:p>
    <w:p w14:paraId="1B2F2CCB" w14:textId="77777777" w:rsidR="00FA0FC9" w:rsidRPr="00632A6F" w:rsidRDefault="00FA0FC9" w:rsidP="00381449">
      <w:pPr>
        <w:pStyle w:val="ListBullet2"/>
      </w:pPr>
      <w:r w:rsidRPr="00632A6F">
        <w:t xml:space="preserve">ISO/IEEE 11073-10201 Domain Information Model </w:t>
      </w:r>
    </w:p>
    <w:p w14:paraId="7BD616E9" w14:textId="77777777" w:rsidR="00FA0FC9" w:rsidRPr="00632A6F" w:rsidRDefault="00FA0FC9" w:rsidP="00381449">
      <w:pPr>
        <w:pStyle w:val="ListBullet2"/>
      </w:pPr>
      <w:r w:rsidRPr="00632A6F">
        <w:t>ISO/IEEE 11073-10101 Nomenclature</w:t>
      </w:r>
    </w:p>
    <w:p w14:paraId="3A4975F5" w14:textId="6875F3C1" w:rsidR="00DF4708" w:rsidRPr="00632A6F" w:rsidRDefault="00016A7E" w:rsidP="00381449">
      <w:pPr>
        <w:pStyle w:val="ListBullet2"/>
      </w:pPr>
      <w:r w:rsidRPr="00632A6F">
        <w:t xml:space="preserve">IETF RFC5646 - </w:t>
      </w:r>
      <w:r w:rsidR="00497EC7" w:rsidRPr="00632A6F">
        <w:t xml:space="preserve">Tags for Identifying Languages  </w:t>
      </w:r>
    </w:p>
    <w:p w14:paraId="2F3F1AFC" w14:textId="209B7A37" w:rsidR="00CF283F" w:rsidRPr="00632A6F" w:rsidRDefault="006A70BB" w:rsidP="00303E20">
      <w:pPr>
        <w:pStyle w:val="Heading3"/>
        <w:numPr>
          <w:ilvl w:val="0"/>
          <w:numId w:val="0"/>
        </w:numPr>
        <w:rPr>
          <w:noProof w:val="0"/>
        </w:rPr>
      </w:pPr>
      <w:bookmarkStart w:id="289" w:name="_Toc278195711"/>
      <w:bookmarkStart w:id="290" w:name="_Toc278195753"/>
      <w:bookmarkStart w:id="291" w:name="_Toc278195795"/>
      <w:bookmarkStart w:id="292" w:name="_Toc278195837"/>
      <w:bookmarkStart w:id="293" w:name="_Toc278195879"/>
      <w:bookmarkStart w:id="294" w:name="_Toc278196005"/>
      <w:bookmarkStart w:id="295" w:name="_Toc278196177"/>
      <w:bookmarkStart w:id="296" w:name="_Toc420424027"/>
      <w:bookmarkStart w:id="297" w:name="_Toc16689740"/>
      <w:r w:rsidRPr="00632A6F">
        <w:rPr>
          <w:noProof w:val="0"/>
        </w:rPr>
        <w:lastRenderedPageBreak/>
        <w:t>3.</w:t>
      </w:r>
      <w:r w:rsidR="003C56A4" w:rsidRPr="00632A6F">
        <w:rPr>
          <w:noProof w:val="0"/>
        </w:rPr>
        <w:t>84</w:t>
      </w:r>
      <w:r w:rsidR="00CF283F" w:rsidRPr="00632A6F">
        <w:rPr>
          <w:noProof w:val="0"/>
        </w:rPr>
        <w:t xml:space="preserve">.4 </w:t>
      </w:r>
      <w:bookmarkEnd w:id="289"/>
      <w:bookmarkEnd w:id="290"/>
      <w:bookmarkEnd w:id="291"/>
      <w:bookmarkEnd w:id="292"/>
      <w:bookmarkEnd w:id="293"/>
      <w:bookmarkEnd w:id="294"/>
      <w:bookmarkEnd w:id="295"/>
      <w:bookmarkEnd w:id="296"/>
      <w:r w:rsidR="003E0386">
        <w:rPr>
          <w:noProof w:val="0"/>
        </w:rPr>
        <w:t>Messages</w:t>
      </w:r>
      <w:bookmarkEnd w:id="297"/>
    </w:p>
    <w:p w14:paraId="22FB0D5D" w14:textId="09C867AE" w:rsidR="00CF283F" w:rsidRPr="00632A6F" w:rsidRDefault="009E1742" w:rsidP="00381449">
      <w:pPr>
        <w:pStyle w:val="BodyText"/>
      </w:pPr>
      <w:r w:rsidRPr="00632A6F">
        <w:t xml:space="preserve">The following interaction diagram illustrates an Alert Reporter sending a Mobile Report </w:t>
      </w:r>
      <w:r w:rsidR="004E7C2F" w:rsidRPr="00632A6F">
        <w:t xml:space="preserve">Alert to an Alert </w:t>
      </w:r>
      <w:r w:rsidR="00AE30E1" w:rsidRPr="00632A6F">
        <w:t>Aggregator</w:t>
      </w:r>
      <w:r w:rsidR="004E7C2F" w:rsidRPr="00632A6F">
        <w:t xml:space="preserve"> via the message semantics as defined for a </w:t>
      </w:r>
      <w:r w:rsidR="00EA76C3" w:rsidRPr="00632A6F">
        <w:t>Communication</w:t>
      </w:r>
      <w:r w:rsidR="00FC773B" w:rsidRPr="00632A6F">
        <w:t>Request</w:t>
      </w:r>
      <w:r w:rsidRPr="00632A6F">
        <w:t xml:space="preserve"> </w:t>
      </w:r>
      <w:r w:rsidR="002A001C" w:rsidRPr="00632A6F">
        <w:t>R</w:t>
      </w:r>
      <w:r w:rsidRPr="00632A6F">
        <w:t>esource</w:t>
      </w:r>
      <w:r w:rsidR="00514213" w:rsidRPr="00632A6F">
        <w:t>.</w:t>
      </w:r>
    </w:p>
    <w:p w14:paraId="143C7E22" w14:textId="68119322" w:rsidR="00381449" w:rsidRPr="003E0386" w:rsidRDefault="00726FF4" w:rsidP="00381449">
      <w:pPr>
        <w:pStyle w:val="BodyText"/>
      </w:pPr>
      <w:r w:rsidRPr="00834F47">
        <w:rPr>
          <w:noProof/>
        </w:rPr>
        <mc:AlternateContent>
          <mc:Choice Requires="wps">
            <w:drawing>
              <wp:anchor distT="0" distB="0" distL="114300" distR="114300" simplePos="0" relativeHeight="251640832" behindDoc="0" locked="0" layoutInCell="1" allowOverlap="1" wp14:anchorId="770813AB" wp14:editId="2CC142D3">
                <wp:simplePos x="0" y="0"/>
                <wp:positionH relativeFrom="column">
                  <wp:posOffset>0</wp:posOffset>
                </wp:positionH>
                <wp:positionV relativeFrom="paragraph">
                  <wp:posOffset>5715</wp:posOffset>
                </wp:positionV>
                <wp:extent cx="914400" cy="534670"/>
                <wp:effectExtent l="0" t="0" r="0" b="0"/>
                <wp:wrapNone/>
                <wp:docPr id="7"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AEDAC9C" w14:textId="1A7056F1" w:rsidR="00D87C29" w:rsidRPr="007C1AAC" w:rsidRDefault="00D87C29" w:rsidP="00726FF4">
                            <w:pPr>
                              <w:jc w:val="center"/>
                              <w:rPr>
                                <w:sz w:val="22"/>
                                <w:szCs w:val="22"/>
                              </w:rPr>
                            </w:pPr>
                            <w:r>
                              <w:rPr>
                                <w:sz w:val="22"/>
                                <w:szCs w:val="22"/>
                              </w:rPr>
                              <w:t>Alert Reporter</w:t>
                            </w:r>
                          </w:p>
                        </w:txbxContent>
                      </wps:txbx>
                      <wps:bodyPr rot="0" vert="horz" wrap="square" lIns="91440" tIns="45720" rIns="91440" bIns="45720" anchor="t" anchorCtr="0" upright="1">
                        <a:noAutofit/>
                      </wps:bodyPr>
                    </wps:wsp>
                  </a:graphicData>
                </a:graphic>
              </wp:anchor>
            </w:drawing>
          </mc:Choice>
          <mc:Fallback>
            <w:pict>
              <v:shape w14:anchorId="770813AB" id="Text Box 160" o:spid="_x0000_s1033" type="#_x0000_t202" style="position:absolute;margin-left:0;margin-top:.45pt;width:1in;height:42.1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" stroked="f">
                <v:textbox>
                  <w:txbxContent>
                    <w:p w14:paraId="6AEDAC9C" w14:textId="1A7056F1" w:rsidR="00D87C29" w:rsidRPr="007C1AAC" w:rsidRDefault="00D87C29" w:rsidP="00726FF4">
                      <w:pPr>
                        <w:jc w:val="center"/>
                        <w:rPr>
                          <w:sz w:val="22"/>
                          <w:szCs w:val="22"/>
                        </w:rPr>
                      </w:pPr>
                      <w:r>
                        <w:rPr>
                          <w:sz w:val="22"/>
                          <w:szCs w:val="22"/>
                        </w:rPr>
                        <w:t>Alert Reporter</w:t>
                      </w:r>
                    </w:p>
                  </w:txbxContent>
                </v:textbox>
              </v:shape>
            </w:pict>
          </mc:Fallback>
        </mc:AlternateContent>
      </w:r>
      <w:r w:rsidRPr="00CA5A8B">
        <w:rPr>
          <w:noProof/>
        </w:rPr>
        <mc:AlternateContent>
          <mc:Choice Requires="wps">
            <w:drawing>
              <wp:anchor distT="0" distB="0" distL="114300" distR="114300" simplePos="0" relativeHeight="251649024" behindDoc="0" locked="0" layoutInCell="1" allowOverlap="1" wp14:anchorId="48B8B582" wp14:editId="7118123E">
                <wp:simplePos x="0" y="0"/>
                <wp:positionH relativeFrom="column">
                  <wp:posOffset>464185</wp:posOffset>
                </wp:positionH>
                <wp:positionV relativeFrom="paragraph">
                  <wp:posOffset>467995</wp:posOffset>
                </wp:positionV>
                <wp:extent cx="635" cy="1280160"/>
                <wp:effectExtent l="0" t="0" r="0" b="0"/>
                <wp:wrapNone/>
                <wp:docPr id="4"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016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anchor>
            </w:drawing>
          </mc:Choice>
          <mc:Fallback>
            <w:pict>
              <v:line w14:anchorId="349D1377" id="Line 161"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36.55pt,36.85pt" to="36.6pt,1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">
                <v:stroke dashstyle="dash"/>
              </v:line>
            </w:pict>
          </mc:Fallback>
        </mc:AlternateContent>
      </w:r>
      <w:r w:rsidRPr="00CA5A8B">
        <w:rPr>
          <w:noProof/>
        </w:rPr>
        <mc:AlternateContent>
          <mc:Choice Requires="wps">
            <w:drawing>
              <wp:anchor distT="0" distB="0" distL="114300" distR="114300" simplePos="0" relativeHeight="251657216" behindDoc="0" locked="0" layoutInCell="1" allowOverlap="1" wp14:anchorId="4380C271" wp14:editId="3DB054E0">
                <wp:simplePos x="0" y="0"/>
                <wp:positionH relativeFrom="column">
                  <wp:posOffset>4340225</wp:posOffset>
                </wp:positionH>
                <wp:positionV relativeFrom="paragraph">
                  <wp:posOffset>445135</wp:posOffset>
                </wp:positionV>
                <wp:extent cx="635" cy="1230630"/>
                <wp:effectExtent l="0" t="0" r="0" b="0"/>
                <wp:wrapNone/>
                <wp:docPr id="5"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3063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anchor>
            </w:drawing>
          </mc:Choice>
          <mc:Fallback>
            <w:pict>
              <v:line w14:anchorId="04426F7D" id="Line 163"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341.75pt,35.05pt" to="341.8pt,1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">
                <v:stroke dashstyle="dash"/>
              </v:line>
            </w:pict>
          </mc:Fallback>
        </mc:AlternateContent>
      </w:r>
      <w:r w:rsidRPr="00CA5A8B">
        <w:rPr>
          <w:noProof/>
        </w:rPr>
        <mc:AlternateContent>
          <mc:Choice Requires="wps">
            <w:drawing>
              <wp:anchor distT="0" distB="0" distL="114300" distR="114300" simplePos="0" relativeHeight="251665408" behindDoc="0" locked="0" layoutInCell="1" allowOverlap="1" wp14:anchorId="30B4D777" wp14:editId="24BAABA7">
                <wp:simplePos x="0" y="0"/>
                <wp:positionH relativeFrom="column">
                  <wp:posOffset>392430</wp:posOffset>
                </wp:positionH>
                <wp:positionV relativeFrom="paragraph">
                  <wp:posOffset>626110</wp:posOffset>
                </wp:positionV>
                <wp:extent cx="169545" cy="853440"/>
                <wp:effectExtent l="0" t="0" r="0" b="0"/>
                <wp:wrapNone/>
                <wp:docPr id="12"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46DAA639" id="Rectangle 164" o:spid="_x0000_s1026" style="position:absolute;margin-left:30.9pt;margin-top:49.3pt;width:13.35pt;height:67.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"/>
            </w:pict>
          </mc:Fallback>
        </mc:AlternateContent>
      </w:r>
      <w:r w:rsidRPr="00CA5A8B">
        <w:rPr>
          <w:noProof/>
        </w:rPr>
        <mc:AlternateContent>
          <mc:Choice Requires="wps">
            <w:drawing>
              <wp:anchor distT="0" distB="0" distL="114300" distR="114300" simplePos="0" relativeHeight="251673600" behindDoc="0" locked="0" layoutInCell="1" allowOverlap="1" wp14:anchorId="2857DAB8" wp14:editId="4D6E8F66">
                <wp:simplePos x="0" y="0"/>
                <wp:positionH relativeFrom="column">
                  <wp:posOffset>4248150</wp:posOffset>
                </wp:positionH>
                <wp:positionV relativeFrom="paragraph">
                  <wp:posOffset>626110</wp:posOffset>
                </wp:positionV>
                <wp:extent cx="203835" cy="868045"/>
                <wp:effectExtent l="0" t="0" r="0" b="0"/>
                <wp:wrapNone/>
                <wp:docPr id="13"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5D5777E5" id="Rectangle 165" o:spid="_x0000_s1026" style="position:absolute;margin-left:334.5pt;margin-top:49.3pt;width:16.05pt;height:68.3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"/>
            </w:pict>
          </mc:Fallback>
        </mc:AlternateContent>
      </w:r>
      <w:r w:rsidRPr="00CA5A8B">
        <w:rPr>
          <w:noProof/>
        </w:rPr>
        <mc:AlternateContent>
          <mc:Choice Requires="wps">
            <w:drawing>
              <wp:anchor distT="0" distB="0" distL="114300" distR="114300" simplePos="0" relativeHeight="251681792" behindDoc="0" locked="0" layoutInCell="1" allowOverlap="1" wp14:anchorId="25800BA1" wp14:editId="3C4AF595">
                <wp:simplePos x="0" y="0"/>
                <wp:positionH relativeFrom="column">
                  <wp:posOffset>561975</wp:posOffset>
                </wp:positionH>
                <wp:positionV relativeFrom="paragraph">
                  <wp:posOffset>808990</wp:posOffset>
                </wp:positionV>
                <wp:extent cx="3686175" cy="0"/>
                <wp:effectExtent l="0" t="0" r="0" b="0"/>
                <wp:wrapNone/>
                <wp:docPr id="14"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anchor>
            </w:drawing>
          </mc:Choice>
          <mc:Fallback>
            <w:pict>
              <v:line w14:anchorId="52D9BD46" id="Line 16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4.25pt,63.7pt" to="334.5pt,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">
                <v:stroke endarrow="block"/>
              </v:line>
            </w:pict>
          </mc:Fallback>
        </mc:AlternateContent>
      </w:r>
      <w:r w:rsidRPr="00CA5A8B">
        <w:rPr>
          <w:noProof/>
        </w:rPr>
        <mc:AlternateContent>
          <mc:Choice Requires="wps">
            <w:drawing>
              <wp:anchor distT="0" distB="0" distL="114300" distR="114300" simplePos="0" relativeHeight="251689984" behindDoc="0" locked="0" layoutInCell="1" allowOverlap="1" wp14:anchorId="22BC23A8" wp14:editId="26B0A54C">
                <wp:simplePos x="0" y="0"/>
                <wp:positionH relativeFrom="column">
                  <wp:posOffset>3886200</wp:posOffset>
                </wp:positionH>
                <wp:positionV relativeFrom="paragraph">
                  <wp:posOffset>-1905</wp:posOffset>
                </wp:positionV>
                <wp:extent cx="914400" cy="534670"/>
                <wp:effectExtent l="0" t="0" r="0" b="0"/>
                <wp:wrapNone/>
                <wp:docPr id="15"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AC5228D" w14:textId="76F5FB70" w:rsidR="00D87C29" w:rsidRPr="007C1AAC" w:rsidRDefault="00D87C29" w:rsidP="00726FF4">
                            <w:pPr>
                              <w:jc w:val="center"/>
                              <w:rPr>
                                <w:sz w:val="22"/>
                                <w:szCs w:val="22"/>
                              </w:rPr>
                            </w:pPr>
                            <w:r>
                              <w:rPr>
                                <w:sz w:val="22"/>
                                <w:szCs w:val="22"/>
                              </w:rPr>
                              <w:t>Alert Aggregator</w:t>
                            </w:r>
                          </w:p>
                        </w:txbxContent>
                      </wps:txbx>
                      <wps:bodyPr rot="0" vert="horz" wrap="square" lIns="91440" tIns="45720" rIns="91440" bIns="45720" anchor="t" anchorCtr="0" upright="1">
                        <a:noAutofit/>
                      </wps:bodyPr>
                    </wps:wsp>
                  </a:graphicData>
                </a:graphic>
              </wp:anchor>
            </w:drawing>
          </mc:Choice>
          <mc:Fallback>
            <w:pict>
              <v:shape w14:anchorId="22BC23A8" id="Text Box 167" o:spid="_x0000_s1034" type="#_x0000_t202" style="position:absolute;margin-left:306pt;margin-top:-.15pt;width:1in;height:42.1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" stroked="f">
                <v:textbox>
                  <w:txbxContent>
                    <w:p w14:paraId="1AC5228D" w14:textId="76F5FB70" w:rsidR="00D87C29" w:rsidRPr="007C1AAC" w:rsidRDefault="00D87C29" w:rsidP="00726FF4">
                      <w:pPr>
                        <w:jc w:val="center"/>
                        <w:rPr>
                          <w:sz w:val="22"/>
                          <w:szCs w:val="22"/>
                        </w:rPr>
                      </w:pPr>
                      <w:r>
                        <w:rPr>
                          <w:sz w:val="22"/>
                          <w:szCs w:val="22"/>
                        </w:rPr>
                        <w:t>Alert Aggregator</w:t>
                      </w:r>
                    </w:p>
                  </w:txbxContent>
                </v:textbox>
              </v:shape>
            </w:pict>
          </mc:Fallback>
        </mc:AlternateContent>
      </w:r>
      <w:r w:rsidRPr="00CA5A8B">
        <w:rPr>
          <w:noProof/>
        </w:rPr>
        <mc:AlternateContent>
          <mc:Choice Requires="wps">
            <w:drawing>
              <wp:anchor distT="0" distB="0" distL="114300" distR="114300" simplePos="0" relativeHeight="251698176" behindDoc="0" locked="0" layoutInCell="1" allowOverlap="1" wp14:anchorId="61C2101A" wp14:editId="6CF097D3">
                <wp:simplePos x="0" y="0"/>
                <wp:positionH relativeFrom="column">
                  <wp:posOffset>561975</wp:posOffset>
                </wp:positionH>
                <wp:positionV relativeFrom="paragraph">
                  <wp:posOffset>1316355</wp:posOffset>
                </wp:positionV>
                <wp:extent cx="3686175" cy="0"/>
                <wp:effectExtent l="0" t="0" r="0" b="0"/>
                <wp:wrapNone/>
                <wp:docPr id="25"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anchor>
            </w:drawing>
          </mc:Choice>
          <mc:Fallback>
            <w:pict>
              <v:line w14:anchorId="03EDD515" id="Line 168" o:spid="_x0000_s1026" style="position:absolute;flip:x;z-index:251698176;visibility:visible;mso-wrap-style:square;mso-wrap-distance-left:9pt;mso-wrap-distance-top:0;mso-wrap-distance-right:9pt;mso-wrap-distance-bottom:0;mso-position-horizontal:absolute;mso-position-horizontal-relative:text;mso-position-vertical:absolute;mso-position-vertical-relative:text" from="44.25pt,103.65pt" to="334.5pt,10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">
                <v:stroke endarrow="block"/>
              </v:line>
            </w:pict>
          </mc:Fallback>
        </mc:AlternateContent>
      </w:r>
    </w:p>
    <w:p w14:paraId="18A6FBD5" w14:textId="21506EB6" w:rsidR="00726FF4" w:rsidRPr="003E0386" w:rsidRDefault="00726FF4" w:rsidP="00381449">
      <w:pPr>
        <w:pStyle w:val="BodyText"/>
      </w:pPr>
      <w:r w:rsidRPr="00834F47">
        <w:rPr>
          <w:noProof/>
        </w:rPr>
        <mc:AlternateContent>
          <mc:Choice Requires="wps">
            <w:drawing>
              <wp:anchor distT="0" distB="0" distL="114300" distR="114300" simplePos="0" relativeHeight="251632640" behindDoc="0" locked="0" layoutInCell="1" allowOverlap="1" wp14:anchorId="5081E9FC" wp14:editId="2A4B90F9">
                <wp:simplePos x="0" y="0"/>
                <wp:positionH relativeFrom="column">
                  <wp:posOffset>1145812</wp:posOffset>
                </wp:positionH>
                <wp:positionV relativeFrom="paragraph">
                  <wp:posOffset>89989</wp:posOffset>
                </wp:positionV>
                <wp:extent cx="2676525" cy="598715"/>
                <wp:effectExtent l="0" t="0" r="9525" b="11430"/>
                <wp:wrapNone/>
                <wp:docPr id="9"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59871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A712335" w14:textId="6CF135D6" w:rsidR="00D87C29" w:rsidRPr="00726FF4" w:rsidRDefault="00D87C29" w:rsidP="00726FF4">
                            <w:pPr>
                              <w:jc w:val="center"/>
                              <w:rPr>
                                <w:sz w:val="18"/>
                                <w:szCs w:val="18"/>
                              </w:rPr>
                            </w:pPr>
                            <w:r w:rsidRPr="00726FF4">
                              <w:rPr>
                                <w:sz w:val="18"/>
                                <w:szCs w:val="18"/>
                              </w:rPr>
                              <w:t>Mobile Report Alert [ITI-84] Request</w:t>
                            </w:r>
                          </w:p>
                          <w:p w14:paraId="7CAB51D1" w14:textId="5B7C468F" w:rsidR="00D87C29" w:rsidRPr="00726FF4" w:rsidRDefault="00D87C29" w:rsidP="00726FF4">
                            <w:pPr>
                              <w:jc w:val="center"/>
                              <w:rPr>
                                <w:sz w:val="18"/>
                                <w:szCs w:val="18"/>
                              </w:rPr>
                            </w:pPr>
                            <w:r w:rsidRPr="00726FF4">
                              <w:rPr>
                                <w:sz w:val="18"/>
                                <w:szCs w:val="18"/>
                              </w:rPr>
                              <w:t>FHIR CREATE CommunicationRequest REQUEST</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5081E9FC" id="Text Box 162" o:spid="_x0000_s1035" type="#_x0000_t202" style="position:absolute;margin-left:90.2pt;margin-top:7.1pt;width:210.75pt;height:47.15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" filled="f" stroked="f">
                <v:textbox inset="0,0,0,0">
                  <w:txbxContent>
                    <w:p w14:paraId="1A712335" w14:textId="6CF135D6" w:rsidR="00D87C29" w:rsidRPr="00726FF4" w:rsidRDefault="00D87C29" w:rsidP="00726FF4">
                      <w:pPr>
                        <w:jc w:val="center"/>
                        <w:rPr>
                          <w:sz w:val="18"/>
                          <w:szCs w:val="18"/>
                        </w:rPr>
                      </w:pPr>
                      <w:r w:rsidRPr="00726FF4">
                        <w:rPr>
                          <w:sz w:val="18"/>
                          <w:szCs w:val="18"/>
                        </w:rPr>
                        <w:t>Mobile Report Alert [ITI-84] Request</w:t>
                      </w:r>
                    </w:p>
                    <w:p w14:paraId="7CAB51D1" w14:textId="5B7C468F" w:rsidR="00D87C29" w:rsidRPr="00726FF4" w:rsidRDefault="00D87C29" w:rsidP="00726FF4">
                      <w:pPr>
                        <w:jc w:val="center"/>
                        <w:rPr>
                          <w:sz w:val="18"/>
                          <w:szCs w:val="18"/>
                        </w:rPr>
                      </w:pPr>
                      <w:r w:rsidRPr="00726FF4">
                        <w:rPr>
                          <w:sz w:val="18"/>
                          <w:szCs w:val="18"/>
                        </w:rPr>
                        <w:t>FHIR CREATE CommunicationRequest REQUEST</w:t>
                      </w:r>
                    </w:p>
                  </w:txbxContent>
                </v:textbox>
              </v:shape>
            </w:pict>
          </mc:Fallback>
        </mc:AlternateContent>
      </w:r>
    </w:p>
    <w:p w14:paraId="01CC24F1" w14:textId="42CC5433" w:rsidR="00726FF4" w:rsidRPr="00632A6F" w:rsidRDefault="00726FF4" w:rsidP="00381449">
      <w:pPr>
        <w:pStyle w:val="BodyText"/>
      </w:pPr>
    </w:p>
    <w:p w14:paraId="57BD2E49" w14:textId="58943C6E" w:rsidR="00726FF4" w:rsidRPr="003E0386" w:rsidRDefault="00726FF4" w:rsidP="00381449">
      <w:pPr>
        <w:pStyle w:val="BodyText"/>
      </w:pPr>
      <w:r w:rsidRPr="00834F47">
        <w:rPr>
          <w:noProof/>
        </w:rPr>
        <mc:AlternateContent>
          <mc:Choice Requires="wps">
            <w:drawing>
              <wp:anchor distT="0" distB="0" distL="114300" distR="114300" simplePos="0" relativeHeight="251623424" behindDoc="0" locked="0" layoutInCell="1" allowOverlap="1" wp14:anchorId="641E0BC7" wp14:editId="34582415">
                <wp:simplePos x="0" y="0"/>
                <wp:positionH relativeFrom="column">
                  <wp:posOffset>1029970</wp:posOffset>
                </wp:positionH>
                <wp:positionV relativeFrom="paragraph">
                  <wp:posOffset>128179</wp:posOffset>
                </wp:positionV>
                <wp:extent cx="2828925" cy="660400"/>
                <wp:effectExtent l="0" t="0" r="9525" b="6350"/>
                <wp:wrapNone/>
                <wp:docPr id="16"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66040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3913620" w14:textId="17BF6213" w:rsidR="00D87C29" w:rsidRPr="00CA5A8B" w:rsidRDefault="00D87C29" w:rsidP="00726FF4">
                            <w:pPr>
                              <w:jc w:val="center"/>
                              <w:rPr>
                                <w:sz w:val="18"/>
                                <w:szCs w:val="18"/>
                              </w:rPr>
                            </w:pPr>
                            <w:r w:rsidRPr="00CA5A8B">
                              <w:rPr>
                                <w:sz w:val="18"/>
                                <w:szCs w:val="18"/>
                              </w:rPr>
                              <w:t>Mobile Report Alert [ITI-84] Response</w:t>
                            </w:r>
                          </w:p>
                          <w:p w14:paraId="24222F4C" w14:textId="72E38E1E" w:rsidR="00D87C29" w:rsidRPr="00CA5A8B" w:rsidRDefault="00D87C29" w:rsidP="00726FF4">
                            <w:pPr>
                              <w:jc w:val="center"/>
                              <w:rPr>
                                <w:sz w:val="18"/>
                                <w:szCs w:val="18"/>
                              </w:rPr>
                            </w:pPr>
                            <w:r w:rsidRPr="00CA5A8B">
                              <w:rPr>
                                <w:sz w:val="18"/>
                                <w:szCs w:val="18"/>
                              </w:rPr>
                              <w:t>FHIR CREATE CommunicationRequest RESPONSE</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641E0BC7" id="Text Box 169" o:spid="_x0000_s1036" type="#_x0000_t202" style="position:absolute;margin-left:81.1pt;margin-top:10.1pt;width:222.75pt;height:52pt;z-index:251623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" filled="f" stroked="f">
                <v:textbox inset="0,0,0,0">
                  <w:txbxContent>
                    <w:p w14:paraId="43913620" w14:textId="17BF6213" w:rsidR="00D87C29" w:rsidRPr="00CA5A8B" w:rsidRDefault="00D87C29" w:rsidP="00726FF4">
                      <w:pPr>
                        <w:jc w:val="center"/>
                        <w:rPr>
                          <w:sz w:val="18"/>
                          <w:szCs w:val="18"/>
                        </w:rPr>
                      </w:pPr>
                      <w:r w:rsidRPr="00CA5A8B">
                        <w:rPr>
                          <w:sz w:val="18"/>
                          <w:szCs w:val="18"/>
                        </w:rPr>
                        <w:t>Mobile Report Alert [ITI-84] Response</w:t>
                      </w:r>
                    </w:p>
                    <w:p w14:paraId="24222F4C" w14:textId="72E38E1E" w:rsidR="00D87C29" w:rsidRPr="00CA5A8B" w:rsidRDefault="00D87C29" w:rsidP="00726FF4">
                      <w:pPr>
                        <w:jc w:val="center"/>
                        <w:rPr>
                          <w:sz w:val="18"/>
                          <w:szCs w:val="18"/>
                        </w:rPr>
                      </w:pPr>
                      <w:r w:rsidRPr="00CA5A8B">
                        <w:rPr>
                          <w:sz w:val="18"/>
                          <w:szCs w:val="18"/>
                        </w:rPr>
                        <w:t>FHIR CREATE CommunicationRequest RESPONSE</w:t>
                      </w:r>
                    </w:p>
                  </w:txbxContent>
                </v:textbox>
              </v:shape>
            </w:pict>
          </mc:Fallback>
        </mc:AlternateContent>
      </w:r>
    </w:p>
    <w:p w14:paraId="0940FE64" w14:textId="21BC8703" w:rsidR="00726FF4" w:rsidRPr="00632A6F" w:rsidRDefault="00726FF4" w:rsidP="00381449">
      <w:pPr>
        <w:pStyle w:val="BodyText"/>
      </w:pPr>
    </w:p>
    <w:p w14:paraId="737B42D8" w14:textId="6C8F6C69" w:rsidR="00726FF4" w:rsidRPr="00632A6F" w:rsidRDefault="00726FF4" w:rsidP="00381449">
      <w:pPr>
        <w:pStyle w:val="BodyText"/>
      </w:pPr>
    </w:p>
    <w:p w14:paraId="553EF93F" w14:textId="77777777" w:rsidR="00726FF4" w:rsidRPr="00632A6F" w:rsidRDefault="00726FF4" w:rsidP="00381449">
      <w:pPr>
        <w:pStyle w:val="BodyText"/>
      </w:pPr>
    </w:p>
    <w:p w14:paraId="22A66B10" w14:textId="77777777" w:rsidR="00EB3B5A" w:rsidRPr="00632A6F" w:rsidRDefault="00EB3B5A" w:rsidP="00EB3B5A">
      <w:pPr>
        <w:pStyle w:val="FigureTitle"/>
      </w:pPr>
      <w:bookmarkStart w:id="298" w:name="_Toc278196178"/>
      <w:r w:rsidRPr="00632A6F">
        <w:t>Figure 3.84</w:t>
      </w:r>
      <w:r w:rsidR="003C033E" w:rsidRPr="00632A6F">
        <w:t>.4</w:t>
      </w:r>
      <w:r w:rsidRPr="00632A6F">
        <w:t>-1: Interaction Diagram</w:t>
      </w:r>
    </w:p>
    <w:p w14:paraId="1499B90F" w14:textId="77777777" w:rsidR="007450FE" w:rsidRPr="00632A6F" w:rsidRDefault="006A70BB" w:rsidP="007450FE">
      <w:pPr>
        <w:pStyle w:val="Heading4"/>
        <w:numPr>
          <w:ilvl w:val="0"/>
          <w:numId w:val="0"/>
        </w:numPr>
        <w:rPr>
          <w:noProof w:val="0"/>
        </w:rPr>
      </w:pPr>
      <w:bookmarkStart w:id="299" w:name="_Toc420424028"/>
      <w:bookmarkStart w:id="300" w:name="_Toc16689741"/>
      <w:r w:rsidRPr="00632A6F">
        <w:rPr>
          <w:noProof w:val="0"/>
        </w:rPr>
        <w:t>3.</w:t>
      </w:r>
      <w:r w:rsidR="003C56A4" w:rsidRPr="00632A6F">
        <w:rPr>
          <w:noProof w:val="0"/>
        </w:rPr>
        <w:t>84</w:t>
      </w:r>
      <w:r w:rsidR="00CF283F" w:rsidRPr="00632A6F">
        <w:rPr>
          <w:noProof w:val="0"/>
        </w:rPr>
        <w:t xml:space="preserve">.4.1 </w:t>
      </w:r>
      <w:bookmarkEnd w:id="298"/>
      <w:r w:rsidR="009E1742" w:rsidRPr="00632A6F">
        <w:rPr>
          <w:noProof w:val="0"/>
        </w:rPr>
        <w:t>Mobile Report Alert</w:t>
      </w:r>
      <w:r w:rsidR="002D137C" w:rsidRPr="00632A6F">
        <w:rPr>
          <w:noProof w:val="0"/>
        </w:rPr>
        <w:t xml:space="preserve"> </w:t>
      </w:r>
      <w:r w:rsidR="00C67E73" w:rsidRPr="00632A6F">
        <w:rPr>
          <w:noProof w:val="0"/>
        </w:rPr>
        <w:t>Request</w:t>
      </w:r>
      <w:bookmarkStart w:id="301" w:name="_Toc278196179"/>
      <w:bookmarkEnd w:id="158"/>
      <w:bookmarkEnd w:id="159"/>
      <w:bookmarkEnd w:id="160"/>
      <w:bookmarkEnd w:id="161"/>
      <w:bookmarkEnd w:id="162"/>
      <w:bookmarkEnd w:id="299"/>
      <w:bookmarkEnd w:id="300"/>
    </w:p>
    <w:p w14:paraId="685D1EA2" w14:textId="63A29ACF" w:rsidR="007450FE" w:rsidRPr="00632A6F" w:rsidRDefault="007450FE" w:rsidP="00381449">
      <w:pPr>
        <w:pStyle w:val="BodyText"/>
      </w:pPr>
      <w:r w:rsidRPr="00632A6F">
        <w:t xml:space="preserve">The Alert </w:t>
      </w:r>
      <w:r w:rsidR="00AE30E1" w:rsidRPr="00632A6F">
        <w:t>Aggregator</w:t>
      </w:r>
      <w:r w:rsidRPr="00632A6F">
        <w:t xml:space="preserve"> shall support the message</w:t>
      </w:r>
      <w:r w:rsidR="00215D5F" w:rsidRPr="00632A6F">
        <w:t xml:space="preserve"> semantics for create </w:t>
      </w:r>
      <w:r w:rsidR="008237B3" w:rsidRPr="00632A6F">
        <w:t xml:space="preserve">as defined </w:t>
      </w:r>
      <w:r w:rsidR="007A5D59" w:rsidRPr="00632A6F">
        <w:t xml:space="preserve">at </w:t>
      </w:r>
      <w:hyperlink r:id="rId36" w:anchor="create" w:history="1">
        <w:r w:rsidR="003F524E" w:rsidRPr="00632A6F">
          <w:rPr>
            <w:rStyle w:val="Hyperlink"/>
          </w:rPr>
          <w:t>http://hl7.org/fhir/R4/http.html#create</w:t>
        </w:r>
      </w:hyperlink>
      <w:r w:rsidRPr="003E0386">
        <w:t xml:space="preserve"> as applicable</w:t>
      </w:r>
      <w:r w:rsidR="009930F8" w:rsidRPr="00632A6F">
        <w:t xml:space="preserve"> to a </w:t>
      </w:r>
      <w:r w:rsidR="00EA76C3" w:rsidRPr="00632A6F">
        <w:t>Communication</w:t>
      </w:r>
      <w:r w:rsidR="00FC773B" w:rsidRPr="00632A6F">
        <w:t>Request</w:t>
      </w:r>
      <w:r w:rsidR="009930F8" w:rsidRPr="00632A6F">
        <w:t xml:space="preserve"> </w:t>
      </w:r>
      <w:r w:rsidR="002936C2" w:rsidRPr="00632A6F">
        <w:t>R</w:t>
      </w:r>
      <w:r w:rsidR="009930F8" w:rsidRPr="00632A6F">
        <w:t xml:space="preserve">esource defined </w:t>
      </w:r>
      <w:r w:rsidR="007A5D59" w:rsidRPr="00632A6F">
        <w:t xml:space="preserve">at </w:t>
      </w:r>
      <w:hyperlink r:id="rId37" w:history="1">
        <w:r w:rsidR="003F524E" w:rsidRPr="00632A6F">
          <w:rPr>
            <w:rStyle w:val="Hyperlink"/>
          </w:rPr>
          <w:t>http://hl7.org/fhir/R4/communicationrequest.html</w:t>
        </w:r>
      </w:hyperlink>
      <w:r w:rsidR="002D0DA7" w:rsidRPr="003E0386">
        <w:t>.</w:t>
      </w:r>
      <w:r w:rsidR="002721EA" w:rsidRPr="00632A6F">
        <w:t xml:space="preserve"> </w:t>
      </w:r>
    </w:p>
    <w:p w14:paraId="576D10CE" w14:textId="444FB101" w:rsidR="00BF67C1" w:rsidRPr="00632A6F" w:rsidRDefault="001A4A64" w:rsidP="00381449">
      <w:pPr>
        <w:pStyle w:val="BodyText"/>
      </w:pPr>
      <w:r w:rsidRPr="00632A6F">
        <w:t xml:space="preserve">The </w:t>
      </w:r>
      <w:r w:rsidR="00EA76C3" w:rsidRPr="00632A6F">
        <w:t>Communication</w:t>
      </w:r>
      <w:r w:rsidR="00FC773B" w:rsidRPr="00632A6F">
        <w:t>Request</w:t>
      </w:r>
      <w:r w:rsidRPr="00632A6F">
        <w:t xml:space="preserve"> </w:t>
      </w:r>
      <w:r w:rsidR="0037486F" w:rsidRPr="00632A6F">
        <w:t>R</w:t>
      </w:r>
      <w:r w:rsidRPr="00632A6F">
        <w:t>esource is further constrained as d</w:t>
      </w:r>
      <w:r w:rsidR="00732A9D" w:rsidRPr="00632A6F">
        <w:t xml:space="preserve">efined in </w:t>
      </w:r>
      <w:r w:rsidR="00502B6B" w:rsidRPr="00632A6F">
        <w:t>S</w:t>
      </w:r>
      <w:r w:rsidR="00732A9D" w:rsidRPr="00632A6F">
        <w:t>ection 3.</w:t>
      </w:r>
      <w:r w:rsidR="003C56A4" w:rsidRPr="00632A6F">
        <w:t>84</w:t>
      </w:r>
      <w:r w:rsidR="00732A9D" w:rsidRPr="00632A6F">
        <w:t>.4.1.2.1</w:t>
      </w:r>
      <w:r w:rsidRPr="00632A6F">
        <w:t>.</w:t>
      </w:r>
    </w:p>
    <w:p w14:paraId="0E2A9484" w14:textId="77777777" w:rsidR="00CF283F" w:rsidRPr="00632A6F" w:rsidRDefault="006A70BB" w:rsidP="00303E20">
      <w:pPr>
        <w:pStyle w:val="Heading5"/>
        <w:numPr>
          <w:ilvl w:val="0"/>
          <w:numId w:val="0"/>
        </w:numPr>
        <w:rPr>
          <w:noProof w:val="0"/>
        </w:rPr>
      </w:pPr>
      <w:bookmarkStart w:id="302" w:name="_Toc420424029"/>
      <w:bookmarkStart w:id="303" w:name="_Toc16689742"/>
      <w:r w:rsidRPr="00632A6F">
        <w:rPr>
          <w:noProof w:val="0"/>
        </w:rPr>
        <w:t>3.</w:t>
      </w:r>
      <w:r w:rsidR="003C56A4" w:rsidRPr="00632A6F">
        <w:rPr>
          <w:noProof w:val="0"/>
        </w:rPr>
        <w:t>84</w:t>
      </w:r>
      <w:r w:rsidR="00CF283F" w:rsidRPr="00632A6F">
        <w:rPr>
          <w:noProof w:val="0"/>
        </w:rPr>
        <w:t>.4.1.1 Trigger Events</w:t>
      </w:r>
      <w:bookmarkEnd w:id="301"/>
      <w:bookmarkEnd w:id="302"/>
      <w:bookmarkEnd w:id="303"/>
    </w:p>
    <w:p w14:paraId="12905217" w14:textId="77777777" w:rsidR="006C371A" w:rsidRPr="00632A6F" w:rsidRDefault="00C67E73" w:rsidP="00381449">
      <w:pPr>
        <w:pStyle w:val="BodyText"/>
      </w:pPr>
      <w:r w:rsidRPr="00632A6F">
        <w:t>A</w:t>
      </w:r>
      <w:r w:rsidR="00ED4D29" w:rsidRPr="00632A6F">
        <w:t>n Alert Reporter triggers a</w:t>
      </w:r>
      <w:r w:rsidRPr="00632A6F">
        <w:t xml:space="preserve"> Mobile Report Alert </w:t>
      </w:r>
      <w:r w:rsidR="000A1301" w:rsidRPr="00632A6F">
        <w:t xml:space="preserve">Request </w:t>
      </w:r>
      <w:r w:rsidRPr="00632A6F">
        <w:t>according to the business rules for the alert being issued</w:t>
      </w:r>
      <w:r w:rsidR="002721EA" w:rsidRPr="00632A6F">
        <w:t xml:space="preserve">. </w:t>
      </w:r>
      <w:r w:rsidR="00ED4D29" w:rsidRPr="00632A6F">
        <w:t>The</w:t>
      </w:r>
      <w:r w:rsidR="00735847" w:rsidRPr="00632A6F">
        <w:t>se</w:t>
      </w:r>
      <w:r w:rsidR="00ED4D29" w:rsidRPr="00632A6F">
        <w:t xml:space="preserve"> business rules are out of scope of this </w:t>
      </w:r>
      <w:r w:rsidR="005839AD" w:rsidRPr="00632A6F">
        <w:t>transaction</w:t>
      </w:r>
      <w:r w:rsidR="00ED4D29" w:rsidRPr="00632A6F">
        <w:t>.</w:t>
      </w:r>
    </w:p>
    <w:p w14:paraId="45A9F06E" w14:textId="77777777" w:rsidR="00CF283F" w:rsidRPr="00632A6F" w:rsidRDefault="006A70BB" w:rsidP="00303E20">
      <w:pPr>
        <w:pStyle w:val="Heading5"/>
        <w:numPr>
          <w:ilvl w:val="0"/>
          <w:numId w:val="0"/>
        </w:numPr>
        <w:rPr>
          <w:noProof w:val="0"/>
        </w:rPr>
      </w:pPr>
      <w:bookmarkStart w:id="304" w:name="_Toc278196180"/>
      <w:bookmarkStart w:id="305" w:name="_Toc420424030"/>
      <w:bookmarkStart w:id="306" w:name="_Toc16689743"/>
      <w:r w:rsidRPr="00632A6F">
        <w:rPr>
          <w:noProof w:val="0"/>
        </w:rPr>
        <w:t>3.</w:t>
      </w:r>
      <w:r w:rsidR="003C56A4" w:rsidRPr="00632A6F">
        <w:rPr>
          <w:noProof w:val="0"/>
        </w:rPr>
        <w:t>84</w:t>
      </w:r>
      <w:r w:rsidR="00CF283F" w:rsidRPr="00632A6F">
        <w:rPr>
          <w:noProof w:val="0"/>
        </w:rPr>
        <w:t>.4.1.2 Message Semantics</w:t>
      </w:r>
      <w:bookmarkEnd w:id="304"/>
      <w:bookmarkEnd w:id="305"/>
      <w:bookmarkEnd w:id="306"/>
    </w:p>
    <w:p w14:paraId="23798F05" w14:textId="3282EF40" w:rsidR="001A4A64" w:rsidRPr="00632A6F" w:rsidRDefault="00212691" w:rsidP="00381449">
      <w:pPr>
        <w:pStyle w:val="BodyText"/>
      </w:pPr>
      <w:r w:rsidRPr="00632A6F">
        <w:t>An</w:t>
      </w:r>
      <w:r w:rsidR="00D73130" w:rsidRPr="00632A6F">
        <w:t xml:space="preserve"> Alert Reporter initiates</w:t>
      </w:r>
      <w:r w:rsidR="00410B32" w:rsidRPr="00632A6F">
        <w:t xml:space="preserve"> a create</w:t>
      </w:r>
      <w:r w:rsidRPr="00632A6F">
        <w:t xml:space="preserve"> </w:t>
      </w:r>
      <w:r w:rsidR="00226EFF" w:rsidRPr="00632A6F">
        <w:t>request</w:t>
      </w:r>
      <w:r w:rsidRPr="00632A6F">
        <w:t xml:space="preserve"> as defined </w:t>
      </w:r>
      <w:r w:rsidR="007A5D59" w:rsidRPr="00632A6F">
        <w:t xml:space="preserve">at </w:t>
      </w:r>
      <w:hyperlink r:id="rId38" w:anchor="create" w:history="1">
        <w:r w:rsidR="003F524E" w:rsidRPr="00632A6F">
          <w:rPr>
            <w:rStyle w:val="Hyperlink"/>
          </w:rPr>
          <w:t>http://hl7.org/fhir/R4/http.html#create</w:t>
        </w:r>
      </w:hyperlink>
      <w:r w:rsidR="00E06C89" w:rsidRPr="003E0386">
        <w:t xml:space="preserve"> </w:t>
      </w:r>
      <w:r w:rsidRPr="00632A6F">
        <w:t xml:space="preserve">on </w:t>
      </w:r>
      <w:r w:rsidR="00267123" w:rsidRPr="00632A6F">
        <w:t xml:space="preserve">the </w:t>
      </w:r>
      <w:r w:rsidR="00EA76C3" w:rsidRPr="00632A6F">
        <w:t>Communication</w:t>
      </w:r>
      <w:r w:rsidR="00FC773B" w:rsidRPr="00632A6F">
        <w:t>Request</w:t>
      </w:r>
      <w:r w:rsidR="00FA5BB3" w:rsidRPr="00632A6F">
        <w:t xml:space="preserve"> </w:t>
      </w:r>
      <w:r w:rsidR="002936C2" w:rsidRPr="00632A6F">
        <w:t>R</w:t>
      </w:r>
      <w:r w:rsidR="00FA5BB3" w:rsidRPr="00632A6F">
        <w:t>esource</w:t>
      </w:r>
      <w:r w:rsidRPr="00632A6F">
        <w:t xml:space="preserve"> in order to report a new alert</w:t>
      </w:r>
      <w:r w:rsidR="002721EA" w:rsidRPr="00632A6F">
        <w:t xml:space="preserve">. </w:t>
      </w:r>
    </w:p>
    <w:p w14:paraId="09706B3E" w14:textId="6415352C" w:rsidR="003F3292" w:rsidRPr="00632A6F" w:rsidRDefault="002936C2" w:rsidP="00381449">
      <w:pPr>
        <w:pStyle w:val="BodyText"/>
      </w:pPr>
      <w:r w:rsidRPr="00632A6F">
        <w:t xml:space="preserve">An Alert Reporter shall use either the XML or the JSON messaging formats as defined in FHIR. </w:t>
      </w:r>
      <w:r w:rsidR="00F93AB2" w:rsidRPr="00632A6F">
        <w:t xml:space="preserve">An Alert </w:t>
      </w:r>
      <w:r w:rsidR="00AE30E1" w:rsidRPr="00632A6F">
        <w:t>Aggregator</w:t>
      </w:r>
      <w:r w:rsidR="00F93AB2" w:rsidRPr="00632A6F">
        <w:t xml:space="preserve"> shall support receiving a request in both the JSON and </w:t>
      </w:r>
      <w:r w:rsidR="00DE708C" w:rsidRPr="00632A6F">
        <w:t xml:space="preserve">the </w:t>
      </w:r>
      <w:r w:rsidR="00F93AB2" w:rsidRPr="00632A6F">
        <w:t>XML messaging formats</w:t>
      </w:r>
      <w:r w:rsidR="00DE708C" w:rsidRPr="00632A6F">
        <w:t xml:space="preserve"> as defined in </w:t>
      </w:r>
      <w:r w:rsidR="0004417E" w:rsidRPr="00632A6F">
        <w:t>FHIR</w:t>
      </w:r>
      <w:r w:rsidR="002D0DA7" w:rsidRPr="00632A6F">
        <w:t>.</w:t>
      </w:r>
      <w:r w:rsidR="002721EA" w:rsidRPr="00632A6F">
        <w:t xml:space="preserve"> </w:t>
      </w:r>
      <w:r w:rsidR="006021E4" w:rsidRPr="00632A6F">
        <w:t>See ITI TF-2x: Appendix Z.6 for more details.</w:t>
      </w:r>
    </w:p>
    <w:p w14:paraId="38CED462" w14:textId="77777777" w:rsidR="00105DDB" w:rsidRPr="00632A6F" w:rsidRDefault="006A70BB" w:rsidP="001D0EE9">
      <w:pPr>
        <w:pStyle w:val="Heading6"/>
        <w:numPr>
          <w:ilvl w:val="0"/>
          <w:numId w:val="0"/>
        </w:numPr>
        <w:rPr>
          <w:noProof w:val="0"/>
        </w:rPr>
      </w:pPr>
      <w:bookmarkStart w:id="307" w:name="_Toc420424031"/>
      <w:bookmarkStart w:id="308" w:name="_Toc16689744"/>
      <w:bookmarkStart w:id="309" w:name="_Toc278196181"/>
      <w:r w:rsidRPr="00632A6F">
        <w:rPr>
          <w:noProof w:val="0"/>
        </w:rPr>
        <w:t>3.</w:t>
      </w:r>
      <w:r w:rsidR="003C56A4" w:rsidRPr="00632A6F">
        <w:rPr>
          <w:noProof w:val="0"/>
        </w:rPr>
        <w:t>84</w:t>
      </w:r>
      <w:r w:rsidR="00464DC2" w:rsidRPr="00632A6F">
        <w:rPr>
          <w:noProof w:val="0"/>
        </w:rPr>
        <w:t xml:space="preserve">.4.1.2.1 </w:t>
      </w:r>
      <w:r w:rsidR="0004417E" w:rsidRPr="00632A6F">
        <w:rPr>
          <w:noProof w:val="0"/>
        </w:rPr>
        <w:t>FHIR</w:t>
      </w:r>
      <w:r w:rsidR="00464DC2" w:rsidRPr="00632A6F">
        <w:rPr>
          <w:noProof w:val="0"/>
        </w:rPr>
        <w:t xml:space="preserve"> </w:t>
      </w:r>
      <w:r w:rsidR="00EA76C3" w:rsidRPr="00632A6F">
        <w:rPr>
          <w:noProof w:val="0"/>
        </w:rPr>
        <w:t>Communication</w:t>
      </w:r>
      <w:r w:rsidR="00FC773B" w:rsidRPr="00632A6F">
        <w:rPr>
          <w:noProof w:val="0"/>
        </w:rPr>
        <w:t>Request</w:t>
      </w:r>
      <w:r w:rsidR="00C57F39" w:rsidRPr="00632A6F">
        <w:rPr>
          <w:noProof w:val="0"/>
        </w:rPr>
        <w:t xml:space="preserve"> </w:t>
      </w:r>
      <w:r w:rsidR="00343934" w:rsidRPr="00632A6F">
        <w:rPr>
          <w:noProof w:val="0"/>
        </w:rPr>
        <w:t xml:space="preserve">Resource </w:t>
      </w:r>
      <w:r w:rsidR="00732A9D" w:rsidRPr="00632A6F">
        <w:rPr>
          <w:noProof w:val="0"/>
        </w:rPr>
        <w:t>Constraints</w:t>
      </w:r>
      <w:bookmarkEnd w:id="307"/>
      <w:bookmarkEnd w:id="308"/>
    </w:p>
    <w:p w14:paraId="71B6898B" w14:textId="5813DA1E" w:rsidR="00C20461" w:rsidRPr="00632A6F" w:rsidRDefault="00901094" w:rsidP="00381449">
      <w:pPr>
        <w:pStyle w:val="BodyText"/>
      </w:pPr>
      <w:r w:rsidRPr="00632A6F">
        <w:t xml:space="preserve">An Alert </w:t>
      </w:r>
      <w:r w:rsidR="00AE30E1" w:rsidRPr="00632A6F">
        <w:t>Aggregator</w:t>
      </w:r>
      <w:r w:rsidRPr="00632A6F">
        <w:t xml:space="preserve"> and an Alert </w:t>
      </w:r>
      <w:r w:rsidR="00A22F87" w:rsidRPr="00632A6F">
        <w:t>Reporter</w:t>
      </w:r>
      <w:r w:rsidRPr="00632A6F">
        <w:t xml:space="preserve"> </w:t>
      </w:r>
      <w:r w:rsidR="00211F77" w:rsidRPr="00632A6F">
        <w:t xml:space="preserve">shall use a </w:t>
      </w:r>
      <w:r w:rsidR="0004417E" w:rsidRPr="00632A6F">
        <w:t>FHIR</w:t>
      </w:r>
      <w:r w:rsidR="00211F77" w:rsidRPr="00632A6F">
        <w:t xml:space="preserve"> </w:t>
      </w:r>
      <w:r w:rsidR="00EA76C3" w:rsidRPr="00632A6F">
        <w:t>Communication</w:t>
      </w:r>
      <w:r w:rsidR="00FC773B" w:rsidRPr="00632A6F">
        <w:t>Request</w:t>
      </w:r>
      <w:r w:rsidR="00211F77" w:rsidRPr="00632A6F">
        <w:t xml:space="preserve"> </w:t>
      </w:r>
      <w:r w:rsidR="002936C2" w:rsidRPr="00632A6F">
        <w:t>R</w:t>
      </w:r>
      <w:r w:rsidR="00211F77" w:rsidRPr="00632A6F">
        <w:t>esource</w:t>
      </w:r>
      <w:r w:rsidR="006C41D5" w:rsidRPr="00632A6F">
        <w:t xml:space="preserve">. </w:t>
      </w:r>
      <w:r w:rsidR="00384B6A" w:rsidRPr="00632A6F">
        <w:t xml:space="preserve">The </w:t>
      </w:r>
      <w:r w:rsidR="0004417E" w:rsidRPr="00632A6F">
        <w:t>FHIR</w:t>
      </w:r>
      <w:r w:rsidR="00384B6A" w:rsidRPr="00632A6F">
        <w:t xml:space="preserve"> </w:t>
      </w:r>
      <w:r w:rsidR="00EA76C3" w:rsidRPr="00632A6F">
        <w:t>Communication</w:t>
      </w:r>
      <w:r w:rsidR="00FC773B" w:rsidRPr="00632A6F">
        <w:t>Request</w:t>
      </w:r>
      <w:r w:rsidR="00384B6A" w:rsidRPr="00632A6F">
        <w:t xml:space="preserve"> </w:t>
      </w:r>
      <w:r w:rsidR="002936C2" w:rsidRPr="00632A6F">
        <w:t>R</w:t>
      </w:r>
      <w:r w:rsidR="00384B6A" w:rsidRPr="00632A6F">
        <w:t xml:space="preserve">esource shall be further constrained as described </w:t>
      </w:r>
      <w:r w:rsidR="008C13C1" w:rsidRPr="00632A6F">
        <w:t xml:space="preserve">in </w:t>
      </w:r>
      <w:r w:rsidR="00500F82" w:rsidRPr="00632A6F">
        <w:t>Table 3.</w:t>
      </w:r>
      <w:r w:rsidR="003C56A4" w:rsidRPr="00632A6F">
        <w:t>84</w:t>
      </w:r>
      <w:r w:rsidR="00211F77" w:rsidRPr="00632A6F">
        <w:t>.4.1.2.1</w:t>
      </w:r>
      <w:r w:rsidR="00DD398F" w:rsidRPr="00632A6F">
        <w:t>-1</w:t>
      </w:r>
      <w:r w:rsidR="006C41D5" w:rsidRPr="00632A6F">
        <w:t xml:space="preserve">. </w:t>
      </w:r>
      <w:r w:rsidR="00B95901" w:rsidRPr="00632A6F">
        <w:t>The Data Field column in Table 3.</w:t>
      </w:r>
      <w:r w:rsidR="003C56A4" w:rsidRPr="00632A6F">
        <w:t>84</w:t>
      </w:r>
      <w:r w:rsidR="00B95901" w:rsidRPr="00632A6F">
        <w:t>.4.1.2.1</w:t>
      </w:r>
      <w:r w:rsidR="00DD398F" w:rsidRPr="00632A6F">
        <w:t>-1</w:t>
      </w:r>
      <w:r w:rsidR="00B95901" w:rsidRPr="00632A6F">
        <w:t xml:space="preserve"> references the object model</w:t>
      </w:r>
      <w:r w:rsidR="00D200B9" w:rsidRPr="00632A6F">
        <w:t xml:space="preserve"> defined </w:t>
      </w:r>
      <w:r w:rsidR="00F649DE" w:rsidRPr="00632A6F">
        <w:t>at</w:t>
      </w:r>
      <w:r w:rsidR="006E2A77" w:rsidRPr="00632A6F">
        <w:t xml:space="preserve"> </w:t>
      </w:r>
      <w:hyperlink r:id="rId39" w:history="1">
        <w:r w:rsidR="003F524E" w:rsidRPr="00632A6F">
          <w:rPr>
            <w:rStyle w:val="Hyperlink"/>
          </w:rPr>
          <w:t>http://hl7.org/fhir/R4/communicationrequest.html</w:t>
        </w:r>
      </w:hyperlink>
      <w:r w:rsidR="006E2A77" w:rsidRPr="003E0386">
        <w:t>.</w:t>
      </w:r>
    </w:p>
    <w:p w14:paraId="5C4F642F" w14:textId="77777777" w:rsidR="00901094" w:rsidRPr="00632A6F" w:rsidRDefault="00901094" w:rsidP="00901094">
      <w:pPr>
        <w:pStyle w:val="TableTitle"/>
      </w:pPr>
      <w:r w:rsidRPr="00632A6F">
        <w:lastRenderedPageBreak/>
        <w:t xml:space="preserve">Table </w:t>
      </w:r>
      <w:bookmarkStart w:id="310" w:name="OLE_LINK1"/>
      <w:bookmarkStart w:id="311" w:name="OLE_LINK2"/>
      <w:bookmarkStart w:id="312" w:name="OLE_LINK3"/>
      <w:r w:rsidRPr="00632A6F">
        <w:t>3.</w:t>
      </w:r>
      <w:r w:rsidR="003C56A4" w:rsidRPr="00632A6F">
        <w:t>84</w:t>
      </w:r>
      <w:r w:rsidRPr="00632A6F">
        <w:t>.4.</w:t>
      </w:r>
      <w:r w:rsidR="00DD398F" w:rsidRPr="00632A6F">
        <w:t>1.2.1-1</w:t>
      </w:r>
      <w:bookmarkEnd w:id="310"/>
      <w:bookmarkEnd w:id="311"/>
      <w:bookmarkEnd w:id="312"/>
      <w:r w:rsidR="00DD398F" w:rsidRPr="00632A6F">
        <w:t>:</w:t>
      </w:r>
      <w:r w:rsidRPr="00632A6F">
        <w:t xml:space="preserve"> </w:t>
      </w:r>
      <w:r w:rsidR="00EA76C3" w:rsidRPr="00632A6F">
        <w:rPr>
          <w:rStyle w:val="XMLname"/>
        </w:rPr>
        <w:t>Communication</w:t>
      </w:r>
      <w:r w:rsidR="003304FC" w:rsidRPr="00632A6F">
        <w:rPr>
          <w:rStyle w:val="XMLname"/>
        </w:rPr>
        <w:t>Request</w:t>
      </w:r>
      <w:r w:rsidRPr="00632A6F">
        <w:t xml:space="preserve"> Resource Constraints </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38"/>
        <w:gridCol w:w="5490"/>
        <w:gridCol w:w="1890"/>
      </w:tblGrid>
      <w:tr w:rsidR="00901094" w:rsidRPr="00632A6F" w14:paraId="3C0F8C24" w14:textId="77777777" w:rsidTr="00CB443F">
        <w:trPr>
          <w:cantSplit/>
          <w:tblHeader/>
        </w:trPr>
        <w:tc>
          <w:tcPr>
            <w:tcW w:w="1638" w:type="dxa"/>
            <w:shd w:val="clear" w:color="auto" w:fill="D9D9D9"/>
          </w:tcPr>
          <w:p w14:paraId="6CC34B7E" w14:textId="77777777" w:rsidR="00ED396F" w:rsidRPr="00632A6F" w:rsidRDefault="00974434" w:rsidP="00974434">
            <w:pPr>
              <w:pStyle w:val="TableEntryHeader"/>
            </w:pPr>
            <w:r w:rsidRPr="00632A6F">
              <w:t>Data Field</w:t>
            </w:r>
          </w:p>
          <w:p w14:paraId="1B341A9C" w14:textId="77777777" w:rsidR="00901094" w:rsidRPr="00632A6F" w:rsidRDefault="00ED396F" w:rsidP="00974434">
            <w:pPr>
              <w:pStyle w:val="TableEntryHeader"/>
            </w:pPr>
            <w:r w:rsidRPr="00632A6F">
              <w:t>&amp;</w:t>
            </w:r>
            <w:r w:rsidRPr="00632A6F">
              <w:br/>
              <w:t>Cardinality</w:t>
            </w:r>
          </w:p>
        </w:tc>
        <w:tc>
          <w:tcPr>
            <w:tcW w:w="5490" w:type="dxa"/>
            <w:shd w:val="clear" w:color="auto" w:fill="D9D9D9"/>
          </w:tcPr>
          <w:p w14:paraId="38ED93A3" w14:textId="77777777" w:rsidR="00901094" w:rsidRPr="00632A6F" w:rsidRDefault="00901094" w:rsidP="00B83ACD">
            <w:pPr>
              <w:pStyle w:val="TableEntryHeader"/>
            </w:pPr>
            <w:r w:rsidRPr="00632A6F">
              <w:t>Description</w:t>
            </w:r>
          </w:p>
          <w:p w14:paraId="0D459A34" w14:textId="77777777" w:rsidR="006D5931" w:rsidRPr="00632A6F" w:rsidRDefault="006D5931" w:rsidP="00B83ACD">
            <w:pPr>
              <w:pStyle w:val="TableEntryHeader"/>
            </w:pPr>
            <w:r w:rsidRPr="00632A6F">
              <w:t xml:space="preserve">&amp; </w:t>
            </w:r>
          </w:p>
          <w:p w14:paraId="42396308" w14:textId="77777777" w:rsidR="006D5931" w:rsidRPr="00632A6F" w:rsidRDefault="006D5931" w:rsidP="00B83ACD">
            <w:pPr>
              <w:pStyle w:val="TableEntryHeader"/>
            </w:pPr>
            <w:r w:rsidRPr="00632A6F">
              <w:t>Constraints</w:t>
            </w:r>
          </w:p>
        </w:tc>
        <w:tc>
          <w:tcPr>
            <w:tcW w:w="1890" w:type="dxa"/>
            <w:shd w:val="clear" w:color="auto" w:fill="D9D9D9"/>
          </w:tcPr>
          <w:p w14:paraId="2E98EED7" w14:textId="77777777" w:rsidR="00901094" w:rsidRPr="00632A6F" w:rsidRDefault="0004417E" w:rsidP="00B83ACD">
            <w:pPr>
              <w:pStyle w:val="TableEntryHeader"/>
            </w:pPr>
            <w:r w:rsidRPr="00632A6F">
              <w:t>FHIR</w:t>
            </w:r>
            <w:r w:rsidR="00901094" w:rsidRPr="00632A6F">
              <w:t xml:space="preserve"> Data Type</w:t>
            </w:r>
          </w:p>
        </w:tc>
      </w:tr>
      <w:tr w:rsidR="00867697" w:rsidRPr="00632A6F" w14:paraId="376A3099" w14:textId="77777777" w:rsidTr="00CB443F">
        <w:trPr>
          <w:cantSplit/>
        </w:trPr>
        <w:tc>
          <w:tcPr>
            <w:tcW w:w="1638" w:type="dxa"/>
            <w:shd w:val="clear" w:color="auto" w:fill="auto"/>
          </w:tcPr>
          <w:p w14:paraId="3B801958" w14:textId="17E9821C" w:rsidR="00867697" w:rsidRPr="00632A6F" w:rsidRDefault="00D83A9C" w:rsidP="006F0706">
            <w:pPr>
              <w:pStyle w:val="TableEntry"/>
              <w:rPr>
                <w:rStyle w:val="XMLname"/>
              </w:rPr>
            </w:pPr>
            <w:r w:rsidRPr="00632A6F">
              <w:rPr>
                <w:rStyle w:val="XMLname"/>
              </w:rPr>
              <w:t xml:space="preserve">category </w:t>
            </w:r>
            <w:r w:rsidRPr="00632A6F">
              <w:rPr>
                <w:rStyle w:val="XMLname"/>
              </w:rPr>
              <w:br/>
              <w:t>[1..*</w:t>
            </w:r>
            <w:r w:rsidR="00867697" w:rsidRPr="00632A6F">
              <w:rPr>
                <w:rStyle w:val="XMLname"/>
              </w:rPr>
              <w:t>]</w:t>
            </w:r>
          </w:p>
        </w:tc>
        <w:tc>
          <w:tcPr>
            <w:tcW w:w="5490" w:type="dxa"/>
            <w:shd w:val="clear" w:color="auto" w:fill="auto"/>
          </w:tcPr>
          <w:p w14:paraId="5E2826D1" w14:textId="3E817A78" w:rsidR="00B23C3D" w:rsidRPr="00632A6F" w:rsidRDefault="00B23C3D" w:rsidP="006F0706">
            <w:pPr>
              <w:pStyle w:val="TableEntry"/>
            </w:pPr>
            <w:r w:rsidRPr="00632A6F">
              <w:t>This cardinality differs from the cardinality in the FHIR CommunicationRequest Resource.</w:t>
            </w:r>
          </w:p>
          <w:p w14:paraId="3C591DC2" w14:textId="3F6699D4" w:rsidR="00867697" w:rsidRPr="00632A6F" w:rsidRDefault="00867697" w:rsidP="006F0706">
            <w:pPr>
              <w:pStyle w:val="TableEntry"/>
            </w:pPr>
            <w:r w:rsidRPr="00632A6F">
              <w:t xml:space="preserve">Signifies that this </w:t>
            </w:r>
            <w:r w:rsidR="00EA76C3" w:rsidRPr="00632A6F">
              <w:t>communication</w:t>
            </w:r>
            <w:r w:rsidRPr="00632A6F">
              <w:t xml:space="preserve"> </w:t>
            </w:r>
            <w:r w:rsidR="008E58ED" w:rsidRPr="00632A6F">
              <w:t xml:space="preserve">shall </w:t>
            </w:r>
            <w:r w:rsidRPr="00632A6F">
              <w:t xml:space="preserve">be disseminated by the Alert </w:t>
            </w:r>
            <w:r w:rsidR="00AE30E1" w:rsidRPr="00632A6F">
              <w:t>Aggregator</w:t>
            </w:r>
            <w:r w:rsidRPr="00632A6F">
              <w:t xml:space="preserve"> according to the expected actions defined in </w:t>
            </w:r>
            <w:r w:rsidR="005839AD" w:rsidRPr="00632A6F">
              <w:t xml:space="preserve">Section </w:t>
            </w:r>
            <w:r w:rsidR="00D75BF7" w:rsidRPr="00632A6F">
              <w:t>3.</w:t>
            </w:r>
            <w:r w:rsidR="003C56A4" w:rsidRPr="00632A6F">
              <w:t>84</w:t>
            </w:r>
            <w:r w:rsidR="00D75BF7" w:rsidRPr="00632A6F">
              <w:t>.4.1.3</w:t>
            </w:r>
            <w:r w:rsidRPr="00632A6F">
              <w:t>.</w:t>
            </w:r>
          </w:p>
          <w:p w14:paraId="41D77EAF" w14:textId="2F0E795A" w:rsidR="00867697" w:rsidRPr="00632A6F" w:rsidRDefault="00F021C6" w:rsidP="006F0706">
            <w:pPr>
              <w:pStyle w:val="TableEntry"/>
            </w:pPr>
            <w:r w:rsidRPr="00632A6F">
              <w:t xml:space="preserve">One of the entries of this </w:t>
            </w:r>
            <w:r w:rsidR="001B63AE">
              <w:t>element</w:t>
            </w:r>
            <w:r w:rsidRPr="00632A6F">
              <w:t xml:space="preserve"> shall contain:</w:t>
            </w:r>
          </w:p>
          <w:p w14:paraId="0323C5F0" w14:textId="77777777" w:rsidR="00867697" w:rsidRPr="00632A6F" w:rsidRDefault="00867697" w:rsidP="006F0706">
            <w:pPr>
              <w:pStyle w:val="TableEntry"/>
              <w:numPr>
                <w:ilvl w:val="0"/>
                <w:numId w:val="53"/>
              </w:numPr>
            </w:pPr>
            <w:r w:rsidRPr="00632A6F">
              <w:t xml:space="preserve">The </w:t>
            </w:r>
            <w:r w:rsidR="00C66C3B" w:rsidRPr="00632A6F">
              <w:rPr>
                <w:rStyle w:val="XMLname"/>
              </w:rPr>
              <w:t>coding.code</w:t>
            </w:r>
            <w:r w:rsidR="00C66C3B" w:rsidRPr="00632A6F">
              <w:t xml:space="preserve"> attribute </w:t>
            </w:r>
            <w:r w:rsidRPr="00632A6F">
              <w:t xml:space="preserve">value </w:t>
            </w:r>
            <w:r w:rsidR="006D3A92" w:rsidRPr="00632A6F">
              <w:t>is defined in the “C</w:t>
            </w:r>
            <w:r w:rsidR="004B21E3" w:rsidRPr="00632A6F">
              <w:t>ode” column</w:t>
            </w:r>
            <w:r w:rsidR="00C66C3B" w:rsidRPr="00632A6F">
              <w:t xml:space="preserve"> of Table </w:t>
            </w:r>
            <w:r w:rsidR="00884391" w:rsidRPr="00632A6F">
              <w:t>3.</w:t>
            </w:r>
            <w:r w:rsidR="003C56A4" w:rsidRPr="00632A6F">
              <w:t>84</w:t>
            </w:r>
            <w:r w:rsidR="00884391" w:rsidRPr="00632A6F">
              <w:t>.5</w:t>
            </w:r>
            <w:r w:rsidR="00313B48" w:rsidRPr="00632A6F">
              <w:t>.1</w:t>
            </w:r>
            <w:r w:rsidR="00C66C3B" w:rsidRPr="00632A6F">
              <w:t xml:space="preserve">-1 </w:t>
            </w:r>
          </w:p>
          <w:p w14:paraId="0E6D2ACF" w14:textId="56A89D0F" w:rsidR="00867697" w:rsidRPr="00632A6F" w:rsidRDefault="00C66C3B" w:rsidP="00A225DB">
            <w:pPr>
              <w:pStyle w:val="TableEntry"/>
              <w:numPr>
                <w:ilvl w:val="0"/>
                <w:numId w:val="53"/>
              </w:numPr>
            </w:pPr>
            <w:r w:rsidRPr="00632A6F">
              <w:t>T</w:t>
            </w:r>
            <w:r w:rsidR="00867697" w:rsidRPr="00632A6F">
              <w:t xml:space="preserve">he value </w:t>
            </w:r>
            <w:r w:rsidRPr="00632A6F">
              <w:rPr>
                <w:rStyle w:val="XMLname"/>
              </w:rPr>
              <w:t>coding.system</w:t>
            </w:r>
            <w:r w:rsidRPr="00632A6F">
              <w:t xml:space="preserve"> attribute value </w:t>
            </w:r>
            <w:r w:rsidR="00A225DB" w:rsidRPr="00632A6F">
              <w:t>shall be “1.3.6.1.4.1.19376.1.2.5.1”</w:t>
            </w:r>
          </w:p>
          <w:p w14:paraId="0D0FF789" w14:textId="77777777" w:rsidR="004B21E3" w:rsidRPr="00632A6F" w:rsidRDefault="004B21E3" w:rsidP="004B21E3">
            <w:pPr>
              <w:pStyle w:val="TableEntry"/>
            </w:pPr>
          </w:p>
        </w:tc>
        <w:tc>
          <w:tcPr>
            <w:tcW w:w="1890" w:type="dxa"/>
            <w:shd w:val="clear" w:color="auto" w:fill="auto"/>
          </w:tcPr>
          <w:p w14:paraId="3897ECF4" w14:textId="77777777" w:rsidR="00867697" w:rsidRPr="00632A6F" w:rsidRDefault="00867697" w:rsidP="006F0706">
            <w:pPr>
              <w:pStyle w:val="TableEntry"/>
              <w:rPr>
                <w:rStyle w:val="XMLname"/>
              </w:rPr>
            </w:pPr>
            <w:r w:rsidRPr="00632A6F">
              <w:rPr>
                <w:rStyle w:val="XMLname"/>
              </w:rPr>
              <w:t>Cod</w:t>
            </w:r>
            <w:r w:rsidR="00226074" w:rsidRPr="00632A6F">
              <w:rPr>
                <w:rStyle w:val="XMLname"/>
              </w:rPr>
              <w:t>e</w:t>
            </w:r>
            <w:r w:rsidRPr="00632A6F">
              <w:rPr>
                <w:rStyle w:val="XMLname"/>
              </w:rPr>
              <w:t>ableConcept</w:t>
            </w:r>
          </w:p>
        </w:tc>
      </w:tr>
      <w:tr w:rsidR="00542E83" w:rsidRPr="00632A6F" w14:paraId="61C538A7" w14:textId="77777777" w:rsidTr="00CB443F">
        <w:trPr>
          <w:cantSplit/>
        </w:trPr>
        <w:tc>
          <w:tcPr>
            <w:tcW w:w="1638" w:type="dxa"/>
            <w:shd w:val="clear" w:color="auto" w:fill="auto"/>
          </w:tcPr>
          <w:p w14:paraId="2C937900" w14:textId="77777777" w:rsidR="00542E83" w:rsidRPr="00632A6F" w:rsidRDefault="00CC4D26" w:rsidP="00C8529E">
            <w:pPr>
              <w:pStyle w:val="TableEntry"/>
              <w:rPr>
                <w:rStyle w:val="XMLname"/>
              </w:rPr>
            </w:pPr>
            <w:r w:rsidRPr="00632A6F">
              <w:rPr>
                <w:rStyle w:val="XMLname"/>
              </w:rPr>
              <w:t xml:space="preserve">payload </w:t>
            </w:r>
            <w:r w:rsidRPr="00632A6F">
              <w:rPr>
                <w:rStyle w:val="XMLname"/>
              </w:rPr>
              <w:br/>
              <w:t>[1</w:t>
            </w:r>
            <w:r w:rsidR="00542E83" w:rsidRPr="00632A6F">
              <w:rPr>
                <w:rStyle w:val="XMLname"/>
              </w:rPr>
              <w:t>..*]</w:t>
            </w:r>
          </w:p>
        </w:tc>
        <w:tc>
          <w:tcPr>
            <w:tcW w:w="5490" w:type="dxa"/>
            <w:shd w:val="clear" w:color="auto" w:fill="auto"/>
          </w:tcPr>
          <w:p w14:paraId="3095CB52" w14:textId="5D2B2704" w:rsidR="00CC4D26" w:rsidRPr="00632A6F" w:rsidRDefault="0000661F" w:rsidP="00CC4D26">
            <w:pPr>
              <w:pStyle w:val="TableEntry"/>
            </w:pPr>
            <w:r w:rsidRPr="00632A6F">
              <w:t xml:space="preserve">This cardinality differs from the cardinality in the FHIR CommunicationRequest Resource. </w:t>
            </w:r>
            <w:r>
              <w:t xml:space="preserve"> </w:t>
            </w:r>
            <w:r w:rsidR="00542E83" w:rsidRPr="00632A6F">
              <w:t xml:space="preserve">This </w:t>
            </w:r>
            <w:r w:rsidR="001B63AE">
              <w:t>element</w:t>
            </w:r>
            <w:r w:rsidR="00542E83" w:rsidRPr="00632A6F">
              <w:t xml:space="preserve"> contains </w:t>
            </w:r>
            <w:r w:rsidR="00CC4D26" w:rsidRPr="00632A6F">
              <w:t>the content of the alert</w:t>
            </w:r>
            <w:r w:rsidR="00C94F55" w:rsidRPr="00632A6F">
              <w:t xml:space="preserve">. </w:t>
            </w:r>
          </w:p>
          <w:p w14:paraId="7DA5C5DA" w14:textId="77777777" w:rsidR="00A61350" w:rsidRPr="00632A6F" w:rsidRDefault="00A61350" w:rsidP="00A61350">
            <w:pPr>
              <w:pStyle w:val="TableEntry"/>
            </w:pPr>
          </w:p>
          <w:p w14:paraId="5BA43DD2" w14:textId="5383A669" w:rsidR="00A61350" w:rsidRPr="00632A6F" w:rsidRDefault="0037486F" w:rsidP="00A61350">
            <w:pPr>
              <w:pStyle w:val="TableEntry"/>
            </w:pPr>
            <w:r w:rsidRPr="00632A6F">
              <w:t>The Alert Aggregator shall include</w:t>
            </w:r>
            <w:r w:rsidR="00A61350" w:rsidRPr="00632A6F">
              <w:t xml:space="preserve"> at least one payload element with the unstructured text content of the alert</w:t>
            </w:r>
            <w:r w:rsidR="006C41D5" w:rsidRPr="00632A6F">
              <w:t xml:space="preserve">. </w:t>
            </w:r>
            <w:r w:rsidR="00A61350" w:rsidRPr="00632A6F">
              <w:t xml:space="preserve">Additional payload elements may be </w:t>
            </w:r>
            <w:r w:rsidR="00911C6C" w:rsidRPr="00632A6F">
              <w:t>present</w:t>
            </w:r>
            <w:r w:rsidR="00A61350" w:rsidRPr="00632A6F">
              <w:t>, for example for compliance with jurisdictional accessibility requirements, literacy issues, or translations of the unstructured text content in other languages.</w:t>
            </w:r>
          </w:p>
          <w:p w14:paraId="46E4846B" w14:textId="77777777" w:rsidR="00A61350" w:rsidRPr="00632A6F" w:rsidRDefault="00A61350" w:rsidP="00CC4D26">
            <w:pPr>
              <w:pStyle w:val="TableEntry"/>
            </w:pPr>
          </w:p>
          <w:p w14:paraId="47B8E2A0" w14:textId="6C7D943B" w:rsidR="00CC4D26" w:rsidRPr="00632A6F" w:rsidRDefault="00D97996" w:rsidP="00CC4D26">
            <w:pPr>
              <w:pStyle w:val="TableEntry"/>
            </w:pPr>
            <w:r w:rsidRPr="00632A6F">
              <w:t xml:space="preserve">This </w:t>
            </w:r>
            <w:r w:rsidR="00776194" w:rsidRPr="00632A6F">
              <w:rPr>
                <w:rStyle w:val="XMLname"/>
              </w:rPr>
              <w:t>payload</w:t>
            </w:r>
            <w:r w:rsidR="00776194" w:rsidRPr="00632A6F">
              <w:rPr>
                <w:rStyle w:val="XMLname"/>
                <w:sz w:val="18"/>
                <w:szCs w:val="18"/>
              </w:rPr>
              <w:t xml:space="preserve"> </w:t>
            </w:r>
            <w:r w:rsidR="00776194" w:rsidRPr="00632A6F">
              <w:t xml:space="preserve">element </w:t>
            </w:r>
            <w:r w:rsidR="003E4CEA" w:rsidRPr="00632A6F">
              <w:t xml:space="preserve">shall have </w:t>
            </w:r>
            <w:r w:rsidRPr="00632A6F">
              <w:t>a</w:t>
            </w:r>
            <w:r w:rsidR="00776194" w:rsidRPr="00632A6F">
              <w:t xml:space="preserve"> </w:t>
            </w:r>
            <w:r w:rsidR="003E4CEA" w:rsidRPr="00632A6F">
              <w:rPr>
                <w:rStyle w:val="XMLname"/>
              </w:rPr>
              <w:t>content</w:t>
            </w:r>
            <w:r w:rsidR="00450AF7" w:rsidRPr="00632A6F">
              <w:rPr>
                <w:rStyle w:val="XMLname"/>
              </w:rPr>
              <w:t>Attachment</w:t>
            </w:r>
            <w:r w:rsidR="00776194" w:rsidRPr="00632A6F">
              <w:t xml:space="preserve"> </w:t>
            </w:r>
            <w:r w:rsidR="003E4CEA" w:rsidRPr="00632A6F">
              <w:t xml:space="preserve">element that meets </w:t>
            </w:r>
            <w:r w:rsidR="00776194" w:rsidRPr="00632A6F">
              <w:t xml:space="preserve">the following </w:t>
            </w:r>
            <w:r w:rsidR="00E40733" w:rsidRPr="00632A6F">
              <w:t>requirements</w:t>
            </w:r>
            <w:r w:rsidR="00776194" w:rsidRPr="00632A6F">
              <w:t>:</w:t>
            </w:r>
          </w:p>
          <w:p w14:paraId="1ADAE13B" w14:textId="2882DA8B" w:rsidR="00CC4D26" w:rsidRPr="00632A6F" w:rsidRDefault="00776194" w:rsidP="006A279E">
            <w:pPr>
              <w:pStyle w:val="TableEntry"/>
              <w:numPr>
                <w:ilvl w:val="0"/>
                <w:numId w:val="58"/>
              </w:numPr>
            </w:pPr>
            <w:r w:rsidRPr="00632A6F">
              <w:rPr>
                <w:rStyle w:val="XMLname"/>
              </w:rPr>
              <w:t>contentAttachment.</w:t>
            </w:r>
            <w:r w:rsidR="00C00D5F" w:rsidRPr="00632A6F">
              <w:rPr>
                <w:rStyle w:val="XMLname"/>
              </w:rPr>
              <w:t>language</w:t>
            </w:r>
            <w:r w:rsidRPr="00632A6F">
              <w:t xml:space="preserve"> </w:t>
            </w:r>
            <w:r w:rsidR="0000661F">
              <w:t>shall contain the code for the language of the alert text in the contentAttachment.title</w:t>
            </w:r>
          </w:p>
          <w:p w14:paraId="59FF4463" w14:textId="71A786D4" w:rsidR="00016DEC" w:rsidRPr="00632A6F" w:rsidRDefault="00016DEC" w:rsidP="00016DEC">
            <w:pPr>
              <w:pStyle w:val="TableEntry"/>
              <w:numPr>
                <w:ilvl w:val="0"/>
                <w:numId w:val="58"/>
              </w:numPr>
            </w:pPr>
            <w:r w:rsidRPr="00632A6F">
              <w:rPr>
                <w:rStyle w:val="XMLname"/>
              </w:rPr>
              <w:t>contentAttachment.title</w:t>
            </w:r>
            <w:r w:rsidRPr="00632A6F">
              <w:t xml:space="preserve"> </w:t>
            </w:r>
            <w:r w:rsidR="0000661F">
              <w:t>shall contain the unstructured plain text content of the alert to be communicated</w:t>
            </w:r>
          </w:p>
          <w:p w14:paraId="30EF6D65" w14:textId="4B078A1E" w:rsidR="00542E83" w:rsidRPr="00632A6F" w:rsidRDefault="00776194" w:rsidP="00C147EB">
            <w:pPr>
              <w:pStyle w:val="TableEntry"/>
              <w:numPr>
                <w:ilvl w:val="0"/>
                <w:numId w:val="58"/>
              </w:numPr>
            </w:pPr>
            <w:r w:rsidRPr="00632A6F">
              <w:rPr>
                <w:rStyle w:val="XMLname"/>
              </w:rPr>
              <w:t>contentAttachment.content</w:t>
            </w:r>
            <w:r w:rsidR="004178EF" w:rsidRPr="00632A6F">
              <w:rPr>
                <w:rStyle w:val="XMLname"/>
              </w:rPr>
              <w:t>T</w:t>
            </w:r>
            <w:r w:rsidRPr="00632A6F">
              <w:rPr>
                <w:rStyle w:val="XMLname"/>
              </w:rPr>
              <w:t>ype</w:t>
            </w:r>
            <w:r w:rsidRPr="00632A6F">
              <w:t xml:space="preserve"> </w:t>
            </w:r>
            <w:r w:rsidR="0000661F">
              <w:t>shall have the value “text/plain”</w:t>
            </w:r>
            <w:r w:rsidR="0000661F" w:rsidRPr="00632A6F">
              <w:t xml:space="preserve"> </w:t>
            </w:r>
          </w:p>
        </w:tc>
        <w:tc>
          <w:tcPr>
            <w:tcW w:w="1890" w:type="dxa"/>
            <w:shd w:val="clear" w:color="auto" w:fill="auto"/>
          </w:tcPr>
          <w:p w14:paraId="6C4496F4" w14:textId="77777777" w:rsidR="00542E83" w:rsidRPr="00632A6F" w:rsidRDefault="005E1488" w:rsidP="00C8529E">
            <w:pPr>
              <w:pStyle w:val="TableEntry"/>
              <w:rPr>
                <w:rStyle w:val="XMLname"/>
              </w:rPr>
            </w:pPr>
            <w:r w:rsidRPr="00632A6F">
              <w:rPr>
                <w:rStyle w:val="XMLname"/>
              </w:rPr>
              <w:t>Attachment</w:t>
            </w:r>
            <w:r w:rsidR="00542E83" w:rsidRPr="00632A6F">
              <w:rPr>
                <w:rStyle w:val="XMLname"/>
              </w:rPr>
              <w:t xml:space="preserve"> </w:t>
            </w:r>
          </w:p>
          <w:p w14:paraId="1E5FF1A0" w14:textId="77777777" w:rsidR="00542E83" w:rsidRPr="00632A6F" w:rsidRDefault="00542E83" w:rsidP="00C8529E">
            <w:pPr>
              <w:pStyle w:val="TableEntry"/>
              <w:rPr>
                <w:rStyle w:val="XMLname"/>
              </w:rPr>
            </w:pPr>
          </w:p>
        </w:tc>
      </w:tr>
      <w:tr w:rsidR="003D70A4" w:rsidRPr="00632A6F" w14:paraId="24029D83" w14:textId="77777777" w:rsidTr="00CB443F">
        <w:trPr>
          <w:cantSplit/>
        </w:trPr>
        <w:tc>
          <w:tcPr>
            <w:tcW w:w="1638" w:type="dxa"/>
            <w:shd w:val="clear" w:color="auto" w:fill="auto"/>
          </w:tcPr>
          <w:p w14:paraId="661B3AFA" w14:textId="77777777" w:rsidR="003D70A4" w:rsidRPr="00632A6F" w:rsidRDefault="00D54866" w:rsidP="000F4C57">
            <w:pPr>
              <w:pStyle w:val="TableEntry"/>
              <w:rPr>
                <w:rStyle w:val="XMLname"/>
              </w:rPr>
            </w:pPr>
            <w:r w:rsidRPr="00632A6F">
              <w:rPr>
                <w:rStyle w:val="XMLname"/>
              </w:rPr>
              <w:t>priority</w:t>
            </w:r>
          </w:p>
          <w:p w14:paraId="3DB280A2" w14:textId="77777777" w:rsidR="003D70A4" w:rsidRPr="00632A6F" w:rsidRDefault="00F318E2" w:rsidP="000F4C57">
            <w:pPr>
              <w:pStyle w:val="TableEntry"/>
              <w:rPr>
                <w:rStyle w:val="XMLname"/>
              </w:rPr>
            </w:pPr>
            <w:r w:rsidRPr="00632A6F">
              <w:rPr>
                <w:rStyle w:val="XMLname"/>
              </w:rPr>
              <w:t>[1</w:t>
            </w:r>
            <w:r w:rsidR="00444332" w:rsidRPr="00632A6F">
              <w:rPr>
                <w:rStyle w:val="XMLname"/>
              </w:rPr>
              <w:t>..1</w:t>
            </w:r>
            <w:r w:rsidR="003D70A4" w:rsidRPr="00632A6F">
              <w:rPr>
                <w:rStyle w:val="XMLname"/>
              </w:rPr>
              <w:t>]</w:t>
            </w:r>
          </w:p>
        </w:tc>
        <w:tc>
          <w:tcPr>
            <w:tcW w:w="5490" w:type="dxa"/>
            <w:shd w:val="clear" w:color="auto" w:fill="auto"/>
          </w:tcPr>
          <w:p w14:paraId="69447E30" w14:textId="2DD945E3" w:rsidR="00B23C3D" w:rsidRPr="00632A6F" w:rsidRDefault="00B23C3D" w:rsidP="00CA5A8B">
            <w:pPr>
              <w:pStyle w:val="TableEntry"/>
              <w:ind w:left="0"/>
            </w:pPr>
            <w:r w:rsidRPr="00632A6F">
              <w:t>This cardinality differs from the cardinality in the FHIR CommunicationRequest Resource.</w:t>
            </w:r>
          </w:p>
          <w:p w14:paraId="21995D45" w14:textId="7D189935" w:rsidR="003D70A4" w:rsidRPr="00632A6F" w:rsidRDefault="00245527" w:rsidP="00A42130">
            <w:pPr>
              <w:pStyle w:val="TableEntry"/>
              <w:numPr>
                <w:ilvl w:val="0"/>
                <w:numId w:val="53"/>
              </w:numPr>
            </w:pPr>
            <w:r w:rsidRPr="00632A6F">
              <w:t>The value for priority shall be taken from FHIR code system RequestPriority</w:t>
            </w:r>
            <w:r w:rsidR="00FD7088" w:rsidRPr="00632A6F">
              <w:t xml:space="preserve">. </w:t>
            </w:r>
            <w:r w:rsidRPr="00632A6F">
              <w:t xml:space="preserve">See </w:t>
            </w:r>
            <w:hyperlink r:id="rId40" w:history="1">
              <w:r w:rsidR="004178EF" w:rsidRPr="00632A6F">
                <w:rPr>
                  <w:rStyle w:val="Hyperlink"/>
                </w:rPr>
                <w:t>http://hl7.org/fhir/request-priority</w:t>
              </w:r>
            </w:hyperlink>
            <w:r w:rsidRPr="00632A6F">
              <w:t>.</w:t>
            </w:r>
            <w:r w:rsidR="00731677" w:rsidRPr="00632A6F">
              <w:t xml:space="preserve"> </w:t>
            </w:r>
          </w:p>
        </w:tc>
        <w:tc>
          <w:tcPr>
            <w:tcW w:w="1890" w:type="dxa"/>
            <w:shd w:val="clear" w:color="auto" w:fill="auto"/>
          </w:tcPr>
          <w:p w14:paraId="139BF20A" w14:textId="4508CB98" w:rsidR="003D70A4" w:rsidRPr="00632A6F" w:rsidRDefault="002538A1" w:rsidP="000F4C57">
            <w:pPr>
              <w:pStyle w:val="TableEntry"/>
              <w:rPr>
                <w:rStyle w:val="XMLname"/>
              </w:rPr>
            </w:pPr>
            <w:r w:rsidRPr="00632A6F">
              <w:rPr>
                <w:rStyle w:val="XMLname"/>
              </w:rPr>
              <w:t>code</w:t>
            </w:r>
          </w:p>
          <w:p w14:paraId="60A13888" w14:textId="77777777" w:rsidR="003D70A4" w:rsidRPr="00632A6F" w:rsidRDefault="003D70A4" w:rsidP="000F4C57">
            <w:pPr>
              <w:pStyle w:val="TableEntry"/>
              <w:rPr>
                <w:rStyle w:val="XMLname"/>
              </w:rPr>
            </w:pPr>
          </w:p>
        </w:tc>
      </w:tr>
    </w:tbl>
    <w:p w14:paraId="3E2047AC" w14:textId="77777777" w:rsidR="0035378A" w:rsidRPr="00632A6F" w:rsidRDefault="0035378A" w:rsidP="00010368">
      <w:pPr>
        <w:pStyle w:val="BodyText"/>
      </w:pPr>
    </w:p>
    <w:p w14:paraId="136177D8" w14:textId="77777777" w:rsidR="00EE5F28" w:rsidRPr="00632A6F" w:rsidRDefault="00EE5F28" w:rsidP="00B37C53">
      <w:pPr>
        <w:pStyle w:val="Heading7"/>
        <w:numPr>
          <w:ilvl w:val="0"/>
          <w:numId w:val="0"/>
        </w:numPr>
        <w:rPr>
          <w:noProof w:val="0"/>
        </w:rPr>
      </w:pPr>
      <w:bookmarkStart w:id="313" w:name="_Toc16689745"/>
      <w:r w:rsidRPr="00632A6F">
        <w:rPr>
          <w:noProof w:val="0"/>
        </w:rPr>
        <w:t>3.84.4.1.2.1.1 FHIR CommunicationRequest Resource Constraints – Disseminate and Report Alert Status Option</w:t>
      </w:r>
      <w:bookmarkEnd w:id="313"/>
    </w:p>
    <w:p w14:paraId="1D3F575D" w14:textId="1D9E3253" w:rsidR="00EE5F28" w:rsidRPr="00632A6F" w:rsidRDefault="00BA1F69" w:rsidP="00685B2B">
      <w:pPr>
        <w:pStyle w:val="BodyText"/>
      </w:pPr>
      <w:r w:rsidRPr="00632A6F">
        <w:t xml:space="preserve">For </w:t>
      </w:r>
      <w:r w:rsidR="002936C2" w:rsidRPr="00632A6F">
        <w:t xml:space="preserve">Alert Reporter and Alert Aggregator Actors that support the </w:t>
      </w:r>
      <w:r w:rsidRPr="00632A6F">
        <w:t>Disseminate and Report Alert Status Option</w:t>
      </w:r>
      <w:r w:rsidR="002936C2" w:rsidRPr="00632A6F">
        <w:t>,</w:t>
      </w:r>
      <w:r w:rsidRPr="00632A6F">
        <w:t xml:space="preserve"> the additional constraints </w:t>
      </w:r>
      <w:r w:rsidR="002936C2" w:rsidRPr="00632A6F">
        <w:t xml:space="preserve">in Table </w:t>
      </w:r>
      <w:r w:rsidR="008E78C8" w:rsidRPr="00632A6F">
        <w:t>3.84.4.</w:t>
      </w:r>
      <w:r w:rsidR="004E313E" w:rsidRPr="00632A6F">
        <w:t>1.2.1-1</w:t>
      </w:r>
      <w:r w:rsidR="00A225DB" w:rsidRPr="00632A6F">
        <w:t xml:space="preserve"> </w:t>
      </w:r>
      <w:r w:rsidR="002936C2" w:rsidRPr="00632A6F">
        <w:t>apply to the CommunicationRequest Resource</w:t>
      </w:r>
      <w:r w:rsidRPr="00632A6F">
        <w:t>.</w:t>
      </w:r>
    </w:p>
    <w:p w14:paraId="6A6C5882" w14:textId="1FF0AFB3" w:rsidR="002936C2" w:rsidRPr="00632A6F" w:rsidRDefault="002936C2" w:rsidP="00770FA1">
      <w:pPr>
        <w:pStyle w:val="TableTitle"/>
      </w:pPr>
      <w:r w:rsidRPr="00632A6F">
        <w:lastRenderedPageBreak/>
        <w:t>Table 3.84.4.1.2.1.1-1: Additional Resource Constraints</w:t>
      </w:r>
      <w:r w:rsidR="00DE4781" w:rsidRPr="00632A6F">
        <w:t xml:space="preserve"> </w:t>
      </w:r>
      <w:r w:rsidR="002A001C" w:rsidRPr="00632A6F">
        <w:t>f</w:t>
      </w:r>
      <w:r w:rsidRPr="00632A6F">
        <w:t>or the Disseminate and Report Al</w:t>
      </w:r>
      <w:r w:rsidR="00B90AF6" w:rsidRPr="00632A6F">
        <w:t>ert</w:t>
      </w:r>
      <w:r w:rsidRPr="00632A6F">
        <w:t xml:space="preserve"> Status Option </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8"/>
        <w:gridCol w:w="4860"/>
        <w:gridCol w:w="2250"/>
      </w:tblGrid>
      <w:tr w:rsidR="00BA1F69" w:rsidRPr="00632A6F" w14:paraId="6834E3F2" w14:textId="77777777" w:rsidTr="00685B2B">
        <w:trPr>
          <w:cantSplit/>
          <w:tblHeader/>
        </w:trPr>
        <w:tc>
          <w:tcPr>
            <w:tcW w:w="1908" w:type="dxa"/>
            <w:shd w:val="clear" w:color="auto" w:fill="D9D9D9"/>
          </w:tcPr>
          <w:p w14:paraId="598C6E8F" w14:textId="77777777" w:rsidR="00BA1F69" w:rsidRPr="00632A6F" w:rsidRDefault="00BA1F69" w:rsidP="00685B2B">
            <w:pPr>
              <w:pStyle w:val="TableEntryHeader"/>
            </w:pPr>
            <w:r w:rsidRPr="00632A6F">
              <w:t>Data Field</w:t>
            </w:r>
          </w:p>
          <w:p w14:paraId="7B7A3D09" w14:textId="77777777" w:rsidR="00BA1F69" w:rsidRPr="00632A6F" w:rsidRDefault="00BA1F69" w:rsidP="00685B2B">
            <w:pPr>
              <w:pStyle w:val="TableEntryHeader"/>
            </w:pPr>
            <w:r w:rsidRPr="00632A6F">
              <w:t>&amp;</w:t>
            </w:r>
            <w:r w:rsidRPr="00632A6F">
              <w:br/>
              <w:t>Cardinality</w:t>
            </w:r>
          </w:p>
        </w:tc>
        <w:tc>
          <w:tcPr>
            <w:tcW w:w="4860" w:type="dxa"/>
            <w:shd w:val="clear" w:color="auto" w:fill="D9D9D9"/>
          </w:tcPr>
          <w:p w14:paraId="1B84815A" w14:textId="77777777" w:rsidR="00BA1F69" w:rsidRPr="00632A6F" w:rsidRDefault="00BA1F69" w:rsidP="00685B2B">
            <w:pPr>
              <w:pStyle w:val="TableEntryHeader"/>
            </w:pPr>
            <w:r w:rsidRPr="00632A6F">
              <w:t>Description</w:t>
            </w:r>
          </w:p>
          <w:p w14:paraId="45630F92" w14:textId="77777777" w:rsidR="00BA1F69" w:rsidRPr="00632A6F" w:rsidRDefault="00BA1F69" w:rsidP="00685B2B">
            <w:pPr>
              <w:pStyle w:val="TableEntryHeader"/>
            </w:pPr>
            <w:r w:rsidRPr="00632A6F">
              <w:t xml:space="preserve">&amp; </w:t>
            </w:r>
          </w:p>
          <w:p w14:paraId="04591E86" w14:textId="77777777" w:rsidR="00BA1F69" w:rsidRPr="00632A6F" w:rsidRDefault="00BA1F69" w:rsidP="00685B2B">
            <w:pPr>
              <w:pStyle w:val="TableEntryHeader"/>
            </w:pPr>
            <w:r w:rsidRPr="00632A6F">
              <w:t>Constraints</w:t>
            </w:r>
          </w:p>
        </w:tc>
        <w:tc>
          <w:tcPr>
            <w:tcW w:w="2250" w:type="dxa"/>
            <w:shd w:val="clear" w:color="auto" w:fill="D9D9D9"/>
          </w:tcPr>
          <w:p w14:paraId="69F49CEB" w14:textId="77777777" w:rsidR="00BA1F69" w:rsidRPr="00632A6F" w:rsidRDefault="00BA1F69" w:rsidP="00685B2B">
            <w:pPr>
              <w:pStyle w:val="TableEntryHeader"/>
            </w:pPr>
            <w:r w:rsidRPr="00632A6F">
              <w:t>FHIR Data Type</w:t>
            </w:r>
          </w:p>
        </w:tc>
      </w:tr>
      <w:tr w:rsidR="00BA1F69" w:rsidRPr="00632A6F" w14:paraId="076FAE09" w14:textId="77777777" w:rsidTr="00FB1381">
        <w:trPr>
          <w:cantSplit/>
          <w:trHeight w:val="1727"/>
        </w:trPr>
        <w:tc>
          <w:tcPr>
            <w:tcW w:w="1908" w:type="dxa"/>
            <w:shd w:val="clear" w:color="auto" w:fill="auto"/>
          </w:tcPr>
          <w:p w14:paraId="5019AF6D" w14:textId="5AB5A938" w:rsidR="00BA1F69" w:rsidRPr="00632A6F" w:rsidRDefault="000906AD" w:rsidP="00685B2B">
            <w:pPr>
              <w:pStyle w:val="TableEntry"/>
              <w:rPr>
                <w:rStyle w:val="XMLname"/>
              </w:rPr>
            </w:pPr>
            <w:r w:rsidRPr="00632A6F">
              <w:rPr>
                <w:rStyle w:val="XMLname"/>
              </w:rPr>
              <w:t>reasonCode</w:t>
            </w:r>
          </w:p>
          <w:p w14:paraId="046BD3C0" w14:textId="2C605CEE" w:rsidR="00BA1F69" w:rsidRPr="00632A6F" w:rsidRDefault="00BA1F69" w:rsidP="00685B2B">
            <w:pPr>
              <w:pStyle w:val="TableEntry"/>
              <w:rPr>
                <w:rStyle w:val="XMLname"/>
              </w:rPr>
            </w:pPr>
            <w:r w:rsidRPr="00632A6F">
              <w:rPr>
                <w:rStyle w:val="XMLname"/>
              </w:rPr>
              <w:t>[</w:t>
            </w:r>
            <w:r w:rsidR="0000661F">
              <w:rPr>
                <w:rStyle w:val="XMLname"/>
              </w:rPr>
              <w:t>1</w:t>
            </w:r>
            <w:r w:rsidRPr="00632A6F">
              <w:rPr>
                <w:rStyle w:val="XMLname"/>
              </w:rPr>
              <w:t>..*]</w:t>
            </w:r>
          </w:p>
        </w:tc>
        <w:tc>
          <w:tcPr>
            <w:tcW w:w="4860" w:type="dxa"/>
            <w:shd w:val="clear" w:color="auto" w:fill="auto"/>
          </w:tcPr>
          <w:p w14:paraId="37A7167C" w14:textId="4EF8AABD" w:rsidR="00BA1F69" w:rsidRPr="00632A6F" w:rsidRDefault="00BA1F69" w:rsidP="00685B2B">
            <w:pPr>
              <w:pStyle w:val="TableEntry"/>
              <w:rPr>
                <w:szCs w:val="18"/>
              </w:rPr>
            </w:pPr>
            <w:r w:rsidRPr="00632A6F">
              <w:rPr>
                <w:szCs w:val="18"/>
              </w:rPr>
              <w:t xml:space="preserve">This </w:t>
            </w:r>
            <w:r w:rsidR="0000661F">
              <w:rPr>
                <w:szCs w:val="18"/>
              </w:rPr>
              <w:t>element</w:t>
            </w:r>
            <w:r w:rsidRPr="00632A6F">
              <w:rPr>
                <w:szCs w:val="18"/>
              </w:rPr>
              <w:t xml:space="preserve"> identifies secondary characteristics of the alert.</w:t>
            </w:r>
          </w:p>
          <w:p w14:paraId="5AECB9D4" w14:textId="3F3F6076" w:rsidR="00BA1F69" w:rsidRPr="00632A6F" w:rsidRDefault="00BA1F69" w:rsidP="00685B2B">
            <w:pPr>
              <w:pStyle w:val="TableEntry"/>
              <w:numPr>
                <w:ilvl w:val="0"/>
                <w:numId w:val="53"/>
              </w:numPr>
            </w:pPr>
            <w:r w:rsidRPr="00632A6F">
              <w:t xml:space="preserve">The </w:t>
            </w:r>
            <w:r w:rsidRPr="00632A6F">
              <w:rPr>
                <w:rStyle w:val="XMLname"/>
              </w:rPr>
              <w:t>coding.code</w:t>
            </w:r>
            <w:r w:rsidRPr="00632A6F">
              <w:t xml:space="preserve"> attribute value is defined in the “Code” column of Table 3.84.5.1-</w:t>
            </w:r>
            <w:r w:rsidR="00512245">
              <w:t>2</w:t>
            </w:r>
            <w:r w:rsidRPr="00632A6F">
              <w:t>, as appropriate to the business context</w:t>
            </w:r>
          </w:p>
          <w:p w14:paraId="46A1E83C" w14:textId="67AA8643" w:rsidR="00BA1F69" w:rsidRPr="00632A6F" w:rsidRDefault="00BA1F69" w:rsidP="00685B2B">
            <w:pPr>
              <w:pStyle w:val="TableEntry"/>
              <w:numPr>
                <w:ilvl w:val="0"/>
                <w:numId w:val="48"/>
              </w:numPr>
              <w:rPr>
                <w:szCs w:val="18"/>
              </w:rPr>
            </w:pPr>
            <w:r w:rsidRPr="00632A6F">
              <w:t xml:space="preserve">The value </w:t>
            </w:r>
            <w:r w:rsidRPr="00632A6F">
              <w:rPr>
                <w:rStyle w:val="XMLname"/>
              </w:rPr>
              <w:t>coding.system</w:t>
            </w:r>
            <w:r w:rsidRPr="00632A6F">
              <w:t xml:space="preserve"> attribute value is defined in the “Code System” column of Table 3.84.5.1-</w:t>
            </w:r>
            <w:r w:rsidR="00512245">
              <w:t>2</w:t>
            </w:r>
            <w:r w:rsidRPr="00632A6F">
              <w:t xml:space="preserve"> </w:t>
            </w:r>
          </w:p>
        </w:tc>
        <w:tc>
          <w:tcPr>
            <w:tcW w:w="2250" w:type="dxa"/>
            <w:shd w:val="clear" w:color="auto" w:fill="auto"/>
          </w:tcPr>
          <w:p w14:paraId="4C57270E" w14:textId="77777777" w:rsidR="00BA1F69" w:rsidRPr="00632A6F" w:rsidRDefault="00BA1F69" w:rsidP="00685B2B">
            <w:pPr>
              <w:pStyle w:val="TableEntry"/>
              <w:rPr>
                <w:rStyle w:val="XMLname"/>
              </w:rPr>
            </w:pPr>
            <w:r w:rsidRPr="00632A6F">
              <w:rPr>
                <w:rStyle w:val="XMLname"/>
              </w:rPr>
              <w:t>CodeableConcept</w:t>
            </w:r>
          </w:p>
          <w:p w14:paraId="46821515" w14:textId="77777777" w:rsidR="00BA1F69" w:rsidRPr="00632A6F" w:rsidRDefault="00BA1F69" w:rsidP="00685B2B">
            <w:pPr>
              <w:pStyle w:val="TableEntry"/>
              <w:rPr>
                <w:rStyle w:val="XMLname"/>
              </w:rPr>
            </w:pPr>
          </w:p>
        </w:tc>
      </w:tr>
    </w:tbl>
    <w:p w14:paraId="627435DB" w14:textId="77777777" w:rsidR="00A90904" w:rsidRPr="00632A6F" w:rsidRDefault="00A90904">
      <w:pPr>
        <w:pStyle w:val="BodyText"/>
      </w:pPr>
    </w:p>
    <w:p w14:paraId="1F43014E" w14:textId="77777777" w:rsidR="00CF283F" w:rsidRPr="00632A6F" w:rsidRDefault="006A70BB" w:rsidP="00303E20">
      <w:pPr>
        <w:pStyle w:val="Heading5"/>
        <w:numPr>
          <w:ilvl w:val="0"/>
          <w:numId w:val="0"/>
        </w:numPr>
        <w:rPr>
          <w:noProof w:val="0"/>
        </w:rPr>
      </w:pPr>
      <w:bookmarkStart w:id="314" w:name="_Toc420424032"/>
      <w:bookmarkStart w:id="315" w:name="_Toc16689746"/>
      <w:r w:rsidRPr="00632A6F">
        <w:rPr>
          <w:noProof w:val="0"/>
        </w:rPr>
        <w:t>3.</w:t>
      </w:r>
      <w:r w:rsidR="003C56A4" w:rsidRPr="00632A6F">
        <w:rPr>
          <w:noProof w:val="0"/>
        </w:rPr>
        <w:t>84</w:t>
      </w:r>
      <w:r w:rsidR="00CF283F" w:rsidRPr="00632A6F">
        <w:rPr>
          <w:noProof w:val="0"/>
        </w:rPr>
        <w:t>.4.1.3 Expected Actions</w:t>
      </w:r>
      <w:bookmarkEnd w:id="309"/>
      <w:bookmarkEnd w:id="314"/>
      <w:bookmarkEnd w:id="315"/>
    </w:p>
    <w:p w14:paraId="56BEDE74" w14:textId="420CB9E4" w:rsidR="00466518" w:rsidRPr="00632A6F" w:rsidRDefault="00466518" w:rsidP="00381449">
      <w:pPr>
        <w:pStyle w:val="BodyText"/>
      </w:pPr>
      <w:r w:rsidRPr="00632A6F">
        <w:t xml:space="preserve">The Alert </w:t>
      </w:r>
      <w:r w:rsidR="00555D83" w:rsidRPr="00632A6F">
        <w:t>Aggregator</w:t>
      </w:r>
      <w:r w:rsidRPr="00632A6F">
        <w:t xml:space="preserve"> shall issue a Mobile Report Alert Response </w:t>
      </w:r>
      <w:r w:rsidR="003E079D" w:rsidRPr="00632A6F">
        <w:t>upon</w:t>
      </w:r>
      <w:r w:rsidR="003A2643" w:rsidRPr="00632A6F">
        <w:t xml:space="preserve"> validation of a received</w:t>
      </w:r>
      <w:r w:rsidRPr="00632A6F">
        <w:t xml:space="preserve"> Mobile Report Alert Request</w:t>
      </w:r>
      <w:r w:rsidR="00B448C8" w:rsidRPr="00632A6F">
        <w:t xml:space="preserve">. </w:t>
      </w:r>
      <w:r w:rsidR="00C147EB" w:rsidRPr="00632A6F">
        <w:t>See Section 3.84.4.2</w:t>
      </w:r>
      <w:r w:rsidR="001B2EE4" w:rsidRPr="00632A6F">
        <w:t>.</w:t>
      </w:r>
    </w:p>
    <w:p w14:paraId="7368F229" w14:textId="42D758EE" w:rsidR="00416C41" w:rsidRPr="00632A6F" w:rsidRDefault="00751A62" w:rsidP="00381449">
      <w:pPr>
        <w:pStyle w:val="BodyText"/>
      </w:pPr>
      <w:r w:rsidRPr="00632A6F">
        <w:t>T</w:t>
      </w:r>
      <w:r w:rsidR="00416C41" w:rsidRPr="00632A6F">
        <w:t xml:space="preserve">he Alert </w:t>
      </w:r>
      <w:r w:rsidR="00555D83" w:rsidRPr="00632A6F">
        <w:t>Aggregator</w:t>
      </w:r>
      <w:r w:rsidR="00416C41" w:rsidRPr="00632A6F">
        <w:t xml:space="preserve"> shall respond with appropriate HTTP error codes as described </w:t>
      </w:r>
      <w:r w:rsidR="00E05B55" w:rsidRPr="00632A6F">
        <w:t xml:space="preserve">at </w:t>
      </w:r>
      <w:hyperlink r:id="rId41" w:anchor="create" w:history="1">
        <w:r w:rsidR="003F524E" w:rsidRPr="00632A6F">
          <w:rPr>
            <w:rStyle w:val="Hyperlink"/>
          </w:rPr>
          <w:t>http://hl7.org/fhir/R4/http.html#create</w:t>
        </w:r>
      </w:hyperlink>
      <w:r w:rsidR="00141383" w:rsidRPr="003E0386">
        <w:t xml:space="preserve"> </w:t>
      </w:r>
      <w:r w:rsidR="00B65C46" w:rsidRPr="00632A6F">
        <w:t>if</w:t>
      </w:r>
      <w:r w:rsidR="00141383" w:rsidRPr="00632A6F">
        <w:t xml:space="preserve"> </w:t>
      </w:r>
      <w:r w:rsidR="00FF4898" w:rsidRPr="00632A6F">
        <w:t>any of the following</w:t>
      </w:r>
      <w:r w:rsidR="00B65C46" w:rsidRPr="00632A6F">
        <w:t xml:space="preserve"> conditions are met</w:t>
      </w:r>
      <w:r w:rsidR="00141383" w:rsidRPr="00632A6F">
        <w:t>:</w:t>
      </w:r>
    </w:p>
    <w:p w14:paraId="1C1F0FEC" w14:textId="3FA54A3D" w:rsidR="00141383" w:rsidRPr="00632A6F" w:rsidRDefault="00C147EB" w:rsidP="00D70C8A">
      <w:pPr>
        <w:pStyle w:val="ListBullet2"/>
      </w:pPr>
      <w:r w:rsidRPr="00632A6F">
        <w:t>Return 400 if t</w:t>
      </w:r>
      <w:r w:rsidR="00751A62" w:rsidRPr="00632A6F">
        <w:t>he Mobile Report Alert Request</w:t>
      </w:r>
      <w:r w:rsidR="00F04171" w:rsidRPr="00632A6F">
        <w:t xml:space="preserve"> </w:t>
      </w:r>
      <w:r w:rsidR="00141383" w:rsidRPr="00632A6F">
        <w:t>was invalid</w:t>
      </w:r>
    </w:p>
    <w:p w14:paraId="6EB2A27B" w14:textId="6AB74239" w:rsidR="00141383" w:rsidRPr="00632A6F" w:rsidRDefault="00C147EB" w:rsidP="00D70C8A">
      <w:pPr>
        <w:pStyle w:val="ListBullet2"/>
      </w:pPr>
      <w:r w:rsidRPr="00632A6F">
        <w:t xml:space="preserve">Return 422 </w:t>
      </w:r>
      <w:r w:rsidR="005F2F81" w:rsidRPr="00632A6F">
        <w:t>with</w:t>
      </w:r>
      <w:r w:rsidRPr="00632A6F">
        <w:t xml:space="preserve"> an OperationOutcome Resource if t</w:t>
      </w:r>
      <w:r w:rsidR="00141383" w:rsidRPr="00632A6F">
        <w:t xml:space="preserve">he </w:t>
      </w:r>
      <w:r w:rsidR="00FF4898" w:rsidRPr="00632A6F">
        <w:t xml:space="preserve">alert </w:t>
      </w:r>
      <w:r w:rsidR="00316BB8" w:rsidRPr="00632A6F">
        <w:rPr>
          <w:rStyle w:val="XMLname"/>
        </w:rPr>
        <w:t>C</w:t>
      </w:r>
      <w:r w:rsidR="00FF4898" w:rsidRPr="00632A6F">
        <w:rPr>
          <w:rStyle w:val="XMLname"/>
        </w:rPr>
        <w:t>ommunication</w:t>
      </w:r>
      <w:r w:rsidR="00A26A5C" w:rsidRPr="00632A6F">
        <w:rPr>
          <w:rStyle w:val="XMLname"/>
        </w:rPr>
        <w:t>R</w:t>
      </w:r>
      <w:r w:rsidR="00D07818" w:rsidRPr="00632A6F">
        <w:rPr>
          <w:rStyle w:val="XMLname"/>
        </w:rPr>
        <w:t>equest</w:t>
      </w:r>
      <w:r w:rsidR="00FF4898" w:rsidRPr="00632A6F">
        <w:rPr>
          <w:rStyle w:val="XMLname"/>
        </w:rPr>
        <w:t>.category.code</w:t>
      </w:r>
      <w:r w:rsidR="00FF4898" w:rsidRPr="00632A6F">
        <w:t xml:space="preserve"> has value “</w:t>
      </w:r>
      <w:r w:rsidR="004F0FAD" w:rsidRPr="00931173">
        <w:rPr>
          <w:rStyle w:val="XMLname"/>
        </w:rPr>
        <w:t>pcd-ale</w:t>
      </w:r>
      <w:r w:rsidR="00FF4898" w:rsidRPr="00931173">
        <w:rPr>
          <w:rStyle w:val="XMLname"/>
        </w:rPr>
        <w:t>rt</w:t>
      </w:r>
      <w:r w:rsidR="00FF4898" w:rsidRPr="00632A6F">
        <w:t xml:space="preserve">” </w:t>
      </w:r>
      <w:r w:rsidR="00B1259D" w:rsidRPr="00632A6F">
        <w:t>and</w:t>
      </w:r>
      <w:r w:rsidR="00FF4898" w:rsidRPr="00632A6F">
        <w:t xml:space="preserve"> the </w:t>
      </w:r>
      <w:r w:rsidR="00141383" w:rsidRPr="00632A6F">
        <w:t xml:space="preserve">Alert Aggregator does not support the </w:t>
      </w:r>
      <w:r w:rsidR="003B2F4A" w:rsidRPr="00632A6F">
        <w:t xml:space="preserve">Disseminate and Report Alert Status </w:t>
      </w:r>
      <w:r w:rsidR="006745C0" w:rsidRPr="00632A6F">
        <w:t>Option</w:t>
      </w:r>
    </w:p>
    <w:p w14:paraId="2205A9F2" w14:textId="282FEE6A" w:rsidR="00A50BDD" w:rsidRPr="00632A6F" w:rsidRDefault="001F4D0E" w:rsidP="00652E50">
      <w:pPr>
        <w:pStyle w:val="BodyText"/>
      </w:pPr>
      <w:bookmarkStart w:id="316" w:name="_Toc278195712"/>
      <w:bookmarkStart w:id="317" w:name="_Toc278195754"/>
      <w:bookmarkStart w:id="318" w:name="_Toc278195796"/>
      <w:bookmarkStart w:id="319" w:name="_Toc278195838"/>
      <w:bookmarkStart w:id="320" w:name="_Toc278195880"/>
      <w:bookmarkStart w:id="321" w:name="_Toc278196006"/>
      <w:bookmarkStart w:id="322" w:name="_Toc278196186"/>
      <w:r w:rsidRPr="00632A6F">
        <w:t xml:space="preserve">If the Mobile </w:t>
      </w:r>
      <w:r w:rsidR="005106A5">
        <w:t xml:space="preserve">Report </w:t>
      </w:r>
      <w:r w:rsidRPr="00632A6F">
        <w:t>Alert Request is valid</w:t>
      </w:r>
      <w:r w:rsidR="00A71A14" w:rsidRPr="00632A6F">
        <w:t>,</w:t>
      </w:r>
      <w:r w:rsidRPr="00632A6F">
        <w:t xml:space="preserve"> </w:t>
      </w:r>
      <w:r w:rsidR="008526C5" w:rsidRPr="00632A6F">
        <w:t xml:space="preserve">the Alert Aggregator shall create a CommunicationRequest Resource as described at </w:t>
      </w:r>
      <w:hyperlink r:id="rId42" w:history="1">
        <w:r w:rsidR="003F524E" w:rsidRPr="00632A6F">
          <w:rPr>
            <w:rStyle w:val="Hyperlink"/>
          </w:rPr>
          <w:t>http://hl7.org/fhir/R4/communicationrequest.html</w:t>
        </w:r>
      </w:hyperlink>
      <w:r w:rsidR="008526C5" w:rsidRPr="003E0386">
        <w:t xml:space="preserve"> and constrained in Section 3.84.4.1.2.1</w:t>
      </w:r>
      <w:r w:rsidR="00B448C8" w:rsidRPr="00632A6F">
        <w:t xml:space="preserve">. </w:t>
      </w:r>
    </w:p>
    <w:p w14:paraId="5610290A" w14:textId="5D6A5B8C" w:rsidR="00652E50" w:rsidRPr="00632A6F" w:rsidRDefault="008526C5" w:rsidP="00652E50">
      <w:pPr>
        <w:pStyle w:val="BodyText"/>
      </w:pPr>
      <w:r w:rsidRPr="00632A6F">
        <w:t>T</w:t>
      </w:r>
      <w:r w:rsidR="00652E50" w:rsidRPr="00632A6F">
        <w:t xml:space="preserve">he Alert Aggregator shall </w:t>
      </w:r>
      <w:r w:rsidR="0000661F">
        <w:t xml:space="preserve">also </w:t>
      </w:r>
      <w:r w:rsidR="00652E50" w:rsidRPr="00632A6F">
        <w:t xml:space="preserve">create a </w:t>
      </w:r>
      <w:r w:rsidR="00652E50" w:rsidRPr="00931173">
        <w:t>Communication</w:t>
      </w:r>
      <w:r w:rsidR="00652E50" w:rsidRPr="00632A6F">
        <w:t xml:space="preserve"> </w:t>
      </w:r>
      <w:r w:rsidR="001B2EE4" w:rsidRPr="00632A6F">
        <w:t>R</w:t>
      </w:r>
      <w:r w:rsidR="00652E50" w:rsidRPr="00632A6F">
        <w:t xml:space="preserve">esource as described at </w:t>
      </w:r>
      <w:hyperlink r:id="rId43" w:history="1">
        <w:r w:rsidR="003F524E" w:rsidRPr="00632A6F">
          <w:rPr>
            <w:rStyle w:val="Hyperlink"/>
          </w:rPr>
          <w:t>http://hl7.org/fhir/R4/communication.html</w:t>
        </w:r>
      </w:hyperlink>
      <w:r w:rsidR="00652E50" w:rsidRPr="003E0386">
        <w:t xml:space="preserve"> </w:t>
      </w:r>
      <w:r w:rsidRPr="00632A6F">
        <w:t xml:space="preserve">and constrained in Section 3.84.4.1.3.1 </w:t>
      </w:r>
      <w:r w:rsidR="00A4549A" w:rsidRPr="00632A6F">
        <w:t>for</w:t>
      </w:r>
      <w:r w:rsidR="00652E50" w:rsidRPr="00632A6F">
        <w:t xml:space="preserve"> </w:t>
      </w:r>
      <w:r w:rsidRPr="00632A6F">
        <w:t>each</w:t>
      </w:r>
      <w:r w:rsidR="00652E50" w:rsidRPr="00632A6F">
        <w:t xml:space="preserve"> alert</w:t>
      </w:r>
      <w:r w:rsidR="00A4549A" w:rsidRPr="00632A6F">
        <w:t xml:space="preserve"> that</w:t>
      </w:r>
      <w:r w:rsidR="003C637C" w:rsidRPr="00632A6F">
        <w:t xml:space="preserve"> it</w:t>
      </w:r>
      <w:r w:rsidRPr="00632A6F">
        <w:t xml:space="preserve"> sends</w:t>
      </w:r>
      <w:r w:rsidR="00652E50" w:rsidRPr="00632A6F">
        <w:t xml:space="preserve">. </w:t>
      </w:r>
    </w:p>
    <w:p w14:paraId="45035540" w14:textId="4B8FA56F" w:rsidR="00A4549A" w:rsidRPr="00632A6F" w:rsidRDefault="003C637C" w:rsidP="00A4549A">
      <w:pPr>
        <w:pStyle w:val="BodyText"/>
      </w:pPr>
      <w:r w:rsidRPr="00632A6F">
        <w:t xml:space="preserve">For each </w:t>
      </w:r>
      <w:r w:rsidR="005F2F81" w:rsidRPr="00632A6F">
        <w:t>alert</w:t>
      </w:r>
      <w:r w:rsidRPr="00632A6F">
        <w:t xml:space="preserve"> response received, t</w:t>
      </w:r>
      <w:r w:rsidR="00A4549A" w:rsidRPr="00632A6F">
        <w:t xml:space="preserve">he Alert Aggregator shall create </w:t>
      </w:r>
      <w:r w:rsidRPr="00632A6F">
        <w:t>a</w:t>
      </w:r>
      <w:r w:rsidR="00A4549A" w:rsidRPr="00632A6F">
        <w:t xml:space="preserve"> Communication Resource</w:t>
      </w:r>
      <w:r w:rsidR="00BD7862" w:rsidRPr="00632A6F">
        <w:t xml:space="preserve"> as </w:t>
      </w:r>
      <w:r w:rsidR="008526C5" w:rsidRPr="00632A6F">
        <w:t>constrained</w:t>
      </w:r>
      <w:r w:rsidR="00BD7862" w:rsidRPr="00632A6F">
        <w:t xml:space="preserve"> in Section 3.84.4.1.3.1</w:t>
      </w:r>
      <w:r w:rsidR="003345EE" w:rsidRPr="00632A6F">
        <w:t xml:space="preserve"> </w:t>
      </w:r>
      <w:r w:rsidR="00B74E65" w:rsidRPr="00632A6F">
        <w:t xml:space="preserve">and in Section 3.84.4.1.3.2 </w:t>
      </w:r>
      <w:r w:rsidR="00A4549A" w:rsidRPr="00632A6F">
        <w:t>and</w:t>
      </w:r>
      <w:r w:rsidR="003345EE" w:rsidRPr="00632A6F">
        <w:t xml:space="preserve"> update the</w:t>
      </w:r>
      <w:r w:rsidR="00A4549A" w:rsidRPr="00632A6F">
        <w:t xml:space="preserve"> </w:t>
      </w:r>
      <w:r w:rsidR="00A4549A" w:rsidRPr="00632A6F">
        <w:rPr>
          <w:rStyle w:val="XMLname"/>
        </w:rPr>
        <w:t xml:space="preserve">CommunicationRequest.status </w:t>
      </w:r>
      <w:r w:rsidR="00A4549A" w:rsidRPr="00632A6F">
        <w:t xml:space="preserve">field according to the translation tables in Section 3.84.5.2. </w:t>
      </w:r>
    </w:p>
    <w:p w14:paraId="5764ADA3" w14:textId="77777777" w:rsidR="00A4549A" w:rsidRPr="00632A6F" w:rsidRDefault="00A4549A" w:rsidP="00A4549A">
      <w:pPr>
        <w:pStyle w:val="BodyText"/>
      </w:pPr>
      <w:r w:rsidRPr="00632A6F">
        <w:t xml:space="preserve">Figure 3.84.4.1.3-1 shows the sequencing of the FHIR Resource </w:t>
      </w:r>
      <w:r w:rsidR="003C637C" w:rsidRPr="00632A6F">
        <w:t>creation</w:t>
      </w:r>
      <w:r w:rsidRPr="00632A6F">
        <w:t>.</w:t>
      </w:r>
    </w:p>
    <w:p w14:paraId="4C66399B" w14:textId="77777777" w:rsidR="00652E50" w:rsidRPr="003E0386" w:rsidRDefault="0086587B" w:rsidP="00770FA1">
      <w:pPr>
        <w:pStyle w:val="BodyText"/>
        <w:jc w:val="center"/>
      </w:pPr>
      <w:r w:rsidRPr="00834F47">
        <w:rPr>
          <w:noProof/>
        </w:rPr>
        <w:lastRenderedPageBreak/>
        <w:drawing>
          <wp:inline distT="0" distB="0" distL="0" distR="0" wp14:anchorId="6039AEC9" wp14:editId="1FF34A22">
            <wp:extent cx="4564048" cy="2903651"/>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560211" cy="2901210"/>
                    </a:xfrm>
                    <a:prstGeom prst="rect">
                      <a:avLst/>
                    </a:prstGeom>
                  </pic:spPr>
                </pic:pic>
              </a:graphicData>
            </a:graphic>
          </wp:inline>
        </w:drawing>
      </w:r>
    </w:p>
    <w:p w14:paraId="08BCBEA9" w14:textId="206C7F78" w:rsidR="00652E50" w:rsidRPr="00632A6F" w:rsidRDefault="00652E50" w:rsidP="00D70C8A">
      <w:pPr>
        <w:pStyle w:val="FigureTitle"/>
      </w:pPr>
      <w:r w:rsidRPr="00632A6F">
        <w:t xml:space="preserve">Figure 3.84.4.1.3-1: </w:t>
      </w:r>
      <w:r w:rsidR="00A50BDD" w:rsidRPr="00632A6F">
        <w:t>P</w:t>
      </w:r>
      <w:r w:rsidRPr="00632A6F">
        <w:t xml:space="preserve">rocess flow diagram for FHIR Resource </w:t>
      </w:r>
      <w:r w:rsidR="003345EE" w:rsidRPr="00632A6F">
        <w:t>creation</w:t>
      </w:r>
    </w:p>
    <w:p w14:paraId="76334C21" w14:textId="6DE3D0B8" w:rsidR="00822140" w:rsidRPr="00632A6F" w:rsidRDefault="00822140" w:rsidP="00CB443F">
      <w:r w:rsidRPr="00632A6F">
        <w:t>The text in Figure 3.84.4.1.3-2 was used to generate the diagram in Figure 3.84.4.1.3-1. Readers will generally find the diagram more informative. The text is included here to facilitate editing.</w:t>
      </w:r>
    </w:p>
    <w:p w14:paraId="5AEF198F" w14:textId="77777777" w:rsidR="00822140" w:rsidRPr="00632A6F" w:rsidRDefault="00822140" w:rsidP="00CB443F"/>
    <w:p w14:paraId="4397FCE9" w14:textId="77777777" w:rsidR="00245F52" w:rsidRPr="00632A6F" w:rsidRDefault="00245F52" w:rsidP="00245F52">
      <w:pPr>
        <w:pStyle w:val="XMLFragment"/>
        <w:rPr>
          <w:noProof w:val="0"/>
        </w:rPr>
      </w:pPr>
      <w:r w:rsidRPr="00632A6F">
        <w:rPr>
          <w:noProof w:val="0"/>
        </w:rPr>
        <w:t>title</w:t>
      </w:r>
    </w:p>
    <w:p w14:paraId="38CE45D8" w14:textId="77777777" w:rsidR="00245F52" w:rsidRPr="00632A6F" w:rsidRDefault="00245F52" w:rsidP="00245F52">
      <w:pPr>
        <w:pStyle w:val="XMLFragment"/>
        <w:rPr>
          <w:noProof w:val="0"/>
        </w:rPr>
      </w:pPr>
      <w:r w:rsidRPr="00632A6F">
        <w:rPr>
          <w:noProof w:val="0"/>
        </w:rPr>
        <w:t>participant Alert Reporter</w:t>
      </w:r>
    </w:p>
    <w:p w14:paraId="5C5A4915" w14:textId="77777777" w:rsidR="00245F52" w:rsidRPr="00632A6F" w:rsidRDefault="00245F52" w:rsidP="00245F52">
      <w:pPr>
        <w:pStyle w:val="XMLFragment"/>
        <w:rPr>
          <w:noProof w:val="0"/>
        </w:rPr>
      </w:pPr>
      <w:r w:rsidRPr="00632A6F">
        <w:rPr>
          <w:noProof w:val="0"/>
        </w:rPr>
        <w:t>participant Alert Aggregator</w:t>
      </w:r>
    </w:p>
    <w:p w14:paraId="0EB28DC3" w14:textId="77777777" w:rsidR="00245F52" w:rsidRPr="00632A6F" w:rsidRDefault="00245F52" w:rsidP="00245F52">
      <w:pPr>
        <w:pStyle w:val="XMLFragment"/>
        <w:rPr>
          <w:noProof w:val="0"/>
        </w:rPr>
      </w:pPr>
    </w:p>
    <w:p w14:paraId="72F5313A" w14:textId="77777777" w:rsidR="00245F52" w:rsidRPr="00632A6F" w:rsidRDefault="00245F52" w:rsidP="00245F52">
      <w:pPr>
        <w:pStyle w:val="XMLFragment"/>
        <w:rPr>
          <w:noProof w:val="0"/>
        </w:rPr>
      </w:pPr>
    </w:p>
    <w:p w14:paraId="436E7189" w14:textId="77777777" w:rsidR="00245F52" w:rsidRPr="00632A6F" w:rsidRDefault="00245F52" w:rsidP="00245F52">
      <w:pPr>
        <w:pStyle w:val="XMLFragment"/>
        <w:rPr>
          <w:noProof w:val="0"/>
        </w:rPr>
      </w:pPr>
    </w:p>
    <w:p w14:paraId="7F066B29" w14:textId="77777777" w:rsidR="00245F52" w:rsidRPr="00632A6F" w:rsidRDefault="00245F52" w:rsidP="00245F52">
      <w:pPr>
        <w:pStyle w:val="XMLFragment"/>
        <w:rPr>
          <w:noProof w:val="0"/>
        </w:rPr>
      </w:pPr>
      <w:r w:rsidRPr="00632A6F">
        <w:rPr>
          <w:noProof w:val="0"/>
        </w:rPr>
        <w:t>Alert Reporter-&gt;Alert Aggregator: Mobile Report Alert (ITI-84) Request\nCreate CommunicationRequest resource</w:t>
      </w:r>
    </w:p>
    <w:p w14:paraId="3449EE4B" w14:textId="77777777" w:rsidR="00245F52" w:rsidRPr="00632A6F" w:rsidRDefault="00245F52" w:rsidP="00245F52">
      <w:pPr>
        <w:pStyle w:val="XMLFragment"/>
        <w:rPr>
          <w:noProof w:val="0"/>
        </w:rPr>
      </w:pPr>
      <w:r w:rsidRPr="00632A6F">
        <w:rPr>
          <w:noProof w:val="0"/>
        </w:rPr>
        <w:t>Alert Aggregator-&gt;Alert Reporter: Return success or failure status</w:t>
      </w:r>
    </w:p>
    <w:p w14:paraId="13478A64" w14:textId="77777777" w:rsidR="00245F52" w:rsidRPr="00632A6F" w:rsidRDefault="00245F52" w:rsidP="00245F52">
      <w:pPr>
        <w:pStyle w:val="XMLFragment"/>
        <w:rPr>
          <w:noProof w:val="0"/>
        </w:rPr>
      </w:pPr>
    </w:p>
    <w:p w14:paraId="3A94DB52" w14:textId="77777777" w:rsidR="00245F52" w:rsidRPr="00632A6F" w:rsidRDefault="00245F52" w:rsidP="00245F52">
      <w:pPr>
        <w:pStyle w:val="XMLFragment"/>
        <w:rPr>
          <w:noProof w:val="0"/>
        </w:rPr>
      </w:pPr>
      <w:r w:rsidRPr="00632A6F">
        <w:rPr>
          <w:noProof w:val="0"/>
        </w:rPr>
        <w:t>activate Alert Reporter</w:t>
      </w:r>
    </w:p>
    <w:p w14:paraId="7BAEAD14" w14:textId="77777777" w:rsidR="00245F52" w:rsidRPr="00632A6F" w:rsidRDefault="00245F52" w:rsidP="00245F52">
      <w:pPr>
        <w:pStyle w:val="XMLFragment"/>
        <w:rPr>
          <w:noProof w:val="0"/>
        </w:rPr>
      </w:pPr>
      <w:r w:rsidRPr="00632A6F">
        <w:rPr>
          <w:noProof w:val="0"/>
        </w:rPr>
        <w:t>activate Alert Aggregator</w:t>
      </w:r>
    </w:p>
    <w:p w14:paraId="7732E5BA" w14:textId="77777777" w:rsidR="00245F52" w:rsidRPr="00632A6F" w:rsidRDefault="00245F52" w:rsidP="00245F52">
      <w:pPr>
        <w:pStyle w:val="XMLFragment"/>
        <w:rPr>
          <w:noProof w:val="0"/>
        </w:rPr>
      </w:pPr>
    </w:p>
    <w:p w14:paraId="76A40E5F" w14:textId="77777777" w:rsidR="00245F52" w:rsidRPr="00632A6F" w:rsidRDefault="00245F52" w:rsidP="00245F52">
      <w:pPr>
        <w:pStyle w:val="XMLFragment"/>
        <w:rPr>
          <w:noProof w:val="0"/>
        </w:rPr>
      </w:pPr>
    </w:p>
    <w:p w14:paraId="0EC851D1" w14:textId="77777777" w:rsidR="00245F52" w:rsidRPr="00632A6F" w:rsidRDefault="00245F52" w:rsidP="00245F52">
      <w:pPr>
        <w:pStyle w:val="XMLFragment"/>
        <w:rPr>
          <w:noProof w:val="0"/>
        </w:rPr>
      </w:pPr>
      <w:r w:rsidRPr="00632A6F">
        <w:rPr>
          <w:noProof w:val="0"/>
        </w:rPr>
        <w:t>Alert Aggregator--&gt;Human: Send Alert</w:t>
      </w:r>
    </w:p>
    <w:p w14:paraId="35F789C8" w14:textId="77777777" w:rsidR="00245F52" w:rsidRPr="00632A6F" w:rsidRDefault="00245F52" w:rsidP="00245F52">
      <w:pPr>
        <w:pStyle w:val="XMLFragment"/>
        <w:rPr>
          <w:noProof w:val="0"/>
        </w:rPr>
      </w:pPr>
      <w:r w:rsidRPr="00632A6F">
        <w:rPr>
          <w:noProof w:val="0"/>
        </w:rPr>
        <w:t>Alert Aggregator-&gt;Alert Aggregator: Create Communication resource</w:t>
      </w:r>
    </w:p>
    <w:p w14:paraId="746D82BD" w14:textId="77777777" w:rsidR="00245F52" w:rsidRPr="00632A6F" w:rsidRDefault="00245F52" w:rsidP="00245F52">
      <w:pPr>
        <w:pStyle w:val="XMLFragment"/>
        <w:rPr>
          <w:noProof w:val="0"/>
        </w:rPr>
      </w:pPr>
      <w:r w:rsidRPr="00632A6F">
        <w:rPr>
          <w:noProof w:val="0"/>
        </w:rPr>
        <w:t>Human--&gt;Alert Aggregator: Send Alert Response</w:t>
      </w:r>
    </w:p>
    <w:p w14:paraId="283D78A2" w14:textId="77777777" w:rsidR="00245F52" w:rsidRPr="00632A6F" w:rsidRDefault="00245F52" w:rsidP="00245F52">
      <w:pPr>
        <w:pStyle w:val="XMLFragment"/>
        <w:rPr>
          <w:noProof w:val="0"/>
        </w:rPr>
      </w:pPr>
      <w:r w:rsidRPr="00632A6F">
        <w:rPr>
          <w:noProof w:val="0"/>
        </w:rPr>
        <w:t>Alert Aggregator-&gt;Alert Aggregator: Create Communication resource</w:t>
      </w:r>
    </w:p>
    <w:p w14:paraId="5949AEF3" w14:textId="77777777" w:rsidR="00245F52" w:rsidRPr="00632A6F" w:rsidRDefault="00245F52" w:rsidP="00245F52">
      <w:pPr>
        <w:pStyle w:val="XMLFragment"/>
        <w:rPr>
          <w:noProof w:val="0"/>
        </w:rPr>
      </w:pPr>
    </w:p>
    <w:p w14:paraId="7AC980C8" w14:textId="77777777" w:rsidR="00245F52" w:rsidRPr="00632A6F" w:rsidRDefault="00245F52" w:rsidP="00245F52">
      <w:pPr>
        <w:pStyle w:val="XMLFragment"/>
        <w:rPr>
          <w:noProof w:val="0"/>
        </w:rPr>
      </w:pPr>
    </w:p>
    <w:p w14:paraId="1F5E7710" w14:textId="77777777" w:rsidR="00245F52" w:rsidRPr="00632A6F" w:rsidRDefault="00245F52" w:rsidP="00245F52">
      <w:pPr>
        <w:pStyle w:val="XMLFragment"/>
        <w:rPr>
          <w:noProof w:val="0"/>
        </w:rPr>
      </w:pPr>
    </w:p>
    <w:p w14:paraId="060A64C7" w14:textId="77777777" w:rsidR="00245F52" w:rsidRPr="00632A6F" w:rsidRDefault="00245F52" w:rsidP="00245F52">
      <w:pPr>
        <w:pStyle w:val="XMLFragment"/>
        <w:rPr>
          <w:noProof w:val="0"/>
        </w:rPr>
      </w:pPr>
      <w:r w:rsidRPr="00632A6F">
        <w:rPr>
          <w:noProof w:val="0"/>
        </w:rPr>
        <w:t>deactivate Alert Reporter</w:t>
      </w:r>
    </w:p>
    <w:p w14:paraId="57C8D01A" w14:textId="77777777" w:rsidR="00245F52" w:rsidRPr="00632A6F" w:rsidRDefault="00245F52" w:rsidP="00245F52">
      <w:pPr>
        <w:pStyle w:val="XMLFragment"/>
        <w:rPr>
          <w:noProof w:val="0"/>
        </w:rPr>
      </w:pPr>
      <w:r w:rsidRPr="00632A6F">
        <w:rPr>
          <w:noProof w:val="0"/>
        </w:rPr>
        <w:t>deactivate Alert Aggregator</w:t>
      </w:r>
    </w:p>
    <w:p w14:paraId="7CEAE7DC" w14:textId="5F385BF1" w:rsidR="00822140" w:rsidRPr="00632A6F" w:rsidRDefault="00822140" w:rsidP="00D70C8A">
      <w:pPr>
        <w:pStyle w:val="FigureTitle"/>
      </w:pPr>
      <w:r w:rsidRPr="00632A6F">
        <w:t>Figure 3.84.4.1.3-2: Pseudocode for Process flow diagram for FHIR Resource creation</w:t>
      </w:r>
    </w:p>
    <w:p w14:paraId="1567A105" w14:textId="5560B458" w:rsidR="001F4D0E" w:rsidRPr="00632A6F" w:rsidRDefault="001F4D0E" w:rsidP="001F4D0E">
      <w:pPr>
        <w:pStyle w:val="Heading6"/>
        <w:numPr>
          <w:ilvl w:val="0"/>
          <w:numId w:val="0"/>
        </w:numPr>
        <w:rPr>
          <w:noProof w:val="0"/>
        </w:rPr>
      </w:pPr>
      <w:bookmarkStart w:id="323" w:name="_Toc16689747"/>
      <w:r w:rsidRPr="00632A6F">
        <w:rPr>
          <w:noProof w:val="0"/>
        </w:rPr>
        <w:t>3.84.4.1.3.1 FHIR Communication Constraints</w:t>
      </w:r>
      <w:bookmarkEnd w:id="323"/>
    </w:p>
    <w:p w14:paraId="4398FCF5" w14:textId="5FF61963" w:rsidR="001F4D0E" w:rsidRPr="00632A6F" w:rsidRDefault="001F4D0E" w:rsidP="001F4D0E">
      <w:pPr>
        <w:pStyle w:val="BodyText"/>
        <w:rPr>
          <w:i/>
        </w:rPr>
      </w:pPr>
      <w:r w:rsidRPr="00632A6F">
        <w:t xml:space="preserve">The FHIR </w:t>
      </w:r>
      <w:r w:rsidRPr="00CA5A8B">
        <w:t>Communication</w:t>
      </w:r>
      <w:r w:rsidRPr="00632A6F">
        <w:t xml:space="preserve"> </w:t>
      </w:r>
      <w:r w:rsidR="002A73A1" w:rsidRPr="00632A6F">
        <w:t>R</w:t>
      </w:r>
      <w:r w:rsidRPr="00632A6F">
        <w:t xml:space="preserve">esource shall be </w:t>
      </w:r>
      <w:r w:rsidR="0056011E" w:rsidRPr="00632A6F">
        <w:t>constrained</w:t>
      </w:r>
      <w:r w:rsidRPr="00632A6F">
        <w:t xml:space="preserve"> as described in Table 3.8</w:t>
      </w:r>
      <w:r w:rsidR="00B7690F" w:rsidRPr="00632A6F">
        <w:t>4</w:t>
      </w:r>
      <w:r w:rsidRPr="00632A6F">
        <w:t>.4.1.</w:t>
      </w:r>
      <w:r w:rsidR="00B7690F" w:rsidRPr="00632A6F">
        <w:t>3</w:t>
      </w:r>
      <w:r w:rsidRPr="00632A6F">
        <w:t>.1-1</w:t>
      </w:r>
      <w:r w:rsidRPr="00632A6F">
        <w:rPr>
          <w:i/>
        </w:rPr>
        <w:t xml:space="preserve">. </w:t>
      </w:r>
    </w:p>
    <w:p w14:paraId="64A949BF" w14:textId="0FF52F9D" w:rsidR="001F4D0E" w:rsidRPr="00632A6F" w:rsidRDefault="001F4D0E" w:rsidP="001F4D0E">
      <w:pPr>
        <w:pStyle w:val="TableTitle"/>
      </w:pPr>
      <w:r w:rsidRPr="00632A6F">
        <w:lastRenderedPageBreak/>
        <w:t xml:space="preserve">Table 3.84.4.1.3.1-1: </w:t>
      </w:r>
      <w:r w:rsidR="0000661F">
        <w:t xml:space="preserve">Communication </w:t>
      </w:r>
      <w:r w:rsidRPr="00632A6F">
        <w:t>Resource Constraints</w:t>
      </w:r>
    </w:p>
    <w:tbl>
      <w:tblPr>
        <w:tblW w:w="88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25"/>
        <w:gridCol w:w="4321"/>
        <w:gridCol w:w="2095"/>
      </w:tblGrid>
      <w:tr w:rsidR="002F2F86" w:rsidRPr="00632A6F" w14:paraId="07B50179" w14:textId="77777777" w:rsidTr="00931173">
        <w:trPr>
          <w:cantSplit/>
          <w:tblHeader/>
        </w:trPr>
        <w:tc>
          <w:tcPr>
            <w:tcW w:w="1371" w:type="pct"/>
            <w:shd w:val="clear" w:color="auto" w:fill="D9D9D9"/>
          </w:tcPr>
          <w:p w14:paraId="4D7F1082" w14:textId="77777777" w:rsidR="001F4D0E" w:rsidRPr="00632A6F" w:rsidRDefault="001F4D0E" w:rsidP="00FD7C6E">
            <w:pPr>
              <w:pStyle w:val="TableEntryHeader"/>
            </w:pPr>
            <w:r w:rsidRPr="00632A6F">
              <w:t>Data Field</w:t>
            </w:r>
          </w:p>
          <w:p w14:paraId="1EA92930" w14:textId="77777777" w:rsidR="001F4D0E" w:rsidRPr="00632A6F" w:rsidRDefault="001F4D0E" w:rsidP="00FD7C6E">
            <w:pPr>
              <w:pStyle w:val="TableEntryHeader"/>
            </w:pPr>
            <w:r w:rsidRPr="00632A6F">
              <w:t xml:space="preserve">&amp; </w:t>
            </w:r>
          </w:p>
          <w:p w14:paraId="5A9DE7BC" w14:textId="77777777" w:rsidR="001F4D0E" w:rsidRPr="00632A6F" w:rsidRDefault="001F4D0E" w:rsidP="00FD7C6E">
            <w:pPr>
              <w:pStyle w:val="TableEntryHeader"/>
            </w:pPr>
            <w:r w:rsidRPr="00632A6F">
              <w:t>Cardinality</w:t>
            </w:r>
          </w:p>
        </w:tc>
        <w:tc>
          <w:tcPr>
            <w:tcW w:w="2444" w:type="pct"/>
            <w:shd w:val="clear" w:color="auto" w:fill="D9D9D9"/>
          </w:tcPr>
          <w:p w14:paraId="76CFF434" w14:textId="77777777" w:rsidR="001F4D0E" w:rsidRPr="00632A6F" w:rsidRDefault="001F4D0E" w:rsidP="00FD7C6E">
            <w:pPr>
              <w:pStyle w:val="TableEntryHeader"/>
            </w:pPr>
            <w:r w:rsidRPr="00632A6F">
              <w:t>Description</w:t>
            </w:r>
          </w:p>
          <w:p w14:paraId="22D87816" w14:textId="77777777" w:rsidR="001F4D0E" w:rsidRPr="00632A6F" w:rsidRDefault="001F4D0E" w:rsidP="00FD7C6E">
            <w:pPr>
              <w:pStyle w:val="TableEntryHeader"/>
            </w:pPr>
            <w:r w:rsidRPr="00632A6F">
              <w:t>&amp;</w:t>
            </w:r>
            <w:r w:rsidRPr="00632A6F">
              <w:br/>
              <w:t>Constraints</w:t>
            </w:r>
          </w:p>
        </w:tc>
        <w:tc>
          <w:tcPr>
            <w:tcW w:w="1185" w:type="pct"/>
            <w:shd w:val="clear" w:color="auto" w:fill="D9D9D9"/>
          </w:tcPr>
          <w:p w14:paraId="6583ADF2" w14:textId="77777777" w:rsidR="001F4D0E" w:rsidRPr="00632A6F" w:rsidRDefault="001F4D0E" w:rsidP="00FD7C6E">
            <w:pPr>
              <w:pStyle w:val="TableEntryHeader"/>
            </w:pPr>
            <w:r w:rsidRPr="00632A6F">
              <w:t>FHIR Data Type</w:t>
            </w:r>
          </w:p>
        </w:tc>
      </w:tr>
      <w:tr w:rsidR="002F2F86" w:rsidRPr="00632A6F" w14:paraId="7616AD0E" w14:textId="77777777" w:rsidTr="00931173">
        <w:trPr>
          <w:cantSplit/>
        </w:trPr>
        <w:tc>
          <w:tcPr>
            <w:tcW w:w="1371" w:type="pct"/>
            <w:shd w:val="clear" w:color="auto" w:fill="auto"/>
          </w:tcPr>
          <w:p w14:paraId="26712B08" w14:textId="509CF4AD" w:rsidR="005D3667" w:rsidRPr="00632A6F" w:rsidRDefault="00D97996" w:rsidP="00FD7C6E">
            <w:pPr>
              <w:pStyle w:val="TableEntry"/>
              <w:rPr>
                <w:rStyle w:val="XMLname"/>
              </w:rPr>
            </w:pPr>
            <w:r w:rsidRPr="00632A6F">
              <w:rPr>
                <w:rStyle w:val="XMLname"/>
              </w:rPr>
              <w:t>meta.</w:t>
            </w:r>
            <w:r w:rsidR="005D3667" w:rsidRPr="00632A6F">
              <w:rPr>
                <w:rStyle w:val="XMLname"/>
              </w:rPr>
              <w:t>lastUpdated</w:t>
            </w:r>
            <w:r w:rsidR="005D3667" w:rsidRPr="00632A6F">
              <w:rPr>
                <w:rStyle w:val="XMLname"/>
              </w:rPr>
              <w:br/>
              <w:t>[1..1]</w:t>
            </w:r>
          </w:p>
        </w:tc>
        <w:tc>
          <w:tcPr>
            <w:tcW w:w="2444" w:type="pct"/>
            <w:shd w:val="clear" w:color="auto" w:fill="auto"/>
          </w:tcPr>
          <w:p w14:paraId="25508A12" w14:textId="4C965A43" w:rsidR="00B23C3D" w:rsidRPr="00632A6F" w:rsidRDefault="00B23C3D" w:rsidP="00FD7C6E">
            <w:pPr>
              <w:pStyle w:val="TableEntry"/>
            </w:pPr>
            <w:r w:rsidRPr="00632A6F">
              <w:t>This cardinality differs from the cardinality in the FHIR Communication Resource.</w:t>
            </w:r>
          </w:p>
          <w:p w14:paraId="5E8C9989" w14:textId="5384B640" w:rsidR="005D3667" w:rsidRPr="00632A6F" w:rsidRDefault="005D3667" w:rsidP="00FD7C6E">
            <w:pPr>
              <w:pStyle w:val="TableEntry"/>
            </w:pPr>
            <w:r w:rsidRPr="00632A6F">
              <w:t xml:space="preserve">The last time that the </w:t>
            </w:r>
            <w:r w:rsidRPr="00CA5A8B">
              <w:t>Communication</w:t>
            </w:r>
            <w:r w:rsidRPr="00632A6F">
              <w:t xml:space="preserve"> </w:t>
            </w:r>
            <w:r w:rsidR="006D3111" w:rsidRPr="00632A6F">
              <w:t>R</w:t>
            </w:r>
            <w:r w:rsidRPr="00632A6F">
              <w:t>esource was updated or an associated alert dissemination status was updated.</w:t>
            </w:r>
          </w:p>
          <w:p w14:paraId="52EB0F7C" w14:textId="77777777" w:rsidR="005D3667" w:rsidRPr="00632A6F" w:rsidRDefault="005D3667" w:rsidP="00FD7C6E">
            <w:pPr>
              <w:pStyle w:val="TableEntry"/>
            </w:pPr>
          </w:p>
        </w:tc>
        <w:tc>
          <w:tcPr>
            <w:tcW w:w="1185" w:type="pct"/>
            <w:shd w:val="clear" w:color="auto" w:fill="auto"/>
          </w:tcPr>
          <w:p w14:paraId="1EBDE569" w14:textId="77777777" w:rsidR="005D3667" w:rsidRPr="00632A6F" w:rsidRDefault="005D3667" w:rsidP="00FD7C6E">
            <w:pPr>
              <w:pStyle w:val="TableEntry"/>
              <w:rPr>
                <w:rStyle w:val="XMLname"/>
              </w:rPr>
            </w:pPr>
            <w:r w:rsidRPr="00632A6F">
              <w:rPr>
                <w:rStyle w:val="XMLname"/>
              </w:rPr>
              <w:t>instant</w:t>
            </w:r>
          </w:p>
        </w:tc>
      </w:tr>
      <w:tr w:rsidR="002F2F86" w:rsidRPr="00632A6F" w14:paraId="78068CAE" w14:textId="77777777" w:rsidTr="00931173">
        <w:trPr>
          <w:cantSplit/>
        </w:trPr>
        <w:tc>
          <w:tcPr>
            <w:tcW w:w="1371" w:type="pct"/>
            <w:shd w:val="clear" w:color="auto" w:fill="auto"/>
          </w:tcPr>
          <w:p w14:paraId="5EF9EFF7" w14:textId="306374BB" w:rsidR="005D3667" w:rsidRPr="00632A6F" w:rsidRDefault="000906AD" w:rsidP="005D3667">
            <w:pPr>
              <w:pStyle w:val="TableEntry"/>
              <w:rPr>
                <w:rStyle w:val="XMLname"/>
              </w:rPr>
            </w:pPr>
            <w:r w:rsidRPr="00632A6F">
              <w:rPr>
                <w:rStyle w:val="XMLname"/>
              </w:rPr>
              <w:t xml:space="preserve">basedOn </w:t>
            </w:r>
            <w:r w:rsidRPr="00632A6F">
              <w:rPr>
                <w:rStyle w:val="XMLname"/>
              </w:rPr>
              <w:br/>
              <w:t>[1</w:t>
            </w:r>
            <w:r w:rsidR="005D3667" w:rsidRPr="00632A6F">
              <w:rPr>
                <w:rStyle w:val="XMLname"/>
              </w:rPr>
              <w:t>..</w:t>
            </w:r>
            <w:r w:rsidR="00BD0A1E" w:rsidRPr="00632A6F">
              <w:rPr>
                <w:rStyle w:val="XMLname"/>
              </w:rPr>
              <w:t>*</w:t>
            </w:r>
            <w:r w:rsidR="005D3667" w:rsidRPr="00632A6F">
              <w:rPr>
                <w:rStyle w:val="XMLname"/>
              </w:rPr>
              <w:t>]</w:t>
            </w:r>
          </w:p>
        </w:tc>
        <w:tc>
          <w:tcPr>
            <w:tcW w:w="2444" w:type="pct"/>
            <w:shd w:val="clear" w:color="auto" w:fill="auto"/>
          </w:tcPr>
          <w:p w14:paraId="444B2436" w14:textId="5269D732" w:rsidR="00B23C3D" w:rsidRPr="00632A6F" w:rsidRDefault="00B23C3D" w:rsidP="00B23C3D">
            <w:pPr>
              <w:pStyle w:val="TableEntry"/>
            </w:pPr>
            <w:r w:rsidRPr="00632A6F">
              <w:t>This cardinality differs from the cardinality in the FHIR Communication Resource.</w:t>
            </w:r>
          </w:p>
          <w:p w14:paraId="4CA3985D" w14:textId="149C1E82" w:rsidR="005D3667" w:rsidRPr="00632A6F" w:rsidRDefault="001F64AB" w:rsidP="00FD7C6E">
            <w:pPr>
              <w:pStyle w:val="TableEntry"/>
            </w:pPr>
            <w:r w:rsidRPr="00632A6F">
              <w:t>A reference to the CommunicationRequest Resource that triggered the creation of this Communication Resource.</w:t>
            </w:r>
          </w:p>
        </w:tc>
        <w:tc>
          <w:tcPr>
            <w:tcW w:w="1185" w:type="pct"/>
            <w:shd w:val="clear" w:color="auto" w:fill="auto"/>
          </w:tcPr>
          <w:p w14:paraId="0C99816B" w14:textId="48C8A6EA" w:rsidR="005D3667" w:rsidRPr="00632A6F" w:rsidRDefault="005D3667" w:rsidP="006E2A77">
            <w:pPr>
              <w:pStyle w:val="TableEntry"/>
              <w:rPr>
                <w:rStyle w:val="XMLname"/>
              </w:rPr>
            </w:pPr>
            <w:r w:rsidRPr="00632A6F">
              <w:rPr>
                <w:rStyle w:val="XMLname"/>
              </w:rPr>
              <w:t>Reference (CommunicationRequest)</w:t>
            </w:r>
          </w:p>
        </w:tc>
      </w:tr>
      <w:tr w:rsidR="002F2F86" w:rsidRPr="00632A6F" w14:paraId="32BAFD6D" w14:textId="77777777" w:rsidTr="00931173">
        <w:trPr>
          <w:cantSplit/>
        </w:trPr>
        <w:tc>
          <w:tcPr>
            <w:tcW w:w="1371" w:type="pct"/>
            <w:tcBorders>
              <w:top w:val="single" w:sz="4" w:space="0" w:color="000000"/>
              <w:left w:val="single" w:sz="4" w:space="0" w:color="000000"/>
              <w:bottom w:val="single" w:sz="4" w:space="0" w:color="000000"/>
              <w:right w:val="single" w:sz="4" w:space="0" w:color="000000"/>
            </w:tcBorders>
            <w:shd w:val="clear" w:color="auto" w:fill="auto"/>
          </w:tcPr>
          <w:p w14:paraId="2E4FF2DD" w14:textId="21366AF6" w:rsidR="00FD7C6E" w:rsidRPr="00632A6F" w:rsidRDefault="00FD7C6E" w:rsidP="00FD7C6E">
            <w:pPr>
              <w:pStyle w:val="TableEntry"/>
              <w:rPr>
                <w:rStyle w:val="XMLname"/>
              </w:rPr>
            </w:pPr>
            <w:r w:rsidRPr="00632A6F">
              <w:rPr>
                <w:rStyle w:val="XMLname"/>
              </w:rPr>
              <w:t>reason</w:t>
            </w:r>
            <w:r w:rsidR="000906AD" w:rsidRPr="00632A6F">
              <w:rPr>
                <w:rStyle w:val="XMLname"/>
              </w:rPr>
              <w:t>Code</w:t>
            </w:r>
          </w:p>
          <w:p w14:paraId="4C24C14E" w14:textId="77777777" w:rsidR="00FD7C6E" w:rsidRPr="00632A6F" w:rsidRDefault="00FD7C6E" w:rsidP="00FD7C6E">
            <w:pPr>
              <w:pStyle w:val="TableEntry"/>
              <w:rPr>
                <w:rStyle w:val="XMLname"/>
              </w:rPr>
            </w:pPr>
            <w:r w:rsidRPr="00632A6F">
              <w:rPr>
                <w:rStyle w:val="XMLname"/>
              </w:rPr>
              <w:t>[0..*]</w:t>
            </w:r>
          </w:p>
        </w:tc>
        <w:tc>
          <w:tcPr>
            <w:tcW w:w="2444" w:type="pct"/>
            <w:tcBorders>
              <w:top w:val="single" w:sz="4" w:space="0" w:color="000000"/>
              <w:left w:val="single" w:sz="4" w:space="0" w:color="000000"/>
              <w:bottom w:val="single" w:sz="4" w:space="0" w:color="000000"/>
              <w:right w:val="single" w:sz="4" w:space="0" w:color="000000"/>
            </w:tcBorders>
            <w:shd w:val="clear" w:color="auto" w:fill="auto"/>
          </w:tcPr>
          <w:p w14:paraId="3918AFF1" w14:textId="39AC61F6" w:rsidR="00FD7C6E" w:rsidRPr="00632A6F" w:rsidRDefault="00FD7C6E" w:rsidP="00FD7C6E">
            <w:pPr>
              <w:pStyle w:val="TableEntry"/>
            </w:pPr>
            <w:r w:rsidRPr="00632A6F">
              <w:t xml:space="preserve">This </w:t>
            </w:r>
            <w:r w:rsidR="0000661F">
              <w:t>element</w:t>
            </w:r>
            <w:r w:rsidRPr="00632A6F">
              <w:t xml:space="preserve"> identifies secondary characteristics of the alert.</w:t>
            </w:r>
          </w:p>
          <w:p w14:paraId="03228BE4" w14:textId="77777777" w:rsidR="00FD7C6E" w:rsidRPr="00632A6F" w:rsidRDefault="00FD7C6E" w:rsidP="00FD7C6E">
            <w:pPr>
              <w:pStyle w:val="TableEntry"/>
            </w:pPr>
          </w:p>
          <w:p w14:paraId="5F5D6D69" w14:textId="5B0EF84D" w:rsidR="00FD7C6E" w:rsidRPr="00632A6F" w:rsidRDefault="0000661F" w:rsidP="00A42130">
            <w:pPr>
              <w:pStyle w:val="TableEntry"/>
            </w:pPr>
            <w:r>
              <w:t>If the</w:t>
            </w:r>
            <w:r w:rsidR="00FD7C6E" w:rsidRPr="00632A6F">
              <w:t xml:space="preserve"> Alert Aggregator is exercising the Disseminate and Report Alert Status Option,</w:t>
            </w:r>
            <w:r>
              <w:t xml:space="preserve"> the cardinality is [1..*] and one </w:t>
            </w:r>
            <w:r w:rsidRPr="00931173">
              <w:rPr>
                <w:rStyle w:val="XMLname"/>
              </w:rPr>
              <w:t>reasonCode</w:t>
            </w:r>
            <w:r>
              <w:t xml:space="preserve"> element </w:t>
            </w:r>
            <w:r w:rsidR="00FD7C6E" w:rsidRPr="00632A6F">
              <w:t xml:space="preserve"> shall further be constrained so that:</w:t>
            </w:r>
          </w:p>
          <w:p w14:paraId="1E3B4F35" w14:textId="3BE12252" w:rsidR="00FD7C6E" w:rsidRPr="00632A6F" w:rsidRDefault="00FD7C6E" w:rsidP="00FD7C6E">
            <w:pPr>
              <w:pStyle w:val="TableEntry"/>
              <w:numPr>
                <w:ilvl w:val="0"/>
                <w:numId w:val="53"/>
              </w:numPr>
            </w:pPr>
            <w:r w:rsidRPr="00632A6F">
              <w:t xml:space="preserve">The </w:t>
            </w:r>
            <w:r w:rsidRPr="00632A6F">
              <w:rPr>
                <w:rStyle w:val="XMLname"/>
              </w:rPr>
              <w:t>coding.code</w:t>
            </w:r>
            <w:r w:rsidRPr="00632A6F">
              <w:t xml:space="preserve"> attribute value is defined in the “Code” column of Table 3.84.5.1-</w:t>
            </w:r>
            <w:r w:rsidR="00512245">
              <w:t>2</w:t>
            </w:r>
            <w:r w:rsidRPr="00632A6F">
              <w:t>, as appropriate to the business context</w:t>
            </w:r>
          </w:p>
          <w:p w14:paraId="645A6A9C" w14:textId="4C53F3FD" w:rsidR="00FD7C6E" w:rsidRPr="00632A6F" w:rsidRDefault="00FD7C6E" w:rsidP="00FD7C6E">
            <w:pPr>
              <w:pStyle w:val="TableEntry"/>
              <w:numPr>
                <w:ilvl w:val="0"/>
                <w:numId w:val="48"/>
              </w:numPr>
            </w:pPr>
            <w:r w:rsidRPr="00632A6F">
              <w:t xml:space="preserve">The value </w:t>
            </w:r>
            <w:r w:rsidRPr="00632A6F">
              <w:rPr>
                <w:rStyle w:val="XMLname"/>
                <w:sz w:val="18"/>
              </w:rPr>
              <w:t>coding.system</w:t>
            </w:r>
            <w:r w:rsidRPr="00632A6F">
              <w:t xml:space="preserve"> attribute value is defined in the “Code System” column of Table 3.84.5.1-</w:t>
            </w:r>
            <w:r w:rsidR="00512245">
              <w:t>2</w:t>
            </w:r>
          </w:p>
        </w:tc>
        <w:tc>
          <w:tcPr>
            <w:tcW w:w="1185" w:type="pct"/>
            <w:tcBorders>
              <w:top w:val="single" w:sz="4" w:space="0" w:color="000000"/>
              <w:left w:val="single" w:sz="4" w:space="0" w:color="000000"/>
              <w:bottom w:val="single" w:sz="4" w:space="0" w:color="000000"/>
              <w:right w:val="single" w:sz="4" w:space="0" w:color="000000"/>
            </w:tcBorders>
            <w:shd w:val="clear" w:color="auto" w:fill="auto"/>
          </w:tcPr>
          <w:p w14:paraId="7BB8D203" w14:textId="77777777" w:rsidR="00FD7C6E" w:rsidRPr="00632A6F" w:rsidRDefault="00FD7C6E" w:rsidP="00FD7C6E">
            <w:pPr>
              <w:pStyle w:val="TableEntry"/>
              <w:rPr>
                <w:rStyle w:val="XMLname"/>
              </w:rPr>
            </w:pPr>
            <w:r w:rsidRPr="00632A6F">
              <w:rPr>
                <w:rStyle w:val="XMLname"/>
              </w:rPr>
              <w:t>CodeableConcept</w:t>
            </w:r>
          </w:p>
          <w:p w14:paraId="7C5DBA24" w14:textId="77777777" w:rsidR="00FD7C6E" w:rsidRPr="00632A6F" w:rsidRDefault="00FD7C6E" w:rsidP="00FD7C6E">
            <w:pPr>
              <w:pStyle w:val="TableEntry"/>
              <w:rPr>
                <w:rStyle w:val="XMLname"/>
              </w:rPr>
            </w:pPr>
          </w:p>
        </w:tc>
      </w:tr>
    </w:tbl>
    <w:p w14:paraId="3294627B" w14:textId="7281F948" w:rsidR="00B23C3D" w:rsidRPr="00CA5A8B" w:rsidRDefault="00B23C3D" w:rsidP="00CA5A8B">
      <w:pPr>
        <w:pStyle w:val="Heading6"/>
        <w:numPr>
          <w:ilvl w:val="0"/>
          <w:numId w:val="0"/>
        </w:numPr>
      </w:pPr>
      <w:bookmarkStart w:id="324" w:name="_Toc16689748"/>
      <w:r w:rsidRPr="00CA5A8B">
        <w:rPr>
          <w:noProof w:val="0"/>
        </w:rPr>
        <w:t>3.84.4.1.3.2 FHIR Communication Constraints</w:t>
      </w:r>
      <w:r w:rsidR="00B74E65" w:rsidRPr="00CA5A8B">
        <w:rPr>
          <w:noProof w:val="0"/>
        </w:rPr>
        <w:t xml:space="preserve"> </w:t>
      </w:r>
      <w:r w:rsidR="002A001C" w:rsidRPr="00CA5A8B">
        <w:rPr>
          <w:noProof w:val="0"/>
        </w:rPr>
        <w:t>f</w:t>
      </w:r>
      <w:r w:rsidR="00B74E65" w:rsidRPr="00CA5A8B">
        <w:rPr>
          <w:noProof w:val="0"/>
        </w:rPr>
        <w:t>or Responses</w:t>
      </w:r>
      <w:bookmarkEnd w:id="324"/>
    </w:p>
    <w:p w14:paraId="7D8D6AEC" w14:textId="3D1522D1" w:rsidR="00B23C3D" w:rsidRPr="00632A6F" w:rsidRDefault="00B23C3D" w:rsidP="00B23C3D">
      <w:pPr>
        <w:pStyle w:val="BodyText"/>
        <w:rPr>
          <w:i/>
        </w:rPr>
      </w:pPr>
      <w:r w:rsidRPr="00632A6F">
        <w:t>When the FHIR Communication Resource is a response</w:t>
      </w:r>
      <w:r w:rsidR="00F11DE4">
        <w:t xml:space="preserve"> to the initial </w:t>
      </w:r>
      <w:r w:rsidR="004E7563">
        <w:t>alert</w:t>
      </w:r>
      <w:r w:rsidRPr="00632A6F">
        <w:t>, it shall also be constrained as described in Table 3.84.4.1.3.</w:t>
      </w:r>
      <w:r w:rsidR="00B74E65" w:rsidRPr="00632A6F">
        <w:t>2</w:t>
      </w:r>
      <w:r w:rsidRPr="00632A6F">
        <w:t>-</w:t>
      </w:r>
      <w:r w:rsidR="00B74E65" w:rsidRPr="00632A6F">
        <w:t>1</w:t>
      </w:r>
      <w:r w:rsidRPr="00632A6F">
        <w:rPr>
          <w:i/>
        </w:rPr>
        <w:t xml:space="preserve">. </w:t>
      </w:r>
    </w:p>
    <w:p w14:paraId="354BE46F" w14:textId="1567E41D" w:rsidR="00B23C3D" w:rsidRPr="00632A6F" w:rsidRDefault="00B23C3D" w:rsidP="00B23C3D">
      <w:pPr>
        <w:pStyle w:val="TableTitle"/>
      </w:pPr>
      <w:r w:rsidRPr="00632A6F">
        <w:t>Table 3.84.4.1.3.</w:t>
      </w:r>
      <w:r w:rsidR="00B74E65" w:rsidRPr="00632A6F">
        <w:t>2</w:t>
      </w:r>
      <w:r w:rsidRPr="00632A6F">
        <w:t>-</w:t>
      </w:r>
      <w:r w:rsidR="00B74E65" w:rsidRPr="00632A6F">
        <w:t>1</w:t>
      </w:r>
      <w:r w:rsidRPr="00632A6F">
        <w:t xml:space="preserve">: </w:t>
      </w:r>
      <w:r w:rsidRPr="00632A6F">
        <w:rPr>
          <w:rStyle w:val="XMLname"/>
          <w:rFonts w:ascii="Arial" w:hAnsi="Arial" w:cs="Arial"/>
          <w:sz w:val="22"/>
          <w:szCs w:val="22"/>
        </w:rPr>
        <w:t>Communication</w:t>
      </w:r>
      <w:r w:rsidRPr="00632A6F">
        <w:rPr>
          <w:rFonts w:cs="Arial"/>
          <w:szCs w:val="22"/>
        </w:rPr>
        <w:t xml:space="preserve"> </w:t>
      </w:r>
      <w:r w:rsidRPr="00632A6F">
        <w:t>Resource Constraints for Reponses</w:t>
      </w:r>
    </w:p>
    <w:tbl>
      <w:tblPr>
        <w:tblW w:w="88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19"/>
        <w:gridCol w:w="3959"/>
        <w:gridCol w:w="3063"/>
      </w:tblGrid>
      <w:tr w:rsidR="00B23C3D" w:rsidRPr="00632A6F" w14:paraId="1E05E3A3" w14:textId="77777777" w:rsidTr="00B23C3D">
        <w:trPr>
          <w:cantSplit/>
          <w:tblHeader/>
        </w:trPr>
        <w:tc>
          <w:tcPr>
            <w:tcW w:w="1029" w:type="pct"/>
            <w:shd w:val="clear" w:color="auto" w:fill="D9D9D9"/>
          </w:tcPr>
          <w:p w14:paraId="3B87442D" w14:textId="77777777" w:rsidR="00B23C3D" w:rsidRPr="00632A6F" w:rsidRDefault="00B23C3D" w:rsidP="00B23C3D">
            <w:pPr>
              <w:pStyle w:val="TableEntryHeader"/>
            </w:pPr>
            <w:r w:rsidRPr="00632A6F">
              <w:t>Data Field</w:t>
            </w:r>
          </w:p>
          <w:p w14:paraId="4F4F419F" w14:textId="77777777" w:rsidR="00B23C3D" w:rsidRPr="00632A6F" w:rsidRDefault="00B23C3D" w:rsidP="00B23C3D">
            <w:pPr>
              <w:pStyle w:val="TableEntryHeader"/>
            </w:pPr>
            <w:r w:rsidRPr="00632A6F">
              <w:t xml:space="preserve">&amp; </w:t>
            </w:r>
          </w:p>
          <w:p w14:paraId="2E955158" w14:textId="77777777" w:rsidR="00B23C3D" w:rsidRPr="00632A6F" w:rsidRDefault="00B23C3D" w:rsidP="00B23C3D">
            <w:pPr>
              <w:pStyle w:val="TableEntryHeader"/>
            </w:pPr>
            <w:r w:rsidRPr="00632A6F">
              <w:t>Cardinality</w:t>
            </w:r>
          </w:p>
        </w:tc>
        <w:tc>
          <w:tcPr>
            <w:tcW w:w="2239" w:type="pct"/>
            <w:shd w:val="clear" w:color="auto" w:fill="D9D9D9"/>
          </w:tcPr>
          <w:p w14:paraId="315E7BFB" w14:textId="77777777" w:rsidR="00B23C3D" w:rsidRPr="00632A6F" w:rsidRDefault="00B23C3D" w:rsidP="00B23C3D">
            <w:pPr>
              <w:pStyle w:val="TableEntryHeader"/>
            </w:pPr>
            <w:r w:rsidRPr="00632A6F">
              <w:t>Description</w:t>
            </w:r>
          </w:p>
          <w:p w14:paraId="10C70BF3" w14:textId="77777777" w:rsidR="00B23C3D" w:rsidRPr="00632A6F" w:rsidRDefault="00B23C3D" w:rsidP="00B23C3D">
            <w:pPr>
              <w:pStyle w:val="TableEntryHeader"/>
            </w:pPr>
            <w:r w:rsidRPr="00632A6F">
              <w:t>&amp;</w:t>
            </w:r>
            <w:r w:rsidRPr="00632A6F">
              <w:br/>
              <w:t>Constraints</w:t>
            </w:r>
          </w:p>
        </w:tc>
        <w:tc>
          <w:tcPr>
            <w:tcW w:w="1732" w:type="pct"/>
            <w:shd w:val="clear" w:color="auto" w:fill="D9D9D9"/>
          </w:tcPr>
          <w:p w14:paraId="3F2232DB" w14:textId="77777777" w:rsidR="00B23C3D" w:rsidRPr="00632A6F" w:rsidRDefault="00B23C3D" w:rsidP="00B23C3D">
            <w:pPr>
              <w:pStyle w:val="TableEntryHeader"/>
            </w:pPr>
            <w:r w:rsidRPr="00632A6F">
              <w:t>FHIR Data Type</w:t>
            </w:r>
          </w:p>
        </w:tc>
      </w:tr>
      <w:tr w:rsidR="00B23C3D" w:rsidRPr="00632A6F" w14:paraId="5930B75F" w14:textId="77777777" w:rsidTr="00B23C3D">
        <w:trPr>
          <w:cantSplit/>
        </w:trPr>
        <w:tc>
          <w:tcPr>
            <w:tcW w:w="1029" w:type="pct"/>
            <w:shd w:val="clear" w:color="auto" w:fill="auto"/>
          </w:tcPr>
          <w:p w14:paraId="5BE78029" w14:textId="3D829C35" w:rsidR="00B23C3D" w:rsidRPr="00632A6F" w:rsidRDefault="00B23C3D" w:rsidP="00B23C3D">
            <w:pPr>
              <w:pStyle w:val="TableEntry"/>
              <w:rPr>
                <w:rStyle w:val="XMLname"/>
              </w:rPr>
            </w:pPr>
            <w:r w:rsidRPr="00632A6F">
              <w:rPr>
                <w:rStyle w:val="XMLname"/>
              </w:rPr>
              <w:t>inRe</w:t>
            </w:r>
            <w:r w:rsidR="00B74E65" w:rsidRPr="00632A6F">
              <w:rPr>
                <w:rStyle w:val="XMLname"/>
              </w:rPr>
              <w:t>s</w:t>
            </w:r>
            <w:r w:rsidRPr="00632A6F">
              <w:rPr>
                <w:rStyle w:val="XMLname"/>
              </w:rPr>
              <w:t xml:space="preserve">ponseTo </w:t>
            </w:r>
            <w:r w:rsidRPr="00632A6F">
              <w:rPr>
                <w:rStyle w:val="XMLname"/>
              </w:rPr>
              <w:br/>
              <w:t>[1..</w:t>
            </w:r>
            <w:r w:rsidR="00BD0A1E" w:rsidRPr="00632A6F">
              <w:rPr>
                <w:rStyle w:val="XMLname"/>
              </w:rPr>
              <w:t>*</w:t>
            </w:r>
            <w:r w:rsidRPr="00632A6F">
              <w:rPr>
                <w:rStyle w:val="XMLname"/>
              </w:rPr>
              <w:t>]</w:t>
            </w:r>
          </w:p>
        </w:tc>
        <w:tc>
          <w:tcPr>
            <w:tcW w:w="2239" w:type="pct"/>
            <w:shd w:val="clear" w:color="auto" w:fill="auto"/>
          </w:tcPr>
          <w:p w14:paraId="5B2C9729" w14:textId="5B5225CF" w:rsidR="00B23C3D" w:rsidRPr="00632A6F" w:rsidRDefault="00B23C3D" w:rsidP="00B23C3D">
            <w:pPr>
              <w:pStyle w:val="TableEntry"/>
            </w:pPr>
            <w:r w:rsidRPr="00632A6F">
              <w:t>This cardinality differs from the cardinality in the FHIR Communication Resource.</w:t>
            </w:r>
          </w:p>
          <w:p w14:paraId="58AFD9CF" w14:textId="6DBAA621" w:rsidR="00B23C3D" w:rsidRPr="00632A6F" w:rsidRDefault="00B23C3D" w:rsidP="00B23C3D">
            <w:pPr>
              <w:pStyle w:val="TableEntry"/>
            </w:pPr>
            <w:r w:rsidRPr="00632A6F">
              <w:t>A reference to the Communication Resource that this is in response to.</w:t>
            </w:r>
          </w:p>
        </w:tc>
        <w:tc>
          <w:tcPr>
            <w:tcW w:w="1732" w:type="pct"/>
            <w:shd w:val="clear" w:color="auto" w:fill="auto"/>
          </w:tcPr>
          <w:p w14:paraId="6D43B2D6" w14:textId="05813603" w:rsidR="00B23C3D" w:rsidRPr="00632A6F" w:rsidRDefault="00B23C3D" w:rsidP="00B23C3D">
            <w:pPr>
              <w:pStyle w:val="TableEntry"/>
              <w:rPr>
                <w:rStyle w:val="XMLname"/>
              </w:rPr>
            </w:pPr>
            <w:r w:rsidRPr="00632A6F">
              <w:rPr>
                <w:rStyle w:val="XMLname"/>
              </w:rPr>
              <w:t>Reference (Communication)</w:t>
            </w:r>
          </w:p>
        </w:tc>
      </w:tr>
    </w:tbl>
    <w:p w14:paraId="7B70C567" w14:textId="7F4526B4" w:rsidR="00376727" w:rsidRPr="00632A6F" w:rsidRDefault="00376727" w:rsidP="004C735C">
      <w:pPr>
        <w:pStyle w:val="Heading6"/>
        <w:numPr>
          <w:ilvl w:val="0"/>
          <w:numId w:val="0"/>
        </w:numPr>
        <w:rPr>
          <w:bCs/>
          <w:noProof w:val="0"/>
        </w:rPr>
      </w:pPr>
      <w:bookmarkStart w:id="325" w:name="_Toc16689749"/>
      <w:r w:rsidRPr="00632A6F">
        <w:rPr>
          <w:bCs/>
          <w:noProof w:val="0"/>
        </w:rPr>
        <w:t>3.</w:t>
      </w:r>
      <w:r w:rsidR="003C56A4" w:rsidRPr="00632A6F">
        <w:rPr>
          <w:bCs/>
          <w:noProof w:val="0"/>
        </w:rPr>
        <w:t>84</w:t>
      </w:r>
      <w:r w:rsidRPr="00632A6F">
        <w:rPr>
          <w:bCs/>
          <w:noProof w:val="0"/>
        </w:rPr>
        <w:t>.4.1.3.</w:t>
      </w:r>
      <w:r w:rsidR="00B74E65" w:rsidRPr="00632A6F">
        <w:rPr>
          <w:bCs/>
          <w:noProof w:val="0"/>
        </w:rPr>
        <w:t>3</w:t>
      </w:r>
      <w:r w:rsidRPr="00632A6F">
        <w:rPr>
          <w:bCs/>
          <w:noProof w:val="0"/>
        </w:rPr>
        <w:t xml:space="preserve"> Expected Actions – Disseminate and Report</w:t>
      </w:r>
      <w:r w:rsidR="004B21E3" w:rsidRPr="00632A6F">
        <w:rPr>
          <w:bCs/>
          <w:noProof w:val="0"/>
        </w:rPr>
        <w:t xml:space="preserve"> Alert</w:t>
      </w:r>
      <w:r w:rsidRPr="00632A6F">
        <w:rPr>
          <w:bCs/>
          <w:noProof w:val="0"/>
        </w:rPr>
        <w:t xml:space="preserve"> Status </w:t>
      </w:r>
      <w:r w:rsidR="006745C0" w:rsidRPr="00632A6F">
        <w:rPr>
          <w:bCs/>
          <w:noProof w:val="0"/>
        </w:rPr>
        <w:t>Option</w:t>
      </w:r>
      <w:bookmarkEnd w:id="325"/>
    </w:p>
    <w:p w14:paraId="4F2C1867" w14:textId="4E7742AF" w:rsidR="00D215FF" w:rsidRPr="00632A6F" w:rsidRDefault="00376727" w:rsidP="001245CB">
      <w:pPr>
        <w:pStyle w:val="BodyText"/>
      </w:pPr>
      <w:r w:rsidRPr="00632A6F">
        <w:t xml:space="preserve">Under the Disseminate and Report </w:t>
      </w:r>
      <w:r w:rsidR="004B21E3" w:rsidRPr="00632A6F">
        <w:t xml:space="preserve">Alert </w:t>
      </w:r>
      <w:r w:rsidRPr="00632A6F">
        <w:t xml:space="preserve">Status </w:t>
      </w:r>
      <w:r w:rsidR="006745C0" w:rsidRPr="00632A6F">
        <w:t>Option</w:t>
      </w:r>
      <w:r w:rsidRPr="00632A6F">
        <w:t>,</w:t>
      </w:r>
      <w:r w:rsidR="0051556A" w:rsidRPr="00632A6F">
        <w:t xml:space="preserve"> if</w:t>
      </w:r>
      <w:r w:rsidR="00342EE4" w:rsidRPr="00632A6F">
        <w:t xml:space="preserve"> the Mobile Report Alert Request</w:t>
      </w:r>
      <w:r w:rsidR="0056011E" w:rsidRPr="00632A6F">
        <w:t xml:space="preserve"> </w:t>
      </w:r>
      <w:r w:rsidR="00ED2620" w:rsidRPr="00632A6F">
        <w:t>contains</w:t>
      </w:r>
      <w:r w:rsidR="00342EE4" w:rsidRPr="00632A6F">
        <w:t xml:space="preserve"> a</w:t>
      </w:r>
      <w:r w:rsidR="0051556A" w:rsidRPr="00632A6F">
        <w:t xml:space="preserve"> value of</w:t>
      </w:r>
      <w:r w:rsidR="00342EE4" w:rsidRPr="00632A6F">
        <w:t xml:space="preserve"> “</w:t>
      </w:r>
      <w:r w:rsidR="00342EE4" w:rsidRPr="00931173">
        <w:rPr>
          <w:rStyle w:val="XMLname"/>
        </w:rPr>
        <w:t>pcd-alert</w:t>
      </w:r>
      <w:r w:rsidR="00342EE4" w:rsidRPr="00632A6F">
        <w:t>” in</w:t>
      </w:r>
      <w:r w:rsidR="0051556A" w:rsidRPr="00632A6F">
        <w:t xml:space="preserve"> </w:t>
      </w:r>
      <w:r w:rsidR="00A26A5C" w:rsidRPr="00632A6F">
        <w:rPr>
          <w:rStyle w:val="XMLname"/>
        </w:rPr>
        <w:t>C</w:t>
      </w:r>
      <w:r w:rsidR="0051556A" w:rsidRPr="00632A6F">
        <w:rPr>
          <w:rStyle w:val="XMLname"/>
        </w:rPr>
        <w:t>ommunication</w:t>
      </w:r>
      <w:r w:rsidR="00A26A5C" w:rsidRPr="00632A6F">
        <w:rPr>
          <w:rStyle w:val="XMLname"/>
        </w:rPr>
        <w:t>R</w:t>
      </w:r>
      <w:r w:rsidR="00D07818" w:rsidRPr="00632A6F">
        <w:rPr>
          <w:rStyle w:val="XMLname"/>
        </w:rPr>
        <w:t>equest</w:t>
      </w:r>
      <w:r w:rsidR="0051556A" w:rsidRPr="00632A6F">
        <w:rPr>
          <w:rStyle w:val="XMLname"/>
        </w:rPr>
        <w:t>.category.code</w:t>
      </w:r>
      <w:r w:rsidR="00632A6F">
        <w:rPr>
          <w:rStyle w:val="XMLname"/>
        </w:rPr>
        <w:t>,</w:t>
      </w:r>
      <w:r w:rsidR="0051556A" w:rsidRPr="00632A6F">
        <w:t xml:space="preserve"> </w:t>
      </w:r>
      <w:r w:rsidR="00342EE4" w:rsidRPr="00632A6F">
        <w:t>t</w:t>
      </w:r>
      <w:r w:rsidRPr="00632A6F">
        <w:t xml:space="preserve">hen the Alert </w:t>
      </w:r>
      <w:r w:rsidRPr="00632A6F">
        <w:lastRenderedPageBreak/>
        <w:t xml:space="preserve">Aggregator </w:t>
      </w:r>
      <w:r w:rsidR="00342EE4" w:rsidRPr="00632A6F">
        <w:t xml:space="preserve">grouped with the ACM Alert Manager </w:t>
      </w:r>
      <w:r w:rsidRPr="00632A6F">
        <w:t>shall disseminate the alert to recipients</w:t>
      </w:r>
      <w:r w:rsidR="00512245">
        <w:t xml:space="preserve"> identified in </w:t>
      </w:r>
      <w:r w:rsidR="00512245" w:rsidRPr="00931173">
        <w:rPr>
          <w:rStyle w:val="XMLname"/>
        </w:rPr>
        <w:t>CommunicationRequest.recipient</w:t>
      </w:r>
      <w:r w:rsidRPr="00632A6F">
        <w:t xml:space="preserve"> </w:t>
      </w:r>
      <w:r w:rsidR="001245CB" w:rsidRPr="00632A6F">
        <w:t>using</w:t>
      </w:r>
      <w:r w:rsidRPr="00632A6F">
        <w:t xml:space="preserve"> the Disseminate Alert [PCD-06] transaction. The </w:t>
      </w:r>
      <w:r w:rsidR="00342EE4" w:rsidRPr="00632A6F">
        <w:t>grouped actor</w:t>
      </w:r>
      <w:r w:rsidRPr="00632A6F">
        <w:t xml:space="preserve"> shall record dissemination status updates related to the dissemination of the alert according to the translation table</w:t>
      </w:r>
      <w:r w:rsidR="005552E9" w:rsidRPr="00632A6F">
        <w:t>s</w:t>
      </w:r>
      <w:r w:rsidRPr="00632A6F">
        <w:t xml:space="preserve"> </w:t>
      </w:r>
      <w:r w:rsidR="005552E9" w:rsidRPr="00632A6F">
        <w:t xml:space="preserve">in Section </w:t>
      </w:r>
      <w:r w:rsidR="00884391" w:rsidRPr="00632A6F">
        <w:t>3.</w:t>
      </w:r>
      <w:r w:rsidR="003C56A4" w:rsidRPr="00632A6F">
        <w:t>84</w:t>
      </w:r>
      <w:r w:rsidR="00884391" w:rsidRPr="00632A6F">
        <w:t>.5</w:t>
      </w:r>
      <w:r w:rsidR="005552E9" w:rsidRPr="00632A6F">
        <w:t>.2</w:t>
      </w:r>
      <w:r w:rsidR="006C41D5" w:rsidRPr="00632A6F">
        <w:t xml:space="preserve">. </w:t>
      </w:r>
      <w:r w:rsidR="00D215FF" w:rsidRPr="00632A6F">
        <w:t>Additional constraints on the</w:t>
      </w:r>
      <w:r w:rsidR="0086587B" w:rsidRPr="00632A6F">
        <w:t xml:space="preserve"> </w:t>
      </w:r>
      <w:r w:rsidR="00316BB8" w:rsidRPr="00632A6F">
        <w:rPr>
          <w:rStyle w:val="XMLname"/>
        </w:rPr>
        <w:t>C</w:t>
      </w:r>
      <w:r w:rsidR="00D215FF" w:rsidRPr="00632A6F">
        <w:rPr>
          <w:rStyle w:val="XMLname"/>
        </w:rPr>
        <w:t>ommunication</w:t>
      </w:r>
      <w:r w:rsidR="00316BB8" w:rsidRPr="00632A6F">
        <w:rPr>
          <w:rStyle w:val="XMLname"/>
        </w:rPr>
        <w:t>R</w:t>
      </w:r>
      <w:r w:rsidR="00D07818" w:rsidRPr="00632A6F">
        <w:rPr>
          <w:rStyle w:val="XMLname"/>
        </w:rPr>
        <w:t>equest</w:t>
      </w:r>
      <w:r w:rsidR="00D215FF" w:rsidRPr="00632A6F">
        <w:rPr>
          <w:rStyle w:val="XMLname"/>
        </w:rPr>
        <w:t>.category</w:t>
      </w:r>
      <w:r w:rsidR="00D215FF" w:rsidRPr="00632A6F">
        <w:t xml:space="preserve"> and </w:t>
      </w:r>
      <w:r w:rsidR="00316BB8" w:rsidRPr="00632A6F">
        <w:rPr>
          <w:rStyle w:val="XMLname"/>
        </w:rPr>
        <w:t>C</w:t>
      </w:r>
      <w:r w:rsidR="00D215FF" w:rsidRPr="00632A6F">
        <w:rPr>
          <w:rStyle w:val="XMLname"/>
        </w:rPr>
        <w:t>ommunication</w:t>
      </w:r>
      <w:r w:rsidR="00316BB8" w:rsidRPr="00632A6F">
        <w:rPr>
          <w:rStyle w:val="XMLname"/>
        </w:rPr>
        <w:t>R</w:t>
      </w:r>
      <w:r w:rsidR="00D07818" w:rsidRPr="00632A6F">
        <w:rPr>
          <w:rStyle w:val="XMLname"/>
        </w:rPr>
        <w:t>equest</w:t>
      </w:r>
      <w:r w:rsidR="00D215FF" w:rsidRPr="00632A6F">
        <w:rPr>
          <w:rStyle w:val="XMLname"/>
        </w:rPr>
        <w:t>.</w:t>
      </w:r>
      <w:r w:rsidR="0086587B" w:rsidRPr="00632A6F">
        <w:rPr>
          <w:rStyle w:val="XMLname"/>
        </w:rPr>
        <w:t>reason</w:t>
      </w:r>
      <w:r w:rsidR="000906AD" w:rsidRPr="00632A6F">
        <w:rPr>
          <w:rStyle w:val="XMLname"/>
        </w:rPr>
        <w:t>Code</w:t>
      </w:r>
      <w:r w:rsidR="0086587B" w:rsidRPr="00632A6F">
        <w:t xml:space="preserve"> </w:t>
      </w:r>
      <w:r w:rsidR="00D215FF" w:rsidRPr="00632A6F">
        <w:t>data field</w:t>
      </w:r>
      <w:r w:rsidR="00074525" w:rsidRPr="00632A6F">
        <w:t>s</w:t>
      </w:r>
      <w:r w:rsidR="00D215FF" w:rsidRPr="00632A6F">
        <w:t xml:space="preserve"> are defined in Table </w:t>
      </w:r>
      <w:r w:rsidR="00884391" w:rsidRPr="00632A6F">
        <w:t>3.</w:t>
      </w:r>
      <w:r w:rsidR="003C56A4" w:rsidRPr="00632A6F">
        <w:t>84</w:t>
      </w:r>
      <w:r w:rsidR="00884391" w:rsidRPr="00632A6F">
        <w:t>.5</w:t>
      </w:r>
      <w:r w:rsidR="00D215FF" w:rsidRPr="00632A6F">
        <w:t>.1-1 and Table 3.</w:t>
      </w:r>
      <w:r w:rsidR="003C56A4" w:rsidRPr="00632A6F">
        <w:t>84</w:t>
      </w:r>
      <w:r w:rsidR="00D215FF" w:rsidRPr="00632A6F">
        <w:t>.</w:t>
      </w:r>
      <w:r w:rsidR="00074525" w:rsidRPr="00632A6F">
        <w:t>5.1-</w:t>
      </w:r>
      <w:r w:rsidR="00512245">
        <w:t>2</w:t>
      </w:r>
      <w:r w:rsidR="00D215FF" w:rsidRPr="00632A6F">
        <w:t xml:space="preserve"> respectively</w:t>
      </w:r>
      <w:r w:rsidR="006C41D5" w:rsidRPr="00632A6F">
        <w:t xml:space="preserve">. </w:t>
      </w:r>
    </w:p>
    <w:p w14:paraId="47CC042A" w14:textId="58398A59" w:rsidR="00BD7862" w:rsidRPr="00632A6F" w:rsidRDefault="00BD7862" w:rsidP="001245CB">
      <w:pPr>
        <w:pStyle w:val="BodyText"/>
      </w:pPr>
      <w:r w:rsidRPr="00632A6F">
        <w:t>For each valid Report Dissemination Alert Status [PCD-07] request the Alert Aggregator</w:t>
      </w:r>
      <w:r w:rsidR="00B65959" w:rsidRPr="00632A6F">
        <w:t xml:space="preserve"> receives, it</w:t>
      </w:r>
      <w:r w:rsidRPr="00632A6F">
        <w:t xml:space="preserve"> shall create a Communication Resource as described in Section 3.84.4.1.3.1 and update the </w:t>
      </w:r>
      <w:r w:rsidRPr="00632A6F">
        <w:rPr>
          <w:rStyle w:val="XMLname"/>
        </w:rPr>
        <w:t xml:space="preserve">CommunicationRequest.status </w:t>
      </w:r>
      <w:r w:rsidRPr="00632A6F">
        <w:t xml:space="preserve">field according to the translation tables in Section 3.84.5.2. </w:t>
      </w:r>
    </w:p>
    <w:p w14:paraId="57C0543E" w14:textId="3C25E1E6" w:rsidR="00B83C87" w:rsidRPr="00632A6F" w:rsidRDefault="00B83C87" w:rsidP="00B83C87">
      <w:pPr>
        <w:pStyle w:val="BodyText"/>
      </w:pPr>
      <w:r w:rsidRPr="00632A6F">
        <w:t>Figure 3.</w:t>
      </w:r>
      <w:r w:rsidR="003C56A4" w:rsidRPr="00632A6F">
        <w:t>84</w:t>
      </w:r>
      <w:r w:rsidRPr="00632A6F">
        <w:t>.4.1.3.</w:t>
      </w:r>
      <w:r w:rsidR="00B74E65" w:rsidRPr="00632A6F">
        <w:t>3</w:t>
      </w:r>
      <w:r w:rsidR="001F4D0E" w:rsidRPr="00632A6F">
        <w:t>-</w:t>
      </w:r>
      <w:r w:rsidR="00B74E65" w:rsidRPr="00632A6F">
        <w:t>1</w:t>
      </w:r>
      <w:r w:rsidR="0056011E" w:rsidRPr="00632A6F">
        <w:t xml:space="preserve"> shows</w:t>
      </w:r>
      <w:r w:rsidR="0025154E" w:rsidRPr="00632A6F">
        <w:t xml:space="preserve"> </w:t>
      </w:r>
      <w:r w:rsidRPr="00632A6F">
        <w:t xml:space="preserve">the sequencing of the transactions </w:t>
      </w:r>
      <w:r w:rsidR="00A10431" w:rsidRPr="00632A6F">
        <w:t xml:space="preserve">for the Disseminate and Report Alert Status </w:t>
      </w:r>
      <w:r w:rsidR="006745C0" w:rsidRPr="00632A6F">
        <w:t>Option</w:t>
      </w:r>
      <w:r w:rsidRPr="00632A6F">
        <w:t>.</w:t>
      </w:r>
    </w:p>
    <w:p w14:paraId="086CB434" w14:textId="77777777" w:rsidR="00B83C87" w:rsidRPr="003E0386" w:rsidRDefault="009A3418" w:rsidP="00B83C87">
      <w:pPr>
        <w:pStyle w:val="BodyText"/>
        <w:jc w:val="center"/>
      </w:pPr>
      <w:r w:rsidRPr="00834F47">
        <w:rPr>
          <w:noProof/>
        </w:rPr>
        <w:drawing>
          <wp:inline distT="0" distB="0" distL="0" distR="0" wp14:anchorId="125F0FB5" wp14:editId="63EA4E9F">
            <wp:extent cx="5942975" cy="2852928"/>
            <wp:effectExtent l="0" t="0" r="63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rotWithShape="1">
                    <a:blip r:embed="rId45">
                      <a:extLst>
                        <a:ext uri="{28A0092B-C50C-407E-A947-70E740481C1C}">
                          <a14:useLocalDpi xmlns:a14="http://schemas.microsoft.com/office/drawing/2010/main" val="0"/>
                        </a:ext>
                      </a:extLst>
                    </a:blip>
                    <a:srcRect b="3193"/>
                    <a:stretch/>
                  </pic:blipFill>
                  <pic:spPr bwMode="auto">
                    <a:xfrm>
                      <a:off x="0" y="0"/>
                      <a:ext cx="5943600" cy="2853228"/>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inline>
        </w:drawing>
      </w:r>
    </w:p>
    <w:p w14:paraId="4D49F506" w14:textId="0E054EB5" w:rsidR="00B83C87" w:rsidRPr="00632A6F" w:rsidRDefault="00B83C87" w:rsidP="006C41D5">
      <w:pPr>
        <w:pStyle w:val="FigureTitle"/>
      </w:pPr>
      <w:r w:rsidRPr="00632A6F">
        <w:t>Figure 3.</w:t>
      </w:r>
      <w:r w:rsidR="003C56A4" w:rsidRPr="00632A6F">
        <w:t>84</w:t>
      </w:r>
      <w:r w:rsidRPr="00632A6F">
        <w:t>.4.1.3.</w:t>
      </w:r>
      <w:r w:rsidR="00B74E65" w:rsidRPr="00632A6F">
        <w:t>3</w:t>
      </w:r>
      <w:r w:rsidR="0025154E" w:rsidRPr="00632A6F">
        <w:t>-</w:t>
      </w:r>
      <w:r w:rsidR="00B74E65" w:rsidRPr="00632A6F">
        <w:t>1</w:t>
      </w:r>
      <w:r w:rsidRPr="00632A6F">
        <w:t>: Process Flow Diagram</w:t>
      </w:r>
      <w:r w:rsidR="0067108C" w:rsidRPr="00632A6F">
        <w:t xml:space="preserve"> for </w:t>
      </w:r>
      <w:r w:rsidR="00C9415A" w:rsidRPr="00632A6F">
        <w:br/>
      </w:r>
      <w:r w:rsidR="0067108C" w:rsidRPr="00632A6F">
        <w:t>Disseminate and Report Alert Stat</w:t>
      </w:r>
      <w:r w:rsidR="005614DF" w:rsidRPr="00632A6F">
        <w:t>us</w:t>
      </w:r>
    </w:p>
    <w:p w14:paraId="2ABCC96A" w14:textId="52DCE3AB" w:rsidR="00822140" w:rsidRPr="00632A6F" w:rsidRDefault="00822140" w:rsidP="00822140">
      <w:r w:rsidRPr="00632A6F">
        <w:t>The text in Figure 3.84.4.1.3.</w:t>
      </w:r>
      <w:r w:rsidR="00B74E65" w:rsidRPr="00632A6F">
        <w:t>3</w:t>
      </w:r>
      <w:r w:rsidRPr="00632A6F">
        <w:t>-</w:t>
      </w:r>
      <w:r w:rsidR="00B74E65" w:rsidRPr="00632A6F">
        <w:t>2</w:t>
      </w:r>
      <w:r w:rsidRPr="00632A6F">
        <w:t xml:space="preserve"> was used to generate the diagram in Figure 3.84.4.1.3.</w:t>
      </w:r>
      <w:r w:rsidR="00B74E65" w:rsidRPr="00632A6F">
        <w:t>3</w:t>
      </w:r>
      <w:r w:rsidRPr="00632A6F">
        <w:t>-</w:t>
      </w:r>
      <w:r w:rsidR="00B74E65" w:rsidRPr="00632A6F">
        <w:t>1</w:t>
      </w:r>
      <w:r w:rsidRPr="00632A6F">
        <w:t>. Readers will generally find the diagram more informative. The text is included here to facilitate editing.</w:t>
      </w:r>
    </w:p>
    <w:p w14:paraId="45D94753" w14:textId="77777777" w:rsidR="00822140" w:rsidRPr="00632A6F" w:rsidRDefault="00822140" w:rsidP="00D70C8A">
      <w:pPr>
        <w:pStyle w:val="BodyText"/>
      </w:pPr>
    </w:p>
    <w:p w14:paraId="70841463" w14:textId="77777777" w:rsidR="00245F52" w:rsidRPr="00632A6F" w:rsidRDefault="00245F52" w:rsidP="00245F52">
      <w:pPr>
        <w:pStyle w:val="XMLFragment"/>
        <w:rPr>
          <w:noProof w:val="0"/>
        </w:rPr>
      </w:pPr>
      <w:r w:rsidRPr="00632A6F">
        <w:rPr>
          <w:noProof w:val="0"/>
        </w:rPr>
        <w:lastRenderedPageBreak/>
        <w:t>title</w:t>
      </w:r>
    </w:p>
    <w:p w14:paraId="160F0DBB" w14:textId="77777777" w:rsidR="00245F52" w:rsidRPr="00632A6F" w:rsidRDefault="00245F52" w:rsidP="00245F52">
      <w:pPr>
        <w:pStyle w:val="XMLFragment"/>
        <w:rPr>
          <w:noProof w:val="0"/>
        </w:rPr>
      </w:pPr>
      <w:r w:rsidRPr="00632A6F">
        <w:rPr>
          <w:noProof w:val="0"/>
        </w:rPr>
        <w:t>participant Alert Reporter</w:t>
      </w:r>
    </w:p>
    <w:p w14:paraId="5A8E8AD6" w14:textId="77777777" w:rsidR="00245F52" w:rsidRPr="00632A6F" w:rsidRDefault="00245F52" w:rsidP="00245F52">
      <w:pPr>
        <w:pStyle w:val="XMLFragment"/>
        <w:rPr>
          <w:noProof w:val="0"/>
        </w:rPr>
      </w:pPr>
      <w:r w:rsidRPr="00632A6F">
        <w:rPr>
          <w:noProof w:val="0"/>
        </w:rPr>
        <w:t>participant Alert Aggregator\nAlert Manager</w:t>
      </w:r>
    </w:p>
    <w:p w14:paraId="29710DA8" w14:textId="77777777" w:rsidR="00245F52" w:rsidRPr="00632A6F" w:rsidRDefault="00245F52" w:rsidP="00245F52">
      <w:pPr>
        <w:pStyle w:val="XMLFragment"/>
        <w:rPr>
          <w:noProof w:val="0"/>
        </w:rPr>
      </w:pPr>
    </w:p>
    <w:p w14:paraId="7125BEAB" w14:textId="77777777" w:rsidR="00245F52" w:rsidRPr="00632A6F" w:rsidRDefault="00245F52" w:rsidP="00245F52">
      <w:pPr>
        <w:pStyle w:val="XMLFragment"/>
        <w:rPr>
          <w:noProof w:val="0"/>
        </w:rPr>
      </w:pPr>
    </w:p>
    <w:p w14:paraId="5010A1C1" w14:textId="77777777" w:rsidR="00245F52" w:rsidRPr="00632A6F" w:rsidRDefault="00245F52" w:rsidP="00245F52">
      <w:pPr>
        <w:pStyle w:val="XMLFragment"/>
        <w:rPr>
          <w:noProof w:val="0"/>
        </w:rPr>
      </w:pPr>
    </w:p>
    <w:p w14:paraId="291A37DD" w14:textId="5BEE1FEE" w:rsidR="00245F52" w:rsidRPr="00632A6F" w:rsidRDefault="00245F52" w:rsidP="00245F52">
      <w:pPr>
        <w:pStyle w:val="XMLFragment"/>
        <w:rPr>
          <w:noProof w:val="0"/>
        </w:rPr>
      </w:pPr>
      <w:r w:rsidRPr="00632A6F">
        <w:rPr>
          <w:noProof w:val="0"/>
        </w:rPr>
        <w:t>Alert Reporter-&gt;Alert Aggregator\nAlert Manager: Mobile Report Alert (ITI-84) Request</w:t>
      </w:r>
    </w:p>
    <w:p w14:paraId="6DDDEF73" w14:textId="77777777" w:rsidR="00245F52" w:rsidRPr="00632A6F" w:rsidRDefault="00245F52" w:rsidP="00245F52">
      <w:pPr>
        <w:pStyle w:val="XMLFragment"/>
        <w:rPr>
          <w:noProof w:val="0"/>
        </w:rPr>
      </w:pPr>
    </w:p>
    <w:p w14:paraId="76380AA1" w14:textId="77777777" w:rsidR="00245F52" w:rsidRPr="00632A6F" w:rsidRDefault="00245F52" w:rsidP="00245F52">
      <w:pPr>
        <w:pStyle w:val="XMLFragment"/>
        <w:rPr>
          <w:noProof w:val="0"/>
        </w:rPr>
      </w:pPr>
      <w:r w:rsidRPr="00632A6F">
        <w:rPr>
          <w:noProof w:val="0"/>
        </w:rPr>
        <w:t>activate Alert Reporter</w:t>
      </w:r>
    </w:p>
    <w:p w14:paraId="5EFCCC6E" w14:textId="77777777" w:rsidR="00245F52" w:rsidRPr="00632A6F" w:rsidRDefault="00245F52" w:rsidP="00245F52">
      <w:pPr>
        <w:pStyle w:val="XMLFragment"/>
        <w:rPr>
          <w:noProof w:val="0"/>
        </w:rPr>
      </w:pPr>
      <w:r w:rsidRPr="00632A6F">
        <w:rPr>
          <w:noProof w:val="0"/>
        </w:rPr>
        <w:t>activate Alert Aggregator\nAlert Manager</w:t>
      </w:r>
    </w:p>
    <w:p w14:paraId="233B813D" w14:textId="77777777" w:rsidR="00245F52" w:rsidRPr="00632A6F" w:rsidRDefault="00245F52" w:rsidP="00245F52">
      <w:pPr>
        <w:pStyle w:val="XMLFragment"/>
        <w:rPr>
          <w:noProof w:val="0"/>
        </w:rPr>
      </w:pPr>
    </w:p>
    <w:p w14:paraId="3CD9BC81" w14:textId="77777777" w:rsidR="00245F52" w:rsidRPr="00632A6F" w:rsidRDefault="00245F52" w:rsidP="00245F52">
      <w:pPr>
        <w:pStyle w:val="XMLFragment"/>
        <w:rPr>
          <w:noProof w:val="0"/>
        </w:rPr>
      </w:pPr>
    </w:p>
    <w:p w14:paraId="08217550" w14:textId="77777777" w:rsidR="00245F52" w:rsidRPr="00632A6F" w:rsidRDefault="00245F52" w:rsidP="00245F52">
      <w:pPr>
        <w:pStyle w:val="XMLFragment"/>
        <w:rPr>
          <w:noProof w:val="0"/>
        </w:rPr>
      </w:pPr>
      <w:r w:rsidRPr="00632A6F">
        <w:rPr>
          <w:noProof w:val="0"/>
        </w:rPr>
        <w:t>Alert Aggregator\nAlert Manager-&gt;Alert Communicator: Disseminate Alert (PCD-06)</w:t>
      </w:r>
    </w:p>
    <w:p w14:paraId="069E2661" w14:textId="77777777" w:rsidR="00245F52" w:rsidRPr="00632A6F" w:rsidRDefault="00245F52" w:rsidP="00245F52">
      <w:pPr>
        <w:pStyle w:val="XMLFragment"/>
        <w:rPr>
          <w:noProof w:val="0"/>
        </w:rPr>
      </w:pPr>
      <w:r w:rsidRPr="00632A6F">
        <w:rPr>
          <w:noProof w:val="0"/>
        </w:rPr>
        <w:t>Alert Communicator--&gt;Human: relay alert</w:t>
      </w:r>
    </w:p>
    <w:p w14:paraId="7C330012" w14:textId="77777777" w:rsidR="00245F52" w:rsidRPr="00632A6F" w:rsidRDefault="00245F52" w:rsidP="00245F52">
      <w:pPr>
        <w:pStyle w:val="XMLFragment"/>
        <w:rPr>
          <w:noProof w:val="0"/>
        </w:rPr>
      </w:pPr>
      <w:r w:rsidRPr="00632A6F">
        <w:rPr>
          <w:noProof w:val="0"/>
        </w:rPr>
        <w:t>Human--&gt;Alert Communicator: relayed alert response</w:t>
      </w:r>
    </w:p>
    <w:p w14:paraId="4B96B284" w14:textId="77777777" w:rsidR="00245F52" w:rsidRPr="00632A6F" w:rsidRDefault="00245F52" w:rsidP="00245F52">
      <w:pPr>
        <w:pStyle w:val="XMLFragment"/>
        <w:rPr>
          <w:noProof w:val="0"/>
        </w:rPr>
      </w:pPr>
      <w:r w:rsidRPr="00632A6F">
        <w:rPr>
          <w:noProof w:val="0"/>
        </w:rPr>
        <w:t>Alert Communicator-&gt;Alert Aggregator\nAlert Manager: Report Dissemination Alert Status (PCD-07)</w:t>
      </w:r>
    </w:p>
    <w:p w14:paraId="6F4B5515" w14:textId="77777777" w:rsidR="00245F52" w:rsidRPr="00632A6F" w:rsidRDefault="00245F52" w:rsidP="00245F52">
      <w:pPr>
        <w:pStyle w:val="XMLFragment"/>
        <w:rPr>
          <w:noProof w:val="0"/>
        </w:rPr>
      </w:pPr>
    </w:p>
    <w:p w14:paraId="380BEC62" w14:textId="77777777" w:rsidR="00245F52" w:rsidRPr="00632A6F" w:rsidRDefault="00245F52" w:rsidP="00245F52">
      <w:pPr>
        <w:pStyle w:val="XMLFragment"/>
        <w:rPr>
          <w:noProof w:val="0"/>
        </w:rPr>
      </w:pPr>
    </w:p>
    <w:p w14:paraId="3C7838DA" w14:textId="77777777" w:rsidR="00245F52" w:rsidRPr="00632A6F" w:rsidRDefault="00245F52" w:rsidP="00245F52">
      <w:pPr>
        <w:pStyle w:val="XMLFragment"/>
        <w:rPr>
          <w:noProof w:val="0"/>
        </w:rPr>
      </w:pPr>
    </w:p>
    <w:p w14:paraId="6B29E772" w14:textId="77777777" w:rsidR="00245F52" w:rsidRPr="00632A6F" w:rsidRDefault="00245F52" w:rsidP="00245F52">
      <w:pPr>
        <w:pStyle w:val="XMLFragment"/>
        <w:rPr>
          <w:noProof w:val="0"/>
        </w:rPr>
      </w:pPr>
    </w:p>
    <w:p w14:paraId="41A101F7" w14:textId="77777777" w:rsidR="00245F52" w:rsidRPr="00632A6F" w:rsidRDefault="00245F52" w:rsidP="00245F52">
      <w:pPr>
        <w:pStyle w:val="XMLFragment"/>
        <w:rPr>
          <w:noProof w:val="0"/>
        </w:rPr>
      </w:pPr>
      <w:r w:rsidRPr="00632A6F">
        <w:rPr>
          <w:noProof w:val="0"/>
        </w:rPr>
        <w:t>Alert Reporter--&gt;Alert Reporter: time passes according\n to business context</w:t>
      </w:r>
    </w:p>
    <w:p w14:paraId="58D53CD1" w14:textId="594BC2BA" w:rsidR="00245F52" w:rsidRPr="00632A6F" w:rsidRDefault="00245F52" w:rsidP="00245F52">
      <w:pPr>
        <w:pStyle w:val="XMLFragment"/>
        <w:rPr>
          <w:noProof w:val="0"/>
        </w:rPr>
      </w:pPr>
      <w:r w:rsidRPr="00632A6F">
        <w:rPr>
          <w:noProof w:val="0"/>
        </w:rPr>
        <w:t>Alert Reporter-&gt;Alert Aggregator\nAlert Manager: Query for Alert Status [ITI-85]</w:t>
      </w:r>
    </w:p>
    <w:p w14:paraId="078B00D6" w14:textId="77777777" w:rsidR="00245F52" w:rsidRPr="00632A6F" w:rsidRDefault="00245F52" w:rsidP="00245F52">
      <w:pPr>
        <w:pStyle w:val="XMLFragment"/>
        <w:rPr>
          <w:noProof w:val="0"/>
        </w:rPr>
      </w:pPr>
    </w:p>
    <w:p w14:paraId="7AABBC39" w14:textId="77777777" w:rsidR="00245F52" w:rsidRPr="00632A6F" w:rsidRDefault="00245F52" w:rsidP="00245F52">
      <w:pPr>
        <w:pStyle w:val="XMLFragment"/>
        <w:rPr>
          <w:noProof w:val="0"/>
        </w:rPr>
      </w:pPr>
    </w:p>
    <w:p w14:paraId="2960D689" w14:textId="77777777" w:rsidR="00245F52" w:rsidRPr="00632A6F" w:rsidRDefault="00245F52" w:rsidP="00245F52">
      <w:pPr>
        <w:pStyle w:val="XMLFragment"/>
        <w:rPr>
          <w:noProof w:val="0"/>
        </w:rPr>
      </w:pPr>
      <w:r w:rsidRPr="00632A6F">
        <w:rPr>
          <w:noProof w:val="0"/>
        </w:rPr>
        <w:t>deactivate Alert Reporter</w:t>
      </w:r>
    </w:p>
    <w:p w14:paraId="03131B1E" w14:textId="77777777" w:rsidR="00245F52" w:rsidRPr="00632A6F" w:rsidRDefault="00245F52" w:rsidP="00245F52">
      <w:pPr>
        <w:pStyle w:val="XMLFragment"/>
        <w:rPr>
          <w:noProof w:val="0"/>
        </w:rPr>
      </w:pPr>
      <w:r w:rsidRPr="00632A6F">
        <w:rPr>
          <w:noProof w:val="0"/>
        </w:rPr>
        <w:t>deactivate Alert Aggregator\nAlert Manager</w:t>
      </w:r>
    </w:p>
    <w:p w14:paraId="4B2F5D3E" w14:textId="31E9D3B7" w:rsidR="00822140" w:rsidRPr="00632A6F" w:rsidRDefault="00822140" w:rsidP="00822140">
      <w:pPr>
        <w:pStyle w:val="FigureTitle"/>
      </w:pPr>
      <w:r w:rsidRPr="00632A6F">
        <w:t>Figure 3.84.4.1.3.</w:t>
      </w:r>
      <w:r w:rsidR="00B74E65" w:rsidRPr="00632A6F">
        <w:t>3</w:t>
      </w:r>
      <w:r w:rsidRPr="00632A6F">
        <w:t>-</w:t>
      </w:r>
      <w:r w:rsidR="00B74E65" w:rsidRPr="00632A6F">
        <w:t>2</w:t>
      </w:r>
      <w:r w:rsidRPr="00632A6F">
        <w:t>: Pseudocode for Process Flow Diagram for</w:t>
      </w:r>
      <w:r w:rsidR="0078597E" w:rsidRPr="00632A6F">
        <w:t xml:space="preserve"> </w:t>
      </w:r>
      <w:r w:rsidRPr="00632A6F">
        <w:t>Alert Disseminate and Report Alert Status</w:t>
      </w:r>
    </w:p>
    <w:p w14:paraId="0D95AD75" w14:textId="77777777" w:rsidR="00497C50" w:rsidRPr="00632A6F" w:rsidRDefault="006A70BB" w:rsidP="00497C50">
      <w:pPr>
        <w:pStyle w:val="Heading4"/>
        <w:numPr>
          <w:ilvl w:val="0"/>
          <w:numId w:val="0"/>
        </w:numPr>
        <w:rPr>
          <w:noProof w:val="0"/>
        </w:rPr>
      </w:pPr>
      <w:bookmarkStart w:id="326" w:name="_Toc420424033"/>
      <w:bookmarkStart w:id="327" w:name="_Toc16689750"/>
      <w:r w:rsidRPr="00632A6F">
        <w:rPr>
          <w:noProof w:val="0"/>
        </w:rPr>
        <w:t>3.</w:t>
      </w:r>
      <w:r w:rsidR="003C56A4" w:rsidRPr="00632A6F">
        <w:rPr>
          <w:noProof w:val="0"/>
        </w:rPr>
        <w:t>84</w:t>
      </w:r>
      <w:r w:rsidR="00497C50" w:rsidRPr="00632A6F">
        <w:rPr>
          <w:noProof w:val="0"/>
        </w:rPr>
        <w:t>.4.</w:t>
      </w:r>
      <w:r w:rsidR="00C60470" w:rsidRPr="00632A6F">
        <w:rPr>
          <w:noProof w:val="0"/>
        </w:rPr>
        <w:t xml:space="preserve">2 </w:t>
      </w:r>
      <w:r w:rsidR="00497C50" w:rsidRPr="00632A6F">
        <w:rPr>
          <w:noProof w:val="0"/>
        </w:rPr>
        <w:t>Mobile Report Alert Response</w:t>
      </w:r>
      <w:bookmarkEnd w:id="326"/>
      <w:bookmarkEnd w:id="327"/>
    </w:p>
    <w:p w14:paraId="647F4414" w14:textId="66C67491" w:rsidR="008C13C1" w:rsidRPr="00632A6F" w:rsidRDefault="00497C50" w:rsidP="00010368">
      <w:pPr>
        <w:pStyle w:val="BodyText"/>
      </w:pPr>
      <w:r w:rsidRPr="00632A6F">
        <w:t>The Mobile Report Alert transaction uses the response semantics</w:t>
      </w:r>
      <w:r w:rsidR="00C2251F" w:rsidRPr="00632A6F">
        <w:t xml:space="preserve"> </w:t>
      </w:r>
      <w:r w:rsidR="004E7073" w:rsidRPr="00632A6F">
        <w:t>as appropr</w:t>
      </w:r>
      <w:r w:rsidR="00C2251F" w:rsidRPr="00632A6F">
        <w:t xml:space="preserve">iate according to the </w:t>
      </w:r>
      <w:r w:rsidR="0004417E" w:rsidRPr="00632A6F">
        <w:t>FHIR</w:t>
      </w:r>
      <w:r w:rsidR="00C2251F" w:rsidRPr="00632A6F">
        <w:t xml:space="preserve"> </w:t>
      </w:r>
      <w:r w:rsidR="00B65959" w:rsidRPr="00632A6F">
        <w:t>operation</w:t>
      </w:r>
      <w:r w:rsidR="00C2251F" w:rsidRPr="00632A6F">
        <w:t xml:space="preserve"> i</w:t>
      </w:r>
      <w:r w:rsidR="00AA2131" w:rsidRPr="00632A6F">
        <w:t>nitiated by the Alert Reporter</w:t>
      </w:r>
      <w:r w:rsidR="002721EA" w:rsidRPr="00632A6F">
        <w:t xml:space="preserve">. </w:t>
      </w:r>
    </w:p>
    <w:p w14:paraId="525AA1BB" w14:textId="77777777" w:rsidR="00497C50" w:rsidRPr="00632A6F" w:rsidRDefault="006A70BB" w:rsidP="00497C50">
      <w:pPr>
        <w:pStyle w:val="Heading5"/>
        <w:numPr>
          <w:ilvl w:val="0"/>
          <w:numId w:val="0"/>
        </w:numPr>
        <w:rPr>
          <w:noProof w:val="0"/>
        </w:rPr>
      </w:pPr>
      <w:bookmarkStart w:id="328" w:name="_Toc420424034"/>
      <w:bookmarkStart w:id="329" w:name="_Toc16689751"/>
      <w:r w:rsidRPr="00632A6F">
        <w:rPr>
          <w:noProof w:val="0"/>
        </w:rPr>
        <w:t>3.</w:t>
      </w:r>
      <w:r w:rsidR="003C56A4" w:rsidRPr="00632A6F">
        <w:rPr>
          <w:noProof w:val="0"/>
        </w:rPr>
        <w:t>84</w:t>
      </w:r>
      <w:r w:rsidR="00497C50" w:rsidRPr="00632A6F">
        <w:rPr>
          <w:noProof w:val="0"/>
        </w:rPr>
        <w:t>.4.</w:t>
      </w:r>
      <w:r w:rsidR="00C60470" w:rsidRPr="00632A6F">
        <w:rPr>
          <w:noProof w:val="0"/>
        </w:rPr>
        <w:t>2</w:t>
      </w:r>
      <w:r w:rsidR="00497C50" w:rsidRPr="00632A6F">
        <w:rPr>
          <w:noProof w:val="0"/>
        </w:rPr>
        <w:t>.1 Trigger Events</w:t>
      </w:r>
      <w:bookmarkEnd w:id="328"/>
      <w:bookmarkEnd w:id="329"/>
    </w:p>
    <w:p w14:paraId="79FB69E2" w14:textId="041C062F" w:rsidR="00497C50" w:rsidRPr="00632A6F" w:rsidRDefault="00497C50" w:rsidP="00381449">
      <w:pPr>
        <w:pStyle w:val="BodyText"/>
      </w:pPr>
      <w:r w:rsidRPr="00632A6F">
        <w:t xml:space="preserve">An </w:t>
      </w:r>
      <w:r w:rsidR="0076407F" w:rsidRPr="00632A6F">
        <w:t xml:space="preserve">Alert </w:t>
      </w:r>
      <w:r w:rsidR="00555D83" w:rsidRPr="00632A6F">
        <w:t>Aggregator</w:t>
      </w:r>
      <w:r w:rsidR="0076407F" w:rsidRPr="00632A6F">
        <w:t xml:space="preserve"> </w:t>
      </w:r>
      <w:r w:rsidR="00B65959" w:rsidRPr="00632A6F">
        <w:t>sends</w:t>
      </w:r>
      <w:r w:rsidR="0076407F" w:rsidRPr="00632A6F">
        <w:t xml:space="preserve"> a Mobile Report Alert Response</w:t>
      </w:r>
      <w:r w:rsidR="00B65959" w:rsidRPr="00632A6F">
        <w:t xml:space="preserve"> to the Alert Reporter</w:t>
      </w:r>
      <w:r w:rsidR="0076407F" w:rsidRPr="00632A6F">
        <w:t xml:space="preserve"> </w:t>
      </w:r>
      <w:r w:rsidR="00F461FF" w:rsidRPr="00632A6F">
        <w:t xml:space="preserve">upon </w:t>
      </w:r>
      <w:r w:rsidR="00762901" w:rsidRPr="00632A6F">
        <w:t>validation</w:t>
      </w:r>
      <w:r w:rsidR="00F461FF" w:rsidRPr="00632A6F">
        <w:t xml:space="preserve"> of a</w:t>
      </w:r>
      <w:r w:rsidR="0076407F" w:rsidRPr="00632A6F">
        <w:t xml:space="preserve"> </w:t>
      </w:r>
      <w:r w:rsidR="00435E0E" w:rsidRPr="00632A6F">
        <w:t>received</w:t>
      </w:r>
      <w:r w:rsidR="00762901" w:rsidRPr="00632A6F">
        <w:t xml:space="preserve"> </w:t>
      </w:r>
      <w:r w:rsidR="0076407F" w:rsidRPr="00632A6F">
        <w:t>Mobile Report Alert Request.</w:t>
      </w:r>
    </w:p>
    <w:p w14:paraId="3D19F2F8" w14:textId="77777777" w:rsidR="00497C50" w:rsidRPr="00632A6F" w:rsidRDefault="006A70BB" w:rsidP="00497C50">
      <w:pPr>
        <w:pStyle w:val="Heading5"/>
        <w:numPr>
          <w:ilvl w:val="0"/>
          <w:numId w:val="0"/>
        </w:numPr>
        <w:rPr>
          <w:noProof w:val="0"/>
        </w:rPr>
      </w:pPr>
      <w:bookmarkStart w:id="330" w:name="_Toc420424035"/>
      <w:bookmarkStart w:id="331" w:name="_Toc16689752"/>
      <w:r w:rsidRPr="00632A6F">
        <w:rPr>
          <w:noProof w:val="0"/>
        </w:rPr>
        <w:t>3.</w:t>
      </w:r>
      <w:r w:rsidR="003C56A4" w:rsidRPr="00632A6F">
        <w:rPr>
          <w:noProof w:val="0"/>
        </w:rPr>
        <w:t>84</w:t>
      </w:r>
      <w:r w:rsidR="00497C50" w:rsidRPr="00632A6F">
        <w:rPr>
          <w:noProof w:val="0"/>
        </w:rPr>
        <w:t>.4.</w:t>
      </w:r>
      <w:r w:rsidR="00C60470" w:rsidRPr="00632A6F">
        <w:rPr>
          <w:noProof w:val="0"/>
        </w:rPr>
        <w:t>2</w:t>
      </w:r>
      <w:r w:rsidR="00497C50" w:rsidRPr="00632A6F">
        <w:rPr>
          <w:noProof w:val="0"/>
        </w:rPr>
        <w:t>.2 Message Semantics</w:t>
      </w:r>
      <w:bookmarkEnd w:id="330"/>
      <w:bookmarkEnd w:id="331"/>
    </w:p>
    <w:p w14:paraId="278AF547" w14:textId="3181F434" w:rsidR="006877CE" w:rsidRPr="00632A6F" w:rsidRDefault="004E7073" w:rsidP="00381449">
      <w:pPr>
        <w:pStyle w:val="BodyText"/>
      </w:pPr>
      <w:r w:rsidRPr="00632A6F">
        <w:t xml:space="preserve">The Alert </w:t>
      </w:r>
      <w:r w:rsidR="00555D83" w:rsidRPr="00632A6F">
        <w:t>Aggregator</w:t>
      </w:r>
      <w:r w:rsidRPr="00632A6F">
        <w:t xml:space="preserve"> shall respond with the appropriate response codes as defined </w:t>
      </w:r>
      <w:r w:rsidR="0062546D" w:rsidRPr="00632A6F">
        <w:t xml:space="preserve">at </w:t>
      </w:r>
      <w:hyperlink r:id="rId46" w:anchor="create" w:history="1">
        <w:r w:rsidR="003F524E" w:rsidRPr="00632A6F">
          <w:rPr>
            <w:rStyle w:val="Hyperlink"/>
          </w:rPr>
          <w:t>http://hl7.org/fhir/R4/http.html#create</w:t>
        </w:r>
      </w:hyperlink>
      <w:r w:rsidR="002D0DA7" w:rsidRPr="003E0386">
        <w:t>.</w:t>
      </w:r>
      <w:r w:rsidR="00AD0B70" w:rsidRPr="00632A6F">
        <w:t xml:space="preserve"> </w:t>
      </w:r>
    </w:p>
    <w:p w14:paraId="18F06ED3" w14:textId="77777777" w:rsidR="00497C50" w:rsidRPr="00632A6F" w:rsidRDefault="006A70BB" w:rsidP="00497C50">
      <w:pPr>
        <w:pStyle w:val="Heading5"/>
        <w:numPr>
          <w:ilvl w:val="0"/>
          <w:numId w:val="0"/>
        </w:numPr>
        <w:rPr>
          <w:noProof w:val="0"/>
        </w:rPr>
      </w:pPr>
      <w:bookmarkStart w:id="332" w:name="_Toc420424036"/>
      <w:bookmarkStart w:id="333" w:name="_Toc16689753"/>
      <w:r w:rsidRPr="00632A6F">
        <w:rPr>
          <w:noProof w:val="0"/>
        </w:rPr>
        <w:t>3.</w:t>
      </w:r>
      <w:r w:rsidR="003C56A4" w:rsidRPr="00632A6F">
        <w:rPr>
          <w:noProof w:val="0"/>
        </w:rPr>
        <w:t>84</w:t>
      </w:r>
      <w:r w:rsidR="00497C50" w:rsidRPr="00632A6F">
        <w:rPr>
          <w:noProof w:val="0"/>
        </w:rPr>
        <w:t>.4.</w:t>
      </w:r>
      <w:r w:rsidR="00C60470" w:rsidRPr="00632A6F">
        <w:rPr>
          <w:noProof w:val="0"/>
        </w:rPr>
        <w:t>2</w:t>
      </w:r>
      <w:r w:rsidR="00497C50" w:rsidRPr="00632A6F">
        <w:rPr>
          <w:noProof w:val="0"/>
        </w:rPr>
        <w:t>.3 Expected Actions</w:t>
      </w:r>
      <w:bookmarkEnd w:id="332"/>
      <w:bookmarkEnd w:id="333"/>
    </w:p>
    <w:p w14:paraId="5AD859CF" w14:textId="77777777" w:rsidR="00BE6B40" w:rsidRPr="00632A6F" w:rsidRDefault="00BE6B40" w:rsidP="00381449">
      <w:pPr>
        <w:pStyle w:val="BodyText"/>
      </w:pPr>
      <w:r w:rsidRPr="00632A6F">
        <w:t xml:space="preserve">There are no </w:t>
      </w:r>
      <w:r w:rsidR="005F2F7D" w:rsidRPr="00632A6F">
        <w:t>additional actions</w:t>
      </w:r>
      <w:r w:rsidRPr="00632A6F">
        <w:t xml:space="preserve"> </w:t>
      </w:r>
      <w:r w:rsidR="00DA7401" w:rsidRPr="00632A6F">
        <w:t xml:space="preserve">required </w:t>
      </w:r>
      <w:r w:rsidRPr="00632A6F">
        <w:t>on the Alert Reporter upon receipt of the Mobile Report Alert Response.</w:t>
      </w:r>
    </w:p>
    <w:p w14:paraId="38FA4D24" w14:textId="77777777" w:rsidR="005B5D96" w:rsidRPr="00632A6F" w:rsidRDefault="005B5D96" w:rsidP="00381449">
      <w:pPr>
        <w:pStyle w:val="BodyText"/>
      </w:pPr>
      <w:r w:rsidRPr="00632A6F">
        <w:t>If an Alert Reporter does not receive a valid Mobile Report Alert Response, it may reinitiate the transaction.</w:t>
      </w:r>
    </w:p>
    <w:p w14:paraId="1E4D5C1A" w14:textId="77777777" w:rsidR="00C66C3B" w:rsidRPr="00632A6F" w:rsidRDefault="00884391" w:rsidP="004C735C">
      <w:pPr>
        <w:pStyle w:val="Heading3"/>
        <w:numPr>
          <w:ilvl w:val="0"/>
          <w:numId w:val="0"/>
        </w:numPr>
        <w:rPr>
          <w:bCs/>
          <w:noProof w:val="0"/>
        </w:rPr>
      </w:pPr>
      <w:bookmarkStart w:id="334" w:name="_Toc16689754"/>
      <w:r w:rsidRPr="00632A6F">
        <w:rPr>
          <w:bCs/>
          <w:noProof w:val="0"/>
        </w:rPr>
        <w:lastRenderedPageBreak/>
        <w:t>3.</w:t>
      </w:r>
      <w:r w:rsidR="003C56A4" w:rsidRPr="00632A6F">
        <w:rPr>
          <w:bCs/>
          <w:noProof w:val="0"/>
        </w:rPr>
        <w:t>84</w:t>
      </w:r>
      <w:r w:rsidRPr="00632A6F">
        <w:rPr>
          <w:bCs/>
          <w:noProof w:val="0"/>
        </w:rPr>
        <w:t>.5</w:t>
      </w:r>
      <w:r w:rsidR="00C66C3B" w:rsidRPr="00632A6F">
        <w:rPr>
          <w:bCs/>
          <w:noProof w:val="0"/>
        </w:rPr>
        <w:t xml:space="preserve"> </w:t>
      </w:r>
      <w:r w:rsidR="008312E8" w:rsidRPr="00632A6F">
        <w:rPr>
          <w:bCs/>
          <w:noProof w:val="0"/>
        </w:rPr>
        <w:t>Alert Terminologies and Mappings</w:t>
      </w:r>
      <w:bookmarkEnd w:id="334"/>
    </w:p>
    <w:p w14:paraId="18D303BA" w14:textId="77777777" w:rsidR="006C4BD3" w:rsidRPr="00632A6F" w:rsidRDefault="006C4BD3" w:rsidP="006C4BD3">
      <w:r w:rsidRPr="00632A6F">
        <w:t>This section contains tables of terminologies referenced as well as mappings between referenced terminologies for the Mobile Report Alert [</w:t>
      </w:r>
      <w:r w:rsidR="00EA3CE8" w:rsidRPr="00632A6F">
        <w:t>ITI-84</w:t>
      </w:r>
      <w:r w:rsidRPr="00632A6F">
        <w:t>] transaction.</w:t>
      </w:r>
    </w:p>
    <w:p w14:paraId="7242A579" w14:textId="77777777" w:rsidR="00C66C3B" w:rsidRPr="00632A6F" w:rsidRDefault="00884391" w:rsidP="00E54452">
      <w:pPr>
        <w:pStyle w:val="Heading4"/>
        <w:numPr>
          <w:ilvl w:val="0"/>
          <w:numId w:val="0"/>
        </w:numPr>
        <w:rPr>
          <w:noProof w:val="0"/>
        </w:rPr>
      </w:pPr>
      <w:bookmarkStart w:id="335" w:name="_Toc16689755"/>
      <w:r w:rsidRPr="00632A6F">
        <w:rPr>
          <w:noProof w:val="0"/>
        </w:rPr>
        <w:t>3.</w:t>
      </w:r>
      <w:r w:rsidR="003C56A4" w:rsidRPr="00632A6F">
        <w:rPr>
          <w:noProof w:val="0"/>
        </w:rPr>
        <w:t>84</w:t>
      </w:r>
      <w:r w:rsidRPr="00632A6F">
        <w:rPr>
          <w:noProof w:val="0"/>
        </w:rPr>
        <w:t>.5</w:t>
      </w:r>
      <w:r w:rsidR="00C66C3B" w:rsidRPr="00632A6F">
        <w:rPr>
          <w:noProof w:val="0"/>
        </w:rPr>
        <w:t>.1 Defined Terminologies</w:t>
      </w:r>
      <w:bookmarkEnd w:id="335"/>
    </w:p>
    <w:p w14:paraId="01D307ED" w14:textId="77777777" w:rsidR="00C66C3B" w:rsidRPr="00632A6F" w:rsidRDefault="00C66C3B" w:rsidP="00C66C3B">
      <w:r w:rsidRPr="00632A6F">
        <w:t>This section contains tables of terminologies referenced in the Mobile Report Alert [</w:t>
      </w:r>
      <w:r w:rsidR="00EA3CE8" w:rsidRPr="00632A6F">
        <w:t>ITI-84</w:t>
      </w:r>
      <w:r w:rsidRPr="00632A6F">
        <w:t>] transa</w:t>
      </w:r>
      <w:r w:rsidR="006C4BD3" w:rsidRPr="00632A6F">
        <w:t>c</w:t>
      </w:r>
      <w:r w:rsidRPr="00632A6F">
        <w:t>tion.</w:t>
      </w:r>
    </w:p>
    <w:p w14:paraId="3BD1C4D7" w14:textId="68A53F40" w:rsidR="0025154E" w:rsidRPr="00632A6F" w:rsidRDefault="007E4FBD" w:rsidP="00C66C3B">
      <w:r w:rsidRPr="00632A6F">
        <w:t xml:space="preserve">The following table </w:t>
      </w:r>
      <w:r w:rsidR="00AC3C77" w:rsidRPr="00632A6F">
        <w:t xml:space="preserve">contains </w:t>
      </w:r>
      <w:r w:rsidR="008C13C1" w:rsidRPr="00632A6F">
        <w:t>values, which</w:t>
      </w:r>
      <w:r w:rsidR="00AC3C77" w:rsidRPr="00632A6F">
        <w:t xml:space="preserve"> shall be used by the Alert Reporter in the Mobile </w:t>
      </w:r>
      <w:r w:rsidR="005106A5">
        <w:t xml:space="preserve">Report </w:t>
      </w:r>
      <w:r w:rsidR="00AC3C77" w:rsidRPr="00632A6F">
        <w:t xml:space="preserve">Alert Request message for </w:t>
      </w:r>
      <w:r w:rsidR="00AC3C77" w:rsidRPr="00632A6F">
        <w:rPr>
          <w:rStyle w:val="XMLname"/>
        </w:rPr>
        <w:t>CommunicationRequest.category</w:t>
      </w:r>
      <w:r w:rsidRPr="00632A6F">
        <w:t xml:space="preserve">. </w:t>
      </w:r>
    </w:p>
    <w:p w14:paraId="7C9F25E0" w14:textId="437DCA65" w:rsidR="00C66C3B" w:rsidRPr="00632A6F" w:rsidRDefault="00C66C3B" w:rsidP="00A42130">
      <w:pPr>
        <w:pStyle w:val="TableTitle"/>
      </w:pPr>
      <w:r w:rsidRPr="00632A6F">
        <w:t xml:space="preserve">Table </w:t>
      </w:r>
      <w:r w:rsidR="00884391" w:rsidRPr="00632A6F">
        <w:t>3.</w:t>
      </w:r>
      <w:r w:rsidR="003C56A4" w:rsidRPr="00632A6F">
        <w:t>84</w:t>
      </w:r>
      <w:r w:rsidR="00884391" w:rsidRPr="00632A6F">
        <w:t>.5</w:t>
      </w:r>
      <w:r w:rsidRPr="00632A6F">
        <w:t>.1-1:</w:t>
      </w:r>
      <w:r w:rsidR="006C4BD3" w:rsidRPr="00632A6F">
        <w:t xml:space="preserve"> Mobile Report Alert Category</w:t>
      </w:r>
      <w:r w:rsidR="008C13C1" w:rsidRPr="00632A6F">
        <w:t xml:space="preserve"> Code System - 1.3.6.1.4.1.19376.1.2.5.1</w:t>
      </w:r>
    </w:p>
    <w:tbl>
      <w:tblPr>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48"/>
        <w:gridCol w:w="7830"/>
      </w:tblGrid>
      <w:tr w:rsidR="00D238DF" w:rsidRPr="00632A6F" w14:paraId="29B89019" w14:textId="77777777" w:rsidTr="00CB443F">
        <w:trPr>
          <w:cantSplit/>
          <w:tblHeader/>
        </w:trPr>
        <w:tc>
          <w:tcPr>
            <w:tcW w:w="1548" w:type="dxa"/>
            <w:shd w:val="clear" w:color="auto" w:fill="D9D9D9"/>
          </w:tcPr>
          <w:p w14:paraId="007D0953" w14:textId="77777777" w:rsidR="00D238DF" w:rsidRPr="00632A6F" w:rsidRDefault="00D238DF" w:rsidP="00C66C3B">
            <w:pPr>
              <w:pStyle w:val="TableEntryHeader"/>
            </w:pPr>
            <w:r w:rsidRPr="00632A6F">
              <w:t>Code</w:t>
            </w:r>
          </w:p>
        </w:tc>
        <w:tc>
          <w:tcPr>
            <w:tcW w:w="7830" w:type="dxa"/>
            <w:shd w:val="clear" w:color="auto" w:fill="D9D9D9"/>
          </w:tcPr>
          <w:p w14:paraId="1812F11C" w14:textId="77777777" w:rsidR="00D238DF" w:rsidRPr="00632A6F" w:rsidRDefault="00D238DF" w:rsidP="00C66C3B">
            <w:pPr>
              <w:pStyle w:val="TableEntryHeader"/>
            </w:pPr>
            <w:r w:rsidRPr="00632A6F">
              <w:t>Meaning</w:t>
            </w:r>
          </w:p>
        </w:tc>
      </w:tr>
      <w:tr w:rsidR="00D238DF" w:rsidRPr="00632A6F" w14:paraId="2920B6EB" w14:textId="77777777" w:rsidTr="00CB443F">
        <w:trPr>
          <w:cantSplit/>
        </w:trPr>
        <w:tc>
          <w:tcPr>
            <w:tcW w:w="1548" w:type="dxa"/>
            <w:shd w:val="clear" w:color="auto" w:fill="auto"/>
          </w:tcPr>
          <w:p w14:paraId="287CC927" w14:textId="77777777" w:rsidR="00D238DF" w:rsidRPr="00632A6F" w:rsidRDefault="00D238DF" w:rsidP="004B21E3">
            <w:pPr>
              <w:pStyle w:val="TableEntry"/>
              <w:rPr>
                <w:rStyle w:val="XMLname"/>
              </w:rPr>
            </w:pPr>
            <w:r w:rsidRPr="00632A6F">
              <w:rPr>
                <w:rStyle w:val="XMLname"/>
              </w:rPr>
              <w:t>alert</w:t>
            </w:r>
          </w:p>
        </w:tc>
        <w:tc>
          <w:tcPr>
            <w:tcW w:w="7830" w:type="dxa"/>
            <w:shd w:val="clear" w:color="auto" w:fill="auto"/>
          </w:tcPr>
          <w:p w14:paraId="17524888" w14:textId="77777777" w:rsidR="00D238DF" w:rsidRPr="00632A6F" w:rsidRDefault="00D238DF" w:rsidP="00A42130">
            <w:pPr>
              <w:pStyle w:val="TableEntry"/>
            </w:pPr>
            <w:r w:rsidRPr="00632A6F">
              <w:t>Signifies that this communication is intended to be disseminated by the Alert Aggregator according to the expected actions defined in Section 3.84.4.1.3.</w:t>
            </w:r>
          </w:p>
          <w:p w14:paraId="4AB5523C" w14:textId="77777777" w:rsidR="00D238DF" w:rsidRPr="00632A6F" w:rsidRDefault="00D238DF" w:rsidP="00A42130">
            <w:pPr>
              <w:pStyle w:val="TableEntry"/>
            </w:pPr>
          </w:p>
        </w:tc>
      </w:tr>
      <w:tr w:rsidR="00D238DF" w:rsidRPr="00632A6F" w14:paraId="78818655" w14:textId="77777777" w:rsidTr="00CB443F">
        <w:trPr>
          <w:cantSplit/>
        </w:trPr>
        <w:tc>
          <w:tcPr>
            <w:tcW w:w="1548" w:type="dxa"/>
            <w:shd w:val="clear" w:color="auto" w:fill="auto"/>
          </w:tcPr>
          <w:p w14:paraId="67161728" w14:textId="77777777" w:rsidR="00D238DF" w:rsidRPr="00632A6F" w:rsidRDefault="00D238DF" w:rsidP="008C12B4">
            <w:pPr>
              <w:pStyle w:val="TableEntry"/>
              <w:rPr>
                <w:rStyle w:val="XMLname"/>
              </w:rPr>
            </w:pPr>
            <w:r w:rsidRPr="00632A6F">
              <w:rPr>
                <w:rStyle w:val="XMLname"/>
              </w:rPr>
              <w:t>pcd-alert</w:t>
            </w:r>
          </w:p>
        </w:tc>
        <w:tc>
          <w:tcPr>
            <w:tcW w:w="7830" w:type="dxa"/>
            <w:shd w:val="clear" w:color="auto" w:fill="auto"/>
          </w:tcPr>
          <w:p w14:paraId="2819B55F" w14:textId="4A0917AC" w:rsidR="00D238DF" w:rsidRPr="00632A6F" w:rsidRDefault="00D238DF" w:rsidP="00A42130">
            <w:pPr>
              <w:pStyle w:val="TableEntry"/>
            </w:pPr>
            <w:r w:rsidRPr="00632A6F">
              <w:t>Signifies that this communication is intended to be disseminated by the Alert Aggregator according to the expected actions defined in Section 3.84.4.1.3 and disseminated according to the Disseminate and Report Alert Status Option</w:t>
            </w:r>
            <w:r w:rsidR="00B448C8" w:rsidRPr="00632A6F">
              <w:t xml:space="preserve">. </w:t>
            </w:r>
            <w:r w:rsidRPr="00632A6F">
              <w:t>For example, when the Alert Reporter wants the message disseminated by the in-house PCD system rather than the general contact method.</w:t>
            </w:r>
          </w:p>
          <w:p w14:paraId="7D4FC690" w14:textId="77777777" w:rsidR="00D238DF" w:rsidRPr="00632A6F" w:rsidRDefault="00D238DF" w:rsidP="00A42130">
            <w:pPr>
              <w:pStyle w:val="TableEntry"/>
            </w:pPr>
          </w:p>
        </w:tc>
      </w:tr>
    </w:tbl>
    <w:p w14:paraId="43070004" w14:textId="77777777" w:rsidR="002A70FC" w:rsidRPr="00632A6F" w:rsidRDefault="002A70FC" w:rsidP="004C735C">
      <w:pPr>
        <w:pStyle w:val="BodyText"/>
      </w:pPr>
    </w:p>
    <w:p w14:paraId="15716176" w14:textId="5FA42BBC" w:rsidR="00DE4BBB" w:rsidRPr="00632A6F" w:rsidRDefault="00AC3C77" w:rsidP="002A70FC">
      <w:r w:rsidRPr="00632A6F">
        <w:t xml:space="preserve">The following table contains values which shall be used by the Alert Reporter in the Mobile Alert Request message for </w:t>
      </w:r>
      <w:r w:rsidRPr="00632A6F">
        <w:rPr>
          <w:rStyle w:val="XMLname"/>
        </w:rPr>
        <w:t>CommunicationRequest.reason</w:t>
      </w:r>
      <w:r w:rsidR="000906AD" w:rsidRPr="00632A6F">
        <w:rPr>
          <w:rStyle w:val="XMLname"/>
        </w:rPr>
        <w:t>Code</w:t>
      </w:r>
      <w:r w:rsidR="00B448C8" w:rsidRPr="00632A6F">
        <w:t xml:space="preserve">. </w:t>
      </w:r>
      <w:r w:rsidR="002A70FC" w:rsidRPr="00632A6F">
        <w:t>The</w:t>
      </w:r>
      <w:r w:rsidR="00CE5509" w:rsidRPr="00632A6F">
        <w:t xml:space="preserve">se are </w:t>
      </w:r>
      <w:r w:rsidR="003D0081" w:rsidRPr="00632A6F">
        <w:t xml:space="preserve">secondary </w:t>
      </w:r>
      <w:r w:rsidR="007E4FBD" w:rsidRPr="00632A6F">
        <w:t>characteristics that</w:t>
      </w:r>
      <w:r w:rsidR="002A70FC" w:rsidRPr="00632A6F">
        <w:t xml:space="preserve"> </w:t>
      </w:r>
      <w:r w:rsidR="007E4FBD" w:rsidRPr="00632A6F">
        <w:t>apply to an alert</w:t>
      </w:r>
      <w:r w:rsidR="00136F40" w:rsidRPr="00632A6F">
        <w:t xml:space="preserve"> that is intended for dissemination under the Disseminate and Report Alert Status </w:t>
      </w:r>
      <w:r w:rsidR="006745C0" w:rsidRPr="00632A6F">
        <w:t>Option</w:t>
      </w:r>
      <w:r w:rsidR="006C41D5" w:rsidRPr="00632A6F">
        <w:t xml:space="preserve">. </w:t>
      </w:r>
    </w:p>
    <w:p w14:paraId="5676AFF8" w14:textId="743492E6" w:rsidR="00DE4BBB" w:rsidRPr="00632A6F" w:rsidRDefault="00DE4BBB" w:rsidP="00167BE5">
      <w:pPr>
        <w:pStyle w:val="TableTitle"/>
      </w:pPr>
      <w:r w:rsidRPr="00632A6F">
        <w:t>Table 3.84.5.1-</w:t>
      </w:r>
      <w:r w:rsidR="00512245">
        <w:t>2</w:t>
      </w:r>
      <w:r w:rsidRPr="00632A6F">
        <w:t xml:space="preserve">: Mobile Report Characteristics Value Set OID </w:t>
      </w:r>
      <w:r w:rsidR="00D238DF" w:rsidRPr="00632A6F">
        <w:t xml:space="preserve">- </w:t>
      </w:r>
      <w:r w:rsidRPr="00632A6F">
        <w:t>1.3.6.1.4.1.19376.1.2.5.3</w:t>
      </w: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98"/>
        <w:gridCol w:w="3780"/>
        <w:gridCol w:w="3780"/>
      </w:tblGrid>
      <w:tr w:rsidR="002F2F86" w:rsidRPr="00632A6F" w14:paraId="28F696F9" w14:textId="0A0B2C64" w:rsidTr="002F2F86">
        <w:trPr>
          <w:cantSplit/>
          <w:tblHeader/>
        </w:trPr>
        <w:tc>
          <w:tcPr>
            <w:tcW w:w="1998" w:type="dxa"/>
            <w:shd w:val="clear" w:color="auto" w:fill="D9D9D9"/>
          </w:tcPr>
          <w:p w14:paraId="22499D14" w14:textId="2C66A5AC" w:rsidR="002F2F86" w:rsidRPr="00632A6F" w:rsidRDefault="002F2F86" w:rsidP="003C264B">
            <w:pPr>
              <w:pStyle w:val="TableEntryHeader"/>
            </w:pPr>
            <w:r w:rsidRPr="00632A6F">
              <w:t>Codes</w:t>
            </w:r>
          </w:p>
        </w:tc>
        <w:tc>
          <w:tcPr>
            <w:tcW w:w="3780" w:type="dxa"/>
            <w:shd w:val="clear" w:color="auto" w:fill="D9D9D9"/>
          </w:tcPr>
          <w:p w14:paraId="7D1BD5E3" w14:textId="77777777" w:rsidR="002F2F86" w:rsidRPr="00632A6F" w:rsidRDefault="002F2F86" w:rsidP="003C264B">
            <w:pPr>
              <w:pStyle w:val="TableEntryHeader"/>
            </w:pPr>
            <w:r w:rsidRPr="00632A6F">
              <w:t>Code System</w:t>
            </w:r>
          </w:p>
        </w:tc>
        <w:tc>
          <w:tcPr>
            <w:tcW w:w="3780" w:type="dxa"/>
            <w:shd w:val="clear" w:color="auto" w:fill="D9D9D9"/>
          </w:tcPr>
          <w:p w14:paraId="69B2B2D8" w14:textId="16CC68DB" w:rsidR="002F2F86" w:rsidRPr="00632A6F" w:rsidRDefault="002F2F86" w:rsidP="003C264B">
            <w:pPr>
              <w:pStyle w:val="TableEntryHeader"/>
            </w:pPr>
            <w:r w:rsidRPr="00632A6F">
              <w:t>List of codes</w:t>
            </w:r>
          </w:p>
        </w:tc>
      </w:tr>
      <w:tr w:rsidR="002F2F86" w:rsidRPr="00632A6F" w14:paraId="2FB38B13" w14:textId="0784035B" w:rsidTr="002F2F86">
        <w:trPr>
          <w:cantSplit/>
        </w:trPr>
        <w:tc>
          <w:tcPr>
            <w:tcW w:w="1998" w:type="dxa"/>
            <w:shd w:val="clear" w:color="auto" w:fill="auto"/>
          </w:tcPr>
          <w:p w14:paraId="170A8CF3" w14:textId="040897A3" w:rsidR="002F2F86" w:rsidRPr="00632A6F" w:rsidRDefault="002F2F86" w:rsidP="00D70C8A">
            <w:pPr>
              <w:pStyle w:val="TableEntry"/>
            </w:pPr>
            <w:r w:rsidRPr="00632A6F">
              <w:t>All Codes from</w:t>
            </w:r>
          </w:p>
        </w:tc>
        <w:tc>
          <w:tcPr>
            <w:tcW w:w="3780" w:type="dxa"/>
            <w:shd w:val="clear" w:color="auto" w:fill="auto"/>
          </w:tcPr>
          <w:p w14:paraId="0ACE0C7D" w14:textId="77777777" w:rsidR="002F2F86" w:rsidRPr="00632A6F" w:rsidRDefault="002F2F86" w:rsidP="003C264B">
            <w:pPr>
              <w:pStyle w:val="TableEntry"/>
            </w:pPr>
            <w:r w:rsidRPr="00632A6F">
              <w:rPr>
                <w:rStyle w:val="XMLname"/>
              </w:rPr>
              <w:t>1.3.6.1.4.1.19376.1.2.5.3.1</w:t>
            </w:r>
          </w:p>
        </w:tc>
        <w:tc>
          <w:tcPr>
            <w:tcW w:w="3780" w:type="dxa"/>
            <w:vMerge w:val="restart"/>
            <w:vAlign w:val="center"/>
          </w:tcPr>
          <w:p w14:paraId="6E816956" w14:textId="61DAE58A" w:rsidR="002F2F86" w:rsidRPr="00632A6F" w:rsidRDefault="002F2F86" w:rsidP="00D148C4">
            <w:pPr>
              <w:pStyle w:val="TableEntry"/>
            </w:pPr>
            <w:r w:rsidRPr="00632A6F">
              <w:t>See Table 3.84.5.1-</w:t>
            </w:r>
            <w:r w:rsidR="00512245">
              <w:t>3</w:t>
            </w:r>
          </w:p>
        </w:tc>
      </w:tr>
      <w:tr w:rsidR="002F2F86" w:rsidRPr="00632A6F" w14:paraId="5465E2B5" w14:textId="75B2F9AE" w:rsidTr="002F2F86">
        <w:trPr>
          <w:cantSplit/>
        </w:trPr>
        <w:tc>
          <w:tcPr>
            <w:tcW w:w="1998" w:type="dxa"/>
            <w:shd w:val="clear" w:color="auto" w:fill="auto"/>
          </w:tcPr>
          <w:p w14:paraId="15EB3710" w14:textId="10E470D9" w:rsidR="002F2F86" w:rsidRPr="00632A6F" w:rsidRDefault="002F2F86" w:rsidP="00D70C8A">
            <w:pPr>
              <w:pStyle w:val="TableEntry"/>
            </w:pPr>
            <w:r w:rsidRPr="00632A6F">
              <w:t>All Codes from</w:t>
            </w:r>
          </w:p>
        </w:tc>
        <w:tc>
          <w:tcPr>
            <w:tcW w:w="3780" w:type="dxa"/>
            <w:shd w:val="clear" w:color="auto" w:fill="auto"/>
          </w:tcPr>
          <w:p w14:paraId="7BAC2E83" w14:textId="1486DF85" w:rsidR="002F2F86" w:rsidRPr="00632A6F" w:rsidRDefault="002F2F86" w:rsidP="003C264B">
            <w:pPr>
              <w:pStyle w:val="TableEntry"/>
            </w:pPr>
            <w:r w:rsidRPr="00632A6F">
              <w:rPr>
                <w:rStyle w:val="XMLname"/>
              </w:rPr>
              <w:t>1.3.6.1.4.1.19376.1.2.5.3.2</w:t>
            </w:r>
          </w:p>
        </w:tc>
        <w:tc>
          <w:tcPr>
            <w:tcW w:w="3780" w:type="dxa"/>
            <w:vMerge/>
          </w:tcPr>
          <w:p w14:paraId="6E2188B6" w14:textId="77777777" w:rsidR="002F2F86" w:rsidRPr="00632A6F" w:rsidRDefault="002F2F86" w:rsidP="003C264B">
            <w:pPr>
              <w:pStyle w:val="TableEntry"/>
              <w:rPr>
                <w:rStyle w:val="XMLname"/>
              </w:rPr>
            </w:pPr>
          </w:p>
        </w:tc>
      </w:tr>
      <w:tr w:rsidR="002F2F86" w:rsidRPr="00632A6F" w14:paraId="58EDD989" w14:textId="17869BBD" w:rsidTr="002F2F86">
        <w:trPr>
          <w:cantSplit/>
        </w:trPr>
        <w:tc>
          <w:tcPr>
            <w:tcW w:w="1998" w:type="dxa"/>
            <w:shd w:val="clear" w:color="auto" w:fill="auto"/>
          </w:tcPr>
          <w:p w14:paraId="63B71803" w14:textId="7AEA8446" w:rsidR="002F2F86" w:rsidRPr="00632A6F" w:rsidRDefault="002F2F86" w:rsidP="00D70C8A">
            <w:pPr>
              <w:pStyle w:val="TableEntry"/>
            </w:pPr>
            <w:r w:rsidRPr="00632A6F">
              <w:t>All Codes from</w:t>
            </w:r>
          </w:p>
        </w:tc>
        <w:tc>
          <w:tcPr>
            <w:tcW w:w="3780" w:type="dxa"/>
            <w:shd w:val="clear" w:color="auto" w:fill="auto"/>
          </w:tcPr>
          <w:p w14:paraId="02211844" w14:textId="5F0F35F1" w:rsidR="002F2F86" w:rsidRPr="00632A6F" w:rsidRDefault="002F2F86" w:rsidP="003C264B">
            <w:pPr>
              <w:pStyle w:val="TableEntry"/>
            </w:pPr>
            <w:r w:rsidRPr="00632A6F">
              <w:rPr>
                <w:rStyle w:val="XMLname"/>
              </w:rPr>
              <w:t>1.3.6.1.4.1.19376.1.2.5.3.3</w:t>
            </w:r>
          </w:p>
        </w:tc>
        <w:tc>
          <w:tcPr>
            <w:tcW w:w="3780" w:type="dxa"/>
            <w:vMerge/>
          </w:tcPr>
          <w:p w14:paraId="2211719C" w14:textId="77777777" w:rsidR="002F2F86" w:rsidRPr="00632A6F" w:rsidRDefault="002F2F86" w:rsidP="003C264B">
            <w:pPr>
              <w:pStyle w:val="TableEntry"/>
              <w:rPr>
                <w:rStyle w:val="XMLname"/>
              </w:rPr>
            </w:pPr>
          </w:p>
        </w:tc>
      </w:tr>
      <w:tr w:rsidR="002F2F86" w:rsidRPr="00632A6F" w14:paraId="6C21B996" w14:textId="1240403F" w:rsidTr="002F2F86">
        <w:trPr>
          <w:cantSplit/>
        </w:trPr>
        <w:tc>
          <w:tcPr>
            <w:tcW w:w="1998" w:type="dxa"/>
            <w:shd w:val="clear" w:color="auto" w:fill="auto"/>
          </w:tcPr>
          <w:p w14:paraId="37BF2F91" w14:textId="062EFD06" w:rsidR="002F2F86" w:rsidRPr="00632A6F" w:rsidRDefault="002F2F86" w:rsidP="00D70C8A">
            <w:pPr>
              <w:pStyle w:val="TableEntry"/>
            </w:pPr>
            <w:r w:rsidRPr="00632A6F">
              <w:t>All Codes from</w:t>
            </w:r>
          </w:p>
        </w:tc>
        <w:tc>
          <w:tcPr>
            <w:tcW w:w="3780" w:type="dxa"/>
            <w:shd w:val="clear" w:color="auto" w:fill="auto"/>
          </w:tcPr>
          <w:p w14:paraId="3C909C80" w14:textId="2CEE1478" w:rsidR="002F2F86" w:rsidRPr="00632A6F" w:rsidRDefault="002F2F86" w:rsidP="003C264B">
            <w:pPr>
              <w:pStyle w:val="TableEntry"/>
            </w:pPr>
            <w:r w:rsidRPr="00632A6F">
              <w:rPr>
                <w:rStyle w:val="XMLname"/>
              </w:rPr>
              <w:t>1.3.6.1.4.1.19376.1.2.5.3.4</w:t>
            </w:r>
          </w:p>
        </w:tc>
        <w:tc>
          <w:tcPr>
            <w:tcW w:w="3780" w:type="dxa"/>
            <w:vMerge/>
          </w:tcPr>
          <w:p w14:paraId="45ED6ACE" w14:textId="77777777" w:rsidR="002F2F86" w:rsidRPr="00632A6F" w:rsidRDefault="002F2F86" w:rsidP="003C264B">
            <w:pPr>
              <w:pStyle w:val="TableEntry"/>
              <w:rPr>
                <w:rStyle w:val="XMLname"/>
              </w:rPr>
            </w:pPr>
          </w:p>
        </w:tc>
      </w:tr>
      <w:tr w:rsidR="002F2F86" w:rsidRPr="00632A6F" w14:paraId="16FEB753" w14:textId="40274A56" w:rsidTr="002F2F86">
        <w:trPr>
          <w:cantSplit/>
        </w:trPr>
        <w:tc>
          <w:tcPr>
            <w:tcW w:w="1998" w:type="dxa"/>
            <w:shd w:val="clear" w:color="auto" w:fill="auto"/>
          </w:tcPr>
          <w:p w14:paraId="64D9935F" w14:textId="090311B2" w:rsidR="002F2F86" w:rsidRPr="00632A6F" w:rsidRDefault="002F2F86" w:rsidP="00D70C8A">
            <w:pPr>
              <w:pStyle w:val="TableEntry"/>
            </w:pPr>
            <w:r w:rsidRPr="00632A6F">
              <w:t>All Codes from</w:t>
            </w:r>
          </w:p>
        </w:tc>
        <w:tc>
          <w:tcPr>
            <w:tcW w:w="3780" w:type="dxa"/>
            <w:shd w:val="clear" w:color="auto" w:fill="auto"/>
          </w:tcPr>
          <w:p w14:paraId="09F7824D" w14:textId="642F5ED4" w:rsidR="002F2F86" w:rsidRPr="00632A6F" w:rsidRDefault="002F2F86" w:rsidP="003C264B">
            <w:pPr>
              <w:pStyle w:val="TableEntry"/>
            </w:pPr>
            <w:r w:rsidRPr="00632A6F">
              <w:rPr>
                <w:rStyle w:val="XMLname"/>
              </w:rPr>
              <w:t>1.3.6.1.4.1.19376.1.2.5.3.5</w:t>
            </w:r>
          </w:p>
        </w:tc>
        <w:tc>
          <w:tcPr>
            <w:tcW w:w="3780" w:type="dxa"/>
            <w:vMerge/>
          </w:tcPr>
          <w:p w14:paraId="3E5B957E" w14:textId="77777777" w:rsidR="002F2F86" w:rsidRPr="00632A6F" w:rsidRDefault="002F2F86" w:rsidP="003C264B">
            <w:pPr>
              <w:pStyle w:val="TableEntry"/>
              <w:rPr>
                <w:rStyle w:val="XMLname"/>
              </w:rPr>
            </w:pPr>
          </w:p>
        </w:tc>
      </w:tr>
    </w:tbl>
    <w:p w14:paraId="721FE2B8" w14:textId="77777777" w:rsidR="00DE4BBB" w:rsidRPr="00632A6F" w:rsidRDefault="00DE4BBB" w:rsidP="002A70FC"/>
    <w:p w14:paraId="37780DD8" w14:textId="6E87402B" w:rsidR="002A70FC" w:rsidRPr="00632A6F" w:rsidRDefault="00DE4BBB" w:rsidP="00D70C8A">
      <w:r w:rsidRPr="00632A6F">
        <w:t>The code systems defined for this transaction are found in Table 3.84.5.1-</w:t>
      </w:r>
      <w:r w:rsidR="00512245">
        <w:t>3</w:t>
      </w:r>
      <w:r w:rsidR="00B448C8" w:rsidRPr="00632A6F">
        <w:t xml:space="preserve">. </w:t>
      </w:r>
      <w:r w:rsidR="002A70FC" w:rsidRPr="00632A6F">
        <w:t>This table is adapted from PCD TF-2: Table 8-3.</w:t>
      </w:r>
    </w:p>
    <w:p w14:paraId="13B7EC11" w14:textId="63AFAEA3" w:rsidR="002A70FC" w:rsidRPr="00632A6F" w:rsidRDefault="002A70FC" w:rsidP="002A70FC">
      <w:pPr>
        <w:pStyle w:val="TableTitle"/>
      </w:pPr>
      <w:r w:rsidRPr="00632A6F">
        <w:lastRenderedPageBreak/>
        <w:t xml:space="preserve">Table </w:t>
      </w:r>
      <w:r w:rsidR="00884391" w:rsidRPr="00632A6F">
        <w:t>3.</w:t>
      </w:r>
      <w:r w:rsidR="003C56A4" w:rsidRPr="00632A6F">
        <w:t>84</w:t>
      </w:r>
      <w:r w:rsidR="00884391" w:rsidRPr="00632A6F">
        <w:t>.5</w:t>
      </w:r>
      <w:r w:rsidR="007E4FBD" w:rsidRPr="00632A6F">
        <w:t>.1-</w:t>
      </w:r>
      <w:r w:rsidR="00512245">
        <w:t>3</w:t>
      </w:r>
      <w:r w:rsidRPr="00632A6F">
        <w:t>: Mobile Report Characteristics</w:t>
      </w:r>
      <w:r w:rsidR="00DE4BBB" w:rsidRPr="00632A6F">
        <w:t xml:space="preserve"> Code System</w:t>
      </w: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3870"/>
        <w:gridCol w:w="3240"/>
      </w:tblGrid>
      <w:tr w:rsidR="002A70FC" w:rsidRPr="00632A6F" w14:paraId="24FC355E" w14:textId="77777777" w:rsidTr="00D70C8A">
        <w:trPr>
          <w:cantSplit/>
          <w:tblHeader/>
        </w:trPr>
        <w:tc>
          <w:tcPr>
            <w:tcW w:w="1908" w:type="dxa"/>
            <w:shd w:val="clear" w:color="auto" w:fill="D9D9D9"/>
          </w:tcPr>
          <w:p w14:paraId="11E7FE6D" w14:textId="77777777" w:rsidR="002A70FC" w:rsidRPr="00632A6F" w:rsidRDefault="002A70FC" w:rsidP="002A70FC">
            <w:pPr>
              <w:pStyle w:val="TableEntryHeader"/>
            </w:pPr>
            <w:r w:rsidRPr="00632A6F">
              <w:t>Code</w:t>
            </w:r>
          </w:p>
        </w:tc>
        <w:tc>
          <w:tcPr>
            <w:tcW w:w="3870" w:type="dxa"/>
            <w:shd w:val="clear" w:color="auto" w:fill="D9D9D9"/>
          </w:tcPr>
          <w:p w14:paraId="0C18628F" w14:textId="77777777" w:rsidR="002A70FC" w:rsidRPr="00632A6F" w:rsidRDefault="002A70FC" w:rsidP="002A70FC">
            <w:pPr>
              <w:pStyle w:val="TableEntryHeader"/>
            </w:pPr>
            <w:r w:rsidRPr="00632A6F">
              <w:t>Code System</w:t>
            </w:r>
          </w:p>
        </w:tc>
        <w:tc>
          <w:tcPr>
            <w:tcW w:w="3240" w:type="dxa"/>
            <w:shd w:val="clear" w:color="auto" w:fill="D9D9D9"/>
          </w:tcPr>
          <w:p w14:paraId="1E89BBF4" w14:textId="77777777" w:rsidR="002A70FC" w:rsidRPr="00632A6F" w:rsidRDefault="002A70FC" w:rsidP="002A70FC">
            <w:pPr>
              <w:pStyle w:val="TableEntryHeader"/>
            </w:pPr>
            <w:r w:rsidRPr="00632A6F">
              <w:t>Meaning</w:t>
            </w:r>
          </w:p>
        </w:tc>
      </w:tr>
      <w:tr w:rsidR="002A70FC" w:rsidRPr="00632A6F" w14:paraId="54673921" w14:textId="77777777" w:rsidTr="00D70C8A">
        <w:trPr>
          <w:cantSplit/>
        </w:trPr>
        <w:tc>
          <w:tcPr>
            <w:tcW w:w="1908" w:type="dxa"/>
            <w:shd w:val="clear" w:color="auto" w:fill="auto"/>
          </w:tcPr>
          <w:p w14:paraId="7A9813B0" w14:textId="77777777" w:rsidR="002A70FC" w:rsidRPr="00632A6F" w:rsidRDefault="002A70FC" w:rsidP="002A70FC">
            <w:pPr>
              <w:pStyle w:val="TableEntry"/>
              <w:rPr>
                <w:rStyle w:val="XMLname"/>
              </w:rPr>
            </w:pPr>
            <w:r w:rsidRPr="00632A6F">
              <w:rPr>
                <w:rStyle w:val="XMLname"/>
              </w:rPr>
              <w:t>N</w:t>
            </w:r>
            <w:r w:rsidRPr="00632A6F">
              <w:t xml:space="preserve"> </w:t>
            </w:r>
          </w:p>
        </w:tc>
        <w:tc>
          <w:tcPr>
            <w:tcW w:w="3870" w:type="dxa"/>
            <w:shd w:val="clear" w:color="auto" w:fill="auto"/>
          </w:tcPr>
          <w:p w14:paraId="37383E26" w14:textId="77777777" w:rsidR="002A70FC" w:rsidRPr="00632A6F" w:rsidRDefault="002A70FC" w:rsidP="005434BD">
            <w:pPr>
              <w:pStyle w:val="TableEntry"/>
            </w:pPr>
            <w:r w:rsidRPr="00632A6F">
              <w:rPr>
                <w:rStyle w:val="XMLname"/>
              </w:rPr>
              <w:t>1.3.6.1.4.1.19376.1.2.5.</w:t>
            </w:r>
            <w:r w:rsidR="00110203" w:rsidRPr="00632A6F">
              <w:rPr>
                <w:rStyle w:val="XMLname"/>
              </w:rPr>
              <w:t>3</w:t>
            </w:r>
            <w:r w:rsidR="00F405E0" w:rsidRPr="00632A6F">
              <w:rPr>
                <w:rStyle w:val="XMLname"/>
              </w:rPr>
              <w:t>.1</w:t>
            </w:r>
          </w:p>
        </w:tc>
        <w:tc>
          <w:tcPr>
            <w:tcW w:w="3240" w:type="dxa"/>
            <w:shd w:val="clear" w:color="auto" w:fill="auto"/>
          </w:tcPr>
          <w:p w14:paraId="03B51159" w14:textId="77777777" w:rsidR="002A70FC" w:rsidRPr="00632A6F" w:rsidRDefault="00F405E0" w:rsidP="00D70C8A">
            <w:pPr>
              <w:pStyle w:val="TableEntry"/>
            </w:pPr>
            <w:r w:rsidRPr="00632A6F">
              <w:t xml:space="preserve">Abnormal </w:t>
            </w:r>
            <w:r w:rsidR="00D9598F" w:rsidRPr="00632A6F">
              <w:t>Type</w:t>
            </w:r>
            <w:r w:rsidRPr="00632A6F">
              <w:t xml:space="preserve">: </w:t>
            </w:r>
            <w:r w:rsidR="00110203" w:rsidRPr="00632A6F">
              <w:t>Normal, not abnormal</w:t>
            </w:r>
          </w:p>
        </w:tc>
      </w:tr>
      <w:tr w:rsidR="002A70FC" w:rsidRPr="00632A6F" w14:paraId="067F6B23" w14:textId="77777777" w:rsidTr="00D70C8A">
        <w:trPr>
          <w:cantSplit/>
        </w:trPr>
        <w:tc>
          <w:tcPr>
            <w:tcW w:w="1908" w:type="dxa"/>
            <w:shd w:val="clear" w:color="auto" w:fill="auto"/>
          </w:tcPr>
          <w:p w14:paraId="170790DD" w14:textId="77777777" w:rsidR="002A70FC" w:rsidRPr="00632A6F" w:rsidRDefault="002A70FC" w:rsidP="002A70FC">
            <w:pPr>
              <w:pStyle w:val="TableEntry"/>
              <w:rPr>
                <w:rStyle w:val="XMLname"/>
              </w:rPr>
            </w:pPr>
            <w:r w:rsidRPr="00632A6F">
              <w:rPr>
                <w:rStyle w:val="XMLname"/>
              </w:rPr>
              <w:t>L</w:t>
            </w:r>
          </w:p>
        </w:tc>
        <w:tc>
          <w:tcPr>
            <w:tcW w:w="3870" w:type="dxa"/>
            <w:shd w:val="clear" w:color="auto" w:fill="auto"/>
          </w:tcPr>
          <w:p w14:paraId="184D3B04" w14:textId="77777777" w:rsidR="002A70FC" w:rsidRPr="00632A6F" w:rsidRDefault="002A70FC" w:rsidP="005434BD">
            <w:pPr>
              <w:pStyle w:val="TableEntry"/>
            </w:pPr>
            <w:r w:rsidRPr="00632A6F">
              <w:rPr>
                <w:rStyle w:val="XMLname"/>
              </w:rPr>
              <w:t>1.3.6.1.4.1.19376.1.2.5.</w:t>
            </w:r>
            <w:r w:rsidR="00110203" w:rsidRPr="00632A6F">
              <w:rPr>
                <w:rStyle w:val="XMLname"/>
              </w:rPr>
              <w:t>3</w:t>
            </w:r>
            <w:r w:rsidR="00F405E0" w:rsidRPr="00632A6F">
              <w:rPr>
                <w:rStyle w:val="XMLname"/>
              </w:rPr>
              <w:t>.1</w:t>
            </w:r>
          </w:p>
        </w:tc>
        <w:tc>
          <w:tcPr>
            <w:tcW w:w="3240" w:type="dxa"/>
            <w:shd w:val="clear" w:color="auto" w:fill="auto"/>
          </w:tcPr>
          <w:p w14:paraId="65DDBBED" w14:textId="77777777" w:rsidR="002A70FC" w:rsidRPr="00632A6F" w:rsidRDefault="00F405E0" w:rsidP="00D70C8A">
            <w:pPr>
              <w:pStyle w:val="TableEntry"/>
            </w:pPr>
            <w:r w:rsidRPr="00632A6F">
              <w:t xml:space="preserve">Abnormal </w:t>
            </w:r>
            <w:r w:rsidR="00D9598F" w:rsidRPr="00632A6F">
              <w:t>Type</w:t>
            </w:r>
            <w:r w:rsidRPr="00632A6F">
              <w:t xml:space="preserve">: </w:t>
            </w:r>
            <w:r w:rsidR="00110203" w:rsidRPr="00632A6F">
              <w:t>Below low normal</w:t>
            </w:r>
          </w:p>
        </w:tc>
      </w:tr>
      <w:tr w:rsidR="002A70FC" w:rsidRPr="00632A6F" w14:paraId="2B69B858" w14:textId="77777777" w:rsidTr="00D70C8A">
        <w:trPr>
          <w:cantSplit/>
        </w:trPr>
        <w:tc>
          <w:tcPr>
            <w:tcW w:w="1908" w:type="dxa"/>
            <w:shd w:val="clear" w:color="auto" w:fill="auto"/>
          </w:tcPr>
          <w:p w14:paraId="613DD0BD" w14:textId="77777777" w:rsidR="002A70FC" w:rsidRPr="00632A6F" w:rsidRDefault="00110203" w:rsidP="002A70FC">
            <w:pPr>
              <w:pStyle w:val="TableEntry"/>
              <w:rPr>
                <w:rStyle w:val="XMLname"/>
              </w:rPr>
            </w:pPr>
            <w:r w:rsidRPr="00632A6F">
              <w:rPr>
                <w:rStyle w:val="XMLname"/>
              </w:rPr>
              <w:t>LL</w:t>
            </w:r>
            <w:r w:rsidR="002A70FC" w:rsidRPr="00632A6F">
              <w:t xml:space="preserve"> </w:t>
            </w:r>
          </w:p>
        </w:tc>
        <w:tc>
          <w:tcPr>
            <w:tcW w:w="3870" w:type="dxa"/>
            <w:shd w:val="clear" w:color="auto" w:fill="auto"/>
          </w:tcPr>
          <w:p w14:paraId="1B7DD740" w14:textId="77777777" w:rsidR="002A70FC" w:rsidRPr="00632A6F" w:rsidRDefault="002A70FC" w:rsidP="002A70FC">
            <w:pPr>
              <w:pStyle w:val="TableEntry"/>
            </w:pPr>
            <w:r w:rsidRPr="00632A6F">
              <w:rPr>
                <w:rStyle w:val="XMLname"/>
              </w:rPr>
              <w:t>1.3.6.1.4.1.19376.1.2.5.</w:t>
            </w:r>
            <w:r w:rsidR="00110203" w:rsidRPr="00632A6F">
              <w:rPr>
                <w:rStyle w:val="XMLname"/>
              </w:rPr>
              <w:t>3</w:t>
            </w:r>
            <w:r w:rsidR="00F405E0" w:rsidRPr="00632A6F">
              <w:rPr>
                <w:rStyle w:val="XMLname"/>
              </w:rPr>
              <w:t>.1</w:t>
            </w:r>
          </w:p>
        </w:tc>
        <w:tc>
          <w:tcPr>
            <w:tcW w:w="3240" w:type="dxa"/>
            <w:shd w:val="clear" w:color="auto" w:fill="auto"/>
          </w:tcPr>
          <w:p w14:paraId="45B77E01" w14:textId="77777777" w:rsidR="002A70FC" w:rsidRPr="00632A6F" w:rsidRDefault="00F405E0" w:rsidP="00D70C8A">
            <w:pPr>
              <w:pStyle w:val="TableEntry"/>
            </w:pPr>
            <w:r w:rsidRPr="00632A6F">
              <w:t xml:space="preserve">Abnormal </w:t>
            </w:r>
            <w:r w:rsidR="00D9598F" w:rsidRPr="00632A6F">
              <w:t>Type</w:t>
            </w:r>
            <w:r w:rsidRPr="00632A6F">
              <w:t xml:space="preserve">: </w:t>
            </w:r>
            <w:r w:rsidR="00110203" w:rsidRPr="00632A6F">
              <w:t xml:space="preserve">Below lower panic limits </w:t>
            </w:r>
          </w:p>
        </w:tc>
      </w:tr>
      <w:tr w:rsidR="00110203" w:rsidRPr="00632A6F" w14:paraId="16B267E4" w14:textId="77777777" w:rsidTr="00D70C8A">
        <w:trPr>
          <w:cantSplit/>
        </w:trPr>
        <w:tc>
          <w:tcPr>
            <w:tcW w:w="1908" w:type="dxa"/>
            <w:shd w:val="clear" w:color="auto" w:fill="auto"/>
          </w:tcPr>
          <w:p w14:paraId="11D1C27E" w14:textId="77777777" w:rsidR="00110203" w:rsidRPr="00632A6F" w:rsidRDefault="00110203" w:rsidP="00CC4D26">
            <w:pPr>
              <w:pStyle w:val="TableEntry"/>
              <w:rPr>
                <w:rStyle w:val="XMLname"/>
              </w:rPr>
            </w:pPr>
            <w:r w:rsidRPr="00632A6F">
              <w:rPr>
                <w:rStyle w:val="XMLname"/>
              </w:rPr>
              <w:t>H</w:t>
            </w:r>
            <w:r w:rsidRPr="00632A6F">
              <w:t xml:space="preserve"> </w:t>
            </w:r>
          </w:p>
        </w:tc>
        <w:tc>
          <w:tcPr>
            <w:tcW w:w="3870" w:type="dxa"/>
            <w:shd w:val="clear" w:color="auto" w:fill="auto"/>
          </w:tcPr>
          <w:p w14:paraId="371F09EE" w14:textId="77777777" w:rsidR="00110203" w:rsidRPr="00632A6F" w:rsidRDefault="00110203" w:rsidP="00CC4D26">
            <w:pPr>
              <w:pStyle w:val="TableEntry"/>
            </w:pPr>
            <w:r w:rsidRPr="00632A6F">
              <w:rPr>
                <w:rStyle w:val="XMLname"/>
              </w:rPr>
              <w:t>1.3.6.1.4.1.19376.1.2.5.3</w:t>
            </w:r>
            <w:r w:rsidR="00F405E0" w:rsidRPr="00632A6F">
              <w:rPr>
                <w:rStyle w:val="XMLname"/>
              </w:rPr>
              <w:t>.1</w:t>
            </w:r>
          </w:p>
        </w:tc>
        <w:tc>
          <w:tcPr>
            <w:tcW w:w="3240" w:type="dxa"/>
            <w:shd w:val="clear" w:color="auto" w:fill="auto"/>
          </w:tcPr>
          <w:p w14:paraId="3CCCC51B" w14:textId="77777777" w:rsidR="00110203" w:rsidRPr="00632A6F" w:rsidRDefault="00F405E0" w:rsidP="00D70C8A">
            <w:pPr>
              <w:pStyle w:val="TableEntry"/>
            </w:pPr>
            <w:r w:rsidRPr="00632A6F">
              <w:t xml:space="preserve">Abnormal </w:t>
            </w:r>
            <w:r w:rsidR="00D9598F" w:rsidRPr="00632A6F">
              <w:t>Type</w:t>
            </w:r>
            <w:r w:rsidRPr="00632A6F">
              <w:t xml:space="preserve">: </w:t>
            </w:r>
            <w:r w:rsidR="00110203" w:rsidRPr="00632A6F">
              <w:t xml:space="preserve">Above high normal </w:t>
            </w:r>
          </w:p>
        </w:tc>
      </w:tr>
      <w:tr w:rsidR="00110203" w:rsidRPr="00632A6F" w14:paraId="13BE3A88" w14:textId="77777777" w:rsidTr="00D70C8A">
        <w:trPr>
          <w:cantSplit/>
        </w:trPr>
        <w:tc>
          <w:tcPr>
            <w:tcW w:w="1908" w:type="dxa"/>
            <w:shd w:val="clear" w:color="auto" w:fill="auto"/>
          </w:tcPr>
          <w:p w14:paraId="55484974" w14:textId="77777777" w:rsidR="00110203" w:rsidRPr="00632A6F" w:rsidRDefault="00110203" w:rsidP="00CC4D26">
            <w:pPr>
              <w:pStyle w:val="TableEntry"/>
              <w:rPr>
                <w:rStyle w:val="XMLname"/>
              </w:rPr>
            </w:pPr>
            <w:r w:rsidRPr="00632A6F">
              <w:rPr>
                <w:rStyle w:val="XMLname"/>
              </w:rPr>
              <w:t>HH</w:t>
            </w:r>
            <w:r w:rsidRPr="00632A6F">
              <w:t xml:space="preserve"> </w:t>
            </w:r>
          </w:p>
        </w:tc>
        <w:tc>
          <w:tcPr>
            <w:tcW w:w="3870" w:type="dxa"/>
            <w:shd w:val="clear" w:color="auto" w:fill="auto"/>
          </w:tcPr>
          <w:p w14:paraId="5136C6C0" w14:textId="77777777" w:rsidR="00110203" w:rsidRPr="00632A6F" w:rsidRDefault="00110203" w:rsidP="00CC4D26">
            <w:pPr>
              <w:pStyle w:val="TableEntry"/>
            </w:pPr>
            <w:r w:rsidRPr="00632A6F">
              <w:rPr>
                <w:rStyle w:val="XMLname"/>
              </w:rPr>
              <w:t>1.3.6.1.4.1.19376.1.2.5.3</w:t>
            </w:r>
            <w:r w:rsidR="00F405E0" w:rsidRPr="00632A6F">
              <w:rPr>
                <w:rStyle w:val="XMLname"/>
              </w:rPr>
              <w:t>.1</w:t>
            </w:r>
          </w:p>
        </w:tc>
        <w:tc>
          <w:tcPr>
            <w:tcW w:w="3240" w:type="dxa"/>
            <w:shd w:val="clear" w:color="auto" w:fill="auto"/>
          </w:tcPr>
          <w:p w14:paraId="3D7384E6" w14:textId="77777777" w:rsidR="00110203" w:rsidRPr="00632A6F" w:rsidRDefault="00F405E0" w:rsidP="00D70C8A">
            <w:pPr>
              <w:pStyle w:val="TableEntry"/>
            </w:pPr>
            <w:r w:rsidRPr="00632A6F">
              <w:t xml:space="preserve">Abnormal </w:t>
            </w:r>
            <w:r w:rsidR="00D9598F" w:rsidRPr="00632A6F">
              <w:t>Type</w:t>
            </w:r>
            <w:r w:rsidRPr="00632A6F">
              <w:t xml:space="preserve">: </w:t>
            </w:r>
            <w:r w:rsidR="00110203" w:rsidRPr="00632A6F">
              <w:t xml:space="preserve">Above higher panic limits </w:t>
            </w:r>
          </w:p>
        </w:tc>
      </w:tr>
      <w:tr w:rsidR="002245FC" w:rsidRPr="00632A6F" w14:paraId="629C9CA6" w14:textId="77777777" w:rsidTr="00D70C8A">
        <w:trPr>
          <w:cantSplit/>
        </w:trPr>
        <w:tc>
          <w:tcPr>
            <w:tcW w:w="1908" w:type="dxa"/>
            <w:shd w:val="clear" w:color="auto" w:fill="auto"/>
          </w:tcPr>
          <w:p w14:paraId="03D8381F" w14:textId="77777777" w:rsidR="002245FC" w:rsidRPr="00632A6F" w:rsidRDefault="002245FC" w:rsidP="00D9598F">
            <w:pPr>
              <w:pStyle w:val="TableEntry"/>
              <w:rPr>
                <w:rStyle w:val="XMLname"/>
              </w:rPr>
            </w:pPr>
            <w:r w:rsidRPr="00632A6F">
              <w:rPr>
                <w:rStyle w:val="XMLname"/>
              </w:rPr>
              <w:t>A</w:t>
            </w:r>
            <w:r w:rsidRPr="00632A6F">
              <w:t xml:space="preserve"> </w:t>
            </w:r>
          </w:p>
        </w:tc>
        <w:tc>
          <w:tcPr>
            <w:tcW w:w="3870" w:type="dxa"/>
            <w:shd w:val="clear" w:color="auto" w:fill="auto"/>
          </w:tcPr>
          <w:p w14:paraId="18EDA008" w14:textId="77777777" w:rsidR="002245FC" w:rsidRPr="00632A6F" w:rsidRDefault="002245FC" w:rsidP="00D9598F">
            <w:pPr>
              <w:pStyle w:val="TableEntry"/>
            </w:pPr>
            <w:r w:rsidRPr="00632A6F">
              <w:rPr>
                <w:rStyle w:val="XMLname"/>
              </w:rPr>
              <w:t>1.3.6.1.4.1.19376.1.2.5.3.1</w:t>
            </w:r>
          </w:p>
        </w:tc>
        <w:tc>
          <w:tcPr>
            <w:tcW w:w="3240" w:type="dxa"/>
            <w:shd w:val="clear" w:color="auto" w:fill="auto"/>
          </w:tcPr>
          <w:p w14:paraId="6F21112B" w14:textId="77777777" w:rsidR="002245FC" w:rsidRPr="00632A6F" w:rsidRDefault="002245FC" w:rsidP="00D70C8A">
            <w:pPr>
              <w:pStyle w:val="TableEntry"/>
            </w:pPr>
            <w:r w:rsidRPr="00632A6F">
              <w:t xml:space="preserve">Abnormal </w:t>
            </w:r>
            <w:r w:rsidR="00D9598F" w:rsidRPr="00632A6F">
              <w:t>Type</w:t>
            </w:r>
            <w:r w:rsidRPr="00632A6F">
              <w:t xml:space="preserve">: Abnormal (for non-numeric results) </w:t>
            </w:r>
          </w:p>
        </w:tc>
      </w:tr>
      <w:tr w:rsidR="009B0434" w:rsidRPr="00632A6F" w14:paraId="785918A9" w14:textId="77777777" w:rsidTr="00D70C8A">
        <w:trPr>
          <w:cantSplit/>
        </w:trPr>
        <w:tc>
          <w:tcPr>
            <w:tcW w:w="1908" w:type="dxa"/>
            <w:shd w:val="clear" w:color="auto" w:fill="auto"/>
          </w:tcPr>
          <w:p w14:paraId="2D327A3A" w14:textId="77777777" w:rsidR="009B0434" w:rsidRPr="00632A6F" w:rsidRDefault="009B0434" w:rsidP="009B0434">
            <w:pPr>
              <w:pStyle w:val="TableEntry"/>
              <w:rPr>
                <w:rStyle w:val="XMLname"/>
              </w:rPr>
            </w:pPr>
            <w:r w:rsidRPr="00632A6F">
              <w:rPr>
                <w:rStyle w:val="XMLname"/>
              </w:rPr>
              <w:t>tpoint</w:t>
            </w:r>
          </w:p>
        </w:tc>
        <w:tc>
          <w:tcPr>
            <w:tcW w:w="3870" w:type="dxa"/>
            <w:shd w:val="clear" w:color="auto" w:fill="auto"/>
          </w:tcPr>
          <w:p w14:paraId="0487C875" w14:textId="77777777" w:rsidR="009B0434" w:rsidRPr="00632A6F" w:rsidRDefault="009B0434" w:rsidP="009B0434">
            <w:pPr>
              <w:pStyle w:val="TableEntry"/>
            </w:pPr>
            <w:r w:rsidRPr="00632A6F">
              <w:rPr>
                <w:rStyle w:val="XMLname"/>
              </w:rPr>
              <w:t>1.3.6.1.4.1.19376.1.2.5.3.2</w:t>
            </w:r>
          </w:p>
        </w:tc>
        <w:tc>
          <w:tcPr>
            <w:tcW w:w="3240" w:type="dxa"/>
            <w:shd w:val="clear" w:color="auto" w:fill="auto"/>
          </w:tcPr>
          <w:p w14:paraId="6821EB9F" w14:textId="77777777" w:rsidR="009B0434" w:rsidRPr="00632A6F" w:rsidRDefault="009B0434" w:rsidP="00D70C8A">
            <w:pPr>
              <w:pStyle w:val="TableEntry"/>
            </w:pPr>
            <w:r w:rsidRPr="00632A6F">
              <w:t xml:space="preserve">Event Phase: time point </w:t>
            </w:r>
          </w:p>
        </w:tc>
      </w:tr>
      <w:tr w:rsidR="009B0434" w:rsidRPr="00632A6F" w14:paraId="1EC76ABA" w14:textId="77777777" w:rsidTr="00D70C8A">
        <w:trPr>
          <w:cantSplit/>
          <w:trHeight w:val="926"/>
        </w:trPr>
        <w:tc>
          <w:tcPr>
            <w:tcW w:w="1908" w:type="dxa"/>
            <w:shd w:val="clear" w:color="auto" w:fill="auto"/>
          </w:tcPr>
          <w:p w14:paraId="0D140CCD" w14:textId="77777777" w:rsidR="009B0434" w:rsidRPr="00632A6F" w:rsidRDefault="009B0434" w:rsidP="009B0434">
            <w:pPr>
              <w:pStyle w:val="TableEntry"/>
              <w:rPr>
                <w:rStyle w:val="XMLname"/>
              </w:rPr>
            </w:pPr>
            <w:r w:rsidRPr="00632A6F">
              <w:rPr>
                <w:rStyle w:val="XMLname"/>
              </w:rPr>
              <w:t>start</w:t>
            </w:r>
          </w:p>
        </w:tc>
        <w:tc>
          <w:tcPr>
            <w:tcW w:w="3870" w:type="dxa"/>
            <w:shd w:val="clear" w:color="auto" w:fill="auto"/>
          </w:tcPr>
          <w:p w14:paraId="553BBC42" w14:textId="77777777" w:rsidR="009B0434" w:rsidRPr="00632A6F" w:rsidRDefault="009B0434" w:rsidP="009B0434">
            <w:pPr>
              <w:pStyle w:val="TableEntry"/>
            </w:pPr>
            <w:r w:rsidRPr="00632A6F">
              <w:rPr>
                <w:rStyle w:val="XMLname"/>
              </w:rPr>
              <w:t>1.3.6.1.4.1.19376.1.2.5.3.2</w:t>
            </w:r>
          </w:p>
        </w:tc>
        <w:tc>
          <w:tcPr>
            <w:tcW w:w="3240" w:type="dxa"/>
            <w:shd w:val="clear" w:color="auto" w:fill="auto"/>
          </w:tcPr>
          <w:p w14:paraId="6FB21B1F" w14:textId="77777777" w:rsidR="009B0434" w:rsidRPr="00632A6F" w:rsidRDefault="009B0434" w:rsidP="00D70C8A">
            <w:pPr>
              <w:pStyle w:val="TableEntry"/>
            </w:pPr>
            <w:r w:rsidRPr="00632A6F">
              <w:t>Event Phase: start (of an interval event/alert) – an end is expected</w:t>
            </w:r>
          </w:p>
        </w:tc>
      </w:tr>
      <w:tr w:rsidR="009B0434" w:rsidRPr="00632A6F" w14:paraId="19053729" w14:textId="77777777" w:rsidTr="00D70C8A">
        <w:trPr>
          <w:cantSplit/>
        </w:trPr>
        <w:tc>
          <w:tcPr>
            <w:tcW w:w="1908" w:type="dxa"/>
            <w:shd w:val="clear" w:color="auto" w:fill="auto"/>
          </w:tcPr>
          <w:p w14:paraId="63561BCA" w14:textId="77777777" w:rsidR="009B0434" w:rsidRPr="00632A6F" w:rsidRDefault="009B0434" w:rsidP="009B0434">
            <w:pPr>
              <w:pStyle w:val="TableEntry"/>
              <w:rPr>
                <w:rStyle w:val="XMLname"/>
              </w:rPr>
            </w:pPr>
            <w:r w:rsidRPr="00632A6F">
              <w:rPr>
                <w:rStyle w:val="XMLname"/>
              </w:rPr>
              <w:t>start_only</w:t>
            </w:r>
          </w:p>
        </w:tc>
        <w:tc>
          <w:tcPr>
            <w:tcW w:w="3870" w:type="dxa"/>
            <w:shd w:val="clear" w:color="auto" w:fill="auto"/>
          </w:tcPr>
          <w:p w14:paraId="7974F364" w14:textId="77777777" w:rsidR="009B0434" w:rsidRPr="00632A6F" w:rsidRDefault="009B0434" w:rsidP="009B0434">
            <w:pPr>
              <w:pStyle w:val="TableEntry"/>
            </w:pPr>
            <w:r w:rsidRPr="00632A6F">
              <w:rPr>
                <w:rStyle w:val="XMLname"/>
              </w:rPr>
              <w:t>1.3.6.1.4.1.19376.1.2.5.3.2</w:t>
            </w:r>
          </w:p>
        </w:tc>
        <w:tc>
          <w:tcPr>
            <w:tcW w:w="3240" w:type="dxa"/>
            <w:shd w:val="clear" w:color="auto" w:fill="auto"/>
          </w:tcPr>
          <w:p w14:paraId="16AA2975" w14:textId="77777777" w:rsidR="009B0434" w:rsidRPr="00632A6F" w:rsidRDefault="009B0434" w:rsidP="00D70C8A">
            <w:pPr>
              <w:pStyle w:val="TableEntry"/>
            </w:pPr>
            <w:r w:rsidRPr="00632A6F">
              <w:t>Event Phase: start – continue and end are not to be expected</w:t>
            </w:r>
          </w:p>
        </w:tc>
      </w:tr>
      <w:tr w:rsidR="009B0434" w:rsidRPr="00632A6F" w14:paraId="6CA51DB5" w14:textId="77777777" w:rsidTr="00D70C8A">
        <w:trPr>
          <w:cantSplit/>
        </w:trPr>
        <w:tc>
          <w:tcPr>
            <w:tcW w:w="1908" w:type="dxa"/>
            <w:shd w:val="clear" w:color="auto" w:fill="auto"/>
          </w:tcPr>
          <w:p w14:paraId="7821E892" w14:textId="77777777" w:rsidR="009B0434" w:rsidRPr="00632A6F" w:rsidRDefault="009B0434" w:rsidP="009B0434">
            <w:pPr>
              <w:pStyle w:val="TableEntry"/>
              <w:rPr>
                <w:rStyle w:val="XMLname"/>
              </w:rPr>
            </w:pPr>
            <w:r w:rsidRPr="00632A6F">
              <w:rPr>
                <w:rStyle w:val="XMLname"/>
              </w:rPr>
              <w:t>continue</w:t>
            </w:r>
          </w:p>
        </w:tc>
        <w:tc>
          <w:tcPr>
            <w:tcW w:w="3870" w:type="dxa"/>
            <w:shd w:val="clear" w:color="auto" w:fill="auto"/>
          </w:tcPr>
          <w:p w14:paraId="47E43096" w14:textId="77777777" w:rsidR="009B0434" w:rsidRPr="00632A6F" w:rsidRDefault="009B0434" w:rsidP="009B0434">
            <w:pPr>
              <w:pStyle w:val="TableEntry"/>
            </w:pPr>
            <w:r w:rsidRPr="00632A6F">
              <w:rPr>
                <w:rStyle w:val="XMLname"/>
              </w:rPr>
              <w:t>1.3.6.1.4.1.19376.1.2.5.3.2</w:t>
            </w:r>
          </w:p>
        </w:tc>
        <w:tc>
          <w:tcPr>
            <w:tcW w:w="3240" w:type="dxa"/>
            <w:shd w:val="clear" w:color="auto" w:fill="auto"/>
          </w:tcPr>
          <w:p w14:paraId="1828B499" w14:textId="77777777" w:rsidR="009B0434" w:rsidRPr="00632A6F" w:rsidRDefault="009B0434" w:rsidP="00D70C8A">
            <w:pPr>
              <w:pStyle w:val="TableEntry"/>
            </w:pPr>
            <w:r w:rsidRPr="00632A6F">
              <w:t>Event Phase: continuation (of an ongoing interval event/alert)</w:t>
            </w:r>
          </w:p>
        </w:tc>
      </w:tr>
      <w:tr w:rsidR="009B0434" w:rsidRPr="00632A6F" w14:paraId="3C71AB3C" w14:textId="77777777" w:rsidTr="00D70C8A">
        <w:trPr>
          <w:cantSplit/>
        </w:trPr>
        <w:tc>
          <w:tcPr>
            <w:tcW w:w="1908" w:type="dxa"/>
            <w:shd w:val="clear" w:color="auto" w:fill="auto"/>
          </w:tcPr>
          <w:p w14:paraId="15719793" w14:textId="77777777" w:rsidR="009B0434" w:rsidRPr="00632A6F" w:rsidRDefault="009B0434" w:rsidP="009B0434">
            <w:pPr>
              <w:pStyle w:val="TableEntry"/>
              <w:rPr>
                <w:rStyle w:val="XMLname"/>
              </w:rPr>
            </w:pPr>
            <w:r w:rsidRPr="00632A6F">
              <w:rPr>
                <w:rStyle w:val="XMLname"/>
              </w:rPr>
              <w:t>end</w:t>
            </w:r>
          </w:p>
        </w:tc>
        <w:tc>
          <w:tcPr>
            <w:tcW w:w="3870" w:type="dxa"/>
            <w:shd w:val="clear" w:color="auto" w:fill="auto"/>
          </w:tcPr>
          <w:p w14:paraId="41D0AEC1" w14:textId="77777777" w:rsidR="009B0434" w:rsidRPr="00632A6F" w:rsidRDefault="009B0434" w:rsidP="009B0434">
            <w:pPr>
              <w:pStyle w:val="TableEntry"/>
            </w:pPr>
            <w:r w:rsidRPr="00632A6F">
              <w:rPr>
                <w:rStyle w:val="XMLname"/>
              </w:rPr>
              <w:t>1.3.6.1.4.1.19376.1.2.5.3.2</w:t>
            </w:r>
          </w:p>
        </w:tc>
        <w:tc>
          <w:tcPr>
            <w:tcW w:w="3240" w:type="dxa"/>
            <w:shd w:val="clear" w:color="auto" w:fill="auto"/>
          </w:tcPr>
          <w:p w14:paraId="7DCCFF78" w14:textId="77777777" w:rsidR="009B0434" w:rsidRPr="00632A6F" w:rsidRDefault="009B0434" w:rsidP="00D70C8A">
            <w:pPr>
              <w:pStyle w:val="TableEntry"/>
            </w:pPr>
            <w:r w:rsidRPr="00632A6F">
              <w:t>Event Phase: end (of an interval event/alert)</w:t>
            </w:r>
          </w:p>
        </w:tc>
      </w:tr>
      <w:tr w:rsidR="009B0434" w:rsidRPr="00632A6F" w14:paraId="5F12FEB3" w14:textId="77777777" w:rsidTr="00D70C8A">
        <w:trPr>
          <w:cantSplit/>
        </w:trPr>
        <w:tc>
          <w:tcPr>
            <w:tcW w:w="1908" w:type="dxa"/>
            <w:shd w:val="clear" w:color="auto" w:fill="auto"/>
          </w:tcPr>
          <w:p w14:paraId="6FC2F463" w14:textId="77777777" w:rsidR="009B0434" w:rsidRPr="00632A6F" w:rsidRDefault="009B0434" w:rsidP="009B0434">
            <w:pPr>
              <w:pStyle w:val="TableEntry"/>
              <w:rPr>
                <w:rStyle w:val="XMLname"/>
              </w:rPr>
            </w:pPr>
            <w:r w:rsidRPr="00632A6F">
              <w:rPr>
                <w:rStyle w:val="XMLname"/>
              </w:rPr>
              <w:t>present</w:t>
            </w:r>
          </w:p>
        </w:tc>
        <w:tc>
          <w:tcPr>
            <w:tcW w:w="3870" w:type="dxa"/>
            <w:shd w:val="clear" w:color="auto" w:fill="auto"/>
          </w:tcPr>
          <w:p w14:paraId="252660C5" w14:textId="77777777" w:rsidR="009B0434" w:rsidRPr="00632A6F" w:rsidRDefault="009B0434" w:rsidP="009B0434">
            <w:pPr>
              <w:pStyle w:val="TableEntry"/>
            </w:pPr>
            <w:r w:rsidRPr="00632A6F">
              <w:rPr>
                <w:rStyle w:val="XMLname"/>
              </w:rPr>
              <w:t>1.3.6.1.4.1.19376.1.2.5.3.2</w:t>
            </w:r>
          </w:p>
        </w:tc>
        <w:tc>
          <w:tcPr>
            <w:tcW w:w="3240" w:type="dxa"/>
            <w:shd w:val="clear" w:color="auto" w:fill="auto"/>
          </w:tcPr>
          <w:p w14:paraId="4C5B2122" w14:textId="77777777" w:rsidR="009B0434" w:rsidRPr="00632A6F" w:rsidRDefault="009B0434" w:rsidP="00D70C8A">
            <w:pPr>
              <w:pStyle w:val="TableEntry"/>
            </w:pPr>
            <w:r w:rsidRPr="00632A6F">
              <w:t>Event Phase: event/alert is active at this time</w:t>
            </w:r>
          </w:p>
        </w:tc>
      </w:tr>
      <w:tr w:rsidR="009B0434" w:rsidRPr="00632A6F" w14:paraId="4FB47215" w14:textId="77777777" w:rsidTr="00D70C8A">
        <w:trPr>
          <w:cantSplit/>
        </w:trPr>
        <w:tc>
          <w:tcPr>
            <w:tcW w:w="1908" w:type="dxa"/>
            <w:shd w:val="clear" w:color="auto" w:fill="auto"/>
          </w:tcPr>
          <w:p w14:paraId="76C201B3" w14:textId="77777777" w:rsidR="009B0434" w:rsidRPr="00632A6F" w:rsidRDefault="009B0434" w:rsidP="009B0434">
            <w:pPr>
              <w:pStyle w:val="TableEntry"/>
              <w:rPr>
                <w:rStyle w:val="XMLname"/>
              </w:rPr>
            </w:pPr>
            <w:r w:rsidRPr="00632A6F">
              <w:rPr>
                <w:rStyle w:val="XMLname"/>
              </w:rPr>
              <w:t>update</w:t>
            </w:r>
          </w:p>
        </w:tc>
        <w:tc>
          <w:tcPr>
            <w:tcW w:w="3870" w:type="dxa"/>
            <w:shd w:val="clear" w:color="auto" w:fill="auto"/>
          </w:tcPr>
          <w:p w14:paraId="0BC826B8" w14:textId="77777777" w:rsidR="009B0434" w:rsidRPr="00632A6F" w:rsidRDefault="009B0434" w:rsidP="009B0434">
            <w:pPr>
              <w:pStyle w:val="TableEntry"/>
            </w:pPr>
            <w:r w:rsidRPr="00632A6F">
              <w:rPr>
                <w:rStyle w:val="XMLname"/>
              </w:rPr>
              <w:t>1.3.6.1.4.1.19376.1.2.5.3.2</w:t>
            </w:r>
          </w:p>
        </w:tc>
        <w:tc>
          <w:tcPr>
            <w:tcW w:w="3240" w:type="dxa"/>
            <w:shd w:val="clear" w:color="auto" w:fill="auto"/>
          </w:tcPr>
          <w:p w14:paraId="18820988" w14:textId="77777777" w:rsidR="009B0434" w:rsidRPr="00632A6F" w:rsidRDefault="009B0434" w:rsidP="00D70C8A">
            <w:pPr>
              <w:pStyle w:val="TableEntry"/>
            </w:pPr>
            <w:r w:rsidRPr="00632A6F">
              <w:t>Event Phase: Update</w:t>
            </w:r>
          </w:p>
        </w:tc>
      </w:tr>
      <w:tr w:rsidR="009B0434" w:rsidRPr="00632A6F" w14:paraId="7CEB5A63" w14:textId="77777777" w:rsidTr="00D70C8A">
        <w:trPr>
          <w:cantSplit/>
        </w:trPr>
        <w:tc>
          <w:tcPr>
            <w:tcW w:w="1908" w:type="dxa"/>
            <w:shd w:val="clear" w:color="auto" w:fill="auto"/>
          </w:tcPr>
          <w:p w14:paraId="58897B00" w14:textId="77777777" w:rsidR="009B0434" w:rsidRPr="00632A6F" w:rsidRDefault="009B0434" w:rsidP="009B0434">
            <w:pPr>
              <w:pStyle w:val="TableEntry"/>
              <w:rPr>
                <w:rStyle w:val="XMLname"/>
              </w:rPr>
            </w:pPr>
            <w:r w:rsidRPr="00632A6F">
              <w:rPr>
                <w:rStyle w:val="XMLname"/>
              </w:rPr>
              <w:t>escalate</w:t>
            </w:r>
          </w:p>
        </w:tc>
        <w:tc>
          <w:tcPr>
            <w:tcW w:w="3870" w:type="dxa"/>
            <w:shd w:val="clear" w:color="auto" w:fill="auto"/>
          </w:tcPr>
          <w:p w14:paraId="2D409401" w14:textId="77777777" w:rsidR="009B0434" w:rsidRPr="00632A6F" w:rsidRDefault="009B0434" w:rsidP="009B0434">
            <w:pPr>
              <w:pStyle w:val="TableEntry"/>
            </w:pPr>
            <w:r w:rsidRPr="00632A6F">
              <w:rPr>
                <w:rStyle w:val="XMLname"/>
              </w:rPr>
              <w:t>1.3.6.1.4.1.19376.1.2.5.3.2</w:t>
            </w:r>
          </w:p>
        </w:tc>
        <w:tc>
          <w:tcPr>
            <w:tcW w:w="3240" w:type="dxa"/>
            <w:shd w:val="clear" w:color="auto" w:fill="auto"/>
          </w:tcPr>
          <w:p w14:paraId="217ABE83" w14:textId="77777777" w:rsidR="009B0434" w:rsidRPr="00632A6F" w:rsidRDefault="009B0434" w:rsidP="00D70C8A">
            <w:pPr>
              <w:pStyle w:val="TableEntry"/>
            </w:pPr>
            <w:r w:rsidRPr="00632A6F">
              <w:t>Event Phase: escalation of an ongoing alert/alarm</w:t>
            </w:r>
          </w:p>
        </w:tc>
      </w:tr>
      <w:tr w:rsidR="009B0434" w:rsidRPr="00632A6F" w14:paraId="035F3605" w14:textId="77777777" w:rsidTr="00D70C8A">
        <w:trPr>
          <w:cantSplit/>
        </w:trPr>
        <w:tc>
          <w:tcPr>
            <w:tcW w:w="1908" w:type="dxa"/>
            <w:shd w:val="clear" w:color="auto" w:fill="auto"/>
          </w:tcPr>
          <w:p w14:paraId="6BF78E02" w14:textId="77777777" w:rsidR="009B0434" w:rsidRPr="00632A6F" w:rsidRDefault="009B0434" w:rsidP="009B0434">
            <w:pPr>
              <w:pStyle w:val="TableEntry"/>
              <w:rPr>
                <w:rStyle w:val="XMLname"/>
              </w:rPr>
            </w:pPr>
            <w:r w:rsidRPr="00632A6F">
              <w:rPr>
                <w:rStyle w:val="XMLname"/>
              </w:rPr>
              <w:t>inactivate</w:t>
            </w:r>
          </w:p>
        </w:tc>
        <w:tc>
          <w:tcPr>
            <w:tcW w:w="3870" w:type="dxa"/>
            <w:shd w:val="clear" w:color="auto" w:fill="auto"/>
          </w:tcPr>
          <w:p w14:paraId="130FE149" w14:textId="77777777" w:rsidR="009B0434" w:rsidRPr="00632A6F" w:rsidRDefault="009B0434" w:rsidP="009B0434">
            <w:pPr>
              <w:pStyle w:val="TableEntry"/>
            </w:pPr>
            <w:r w:rsidRPr="00632A6F">
              <w:rPr>
                <w:rStyle w:val="XMLname"/>
              </w:rPr>
              <w:t>1.3.6.1.4.1.19376.1.2.5.3.2</w:t>
            </w:r>
          </w:p>
        </w:tc>
        <w:tc>
          <w:tcPr>
            <w:tcW w:w="3240" w:type="dxa"/>
            <w:shd w:val="clear" w:color="auto" w:fill="auto"/>
          </w:tcPr>
          <w:p w14:paraId="6342590D" w14:textId="77777777" w:rsidR="009B0434" w:rsidRPr="00632A6F" w:rsidRDefault="009B0434" w:rsidP="00D70C8A">
            <w:pPr>
              <w:pStyle w:val="TableEntry"/>
            </w:pPr>
            <w:r w:rsidRPr="00632A6F">
              <w:t>Event Phase: Inactivation (e.g., silence)</w:t>
            </w:r>
          </w:p>
        </w:tc>
      </w:tr>
      <w:tr w:rsidR="009B0434" w:rsidRPr="00632A6F" w14:paraId="330B10BD" w14:textId="77777777" w:rsidTr="00D70C8A">
        <w:trPr>
          <w:cantSplit/>
        </w:trPr>
        <w:tc>
          <w:tcPr>
            <w:tcW w:w="1908" w:type="dxa"/>
            <w:shd w:val="clear" w:color="auto" w:fill="auto"/>
          </w:tcPr>
          <w:p w14:paraId="76A81FAD" w14:textId="77777777" w:rsidR="009B0434" w:rsidRPr="00632A6F" w:rsidRDefault="009B0434" w:rsidP="009B0434">
            <w:pPr>
              <w:pStyle w:val="TableEntry"/>
              <w:rPr>
                <w:rStyle w:val="XMLname"/>
              </w:rPr>
            </w:pPr>
            <w:r w:rsidRPr="00632A6F">
              <w:rPr>
                <w:rStyle w:val="XMLname"/>
              </w:rPr>
              <w:t>deescalate</w:t>
            </w:r>
          </w:p>
        </w:tc>
        <w:tc>
          <w:tcPr>
            <w:tcW w:w="3870" w:type="dxa"/>
            <w:shd w:val="clear" w:color="auto" w:fill="auto"/>
          </w:tcPr>
          <w:p w14:paraId="2AD42317" w14:textId="77777777" w:rsidR="009B0434" w:rsidRPr="00632A6F" w:rsidRDefault="009B0434" w:rsidP="009B0434">
            <w:pPr>
              <w:pStyle w:val="TableEntry"/>
            </w:pPr>
            <w:r w:rsidRPr="00632A6F">
              <w:rPr>
                <w:rStyle w:val="XMLname"/>
              </w:rPr>
              <w:t>1.3.6.1.4.1.19376.1.2.5.3.2</w:t>
            </w:r>
          </w:p>
        </w:tc>
        <w:tc>
          <w:tcPr>
            <w:tcW w:w="3240" w:type="dxa"/>
            <w:shd w:val="clear" w:color="auto" w:fill="auto"/>
          </w:tcPr>
          <w:p w14:paraId="2752EAEB" w14:textId="77777777" w:rsidR="009B0434" w:rsidRPr="00632A6F" w:rsidRDefault="009B0434" w:rsidP="00D70C8A">
            <w:pPr>
              <w:pStyle w:val="TableEntry"/>
            </w:pPr>
            <w:r w:rsidRPr="00632A6F">
              <w:t>Event Phase: de-escalation of an ongoing alert/alarm</w:t>
            </w:r>
          </w:p>
        </w:tc>
      </w:tr>
      <w:tr w:rsidR="008C12B4" w:rsidRPr="00632A6F" w14:paraId="781DF49B" w14:textId="77777777" w:rsidTr="00D70C8A">
        <w:trPr>
          <w:cantSplit/>
        </w:trPr>
        <w:tc>
          <w:tcPr>
            <w:tcW w:w="1908" w:type="dxa"/>
            <w:shd w:val="clear" w:color="auto" w:fill="auto"/>
          </w:tcPr>
          <w:p w14:paraId="4A8DF48E" w14:textId="77777777" w:rsidR="008C12B4" w:rsidRPr="00632A6F" w:rsidRDefault="009B0434" w:rsidP="00D9598F">
            <w:pPr>
              <w:pStyle w:val="TableEntry"/>
              <w:rPr>
                <w:rStyle w:val="XMLname"/>
              </w:rPr>
            </w:pPr>
            <w:r w:rsidRPr="00632A6F">
              <w:rPr>
                <w:rStyle w:val="XMLname"/>
              </w:rPr>
              <w:t>reset</w:t>
            </w:r>
          </w:p>
        </w:tc>
        <w:tc>
          <w:tcPr>
            <w:tcW w:w="3870" w:type="dxa"/>
            <w:shd w:val="clear" w:color="auto" w:fill="auto"/>
          </w:tcPr>
          <w:p w14:paraId="42EBD9E1" w14:textId="77777777" w:rsidR="008C12B4" w:rsidRPr="00632A6F" w:rsidRDefault="008C12B4" w:rsidP="00D9598F">
            <w:pPr>
              <w:pStyle w:val="TableEntry"/>
            </w:pPr>
            <w:r w:rsidRPr="00632A6F">
              <w:rPr>
                <w:rStyle w:val="XMLname"/>
              </w:rPr>
              <w:t>1.3.6.1.4.1.19376.1.2.5.3.2</w:t>
            </w:r>
          </w:p>
        </w:tc>
        <w:tc>
          <w:tcPr>
            <w:tcW w:w="3240" w:type="dxa"/>
            <w:shd w:val="clear" w:color="auto" w:fill="auto"/>
          </w:tcPr>
          <w:p w14:paraId="6D1274F6" w14:textId="77777777" w:rsidR="008C12B4" w:rsidRPr="00632A6F" w:rsidRDefault="008C12B4" w:rsidP="00D70C8A">
            <w:pPr>
              <w:pStyle w:val="TableEntry"/>
            </w:pPr>
            <w:r w:rsidRPr="00632A6F">
              <w:t xml:space="preserve">Event Phase: </w:t>
            </w:r>
            <w:r w:rsidR="009B0434" w:rsidRPr="00632A6F">
              <w:t>clear latched alarm</w:t>
            </w:r>
          </w:p>
        </w:tc>
      </w:tr>
      <w:tr w:rsidR="00484A3A" w:rsidRPr="00632A6F" w14:paraId="68E2D45A" w14:textId="77777777" w:rsidTr="00D70C8A">
        <w:trPr>
          <w:cantSplit/>
        </w:trPr>
        <w:tc>
          <w:tcPr>
            <w:tcW w:w="1908" w:type="dxa"/>
            <w:shd w:val="clear" w:color="auto" w:fill="auto"/>
          </w:tcPr>
          <w:p w14:paraId="303DC63C" w14:textId="77777777" w:rsidR="00484A3A" w:rsidRPr="00632A6F" w:rsidRDefault="00484A3A" w:rsidP="00C20461">
            <w:pPr>
              <w:pStyle w:val="TableEntry"/>
              <w:rPr>
                <w:rStyle w:val="XMLname"/>
              </w:rPr>
            </w:pPr>
            <w:r w:rsidRPr="00632A6F">
              <w:rPr>
                <w:rStyle w:val="XMLname"/>
              </w:rPr>
              <w:t>stop</w:t>
            </w:r>
          </w:p>
        </w:tc>
        <w:tc>
          <w:tcPr>
            <w:tcW w:w="3870" w:type="dxa"/>
            <w:shd w:val="clear" w:color="auto" w:fill="auto"/>
          </w:tcPr>
          <w:p w14:paraId="4CEAC33D" w14:textId="77777777" w:rsidR="00484A3A" w:rsidRPr="00632A6F" w:rsidRDefault="00484A3A" w:rsidP="00C20461">
            <w:pPr>
              <w:pStyle w:val="TableEntry"/>
            </w:pPr>
            <w:r w:rsidRPr="00632A6F">
              <w:rPr>
                <w:rStyle w:val="XMLname"/>
              </w:rPr>
              <w:t>1.3.6.1.4.1.19376.1.2.5.3.2</w:t>
            </w:r>
          </w:p>
        </w:tc>
        <w:tc>
          <w:tcPr>
            <w:tcW w:w="3240" w:type="dxa"/>
            <w:shd w:val="clear" w:color="auto" w:fill="auto"/>
          </w:tcPr>
          <w:p w14:paraId="6550D406" w14:textId="77777777" w:rsidR="00484A3A" w:rsidRPr="00632A6F" w:rsidRDefault="00484A3A" w:rsidP="00D70C8A">
            <w:pPr>
              <w:pStyle w:val="TableEntry"/>
            </w:pPr>
            <w:r w:rsidRPr="00632A6F">
              <w:t>Event Phase: pause an event/alert; could restart with same ID later</w:t>
            </w:r>
          </w:p>
        </w:tc>
      </w:tr>
      <w:tr w:rsidR="00484A3A" w:rsidRPr="00632A6F" w14:paraId="1E6BC039" w14:textId="77777777" w:rsidTr="00D70C8A">
        <w:trPr>
          <w:cantSplit/>
        </w:trPr>
        <w:tc>
          <w:tcPr>
            <w:tcW w:w="1908" w:type="dxa"/>
            <w:shd w:val="clear" w:color="auto" w:fill="auto"/>
          </w:tcPr>
          <w:p w14:paraId="60F9694B" w14:textId="61824009" w:rsidR="00484A3A" w:rsidRPr="00632A6F" w:rsidRDefault="00AC27A2" w:rsidP="00C20461">
            <w:pPr>
              <w:pStyle w:val="TableEntry"/>
              <w:rPr>
                <w:rStyle w:val="XMLname"/>
              </w:rPr>
            </w:pPr>
            <w:r w:rsidRPr="00632A6F">
              <w:rPr>
                <w:rStyle w:val="XMLname"/>
              </w:rPr>
              <w:t>change</w:t>
            </w:r>
          </w:p>
        </w:tc>
        <w:tc>
          <w:tcPr>
            <w:tcW w:w="3870" w:type="dxa"/>
            <w:shd w:val="clear" w:color="auto" w:fill="auto"/>
          </w:tcPr>
          <w:p w14:paraId="5B4951F6" w14:textId="77777777" w:rsidR="00484A3A" w:rsidRPr="00632A6F" w:rsidRDefault="00484A3A" w:rsidP="00C20461">
            <w:pPr>
              <w:pStyle w:val="TableEntry"/>
            </w:pPr>
            <w:r w:rsidRPr="00632A6F">
              <w:rPr>
                <w:rStyle w:val="XMLname"/>
              </w:rPr>
              <w:t>1.3.6.1.4.1.19376.1.2.5.3.2</w:t>
            </w:r>
          </w:p>
        </w:tc>
        <w:tc>
          <w:tcPr>
            <w:tcW w:w="3240" w:type="dxa"/>
            <w:shd w:val="clear" w:color="auto" w:fill="auto"/>
          </w:tcPr>
          <w:p w14:paraId="26DA43E7" w14:textId="77777777" w:rsidR="00484A3A" w:rsidRPr="00632A6F" w:rsidRDefault="00484A3A" w:rsidP="00D70C8A">
            <w:pPr>
              <w:pStyle w:val="TableEntry"/>
            </w:pPr>
            <w:r w:rsidRPr="00632A6F">
              <w:t>Event Phase:</w:t>
            </w:r>
            <w:r w:rsidR="00404109" w:rsidRPr="00632A6F">
              <w:t xml:space="preserve"> </w:t>
            </w:r>
            <w:r w:rsidR="001608AD" w:rsidRPr="00632A6F">
              <w:t>change</w:t>
            </w:r>
          </w:p>
        </w:tc>
      </w:tr>
      <w:tr w:rsidR="009B0434" w:rsidRPr="00632A6F" w14:paraId="39E4F37F" w14:textId="77777777" w:rsidTr="00D70C8A">
        <w:trPr>
          <w:cantSplit/>
        </w:trPr>
        <w:tc>
          <w:tcPr>
            <w:tcW w:w="1908" w:type="dxa"/>
            <w:shd w:val="clear" w:color="auto" w:fill="auto"/>
          </w:tcPr>
          <w:p w14:paraId="26BA133D" w14:textId="77777777" w:rsidR="009B0434" w:rsidRPr="00632A6F" w:rsidRDefault="009B0434" w:rsidP="009B0434">
            <w:pPr>
              <w:pStyle w:val="TableEntry"/>
              <w:rPr>
                <w:rStyle w:val="XMLname"/>
              </w:rPr>
            </w:pPr>
            <w:r w:rsidRPr="00632A6F">
              <w:rPr>
                <w:rStyle w:val="XMLname"/>
              </w:rPr>
              <w:t>SP</w:t>
            </w:r>
          </w:p>
        </w:tc>
        <w:tc>
          <w:tcPr>
            <w:tcW w:w="3870" w:type="dxa"/>
            <w:shd w:val="clear" w:color="auto" w:fill="auto"/>
          </w:tcPr>
          <w:p w14:paraId="4B80DE68" w14:textId="77777777" w:rsidR="009B0434" w:rsidRPr="00632A6F" w:rsidRDefault="009B0434" w:rsidP="009B0434">
            <w:pPr>
              <w:pStyle w:val="TableEntry"/>
            </w:pPr>
            <w:r w:rsidRPr="00632A6F">
              <w:rPr>
                <w:rStyle w:val="XMLname"/>
              </w:rPr>
              <w:t>1.3.6.1.4.1.19376.1.2.5.3.3</w:t>
            </w:r>
          </w:p>
        </w:tc>
        <w:tc>
          <w:tcPr>
            <w:tcW w:w="3240" w:type="dxa"/>
            <w:shd w:val="clear" w:color="auto" w:fill="auto"/>
          </w:tcPr>
          <w:p w14:paraId="29E10E0E" w14:textId="77777777" w:rsidR="009B0434" w:rsidRPr="00632A6F" w:rsidRDefault="009B0434" w:rsidP="00D70C8A">
            <w:pPr>
              <w:pStyle w:val="TableEntry"/>
            </w:pPr>
            <w:r w:rsidRPr="00632A6F">
              <w:t xml:space="preserve">Alert Source: alarm – physiological </w:t>
            </w:r>
          </w:p>
        </w:tc>
      </w:tr>
      <w:tr w:rsidR="009B0434" w:rsidRPr="00632A6F" w14:paraId="6F5757CD" w14:textId="77777777" w:rsidTr="00D70C8A">
        <w:trPr>
          <w:cantSplit/>
        </w:trPr>
        <w:tc>
          <w:tcPr>
            <w:tcW w:w="1908" w:type="dxa"/>
            <w:shd w:val="clear" w:color="auto" w:fill="auto"/>
          </w:tcPr>
          <w:p w14:paraId="1F5E22C2" w14:textId="77777777" w:rsidR="009B0434" w:rsidRPr="00632A6F" w:rsidRDefault="009B0434" w:rsidP="009B0434">
            <w:pPr>
              <w:pStyle w:val="TableEntry"/>
              <w:rPr>
                <w:rStyle w:val="XMLname"/>
              </w:rPr>
            </w:pPr>
            <w:r w:rsidRPr="00632A6F">
              <w:rPr>
                <w:rStyle w:val="XMLname"/>
              </w:rPr>
              <w:t>ST</w:t>
            </w:r>
          </w:p>
        </w:tc>
        <w:tc>
          <w:tcPr>
            <w:tcW w:w="3870" w:type="dxa"/>
            <w:shd w:val="clear" w:color="auto" w:fill="auto"/>
          </w:tcPr>
          <w:p w14:paraId="79683B39" w14:textId="77777777" w:rsidR="009B0434" w:rsidRPr="00632A6F" w:rsidRDefault="009B0434" w:rsidP="009B0434">
            <w:pPr>
              <w:pStyle w:val="TableEntry"/>
            </w:pPr>
            <w:r w:rsidRPr="00632A6F">
              <w:rPr>
                <w:rStyle w:val="XMLname"/>
              </w:rPr>
              <w:t>1.3.6.1.4.1.19376.1.2.5.3.3</w:t>
            </w:r>
          </w:p>
        </w:tc>
        <w:tc>
          <w:tcPr>
            <w:tcW w:w="3240" w:type="dxa"/>
            <w:shd w:val="clear" w:color="auto" w:fill="auto"/>
          </w:tcPr>
          <w:p w14:paraId="2EB4F63D" w14:textId="77777777" w:rsidR="009B0434" w:rsidRPr="00632A6F" w:rsidRDefault="009B0434" w:rsidP="00D70C8A">
            <w:pPr>
              <w:pStyle w:val="TableEntry"/>
            </w:pPr>
            <w:r w:rsidRPr="00632A6F">
              <w:t xml:space="preserve">Alert Source: alarm – technical </w:t>
            </w:r>
          </w:p>
        </w:tc>
      </w:tr>
      <w:tr w:rsidR="009B0434" w:rsidRPr="00632A6F" w14:paraId="160821D1" w14:textId="77777777" w:rsidTr="00D70C8A">
        <w:trPr>
          <w:cantSplit/>
        </w:trPr>
        <w:tc>
          <w:tcPr>
            <w:tcW w:w="1908" w:type="dxa"/>
            <w:shd w:val="clear" w:color="auto" w:fill="auto"/>
          </w:tcPr>
          <w:p w14:paraId="04D044EB" w14:textId="77777777" w:rsidR="009B0434" w:rsidRPr="00632A6F" w:rsidRDefault="009B0434" w:rsidP="009B0434">
            <w:pPr>
              <w:pStyle w:val="TableEntry"/>
              <w:rPr>
                <w:rStyle w:val="XMLname"/>
              </w:rPr>
            </w:pPr>
            <w:r w:rsidRPr="00632A6F">
              <w:rPr>
                <w:rStyle w:val="XMLname"/>
              </w:rPr>
              <w:t>SA</w:t>
            </w:r>
          </w:p>
        </w:tc>
        <w:tc>
          <w:tcPr>
            <w:tcW w:w="3870" w:type="dxa"/>
            <w:shd w:val="clear" w:color="auto" w:fill="auto"/>
          </w:tcPr>
          <w:p w14:paraId="44F09F26" w14:textId="77777777" w:rsidR="009B0434" w:rsidRPr="00632A6F" w:rsidRDefault="009B0434" w:rsidP="009B0434">
            <w:pPr>
              <w:pStyle w:val="TableEntry"/>
            </w:pPr>
            <w:r w:rsidRPr="00632A6F">
              <w:rPr>
                <w:rStyle w:val="XMLname"/>
              </w:rPr>
              <w:t>1.3.6.1.4.1.19376.1.2.5.3.3</w:t>
            </w:r>
          </w:p>
        </w:tc>
        <w:tc>
          <w:tcPr>
            <w:tcW w:w="3240" w:type="dxa"/>
            <w:shd w:val="clear" w:color="auto" w:fill="auto"/>
          </w:tcPr>
          <w:p w14:paraId="5E163BFC" w14:textId="77777777" w:rsidR="009B0434" w:rsidRPr="00632A6F" w:rsidRDefault="009B0434" w:rsidP="00D70C8A">
            <w:pPr>
              <w:pStyle w:val="TableEntry"/>
            </w:pPr>
            <w:r w:rsidRPr="00632A6F">
              <w:t xml:space="preserve">Alert Source: alarm – advisory </w:t>
            </w:r>
          </w:p>
        </w:tc>
      </w:tr>
      <w:tr w:rsidR="00E10A7F" w:rsidRPr="00632A6F" w14:paraId="24037F9B" w14:textId="77777777" w:rsidTr="00D70C8A">
        <w:trPr>
          <w:cantSplit/>
        </w:trPr>
        <w:tc>
          <w:tcPr>
            <w:tcW w:w="1908" w:type="dxa"/>
            <w:shd w:val="clear" w:color="auto" w:fill="auto"/>
          </w:tcPr>
          <w:p w14:paraId="1C769FA5" w14:textId="77777777" w:rsidR="00E10A7F" w:rsidRPr="00632A6F" w:rsidRDefault="00E10A7F" w:rsidP="00C20461">
            <w:pPr>
              <w:pStyle w:val="TableEntry"/>
              <w:rPr>
                <w:rStyle w:val="XMLname"/>
              </w:rPr>
            </w:pPr>
            <w:r w:rsidRPr="00632A6F">
              <w:rPr>
                <w:rStyle w:val="XMLname"/>
              </w:rPr>
              <w:t>alarm-paused</w:t>
            </w:r>
          </w:p>
        </w:tc>
        <w:tc>
          <w:tcPr>
            <w:tcW w:w="3870" w:type="dxa"/>
            <w:shd w:val="clear" w:color="auto" w:fill="auto"/>
          </w:tcPr>
          <w:p w14:paraId="0DD72DDF" w14:textId="77777777" w:rsidR="00E10A7F" w:rsidRPr="00632A6F" w:rsidRDefault="00E10A7F" w:rsidP="00C20461">
            <w:pPr>
              <w:pStyle w:val="TableEntry"/>
            </w:pPr>
            <w:r w:rsidRPr="00632A6F">
              <w:rPr>
                <w:rStyle w:val="XMLname"/>
              </w:rPr>
              <w:t>1.3.6.1.4.1.19376.1.2.5.3.4</w:t>
            </w:r>
          </w:p>
        </w:tc>
        <w:tc>
          <w:tcPr>
            <w:tcW w:w="3240" w:type="dxa"/>
            <w:shd w:val="clear" w:color="auto" w:fill="auto"/>
          </w:tcPr>
          <w:p w14:paraId="13078EF1" w14:textId="77777777" w:rsidR="00E10A7F" w:rsidRPr="00632A6F" w:rsidRDefault="00E10A7F" w:rsidP="00D70C8A">
            <w:pPr>
              <w:pStyle w:val="TableEntry"/>
            </w:pPr>
            <w:r w:rsidRPr="00632A6F">
              <w:t xml:space="preserve">Inactivation State: </w:t>
            </w:r>
            <w:r w:rsidR="00AD1E30" w:rsidRPr="00632A6F">
              <w:t>Alar</w:t>
            </w:r>
            <w:r w:rsidR="005C3DB5" w:rsidRPr="00632A6F">
              <w:t>m</w:t>
            </w:r>
            <w:r w:rsidR="00AD1E30" w:rsidRPr="00632A6F">
              <w:t xml:space="preserve"> is paus</w:t>
            </w:r>
            <w:r w:rsidRPr="00632A6F">
              <w:t xml:space="preserve">ed </w:t>
            </w:r>
          </w:p>
        </w:tc>
      </w:tr>
      <w:tr w:rsidR="001F4E0B" w:rsidRPr="00632A6F" w14:paraId="70032D71" w14:textId="77777777" w:rsidTr="00D70C8A">
        <w:trPr>
          <w:cantSplit/>
        </w:trPr>
        <w:tc>
          <w:tcPr>
            <w:tcW w:w="1908" w:type="dxa"/>
            <w:shd w:val="clear" w:color="auto" w:fill="auto"/>
          </w:tcPr>
          <w:p w14:paraId="35431ECC" w14:textId="77777777" w:rsidR="001F4E0B" w:rsidRPr="00632A6F" w:rsidRDefault="00E10A7F" w:rsidP="00E10A7F">
            <w:pPr>
              <w:pStyle w:val="TableEntry"/>
              <w:rPr>
                <w:rStyle w:val="XMLname"/>
              </w:rPr>
            </w:pPr>
            <w:r w:rsidRPr="00632A6F">
              <w:rPr>
                <w:rStyle w:val="XMLname"/>
              </w:rPr>
              <w:t>alarm-off</w:t>
            </w:r>
          </w:p>
        </w:tc>
        <w:tc>
          <w:tcPr>
            <w:tcW w:w="3870" w:type="dxa"/>
            <w:shd w:val="clear" w:color="auto" w:fill="auto"/>
          </w:tcPr>
          <w:p w14:paraId="6B014881" w14:textId="77777777" w:rsidR="001F4E0B" w:rsidRPr="00632A6F" w:rsidRDefault="001F4E0B" w:rsidP="00C20461">
            <w:pPr>
              <w:pStyle w:val="TableEntry"/>
            </w:pPr>
            <w:r w:rsidRPr="00632A6F">
              <w:rPr>
                <w:rStyle w:val="XMLname"/>
              </w:rPr>
              <w:t>1.3.6.1.4.1.19376.1.2.5.3.4</w:t>
            </w:r>
          </w:p>
        </w:tc>
        <w:tc>
          <w:tcPr>
            <w:tcW w:w="3240" w:type="dxa"/>
            <w:shd w:val="clear" w:color="auto" w:fill="auto"/>
          </w:tcPr>
          <w:p w14:paraId="2B47793F" w14:textId="77777777" w:rsidR="001F4E0B" w:rsidRPr="00632A6F" w:rsidRDefault="001F4E0B" w:rsidP="00D70C8A">
            <w:pPr>
              <w:pStyle w:val="TableEntry"/>
            </w:pPr>
            <w:r w:rsidRPr="00632A6F">
              <w:t xml:space="preserve">Inactivation State: </w:t>
            </w:r>
            <w:r w:rsidR="00E10A7F" w:rsidRPr="00632A6F">
              <w:t>Alarm is off</w:t>
            </w:r>
            <w:r w:rsidRPr="00632A6F">
              <w:t xml:space="preserve"> </w:t>
            </w:r>
          </w:p>
        </w:tc>
      </w:tr>
      <w:tr w:rsidR="00E10A7F" w:rsidRPr="00632A6F" w14:paraId="311EB94C" w14:textId="77777777" w:rsidTr="00D70C8A">
        <w:trPr>
          <w:cantSplit/>
        </w:trPr>
        <w:tc>
          <w:tcPr>
            <w:tcW w:w="1908" w:type="dxa"/>
            <w:shd w:val="clear" w:color="auto" w:fill="auto"/>
          </w:tcPr>
          <w:p w14:paraId="44F333CC" w14:textId="77777777" w:rsidR="00E10A7F" w:rsidRPr="00632A6F" w:rsidRDefault="00E10A7F" w:rsidP="00C20461">
            <w:pPr>
              <w:pStyle w:val="TableEntry"/>
              <w:rPr>
                <w:rStyle w:val="XMLname"/>
              </w:rPr>
            </w:pPr>
            <w:r w:rsidRPr="00632A6F">
              <w:rPr>
                <w:rStyle w:val="XMLname"/>
              </w:rPr>
              <w:t>audio-paused</w:t>
            </w:r>
          </w:p>
        </w:tc>
        <w:tc>
          <w:tcPr>
            <w:tcW w:w="3870" w:type="dxa"/>
            <w:shd w:val="clear" w:color="auto" w:fill="auto"/>
          </w:tcPr>
          <w:p w14:paraId="4116FABE" w14:textId="77777777" w:rsidR="00E10A7F" w:rsidRPr="00632A6F" w:rsidRDefault="00E10A7F" w:rsidP="00C20461">
            <w:pPr>
              <w:pStyle w:val="TableEntry"/>
            </w:pPr>
            <w:r w:rsidRPr="00632A6F">
              <w:rPr>
                <w:rStyle w:val="XMLname"/>
              </w:rPr>
              <w:t>1.3.6.1.4.1.19376.1.2.5.3.4</w:t>
            </w:r>
          </w:p>
        </w:tc>
        <w:tc>
          <w:tcPr>
            <w:tcW w:w="3240" w:type="dxa"/>
            <w:shd w:val="clear" w:color="auto" w:fill="auto"/>
          </w:tcPr>
          <w:p w14:paraId="299E1880" w14:textId="77777777" w:rsidR="00E10A7F" w:rsidRPr="00632A6F" w:rsidRDefault="00E10A7F" w:rsidP="00D70C8A">
            <w:pPr>
              <w:pStyle w:val="TableEntry"/>
            </w:pPr>
            <w:r w:rsidRPr="00632A6F">
              <w:t>Inactivation State: Audio is paused</w:t>
            </w:r>
          </w:p>
        </w:tc>
      </w:tr>
      <w:tr w:rsidR="00484A3A" w:rsidRPr="00632A6F" w14:paraId="0923590C" w14:textId="77777777" w:rsidTr="00D70C8A">
        <w:trPr>
          <w:cantSplit/>
        </w:trPr>
        <w:tc>
          <w:tcPr>
            <w:tcW w:w="1908" w:type="dxa"/>
            <w:shd w:val="clear" w:color="auto" w:fill="auto"/>
          </w:tcPr>
          <w:p w14:paraId="02B76770" w14:textId="77777777" w:rsidR="00484A3A" w:rsidRPr="00632A6F" w:rsidRDefault="00E10A7F" w:rsidP="00C20461">
            <w:pPr>
              <w:pStyle w:val="TableEntry"/>
              <w:rPr>
                <w:rStyle w:val="XMLname"/>
              </w:rPr>
            </w:pPr>
            <w:r w:rsidRPr="00632A6F">
              <w:rPr>
                <w:rStyle w:val="XMLname"/>
              </w:rPr>
              <w:t>audio-off</w:t>
            </w:r>
          </w:p>
        </w:tc>
        <w:tc>
          <w:tcPr>
            <w:tcW w:w="3870" w:type="dxa"/>
            <w:shd w:val="clear" w:color="auto" w:fill="auto"/>
          </w:tcPr>
          <w:p w14:paraId="5107EA76" w14:textId="77777777" w:rsidR="00484A3A" w:rsidRPr="00632A6F" w:rsidRDefault="00484A3A" w:rsidP="00C20461">
            <w:pPr>
              <w:pStyle w:val="TableEntry"/>
            </w:pPr>
            <w:r w:rsidRPr="00632A6F">
              <w:rPr>
                <w:rStyle w:val="XMLname"/>
              </w:rPr>
              <w:t>1.3.6.1.4.1.19376.1.2.5.3.4</w:t>
            </w:r>
          </w:p>
        </w:tc>
        <w:tc>
          <w:tcPr>
            <w:tcW w:w="3240" w:type="dxa"/>
            <w:shd w:val="clear" w:color="auto" w:fill="auto"/>
          </w:tcPr>
          <w:p w14:paraId="37BA823E" w14:textId="77777777" w:rsidR="00484A3A" w:rsidRPr="00632A6F" w:rsidRDefault="00484A3A" w:rsidP="00D70C8A">
            <w:pPr>
              <w:pStyle w:val="TableEntry"/>
            </w:pPr>
            <w:r w:rsidRPr="00632A6F">
              <w:t xml:space="preserve">Inactivation State: </w:t>
            </w:r>
            <w:r w:rsidR="00E10A7F" w:rsidRPr="00632A6F">
              <w:t>Audio is off</w:t>
            </w:r>
            <w:r w:rsidRPr="00632A6F">
              <w:t xml:space="preserve"> </w:t>
            </w:r>
          </w:p>
        </w:tc>
      </w:tr>
      <w:tr w:rsidR="009B0434" w:rsidRPr="00632A6F" w14:paraId="2CB0086D" w14:textId="77777777" w:rsidTr="00D70C8A">
        <w:trPr>
          <w:cantSplit/>
        </w:trPr>
        <w:tc>
          <w:tcPr>
            <w:tcW w:w="1908" w:type="dxa"/>
            <w:shd w:val="clear" w:color="auto" w:fill="auto"/>
          </w:tcPr>
          <w:p w14:paraId="2C1BD0A4" w14:textId="77777777" w:rsidR="009B0434" w:rsidRPr="00632A6F" w:rsidRDefault="009B0434" w:rsidP="009B0434">
            <w:pPr>
              <w:pStyle w:val="TableEntry"/>
              <w:rPr>
                <w:rStyle w:val="XMLname"/>
              </w:rPr>
            </w:pPr>
            <w:r w:rsidRPr="00632A6F">
              <w:rPr>
                <w:rStyle w:val="XMLname"/>
              </w:rPr>
              <w:t xml:space="preserve">inactive </w:t>
            </w:r>
          </w:p>
        </w:tc>
        <w:tc>
          <w:tcPr>
            <w:tcW w:w="3870" w:type="dxa"/>
            <w:shd w:val="clear" w:color="auto" w:fill="auto"/>
          </w:tcPr>
          <w:p w14:paraId="421FEEA8" w14:textId="77777777" w:rsidR="009B0434" w:rsidRPr="00632A6F" w:rsidRDefault="009B0434" w:rsidP="009B0434">
            <w:pPr>
              <w:pStyle w:val="TableEntry"/>
            </w:pPr>
            <w:r w:rsidRPr="00632A6F">
              <w:rPr>
                <w:rStyle w:val="XMLname"/>
              </w:rPr>
              <w:t>1.3.6.1.4.1.19376.1.2.5.3.</w:t>
            </w:r>
            <w:r w:rsidR="00484A3A" w:rsidRPr="00632A6F">
              <w:rPr>
                <w:rStyle w:val="XMLname"/>
              </w:rPr>
              <w:t>5</w:t>
            </w:r>
          </w:p>
        </w:tc>
        <w:tc>
          <w:tcPr>
            <w:tcW w:w="3240" w:type="dxa"/>
            <w:shd w:val="clear" w:color="auto" w:fill="auto"/>
          </w:tcPr>
          <w:p w14:paraId="5E137D05" w14:textId="77777777" w:rsidR="009B0434" w:rsidRPr="00632A6F" w:rsidRDefault="00484A3A" w:rsidP="00D70C8A">
            <w:pPr>
              <w:pStyle w:val="TableEntry"/>
            </w:pPr>
            <w:r w:rsidRPr="00632A6F">
              <w:t xml:space="preserve">Alert </w:t>
            </w:r>
            <w:r w:rsidR="009B0434" w:rsidRPr="00632A6F">
              <w:t xml:space="preserve">State: inactive </w:t>
            </w:r>
          </w:p>
        </w:tc>
      </w:tr>
      <w:tr w:rsidR="009B0434" w:rsidRPr="00632A6F" w14:paraId="547E9902" w14:textId="77777777" w:rsidTr="00D70C8A">
        <w:trPr>
          <w:cantSplit/>
        </w:trPr>
        <w:tc>
          <w:tcPr>
            <w:tcW w:w="1908" w:type="dxa"/>
            <w:shd w:val="clear" w:color="auto" w:fill="auto"/>
          </w:tcPr>
          <w:p w14:paraId="78400EBE" w14:textId="77777777" w:rsidR="009B0434" w:rsidRPr="00632A6F" w:rsidRDefault="009B0434" w:rsidP="009B0434">
            <w:pPr>
              <w:pStyle w:val="TableEntry"/>
              <w:rPr>
                <w:rStyle w:val="XMLname"/>
              </w:rPr>
            </w:pPr>
            <w:r w:rsidRPr="00632A6F">
              <w:rPr>
                <w:rStyle w:val="XMLname"/>
              </w:rPr>
              <w:lastRenderedPageBreak/>
              <w:t xml:space="preserve">active </w:t>
            </w:r>
          </w:p>
        </w:tc>
        <w:tc>
          <w:tcPr>
            <w:tcW w:w="3870" w:type="dxa"/>
            <w:shd w:val="clear" w:color="auto" w:fill="auto"/>
          </w:tcPr>
          <w:p w14:paraId="4C82845C" w14:textId="77777777" w:rsidR="009B0434" w:rsidRPr="00632A6F" w:rsidRDefault="009B0434" w:rsidP="009B0434">
            <w:pPr>
              <w:pStyle w:val="TableEntry"/>
            </w:pPr>
            <w:r w:rsidRPr="00632A6F">
              <w:rPr>
                <w:rStyle w:val="XMLname"/>
              </w:rPr>
              <w:t>1.3.6.1.4.1.19376.1.2.5.3.</w:t>
            </w:r>
            <w:r w:rsidR="00484A3A" w:rsidRPr="00632A6F">
              <w:rPr>
                <w:rStyle w:val="XMLname"/>
              </w:rPr>
              <w:t>5</w:t>
            </w:r>
          </w:p>
        </w:tc>
        <w:tc>
          <w:tcPr>
            <w:tcW w:w="3240" w:type="dxa"/>
            <w:shd w:val="clear" w:color="auto" w:fill="auto"/>
          </w:tcPr>
          <w:p w14:paraId="461CA8A5" w14:textId="77777777" w:rsidR="009B0434" w:rsidRPr="00632A6F" w:rsidRDefault="00484A3A" w:rsidP="00D70C8A">
            <w:pPr>
              <w:pStyle w:val="TableEntry"/>
            </w:pPr>
            <w:r w:rsidRPr="00632A6F">
              <w:t>Alert</w:t>
            </w:r>
            <w:r w:rsidR="009B0434" w:rsidRPr="00632A6F">
              <w:t xml:space="preserve"> State: active </w:t>
            </w:r>
          </w:p>
        </w:tc>
      </w:tr>
      <w:tr w:rsidR="009B0434" w:rsidRPr="00632A6F" w14:paraId="341FD454" w14:textId="77777777" w:rsidTr="00D70C8A">
        <w:trPr>
          <w:cantSplit/>
        </w:trPr>
        <w:tc>
          <w:tcPr>
            <w:tcW w:w="1908" w:type="dxa"/>
            <w:shd w:val="clear" w:color="auto" w:fill="auto"/>
          </w:tcPr>
          <w:p w14:paraId="17C0BE1E" w14:textId="77777777" w:rsidR="009B0434" w:rsidRPr="00632A6F" w:rsidRDefault="009B0434" w:rsidP="009B0434">
            <w:pPr>
              <w:pStyle w:val="TableEntry"/>
              <w:rPr>
                <w:rStyle w:val="XMLname"/>
              </w:rPr>
            </w:pPr>
            <w:r w:rsidRPr="00632A6F">
              <w:rPr>
                <w:rStyle w:val="XMLname"/>
              </w:rPr>
              <w:t>latched</w:t>
            </w:r>
          </w:p>
        </w:tc>
        <w:tc>
          <w:tcPr>
            <w:tcW w:w="3870" w:type="dxa"/>
            <w:shd w:val="clear" w:color="auto" w:fill="auto"/>
          </w:tcPr>
          <w:p w14:paraId="584A36F3" w14:textId="77777777" w:rsidR="009B0434" w:rsidRPr="00632A6F" w:rsidRDefault="009B0434" w:rsidP="009B0434">
            <w:pPr>
              <w:pStyle w:val="TableEntry"/>
            </w:pPr>
            <w:r w:rsidRPr="00632A6F">
              <w:rPr>
                <w:rStyle w:val="XMLname"/>
              </w:rPr>
              <w:t>1.3.6.1.4.1.19376.1.2.5.3.</w:t>
            </w:r>
            <w:r w:rsidR="00484A3A" w:rsidRPr="00632A6F">
              <w:rPr>
                <w:rStyle w:val="XMLname"/>
              </w:rPr>
              <w:t>5</w:t>
            </w:r>
          </w:p>
        </w:tc>
        <w:tc>
          <w:tcPr>
            <w:tcW w:w="3240" w:type="dxa"/>
            <w:shd w:val="clear" w:color="auto" w:fill="auto"/>
          </w:tcPr>
          <w:p w14:paraId="322AEF01" w14:textId="77777777" w:rsidR="009B0434" w:rsidRPr="00632A6F" w:rsidRDefault="00484A3A" w:rsidP="00D70C8A">
            <w:pPr>
              <w:pStyle w:val="TableEntry"/>
            </w:pPr>
            <w:r w:rsidRPr="00632A6F">
              <w:t>Alert</w:t>
            </w:r>
            <w:r w:rsidR="009B0434" w:rsidRPr="00632A6F">
              <w:t xml:space="preserve"> State</w:t>
            </w:r>
            <w:r w:rsidR="00A46C05" w:rsidRPr="00632A6F">
              <w:t xml:space="preserve">: </w:t>
            </w:r>
            <w:r w:rsidR="009B0434" w:rsidRPr="00632A6F">
              <w:t>latched</w:t>
            </w:r>
          </w:p>
        </w:tc>
      </w:tr>
    </w:tbl>
    <w:p w14:paraId="4421619F" w14:textId="77777777" w:rsidR="00051603" w:rsidRPr="00632A6F" w:rsidRDefault="00051603" w:rsidP="004C735C">
      <w:pPr>
        <w:pStyle w:val="BodyText"/>
      </w:pPr>
    </w:p>
    <w:p w14:paraId="4FAAF910" w14:textId="77777777" w:rsidR="00C66C3B" w:rsidRPr="00632A6F" w:rsidRDefault="00884391" w:rsidP="00C66C3B">
      <w:pPr>
        <w:pStyle w:val="Heading4"/>
        <w:numPr>
          <w:ilvl w:val="0"/>
          <w:numId w:val="0"/>
        </w:numPr>
        <w:rPr>
          <w:noProof w:val="0"/>
        </w:rPr>
      </w:pPr>
      <w:bookmarkStart w:id="336" w:name="_Toc16689756"/>
      <w:r w:rsidRPr="00632A6F">
        <w:rPr>
          <w:noProof w:val="0"/>
        </w:rPr>
        <w:t>3.</w:t>
      </w:r>
      <w:r w:rsidR="003C56A4" w:rsidRPr="00632A6F">
        <w:rPr>
          <w:noProof w:val="0"/>
        </w:rPr>
        <w:t>84</w:t>
      </w:r>
      <w:r w:rsidRPr="00632A6F">
        <w:rPr>
          <w:noProof w:val="0"/>
        </w:rPr>
        <w:t>.5</w:t>
      </w:r>
      <w:r w:rsidR="00093B88" w:rsidRPr="00632A6F">
        <w:rPr>
          <w:noProof w:val="0"/>
        </w:rPr>
        <w:t>.2</w:t>
      </w:r>
      <w:r w:rsidR="00C66C3B" w:rsidRPr="00632A6F">
        <w:rPr>
          <w:noProof w:val="0"/>
        </w:rPr>
        <w:t xml:space="preserve"> Mappings Between Terminologies</w:t>
      </w:r>
      <w:bookmarkEnd w:id="336"/>
    </w:p>
    <w:p w14:paraId="6D21AEA8" w14:textId="12A02523" w:rsidR="006C4BD3" w:rsidRPr="00632A6F" w:rsidRDefault="006C4BD3" w:rsidP="006C4BD3">
      <w:r w:rsidRPr="00632A6F">
        <w:t>This section contains mappings of terminologies referenced in the Mobile Report Alert [</w:t>
      </w:r>
      <w:r w:rsidR="00EA3CE8" w:rsidRPr="00632A6F">
        <w:t>ITI-84</w:t>
      </w:r>
      <w:r w:rsidRPr="00632A6F">
        <w:t>] transaction</w:t>
      </w:r>
      <w:r w:rsidR="00644AC8" w:rsidRPr="00632A6F">
        <w:t xml:space="preserve"> for use in the Disseminate and Report Alert Status </w:t>
      </w:r>
      <w:r w:rsidR="006745C0" w:rsidRPr="00632A6F">
        <w:t>Option</w:t>
      </w:r>
      <w:r w:rsidR="00C94F55" w:rsidRPr="00632A6F">
        <w:t xml:space="preserve">. </w:t>
      </w:r>
      <w:r w:rsidR="00DA5A1B" w:rsidRPr="00632A6F">
        <w:t xml:space="preserve">The translation tables provide a mapping from the </w:t>
      </w:r>
      <w:r w:rsidR="0004417E" w:rsidRPr="00632A6F">
        <w:t>FHIR</w:t>
      </w:r>
      <w:r w:rsidR="00DA5A1B" w:rsidRPr="00632A6F">
        <w:t xml:space="preserve"> </w:t>
      </w:r>
      <w:r w:rsidR="00133381" w:rsidRPr="00632A6F">
        <w:t>Co</w:t>
      </w:r>
      <w:r w:rsidR="00DA5A1B" w:rsidRPr="00632A6F">
        <w:t>mmunication</w:t>
      </w:r>
      <w:r w:rsidR="00D907C7" w:rsidRPr="00632A6F">
        <w:t>Request</w:t>
      </w:r>
      <w:r w:rsidR="00DA5A1B" w:rsidRPr="00632A6F">
        <w:t xml:space="preserve"> </w:t>
      </w:r>
      <w:r w:rsidR="006D3111" w:rsidRPr="00632A6F">
        <w:t>R</w:t>
      </w:r>
      <w:r w:rsidR="00DA5A1B" w:rsidRPr="00632A6F">
        <w:t>esource to the data fields in the</w:t>
      </w:r>
      <w:r w:rsidR="00094AF6" w:rsidRPr="00632A6F">
        <w:t xml:space="preserve"> </w:t>
      </w:r>
      <w:r w:rsidR="0049218E" w:rsidRPr="00632A6F">
        <w:t xml:space="preserve">Disseminate Alert [PCD-06] and Report Dissemination Alert Status [PCD-07] </w:t>
      </w:r>
      <w:r w:rsidR="00DA5A1B" w:rsidRPr="00632A6F">
        <w:t>transactions</w:t>
      </w:r>
      <w:r w:rsidRPr="00632A6F">
        <w:t>.</w:t>
      </w:r>
    </w:p>
    <w:p w14:paraId="7D4297E3" w14:textId="77777777" w:rsidR="0049218E" w:rsidRPr="00632A6F" w:rsidRDefault="0049218E" w:rsidP="0049218E">
      <w:pPr>
        <w:pStyle w:val="TableTitle"/>
      </w:pPr>
      <w:r w:rsidRPr="00632A6F">
        <w:t xml:space="preserve">Table </w:t>
      </w:r>
      <w:r w:rsidR="00884391" w:rsidRPr="00632A6F">
        <w:t>3.</w:t>
      </w:r>
      <w:r w:rsidR="003C56A4" w:rsidRPr="00632A6F">
        <w:t>84</w:t>
      </w:r>
      <w:r w:rsidR="00884391" w:rsidRPr="00632A6F">
        <w:t>.5</w:t>
      </w:r>
      <w:r w:rsidRPr="00632A6F">
        <w:t>.2-1: Disseminate Alert Field Translation</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8"/>
        <w:gridCol w:w="3420"/>
        <w:gridCol w:w="2430"/>
      </w:tblGrid>
      <w:tr w:rsidR="0049218E" w:rsidRPr="00632A6F" w14:paraId="18FDB297" w14:textId="77777777" w:rsidTr="003C264B">
        <w:trPr>
          <w:cantSplit/>
          <w:tblHeader/>
        </w:trPr>
        <w:tc>
          <w:tcPr>
            <w:tcW w:w="3168" w:type="dxa"/>
            <w:shd w:val="clear" w:color="auto" w:fill="D9D9D9"/>
          </w:tcPr>
          <w:p w14:paraId="7EC9EA61" w14:textId="77777777" w:rsidR="0049218E" w:rsidRPr="00632A6F" w:rsidRDefault="007B61C0" w:rsidP="000F089F">
            <w:pPr>
              <w:pStyle w:val="TableEntryHeader"/>
            </w:pPr>
            <w:r w:rsidRPr="00632A6F">
              <w:t>PCD-06 Data Field</w:t>
            </w:r>
          </w:p>
        </w:tc>
        <w:tc>
          <w:tcPr>
            <w:tcW w:w="3420" w:type="dxa"/>
            <w:shd w:val="clear" w:color="auto" w:fill="D9D9D9"/>
          </w:tcPr>
          <w:p w14:paraId="23318274" w14:textId="77777777" w:rsidR="0049218E" w:rsidRPr="00632A6F" w:rsidRDefault="007B61C0" w:rsidP="000F089F">
            <w:pPr>
              <w:pStyle w:val="TableEntryHeader"/>
            </w:pPr>
            <w:r w:rsidRPr="00632A6F">
              <w:rPr>
                <w:rStyle w:val="XMLname"/>
                <w:rFonts w:ascii="Arial" w:hAnsi="Arial" w:cs="Arial"/>
              </w:rPr>
              <w:t>Communication</w:t>
            </w:r>
            <w:r w:rsidR="00C147EB" w:rsidRPr="00632A6F">
              <w:rPr>
                <w:rStyle w:val="XMLname"/>
                <w:rFonts w:ascii="Arial" w:hAnsi="Arial" w:cs="Arial"/>
              </w:rPr>
              <w:t>Request</w:t>
            </w:r>
            <w:r w:rsidRPr="00632A6F">
              <w:rPr>
                <w:rFonts w:cs="Arial"/>
              </w:rPr>
              <w:t xml:space="preserve"> </w:t>
            </w:r>
            <w:r w:rsidRPr="00632A6F">
              <w:t>Resource Data Field</w:t>
            </w:r>
          </w:p>
        </w:tc>
        <w:tc>
          <w:tcPr>
            <w:tcW w:w="2430" w:type="dxa"/>
            <w:shd w:val="clear" w:color="auto" w:fill="D9D9D9"/>
          </w:tcPr>
          <w:p w14:paraId="3D664F51" w14:textId="77777777" w:rsidR="0049218E" w:rsidRPr="00632A6F" w:rsidRDefault="007B61C0" w:rsidP="000F089F">
            <w:pPr>
              <w:pStyle w:val="TableEntryHeader"/>
            </w:pPr>
            <w:r w:rsidRPr="00632A6F">
              <w:t>Comments</w:t>
            </w:r>
          </w:p>
        </w:tc>
      </w:tr>
      <w:tr w:rsidR="000F089F" w:rsidRPr="00632A6F" w14:paraId="24470DEE" w14:textId="77777777" w:rsidTr="003C264B">
        <w:trPr>
          <w:cantSplit/>
        </w:trPr>
        <w:tc>
          <w:tcPr>
            <w:tcW w:w="3168" w:type="dxa"/>
            <w:shd w:val="clear" w:color="auto" w:fill="auto"/>
          </w:tcPr>
          <w:p w14:paraId="57B90E5D" w14:textId="77777777" w:rsidR="000F089F" w:rsidRPr="00632A6F" w:rsidRDefault="000F089F" w:rsidP="000F089F">
            <w:pPr>
              <w:pStyle w:val="TableEntry"/>
              <w:rPr>
                <w:rStyle w:val="XMLname"/>
              </w:rPr>
            </w:pPr>
            <w:r w:rsidRPr="00632A6F">
              <w:rPr>
                <w:rStyle w:val="XMLname"/>
              </w:rPr>
              <w:t>Alert_Location</w:t>
            </w:r>
          </w:p>
        </w:tc>
        <w:tc>
          <w:tcPr>
            <w:tcW w:w="3420" w:type="dxa"/>
            <w:shd w:val="clear" w:color="auto" w:fill="auto"/>
          </w:tcPr>
          <w:p w14:paraId="7168F8DF" w14:textId="5CDF8E9B" w:rsidR="000F089F" w:rsidRPr="00632A6F" w:rsidRDefault="005044F3" w:rsidP="005044F3">
            <w:pPr>
              <w:pStyle w:val="TableEntry"/>
              <w:rPr>
                <w:rStyle w:val="XMLname"/>
              </w:rPr>
            </w:pPr>
            <w:r w:rsidRPr="00632A6F">
              <w:rPr>
                <w:rStyle w:val="XMLname"/>
              </w:rPr>
              <w:t>CommunicationRequest.sender(Device.location</w:t>
            </w:r>
            <w:r w:rsidR="002A001C" w:rsidRPr="00632A6F">
              <w:rPr>
                <w:rStyle w:val="XMLname"/>
              </w:rPr>
              <w:t>)</w:t>
            </w:r>
          </w:p>
        </w:tc>
        <w:tc>
          <w:tcPr>
            <w:tcW w:w="2430" w:type="dxa"/>
            <w:shd w:val="clear" w:color="auto" w:fill="auto"/>
          </w:tcPr>
          <w:p w14:paraId="7156A6B9" w14:textId="4860F218" w:rsidR="007B61C0" w:rsidRPr="00632A6F" w:rsidRDefault="005044F3" w:rsidP="007B61C0">
            <w:pPr>
              <w:pStyle w:val="TableEntry"/>
              <w:rPr>
                <w:rStyle w:val="XMLname"/>
              </w:rPr>
            </w:pPr>
            <w:r w:rsidRPr="00632A6F">
              <w:t xml:space="preserve">Examples in </w:t>
            </w:r>
            <w:r w:rsidR="00632A6F">
              <w:t>[</w:t>
            </w:r>
            <w:r w:rsidRPr="00632A6F">
              <w:t>PCD-06</w:t>
            </w:r>
            <w:r w:rsidR="00632A6F">
              <w:t>]</w:t>
            </w:r>
            <w:r w:rsidRPr="00632A6F">
              <w:t xml:space="preserve"> refer to Devices</w:t>
            </w:r>
            <w:r w:rsidR="00B448C8" w:rsidRPr="00632A6F">
              <w:t xml:space="preserve">. </w:t>
            </w:r>
            <w:r w:rsidRPr="00632A6F">
              <w:t>If sender refers to a Device Resource, then you can get the Location from that.</w:t>
            </w:r>
          </w:p>
        </w:tc>
      </w:tr>
      <w:tr w:rsidR="000F089F" w:rsidRPr="00632A6F" w14:paraId="132E6BEF" w14:textId="77777777" w:rsidTr="003C264B">
        <w:trPr>
          <w:cantSplit/>
        </w:trPr>
        <w:tc>
          <w:tcPr>
            <w:tcW w:w="3168" w:type="dxa"/>
            <w:shd w:val="clear" w:color="auto" w:fill="auto"/>
          </w:tcPr>
          <w:p w14:paraId="54EE2DB7" w14:textId="77777777" w:rsidR="000F089F" w:rsidRPr="00632A6F" w:rsidRDefault="000F089F" w:rsidP="000F089F">
            <w:pPr>
              <w:pStyle w:val="TableEntry"/>
              <w:rPr>
                <w:rStyle w:val="XMLname"/>
              </w:rPr>
            </w:pPr>
            <w:r w:rsidRPr="00632A6F">
              <w:rPr>
                <w:rStyle w:val="XMLname"/>
              </w:rPr>
              <w:t>Alert_Patient</w:t>
            </w:r>
          </w:p>
        </w:tc>
        <w:tc>
          <w:tcPr>
            <w:tcW w:w="3420" w:type="dxa"/>
            <w:shd w:val="clear" w:color="auto" w:fill="auto"/>
          </w:tcPr>
          <w:p w14:paraId="505C9F8B" w14:textId="77777777" w:rsidR="000F089F" w:rsidRPr="00632A6F" w:rsidRDefault="00316BB8" w:rsidP="00E52037">
            <w:pPr>
              <w:pStyle w:val="TableEntry"/>
            </w:pPr>
            <w:r w:rsidRPr="00632A6F">
              <w:rPr>
                <w:rStyle w:val="XMLname"/>
              </w:rPr>
              <w:t>C</w:t>
            </w:r>
            <w:r w:rsidR="007B61C0" w:rsidRPr="00632A6F">
              <w:rPr>
                <w:rStyle w:val="XMLname"/>
              </w:rPr>
              <w:t>ommunication</w:t>
            </w:r>
            <w:r w:rsidRPr="00632A6F">
              <w:rPr>
                <w:rStyle w:val="XMLname"/>
              </w:rPr>
              <w:t>R</w:t>
            </w:r>
            <w:r w:rsidR="00D907C7" w:rsidRPr="00632A6F">
              <w:rPr>
                <w:rStyle w:val="XMLname"/>
              </w:rPr>
              <w:t>equest</w:t>
            </w:r>
            <w:r w:rsidR="007B61C0" w:rsidRPr="00632A6F">
              <w:rPr>
                <w:rStyle w:val="XMLname"/>
              </w:rPr>
              <w:t>.</w:t>
            </w:r>
            <w:r w:rsidR="00E52037" w:rsidRPr="00632A6F">
              <w:rPr>
                <w:rStyle w:val="XMLname"/>
              </w:rPr>
              <w:t>subject</w:t>
            </w:r>
          </w:p>
        </w:tc>
        <w:tc>
          <w:tcPr>
            <w:tcW w:w="2430" w:type="dxa"/>
            <w:shd w:val="clear" w:color="auto" w:fill="auto"/>
          </w:tcPr>
          <w:p w14:paraId="0C617E14" w14:textId="77777777" w:rsidR="000F089F" w:rsidRPr="00632A6F" w:rsidRDefault="000F089F" w:rsidP="00A42130">
            <w:pPr>
              <w:pStyle w:val="TableEntry"/>
            </w:pPr>
          </w:p>
        </w:tc>
      </w:tr>
      <w:tr w:rsidR="000F089F" w:rsidRPr="00632A6F" w14:paraId="552F3775" w14:textId="77777777" w:rsidTr="003C264B">
        <w:trPr>
          <w:cantSplit/>
        </w:trPr>
        <w:tc>
          <w:tcPr>
            <w:tcW w:w="3168" w:type="dxa"/>
            <w:shd w:val="clear" w:color="auto" w:fill="auto"/>
          </w:tcPr>
          <w:p w14:paraId="76EF58CF" w14:textId="77777777" w:rsidR="000F089F" w:rsidRPr="00632A6F" w:rsidRDefault="000F089F" w:rsidP="000F089F">
            <w:pPr>
              <w:pStyle w:val="TableEntry"/>
              <w:rPr>
                <w:rStyle w:val="XMLname"/>
              </w:rPr>
            </w:pPr>
            <w:r w:rsidRPr="00632A6F">
              <w:rPr>
                <w:rStyle w:val="XMLname"/>
              </w:rPr>
              <w:t>Alert_Identifier</w:t>
            </w:r>
          </w:p>
        </w:tc>
        <w:tc>
          <w:tcPr>
            <w:tcW w:w="3420" w:type="dxa"/>
            <w:shd w:val="clear" w:color="auto" w:fill="auto"/>
          </w:tcPr>
          <w:p w14:paraId="572EE4C0" w14:textId="076EBB63" w:rsidR="000F089F" w:rsidRPr="00632A6F" w:rsidRDefault="00316BB8" w:rsidP="000F089F">
            <w:pPr>
              <w:pStyle w:val="TableEntry"/>
            </w:pPr>
            <w:r w:rsidRPr="00632A6F">
              <w:rPr>
                <w:rStyle w:val="XMLname"/>
              </w:rPr>
              <w:t>C</w:t>
            </w:r>
            <w:r w:rsidR="007B61C0" w:rsidRPr="00632A6F">
              <w:rPr>
                <w:rStyle w:val="XMLname"/>
              </w:rPr>
              <w:t>ommunication</w:t>
            </w:r>
            <w:r w:rsidRPr="00632A6F">
              <w:rPr>
                <w:rStyle w:val="XMLname"/>
              </w:rPr>
              <w:t>R</w:t>
            </w:r>
            <w:r w:rsidR="00D907C7" w:rsidRPr="00632A6F">
              <w:rPr>
                <w:rStyle w:val="XMLname"/>
              </w:rPr>
              <w:t>equest</w:t>
            </w:r>
            <w:r w:rsidR="007B61C0" w:rsidRPr="00632A6F">
              <w:rPr>
                <w:rStyle w:val="XMLname"/>
              </w:rPr>
              <w:t>.id</w:t>
            </w:r>
          </w:p>
        </w:tc>
        <w:tc>
          <w:tcPr>
            <w:tcW w:w="2430" w:type="dxa"/>
            <w:shd w:val="clear" w:color="auto" w:fill="auto"/>
          </w:tcPr>
          <w:p w14:paraId="3D0A74CA" w14:textId="77777777" w:rsidR="000F089F" w:rsidRPr="00632A6F" w:rsidRDefault="007B61C0" w:rsidP="00A42130">
            <w:pPr>
              <w:pStyle w:val="TableEntry"/>
            </w:pPr>
            <w:r w:rsidRPr="00632A6F">
              <w:t xml:space="preserve"> </w:t>
            </w:r>
          </w:p>
        </w:tc>
      </w:tr>
      <w:tr w:rsidR="0049218E" w:rsidRPr="00632A6F" w14:paraId="7AF20A4C" w14:textId="77777777" w:rsidTr="003C264B">
        <w:trPr>
          <w:cantSplit/>
        </w:trPr>
        <w:tc>
          <w:tcPr>
            <w:tcW w:w="3168" w:type="dxa"/>
            <w:shd w:val="clear" w:color="auto" w:fill="auto"/>
          </w:tcPr>
          <w:p w14:paraId="0F6F67B0" w14:textId="77777777" w:rsidR="0049218E" w:rsidRPr="00632A6F" w:rsidRDefault="000F089F" w:rsidP="000F089F">
            <w:pPr>
              <w:pStyle w:val="TableEntry"/>
              <w:rPr>
                <w:rStyle w:val="XMLname"/>
              </w:rPr>
            </w:pPr>
            <w:r w:rsidRPr="00632A6F">
              <w:rPr>
                <w:rStyle w:val="XMLname"/>
              </w:rPr>
              <w:t>Alert_Callback</w:t>
            </w:r>
          </w:p>
        </w:tc>
        <w:tc>
          <w:tcPr>
            <w:tcW w:w="3420" w:type="dxa"/>
            <w:shd w:val="clear" w:color="auto" w:fill="auto"/>
          </w:tcPr>
          <w:p w14:paraId="3FE978CB" w14:textId="77777777" w:rsidR="0049218E" w:rsidRPr="00632A6F" w:rsidRDefault="0049218E" w:rsidP="00E02F8E">
            <w:pPr>
              <w:pStyle w:val="TableEntry"/>
              <w:tabs>
                <w:tab w:val="center" w:pos="1512"/>
              </w:tabs>
            </w:pPr>
          </w:p>
        </w:tc>
        <w:tc>
          <w:tcPr>
            <w:tcW w:w="2430" w:type="dxa"/>
            <w:shd w:val="clear" w:color="auto" w:fill="auto"/>
          </w:tcPr>
          <w:p w14:paraId="7ACBE3E0" w14:textId="079443CB" w:rsidR="0049218E" w:rsidRPr="00632A6F" w:rsidRDefault="00E02F8E" w:rsidP="00D70C8A">
            <w:pPr>
              <w:pStyle w:val="TableEntry"/>
            </w:pPr>
            <w:r w:rsidRPr="00632A6F">
              <w:t xml:space="preserve">Not </w:t>
            </w:r>
            <w:r w:rsidR="00C2758D" w:rsidRPr="00632A6F">
              <w:t>mapped</w:t>
            </w:r>
          </w:p>
        </w:tc>
      </w:tr>
      <w:tr w:rsidR="000F089F" w:rsidRPr="00632A6F" w14:paraId="2B333F50" w14:textId="77777777" w:rsidTr="003C264B">
        <w:trPr>
          <w:cantSplit/>
        </w:trPr>
        <w:tc>
          <w:tcPr>
            <w:tcW w:w="3168" w:type="dxa"/>
            <w:shd w:val="clear" w:color="auto" w:fill="auto"/>
          </w:tcPr>
          <w:p w14:paraId="3282049D" w14:textId="77777777" w:rsidR="000F089F" w:rsidRPr="00632A6F" w:rsidRDefault="000F089F" w:rsidP="000F089F">
            <w:pPr>
              <w:pStyle w:val="TableEntry"/>
              <w:rPr>
                <w:rStyle w:val="XMLname"/>
              </w:rPr>
            </w:pPr>
            <w:r w:rsidRPr="00632A6F">
              <w:rPr>
                <w:rStyle w:val="XMLname"/>
              </w:rPr>
              <w:t>Alert_Reference</w:t>
            </w:r>
          </w:p>
        </w:tc>
        <w:tc>
          <w:tcPr>
            <w:tcW w:w="3420" w:type="dxa"/>
            <w:shd w:val="clear" w:color="auto" w:fill="auto"/>
          </w:tcPr>
          <w:p w14:paraId="40F7D061" w14:textId="5D63434A" w:rsidR="000F089F" w:rsidRPr="00632A6F" w:rsidRDefault="00717C6B" w:rsidP="00316BB8">
            <w:pPr>
              <w:pStyle w:val="TableEntry"/>
            </w:pPr>
            <w:r w:rsidRPr="00632A6F">
              <w:t>URL of</w:t>
            </w:r>
            <w:r w:rsidR="00AC2809">
              <w:t xml:space="preserve"> the</w:t>
            </w:r>
            <w:r w:rsidRPr="00632A6F">
              <w:rPr>
                <w:rStyle w:val="XMLname"/>
              </w:rPr>
              <w:t xml:space="preserve"> </w:t>
            </w:r>
            <w:r w:rsidR="00316BB8" w:rsidRPr="00632A6F">
              <w:t>C</w:t>
            </w:r>
            <w:r w:rsidRPr="00632A6F">
              <w:t>ommunication</w:t>
            </w:r>
            <w:r w:rsidR="00316BB8" w:rsidRPr="00632A6F">
              <w:t>R</w:t>
            </w:r>
            <w:r w:rsidR="00D907C7" w:rsidRPr="00632A6F">
              <w:t>equest</w:t>
            </w:r>
            <w:r w:rsidRPr="00632A6F">
              <w:rPr>
                <w:rStyle w:val="XMLname"/>
              </w:rPr>
              <w:t xml:space="preserve"> </w:t>
            </w:r>
            <w:r w:rsidR="00C06FB9" w:rsidRPr="00632A6F">
              <w:t>R</w:t>
            </w:r>
            <w:r w:rsidRPr="00632A6F">
              <w:t>esource</w:t>
            </w:r>
          </w:p>
        </w:tc>
        <w:tc>
          <w:tcPr>
            <w:tcW w:w="2430" w:type="dxa"/>
            <w:shd w:val="clear" w:color="auto" w:fill="auto"/>
          </w:tcPr>
          <w:p w14:paraId="7E01EECE" w14:textId="77777777" w:rsidR="000F089F" w:rsidRPr="00632A6F" w:rsidRDefault="000F089F" w:rsidP="00A42130">
            <w:pPr>
              <w:pStyle w:val="TableEntry"/>
            </w:pPr>
          </w:p>
        </w:tc>
      </w:tr>
      <w:tr w:rsidR="000F089F" w:rsidRPr="00632A6F" w14:paraId="23CC190F" w14:textId="77777777" w:rsidTr="003C264B">
        <w:trPr>
          <w:cantSplit/>
        </w:trPr>
        <w:tc>
          <w:tcPr>
            <w:tcW w:w="3168" w:type="dxa"/>
            <w:shd w:val="clear" w:color="auto" w:fill="auto"/>
          </w:tcPr>
          <w:p w14:paraId="681097E2" w14:textId="77777777" w:rsidR="000F089F" w:rsidRPr="00632A6F" w:rsidRDefault="000F089F" w:rsidP="000F089F">
            <w:pPr>
              <w:pStyle w:val="TableEntry"/>
              <w:rPr>
                <w:rStyle w:val="XMLname"/>
              </w:rPr>
            </w:pPr>
            <w:r w:rsidRPr="00632A6F">
              <w:rPr>
                <w:rStyle w:val="XMLname"/>
              </w:rPr>
              <w:t>Alert_Comment</w:t>
            </w:r>
          </w:p>
        </w:tc>
        <w:tc>
          <w:tcPr>
            <w:tcW w:w="3420" w:type="dxa"/>
            <w:shd w:val="clear" w:color="auto" w:fill="auto"/>
          </w:tcPr>
          <w:p w14:paraId="5F9F9F4D" w14:textId="77777777" w:rsidR="000F089F" w:rsidRPr="00632A6F" w:rsidRDefault="00316BB8" w:rsidP="00C82E68">
            <w:pPr>
              <w:pStyle w:val="TableEntry"/>
            </w:pPr>
            <w:r w:rsidRPr="00632A6F">
              <w:rPr>
                <w:rStyle w:val="XMLname"/>
              </w:rPr>
              <w:t>C</w:t>
            </w:r>
            <w:r w:rsidR="003F6330" w:rsidRPr="00632A6F">
              <w:rPr>
                <w:rStyle w:val="XMLname"/>
              </w:rPr>
              <w:t>ommunication</w:t>
            </w:r>
            <w:r w:rsidRPr="00632A6F">
              <w:rPr>
                <w:rStyle w:val="XMLname"/>
              </w:rPr>
              <w:t>R</w:t>
            </w:r>
            <w:r w:rsidR="00D907C7" w:rsidRPr="00632A6F">
              <w:rPr>
                <w:rStyle w:val="XMLname"/>
              </w:rPr>
              <w:t>equest</w:t>
            </w:r>
            <w:r w:rsidR="003F6330" w:rsidRPr="00632A6F">
              <w:rPr>
                <w:rStyle w:val="XMLname"/>
              </w:rPr>
              <w:t>.payload</w:t>
            </w:r>
            <w:r w:rsidR="00C82E68" w:rsidRPr="00632A6F">
              <w:rPr>
                <w:rStyle w:val="XMLname"/>
              </w:rPr>
              <w:t>.contentAttachment.title</w:t>
            </w:r>
          </w:p>
        </w:tc>
        <w:tc>
          <w:tcPr>
            <w:tcW w:w="2430" w:type="dxa"/>
            <w:shd w:val="clear" w:color="auto" w:fill="auto"/>
          </w:tcPr>
          <w:p w14:paraId="09AF43E3" w14:textId="7FF06ED1" w:rsidR="000F089F" w:rsidRPr="00632A6F" w:rsidRDefault="000F089F" w:rsidP="00D70C8A"/>
        </w:tc>
      </w:tr>
      <w:tr w:rsidR="000F089F" w:rsidRPr="00632A6F" w14:paraId="61610B44" w14:textId="77777777" w:rsidTr="003C264B">
        <w:trPr>
          <w:cantSplit/>
        </w:trPr>
        <w:tc>
          <w:tcPr>
            <w:tcW w:w="3168" w:type="dxa"/>
            <w:shd w:val="clear" w:color="auto" w:fill="auto"/>
          </w:tcPr>
          <w:p w14:paraId="67EA13C3" w14:textId="77777777" w:rsidR="000F089F" w:rsidRPr="00632A6F" w:rsidRDefault="000F089F" w:rsidP="000F089F">
            <w:pPr>
              <w:pStyle w:val="TableEntry"/>
              <w:rPr>
                <w:rStyle w:val="XMLname"/>
              </w:rPr>
            </w:pPr>
            <w:r w:rsidRPr="00632A6F">
              <w:rPr>
                <w:rStyle w:val="XMLname"/>
              </w:rPr>
              <w:t>Alert_Evidentiary_Data</w:t>
            </w:r>
          </w:p>
        </w:tc>
        <w:tc>
          <w:tcPr>
            <w:tcW w:w="3420" w:type="dxa"/>
            <w:shd w:val="clear" w:color="auto" w:fill="auto"/>
          </w:tcPr>
          <w:p w14:paraId="1A050C57" w14:textId="77777777" w:rsidR="000F089F" w:rsidRPr="00632A6F" w:rsidRDefault="000F089F" w:rsidP="000F089F">
            <w:pPr>
              <w:pStyle w:val="TableEntry"/>
            </w:pPr>
          </w:p>
        </w:tc>
        <w:tc>
          <w:tcPr>
            <w:tcW w:w="2430" w:type="dxa"/>
            <w:shd w:val="clear" w:color="auto" w:fill="auto"/>
          </w:tcPr>
          <w:p w14:paraId="4EB719AE" w14:textId="6D6CE8D4" w:rsidR="000F089F" w:rsidRPr="00632A6F" w:rsidRDefault="00E02F8E" w:rsidP="00A42130">
            <w:pPr>
              <w:pStyle w:val="TableEntry"/>
            </w:pPr>
            <w:r w:rsidRPr="00632A6F">
              <w:t xml:space="preserve">Not </w:t>
            </w:r>
            <w:r w:rsidR="00C2758D" w:rsidRPr="00632A6F">
              <w:t>mapped</w:t>
            </w:r>
          </w:p>
        </w:tc>
      </w:tr>
    </w:tbl>
    <w:p w14:paraId="12F24A33" w14:textId="77777777" w:rsidR="0032233A" w:rsidRDefault="0032233A" w:rsidP="006816EE">
      <w:pPr>
        <w:pStyle w:val="TableTitle"/>
      </w:pPr>
    </w:p>
    <w:p w14:paraId="70DD01D0" w14:textId="77777777" w:rsidR="0032233A" w:rsidRDefault="0032233A" w:rsidP="006816EE">
      <w:pPr>
        <w:pStyle w:val="TableTitle"/>
      </w:pPr>
    </w:p>
    <w:p w14:paraId="3FAE19F4" w14:textId="77777777" w:rsidR="0032233A" w:rsidRDefault="0032233A" w:rsidP="006816EE">
      <w:pPr>
        <w:pStyle w:val="TableTitle"/>
      </w:pPr>
    </w:p>
    <w:p w14:paraId="616DE7E0" w14:textId="77777777" w:rsidR="0032233A" w:rsidRDefault="0032233A" w:rsidP="006816EE">
      <w:pPr>
        <w:pStyle w:val="TableTitle"/>
      </w:pPr>
    </w:p>
    <w:p w14:paraId="2E0AA2A2" w14:textId="7E0A04FA" w:rsidR="006816EE" w:rsidRPr="00632A6F" w:rsidRDefault="006816EE" w:rsidP="006816EE">
      <w:pPr>
        <w:pStyle w:val="TableTitle"/>
      </w:pPr>
      <w:r w:rsidRPr="00632A6F">
        <w:t xml:space="preserve">Table </w:t>
      </w:r>
      <w:r w:rsidR="00884391" w:rsidRPr="00632A6F">
        <w:t>3.</w:t>
      </w:r>
      <w:r w:rsidR="003C56A4" w:rsidRPr="00632A6F">
        <w:t>84</w:t>
      </w:r>
      <w:r w:rsidR="00884391" w:rsidRPr="00632A6F">
        <w:t>.5</w:t>
      </w:r>
      <w:r w:rsidRPr="00632A6F">
        <w:t>.2-2: Disseminate Alert Status Field Translation</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38"/>
        <w:gridCol w:w="3780"/>
        <w:gridCol w:w="2700"/>
      </w:tblGrid>
      <w:tr w:rsidR="006816EE" w:rsidRPr="00632A6F" w14:paraId="0FB01E84" w14:textId="77777777" w:rsidTr="00B346A6">
        <w:trPr>
          <w:cantSplit/>
          <w:tblHeader/>
        </w:trPr>
        <w:tc>
          <w:tcPr>
            <w:tcW w:w="2538" w:type="dxa"/>
            <w:shd w:val="clear" w:color="auto" w:fill="D9D9D9"/>
          </w:tcPr>
          <w:p w14:paraId="690DF6CB" w14:textId="77777777" w:rsidR="006816EE" w:rsidRPr="00632A6F" w:rsidRDefault="006816EE" w:rsidP="002E705F">
            <w:pPr>
              <w:pStyle w:val="TableEntryHeader"/>
            </w:pPr>
            <w:r w:rsidRPr="00632A6F">
              <w:t>PCD-06 Data Field</w:t>
            </w:r>
          </w:p>
        </w:tc>
        <w:tc>
          <w:tcPr>
            <w:tcW w:w="3780" w:type="dxa"/>
            <w:shd w:val="clear" w:color="auto" w:fill="D9D9D9"/>
          </w:tcPr>
          <w:p w14:paraId="57C1B0B2" w14:textId="77777777" w:rsidR="006816EE" w:rsidRPr="00632A6F" w:rsidRDefault="006816EE" w:rsidP="00391FC4">
            <w:pPr>
              <w:pStyle w:val="TableEntryHeader"/>
            </w:pPr>
            <w:r w:rsidRPr="00632A6F">
              <w:rPr>
                <w:rStyle w:val="XMLname"/>
                <w:rFonts w:ascii="Arial" w:hAnsi="Arial" w:cs="Arial"/>
              </w:rPr>
              <w:t>Communication</w:t>
            </w:r>
            <w:r w:rsidRPr="00632A6F">
              <w:rPr>
                <w:rFonts w:cs="Arial"/>
              </w:rPr>
              <w:t xml:space="preserve"> </w:t>
            </w:r>
            <w:r w:rsidR="00391FC4" w:rsidRPr="00632A6F">
              <w:rPr>
                <w:rFonts w:cs="Arial"/>
              </w:rPr>
              <w:t>or</w:t>
            </w:r>
            <w:r w:rsidR="00C147EB" w:rsidRPr="00632A6F">
              <w:rPr>
                <w:rFonts w:cs="Arial"/>
              </w:rPr>
              <w:t xml:space="preserve"> </w:t>
            </w:r>
            <w:r w:rsidR="00C147EB" w:rsidRPr="00632A6F">
              <w:rPr>
                <w:rStyle w:val="XMLname"/>
                <w:rFonts w:ascii="Arial" w:hAnsi="Arial" w:cs="Arial"/>
              </w:rPr>
              <w:t>CommunicationRequest</w:t>
            </w:r>
            <w:r w:rsidR="00C147EB" w:rsidRPr="00632A6F">
              <w:t xml:space="preserve"> </w:t>
            </w:r>
            <w:r w:rsidRPr="00632A6F">
              <w:t>Resource Data Field</w:t>
            </w:r>
          </w:p>
        </w:tc>
        <w:tc>
          <w:tcPr>
            <w:tcW w:w="2700" w:type="dxa"/>
            <w:shd w:val="clear" w:color="auto" w:fill="D9D9D9"/>
          </w:tcPr>
          <w:p w14:paraId="3CA48C88" w14:textId="77777777" w:rsidR="006816EE" w:rsidRPr="00632A6F" w:rsidRDefault="006816EE" w:rsidP="002E705F">
            <w:pPr>
              <w:pStyle w:val="TableEntryHeader"/>
            </w:pPr>
            <w:r w:rsidRPr="00632A6F">
              <w:t>Comments</w:t>
            </w:r>
          </w:p>
        </w:tc>
      </w:tr>
      <w:tr w:rsidR="002E705F" w:rsidRPr="00632A6F" w14:paraId="3AC8FCAA" w14:textId="77777777" w:rsidTr="00B346A6">
        <w:trPr>
          <w:cantSplit/>
        </w:trPr>
        <w:tc>
          <w:tcPr>
            <w:tcW w:w="2538" w:type="dxa"/>
            <w:shd w:val="clear" w:color="auto" w:fill="auto"/>
          </w:tcPr>
          <w:p w14:paraId="728F7103" w14:textId="77777777" w:rsidR="002E705F" w:rsidRPr="00632A6F" w:rsidRDefault="002E705F" w:rsidP="002E705F">
            <w:pPr>
              <w:pStyle w:val="TableEntry"/>
              <w:rPr>
                <w:rStyle w:val="XMLname"/>
              </w:rPr>
            </w:pPr>
            <w:r w:rsidRPr="00632A6F">
              <w:rPr>
                <w:rStyle w:val="XMLname"/>
              </w:rPr>
              <w:t>Alert_Identif</w:t>
            </w:r>
            <w:r w:rsidR="00971673" w:rsidRPr="00632A6F">
              <w:rPr>
                <w:rStyle w:val="XMLname"/>
              </w:rPr>
              <w:t>i</w:t>
            </w:r>
            <w:r w:rsidRPr="00632A6F">
              <w:rPr>
                <w:rStyle w:val="XMLname"/>
              </w:rPr>
              <w:t>er</w:t>
            </w:r>
          </w:p>
        </w:tc>
        <w:tc>
          <w:tcPr>
            <w:tcW w:w="3780" w:type="dxa"/>
            <w:shd w:val="clear" w:color="auto" w:fill="auto"/>
          </w:tcPr>
          <w:p w14:paraId="03EF6FBD" w14:textId="3E1767BB" w:rsidR="002E705F" w:rsidRPr="00632A6F" w:rsidRDefault="00316BB8" w:rsidP="00316BB8">
            <w:pPr>
              <w:pStyle w:val="TableEntry"/>
            </w:pPr>
            <w:r w:rsidRPr="00632A6F">
              <w:rPr>
                <w:rStyle w:val="XMLname"/>
              </w:rPr>
              <w:t>C</w:t>
            </w:r>
            <w:r w:rsidR="002E705F" w:rsidRPr="00632A6F">
              <w:rPr>
                <w:rStyle w:val="XMLname"/>
              </w:rPr>
              <w:t>ommunication</w:t>
            </w:r>
            <w:r w:rsidRPr="00632A6F">
              <w:rPr>
                <w:rStyle w:val="XMLname"/>
              </w:rPr>
              <w:t>R</w:t>
            </w:r>
            <w:r w:rsidR="00D907C7" w:rsidRPr="00632A6F">
              <w:rPr>
                <w:rStyle w:val="XMLname"/>
              </w:rPr>
              <w:t>equest</w:t>
            </w:r>
            <w:r w:rsidR="002E705F" w:rsidRPr="00632A6F">
              <w:rPr>
                <w:rStyle w:val="XMLname"/>
              </w:rPr>
              <w:t>.id</w:t>
            </w:r>
          </w:p>
        </w:tc>
        <w:tc>
          <w:tcPr>
            <w:tcW w:w="2700" w:type="dxa"/>
            <w:shd w:val="clear" w:color="auto" w:fill="auto"/>
          </w:tcPr>
          <w:p w14:paraId="139E4BA7" w14:textId="77777777" w:rsidR="002E705F" w:rsidRPr="00632A6F" w:rsidRDefault="002E705F" w:rsidP="002E705F">
            <w:pPr>
              <w:pStyle w:val="TableEntry"/>
              <w:rPr>
                <w:rStyle w:val="XMLname"/>
              </w:rPr>
            </w:pPr>
            <w:r w:rsidRPr="00632A6F">
              <w:rPr>
                <w:rStyle w:val="XMLname"/>
              </w:rPr>
              <w:t xml:space="preserve"> </w:t>
            </w:r>
          </w:p>
        </w:tc>
      </w:tr>
      <w:tr w:rsidR="001A358B" w:rsidRPr="00632A6F" w14:paraId="78AFC7D3" w14:textId="77777777" w:rsidTr="00B346A6">
        <w:trPr>
          <w:cantSplit/>
        </w:trPr>
        <w:tc>
          <w:tcPr>
            <w:tcW w:w="2538" w:type="dxa"/>
            <w:vMerge w:val="restart"/>
            <w:shd w:val="clear" w:color="auto" w:fill="auto"/>
          </w:tcPr>
          <w:p w14:paraId="4B91EC09" w14:textId="77777777" w:rsidR="001A358B" w:rsidRPr="00632A6F" w:rsidRDefault="001A358B" w:rsidP="006F22BF">
            <w:pPr>
              <w:pStyle w:val="TableEntry"/>
              <w:rPr>
                <w:rStyle w:val="XMLname"/>
              </w:rPr>
            </w:pPr>
            <w:r w:rsidRPr="00632A6F">
              <w:rPr>
                <w:rStyle w:val="XMLname"/>
              </w:rPr>
              <w:t>Alert_Status</w:t>
            </w:r>
          </w:p>
          <w:p w14:paraId="3818ECC9" w14:textId="77777777" w:rsidR="001A358B" w:rsidRPr="00632A6F" w:rsidRDefault="001A358B" w:rsidP="002E705F">
            <w:pPr>
              <w:pStyle w:val="TableEntry"/>
              <w:rPr>
                <w:rStyle w:val="XMLname"/>
              </w:rPr>
            </w:pPr>
          </w:p>
        </w:tc>
        <w:tc>
          <w:tcPr>
            <w:tcW w:w="3780" w:type="dxa"/>
            <w:shd w:val="clear" w:color="auto" w:fill="auto"/>
          </w:tcPr>
          <w:p w14:paraId="2F40BADB" w14:textId="77777777" w:rsidR="001A358B" w:rsidRPr="00632A6F" w:rsidRDefault="00316BB8" w:rsidP="006F22BF">
            <w:pPr>
              <w:pStyle w:val="TableEntry"/>
              <w:rPr>
                <w:rStyle w:val="XMLname"/>
              </w:rPr>
            </w:pPr>
            <w:r w:rsidRPr="00632A6F">
              <w:rPr>
                <w:rStyle w:val="XMLname"/>
              </w:rPr>
              <w:t>C</w:t>
            </w:r>
            <w:r w:rsidR="001A358B" w:rsidRPr="00632A6F">
              <w:rPr>
                <w:rStyle w:val="XMLname"/>
              </w:rPr>
              <w:t>ommunication</w:t>
            </w:r>
            <w:r w:rsidRPr="00632A6F">
              <w:rPr>
                <w:rStyle w:val="XMLname"/>
              </w:rPr>
              <w:t>R</w:t>
            </w:r>
            <w:r w:rsidR="00D907C7" w:rsidRPr="00632A6F">
              <w:rPr>
                <w:rStyle w:val="XMLname"/>
              </w:rPr>
              <w:t>equest</w:t>
            </w:r>
            <w:r w:rsidR="001A358B" w:rsidRPr="00632A6F">
              <w:rPr>
                <w:rStyle w:val="XMLname"/>
              </w:rPr>
              <w:t>.status</w:t>
            </w:r>
          </w:p>
          <w:p w14:paraId="674E10DC" w14:textId="36116340" w:rsidR="001A358B" w:rsidRPr="00632A6F" w:rsidRDefault="001A358B" w:rsidP="0086587B">
            <w:pPr>
              <w:pStyle w:val="TableEntry"/>
            </w:pPr>
          </w:p>
        </w:tc>
        <w:tc>
          <w:tcPr>
            <w:tcW w:w="2700" w:type="dxa"/>
            <w:shd w:val="clear" w:color="auto" w:fill="auto"/>
          </w:tcPr>
          <w:p w14:paraId="38E9B41E" w14:textId="06C8F75C" w:rsidR="001A358B" w:rsidRPr="00632A6F" w:rsidRDefault="001A358B" w:rsidP="002538A1">
            <w:pPr>
              <w:pStyle w:val="TableEntry"/>
              <w:rPr>
                <w:rStyle w:val="XMLname"/>
              </w:rPr>
            </w:pPr>
            <w:r w:rsidRPr="00632A6F">
              <w:t xml:space="preserve">The value in </w:t>
            </w:r>
            <w:r w:rsidR="002538A1" w:rsidRPr="00632A6F">
              <w:rPr>
                <w:rStyle w:val="XMLname"/>
                <w:sz w:val="18"/>
              </w:rPr>
              <w:t>Request</w:t>
            </w:r>
            <w:r w:rsidRPr="00632A6F">
              <w:rPr>
                <w:rStyle w:val="XMLname"/>
                <w:sz w:val="18"/>
              </w:rPr>
              <w:t xml:space="preserve">Status </w:t>
            </w:r>
            <w:r w:rsidRPr="00632A6F">
              <w:t xml:space="preserve">shall be </w:t>
            </w:r>
            <w:r w:rsidR="00655450">
              <w:t>mapped</w:t>
            </w:r>
            <w:r w:rsidR="00655450" w:rsidRPr="00632A6F">
              <w:t xml:space="preserve"> </w:t>
            </w:r>
            <w:r w:rsidRPr="00632A6F">
              <w:t>ac</w:t>
            </w:r>
            <w:r w:rsidR="00437F26" w:rsidRPr="00632A6F">
              <w:t>c</w:t>
            </w:r>
            <w:r w:rsidRPr="00632A6F">
              <w:t>ording to Table 3.</w:t>
            </w:r>
            <w:r w:rsidR="003C56A4" w:rsidRPr="00632A6F">
              <w:t>84</w:t>
            </w:r>
            <w:r w:rsidRPr="00632A6F">
              <w:t>.5.2-3</w:t>
            </w:r>
          </w:p>
        </w:tc>
      </w:tr>
      <w:tr w:rsidR="00655450" w:rsidRPr="00632A6F" w14:paraId="0EFEF086" w14:textId="77777777" w:rsidTr="00B346A6">
        <w:trPr>
          <w:cantSplit/>
        </w:trPr>
        <w:tc>
          <w:tcPr>
            <w:tcW w:w="2538" w:type="dxa"/>
            <w:vMerge/>
            <w:shd w:val="clear" w:color="auto" w:fill="auto"/>
          </w:tcPr>
          <w:p w14:paraId="486354B4" w14:textId="77777777" w:rsidR="00655450" w:rsidRPr="00632A6F" w:rsidRDefault="00655450" w:rsidP="002E705F">
            <w:pPr>
              <w:pStyle w:val="TableEntry"/>
              <w:rPr>
                <w:rStyle w:val="XMLname"/>
              </w:rPr>
            </w:pPr>
          </w:p>
        </w:tc>
        <w:tc>
          <w:tcPr>
            <w:tcW w:w="3780" w:type="dxa"/>
            <w:shd w:val="clear" w:color="auto" w:fill="auto"/>
          </w:tcPr>
          <w:p w14:paraId="25B5489F" w14:textId="4D5D38E9" w:rsidR="00655450" w:rsidRPr="00632A6F" w:rsidRDefault="00655450" w:rsidP="00B346A6">
            <w:pPr>
              <w:pStyle w:val="TableEntry"/>
              <w:rPr>
                <w:rStyle w:val="XMLname"/>
              </w:rPr>
            </w:pPr>
            <w:r w:rsidRPr="00632A6F">
              <w:rPr>
                <w:rStyle w:val="XMLname"/>
              </w:rPr>
              <w:t>Communication.status</w:t>
            </w:r>
          </w:p>
        </w:tc>
        <w:tc>
          <w:tcPr>
            <w:tcW w:w="2700" w:type="dxa"/>
            <w:shd w:val="clear" w:color="auto" w:fill="auto"/>
          </w:tcPr>
          <w:p w14:paraId="36AFBD53" w14:textId="472FDEAE" w:rsidR="00655450" w:rsidRPr="00632A6F" w:rsidRDefault="00655450" w:rsidP="008605F0">
            <w:pPr>
              <w:pStyle w:val="TableEntry"/>
            </w:pPr>
            <w:r w:rsidRPr="00632A6F">
              <w:t xml:space="preserve">The value in </w:t>
            </w:r>
            <w:r w:rsidRPr="00632A6F">
              <w:rPr>
                <w:rStyle w:val="XMLname"/>
                <w:sz w:val="18"/>
              </w:rPr>
              <w:t>EventStatus</w:t>
            </w:r>
            <w:r w:rsidRPr="00632A6F">
              <w:t xml:space="preserve"> shall be </w:t>
            </w:r>
            <w:r>
              <w:t>mapped</w:t>
            </w:r>
            <w:r w:rsidRPr="00632A6F">
              <w:t xml:space="preserve"> according to Table 3.84.5.2-3</w:t>
            </w:r>
          </w:p>
        </w:tc>
      </w:tr>
      <w:tr w:rsidR="001A358B" w:rsidRPr="00632A6F" w14:paraId="4DD5CA89" w14:textId="77777777" w:rsidTr="00B346A6">
        <w:trPr>
          <w:cantSplit/>
        </w:trPr>
        <w:tc>
          <w:tcPr>
            <w:tcW w:w="2538" w:type="dxa"/>
            <w:vMerge/>
            <w:shd w:val="clear" w:color="auto" w:fill="auto"/>
          </w:tcPr>
          <w:p w14:paraId="0A91DD32" w14:textId="77777777" w:rsidR="001A358B" w:rsidRPr="00632A6F" w:rsidRDefault="001A358B" w:rsidP="002E705F">
            <w:pPr>
              <w:pStyle w:val="TableEntry"/>
              <w:rPr>
                <w:rStyle w:val="XMLname"/>
              </w:rPr>
            </w:pPr>
          </w:p>
        </w:tc>
        <w:tc>
          <w:tcPr>
            <w:tcW w:w="3780" w:type="dxa"/>
            <w:shd w:val="clear" w:color="auto" w:fill="auto"/>
          </w:tcPr>
          <w:p w14:paraId="18DF7E3D" w14:textId="71D811FF" w:rsidR="001A358B" w:rsidRPr="00632A6F" w:rsidRDefault="00316BB8" w:rsidP="00B346A6">
            <w:pPr>
              <w:pStyle w:val="TableEntry"/>
            </w:pPr>
            <w:r w:rsidRPr="00632A6F">
              <w:rPr>
                <w:rStyle w:val="XMLname"/>
              </w:rPr>
              <w:t>C</w:t>
            </w:r>
            <w:r w:rsidR="001A358B" w:rsidRPr="00632A6F">
              <w:rPr>
                <w:rStyle w:val="XMLname"/>
              </w:rPr>
              <w:t>ommunication.</w:t>
            </w:r>
            <w:r w:rsidR="0086587B" w:rsidRPr="00632A6F">
              <w:rPr>
                <w:rStyle w:val="XMLname"/>
              </w:rPr>
              <w:t>reason</w:t>
            </w:r>
            <w:r w:rsidR="000906AD" w:rsidRPr="00632A6F">
              <w:rPr>
                <w:rStyle w:val="XMLname"/>
              </w:rPr>
              <w:t>Code</w:t>
            </w:r>
          </w:p>
          <w:p w14:paraId="50FAB10B" w14:textId="77777777" w:rsidR="001A358B" w:rsidRPr="00632A6F" w:rsidRDefault="001A358B" w:rsidP="0085027D">
            <w:pPr>
              <w:pStyle w:val="TableEntry"/>
            </w:pPr>
          </w:p>
        </w:tc>
        <w:tc>
          <w:tcPr>
            <w:tcW w:w="2700" w:type="dxa"/>
            <w:shd w:val="clear" w:color="auto" w:fill="auto"/>
          </w:tcPr>
          <w:p w14:paraId="3C66C664" w14:textId="3B59640A" w:rsidR="001A358B" w:rsidRPr="00632A6F" w:rsidRDefault="001A358B" w:rsidP="008605F0">
            <w:pPr>
              <w:pStyle w:val="TableEntry"/>
              <w:rPr>
                <w:rStyle w:val="XMLname"/>
              </w:rPr>
            </w:pPr>
            <w:r w:rsidRPr="00632A6F">
              <w:t>This value shall be encoded according to Table 3.</w:t>
            </w:r>
            <w:r w:rsidR="003C56A4" w:rsidRPr="00632A6F">
              <w:t>84</w:t>
            </w:r>
            <w:r w:rsidRPr="00632A6F">
              <w:t>.5.1-</w:t>
            </w:r>
            <w:r w:rsidR="00512245">
              <w:t>2</w:t>
            </w:r>
          </w:p>
        </w:tc>
      </w:tr>
    </w:tbl>
    <w:p w14:paraId="6F033A5A" w14:textId="77777777" w:rsidR="00074525" w:rsidRPr="00632A6F" w:rsidRDefault="00074525" w:rsidP="007A69AF">
      <w:pPr>
        <w:pStyle w:val="BodyText"/>
      </w:pPr>
    </w:p>
    <w:p w14:paraId="1DC7CC4D" w14:textId="14640098" w:rsidR="007A69AF" w:rsidRPr="00632A6F" w:rsidRDefault="007A69AF" w:rsidP="007A69AF">
      <w:pPr>
        <w:pStyle w:val="BodyText"/>
      </w:pPr>
      <w:r w:rsidRPr="00632A6F">
        <w:t>Table 3.84.5.2-3 contains the mapping from the Alert_Status codes used in the Report Dissemination Alert Status [PCD-07] transaction to the</w:t>
      </w:r>
      <w:r w:rsidRPr="00632A6F">
        <w:rPr>
          <w:rStyle w:val="XMLname"/>
        </w:rPr>
        <w:t xml:space="preserve"> </w:t>
      </w:r>
      <w:r w:rsidR="00161739" w:rsidRPr="00632A6F">
        <w:rPr>
          <w:rStyle w:val="XMLname"/>
        </w:rPr>
        <w:t>Request</w:t>
      </w:r>
      <w:r w:rsidRPr="00632A6F">
        <w:rPr>
          <w:rStyle w:val="XMLname"/>
        </w:rPr>
        <w:t>Status</w:t>
      </w:r>
      <w:r w:rsidRPr="00632A6F">
        <w:t xml:space="preserve"> value set defined </w:t>
      </w:r>
      <w:r w:rsidR="0062546D" w:rsidRPr="00632A6F">
        <w:t xml:space="preserve">at </w:t>
      </w:r>
      <w:hyperlink r:id="rId47" w:history="1">
        <w:r w:rsidR="003F524E" w:rsidRPr="00632A6F">
          <w:rPr>
            <w:rStyle w:val="Hyperlink"/>
          </w:rPr>
          <w:t>http://hl7.org/fhir/R4/codesystem-request-status.html</w:t>
        </w:r>
      </w:hyperlink>
      <w:r w:rsidR="00245527" w:rsidRPr="003E0386">
        <w:t>.</w:t>
      </w:r>
    </w:p>
    <w:p w14:paraId="286349AD" w14:textId="77777777" w:rsidR="008605F0" w:rsidRPr="00632A6F" w:rsidRDefault="008605F0" w:rsidP="008605F0">
      <w:pPr>
        <w:pStyle w:val="TableTitle"/>
      </w:pPr>
      <w:r w:rsidRPr="00632A6F">
        <w:t xml:space="preserve">Table </w:t>
      </w:r>
      <w:r w:rsidR="00884391" w:rsidRPr="00632A6F">
        <w:t>3.</w:t>
      </w:r>
      <w:r w:rsidR="003C56A4" w:rsidRPr="00632A6F">
        <w:t>84</w:t>
      </w:r>
      <w:r w:rsidR="00884391" w:rsidRPr="00632A6F">
        <w:t>.5</w:t>
      </w:r>
      <w:r w:rsidRPr="00632A6F">
        <w:t>.2-</w:t>
      </w:r>
      <w:r w:rsidR="00ED2620" w:rsidRPr="00632A6F">
        <w:t>3</w:t>
      </w:r>
      <w:r w:rsidRPr="00632A6F">
        <w:t xml:space="preserve">: Alert Status Value Set Mapping </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18"/>
        <w:gridCol w:w="3240"/>
        <w:gridCol w:w="3060"/>
      </w:tblGrid>
      <w:tr w:rsidR="00A5430E" w:rsidRPr="00632A6F" w14:paraId="0150ED94" w14:textId="710C5624" w:rsidTr="00CB443F">
        <w:trPr>
          <w:cantSplit/>
          <w:tblHeader/>
        </w:trPr>
        <w:tc>
          <w:tcPr>
            <w:tcW w:w="2718" w:type="dxa"/>
            <w:shd w:val="clear" w:color="auto" w:fill="D9D9D9"/>
          </w:tcPr>
          <w:p w14:paraId="040E452C" w14:textId="77777777" w:rsidR="00A5430E" w:rsidRPr="00632A6F" w:rsidRDefault="00A5430E" w:rsidP="00C17920">
            <w:pPr>
              <w:pStyle w:val="TableEntryHeader"/>
            </w:pPr>
            <w:r w:rsidRPr="00632A6F">
              <w:t>Alert_Status code from [PCD-07]</w:t>
            </w:r>
          </w:p>
        </w:tc>
        <w:tc>
          <w:tcPr>
            <w:tcW w:w="3240" w:type="dxa"/>
            <w:shd w:val="clear" w:color="auto" w:fill="D9D9D9"/>
          </w:tcPr>
          <w:p w14:paraId="32805BDD" w14:textId="6A23A445" w:rsidR="00A5430E" w:rsidRPr="00632A6F" w:rsidRDefault="00A5430E" w:rsidP="000E26FA">
            <w:pPr>
              <w:pStyle w:val="TableEntryHeader"/>
            </w:pPr>
            <w:r w:rsidRPr="00632A6F">
              <w:t>Code from FHIR RequestStatus value set</w:t>
            </w:r>
          </w:p>
        </w:tc>
        <w:tc>
          <w:tcPr>
            <w:tcW w:w="3060" w:type="dxa"/>
            <w:shd w:val="clear" w:color="auto" w:fill="D9D9D9"/>
          </w:tcPr>
          <w:p w14:paraId="01518709" w14:textId="12F42552" w:rsidR="00A5430E" w:rsidRPr="00632A6F" w:rsidRDefault="00A5430E" w:rsidP="00A5430E">
            <w:pPr>
              <w:pStyle w:val="TableEntryHeader"/>
            </w:pPr>
            <w:r w:rsidRPr="00632A6F">
              <w:t>Code from FHIR EventStatus value set</w:t>
            </w:r>
          </w:p>
        </w:tc>
      </w:tr>
      <w:tr w:rsidR="00A5430E" w:rsidRPr="00632A6F" w14:paraId="250C9596" w14:textId="2FB623BC" w:rsidTr="00CB443F">
        <w:trPr>
          <w:cantSplit/>
        </w:trPr>
        <w:tc>
          <w:tcPr>
            <w:tcW w:w="2718" w:type="dxa"/>
            <w:shd w:val="clear" w:color="auto" w:fill="auto"/>
          </w:tcPr>
          <w:p w14:paraId="18B6F466" w14:textId="77777777" w:rsidR="00A5430E" w:rsidRPr="00632A6F" w:rsidRDefault="00A5430E" w:rsidP="00C17920">
            <w:pPr>
              <w:pStyle w:val="TableEntry"/>
              <w:rPr>
                <w:rStyle w:val="XMLname"/>
              </w:rPr>
            </w:pPr>
            <w:r w:rsidRPr="00632A6F">
              <w:rPr>
                <w:rStyle w:val="XMLname"/>
              </w:rPr>
              <w:t>Received</w:t>
            </w:r>
          </w:p>
        </w:tc>
        <w:tc>
          <w:tcPr>
            <w:tcW w:w="3240" w:type="dxa"/>
            <w:shd w:val="clear" w:color="auto" w:fill="auto"/>
          </w:tcPr>
          <w:p w14:paraId="3DCAB849" w14:textId="7461EB0B" w:rsidR="00A5430E" w:rsidRPr="00632A6F" w:rsidRDefault="00A5430E" w:rsidP="001234AB">
            <w:pPr>
              <w:pStyle w:val="TableEntry"/>
            </w:pPr>
            <w:r w:rsidRPr="00632A6F">
              <w:t xml:space="preserve">active </w:t>
            </w:r>
          </w:p>
        </w:tc>
        <w:tc>
          <w:tcPr>
            <w:tcW w:w="3060" w:type="dxa"/>
          </w:tcPr>
          <w:p w14:paraId="7985B75D" w14:textId="4C2BDCD5" w:rsidR="00A5430E" w:rsidRPr="00632A6F" w:rsidDel="00236D05" w:rsidRDefault="00A5430E" w:rsidP="00D148C4">
            <w:pPr>
              <w:pStyle w:val="TableEntry"/>
            </w:pPr>
            <w:r w:rsidRPr="00632A6F">
              <w:t>in-progress</w:t>
            </w:r>
          </w:p>
        </w:tc>
      </w:tr>
      <w:tr w:rsidR="00A5430E" w:rsidRPr="00632A6F" w14:paraId="54E811D8" w14:textId="19D86ED9" w:rsidTr="00CB443F">
        <w:trPr>
          <w:cantSplit/>
        </w:trPr>
        <w:tc>
          <w:tcPr>
            <w:tcW w:w="2718" w:type="dxa"/>
            <w:shd w:val="clear" w:color="auto" w:fill="auto"/>
          </w:tcPr>
          <w:p w14:paraId="6ED35B2E" w14:textId="77777777" w:rsidR="00A5430E" w:rsidRPr="00632A6F" w:rsidRDefault="00A5430E" w:rsidP="00C17920">
            <w:pPr>
              <w:pStyle w:val="TableEntry"/>
              <w:rPr>
                <w:rStyle w:val="XMLname"/>
              </w:rPr>
            </w:pPr>
            <w:r w:rsidRPr="00632A6F">
              <w:rPr>
                <w:rStyle w:val="XMLname"/>
              </w:rPr>
              <w:t>Undeliverable</w:t>
            </w:r>
          </w:p>
        </w:tc>
        <w:tc>
          <w:tcPr>
            <w:tcW w:w="3240" w:type="dxa"/>
            <w:shd w:val="clear" w:color="auto" w:fill="auto"/>
          </w:tcPr>
          <w:p w14:paraId="3D5DDCB0" w14:textId="5B777EBD" w:rsidR="00A5430E" w:rsidRPr="00632A6F" w:rsidRDefault="00906FA0" w:rsidP="00C17920">
            <w:pPr>
              <w:pStyle w:val="TableEntry"/>
            </w:pPr>
            <w:r w:rsidRPr="00632A6F">
              <w:t>revoked</w:t>
            </w:r>
          </w:p>
        </w:tc>
        <w:tc>
          <w:tcPr>
            <w:tcW w:w="3060" w:type="dxa"/>
          </w:tcPr>
          <w:p w14:paraId="1F214709" w14:textId="1246095B" w:rsidR="00A5430E" w:rsidRPr="00632A6F" w:rsidDel="002538A1" w:rsidRDefault="00906FA0" w:rsidP="00D148C4">
            <w:pPr>
              <w:pStyle w:val="TableEntry"/>
            </w:pPr>
            <w:r w:rsidRPr="00632A6F">
              <w:t>stopped</w:t>
            </w:r>
          </w:p>
        </w:tc>
      </w:tr>
      <w:tr w:rsidR="00A5430E" w:rsidRPr="00632A6F" w14:paraId="65F31A8D" w14:textId="5AAEF3B1" w:rsidTr="00CB443F">
        <w:trPr>
          <w:cantSplit/>
        </w:trPr>
        <w:tc>
          <w:tcPr>
            <w:tcW w:w="2718" w:type="dxa"/>
            <w:shd w:val="clear" w:color="auto" w:fill="auto"/>
          </w:tcPr>
          <w:p w14:paraId="6601775D" w14:textId="77777777" w:rsidR="00A5430E" w:rsidRPr="00632A6F" w:rsidRDefault="00A5430E" w:rsidP="00C17920">
            <w:pPr>
              <w:pStyle w:val="TableEntry"/>
              <w:rPr>
                <w:rStyle w:val="XMLname"/>
              </w:rPr>
            </w:pPr>
            <w:r w:rsidRPr="00632A6F">
              <w:rPr>
                <w:rStyle w:val="XMLname"/>
              </w:rPr>
              <w:t>Delivered</w:t>
            </w:r>
          </w:p>
        </w:tc>
        <w:tc>
          <w:tcPr>
            <w:tcW w:w="3240" w:type="dxa"/>
            <w:shd w:val="clear" w:color="auto" w:fill="auto"/>
          </w:tcPr>
          <w:p w14:paraId="614D1A34" w14:textId="180FF975" w:rsidR="00A5430E" w:rsidRPr="00632A6F" w:rsidRDefault="00A5430E" w:rsidP="001234AB">
            <w:pPr>
              <w:pStyle w:val="TableEntry"/>
            </w:pPr>
            <w:r w:rsidRPr="00632A6F">
              <w:t>active</w:t>
            </w:r>
          </w:p>
        </w:tc>
        <w:tc>
          <w:tcPr>
            <w:tcW w:w="3060" w:type="dxa"/>
          </w:tcPr>
          <w:p w14:paraId="04C7BBD3" w14:textId="5BD698B3" w:rsidR="00A5430E" w:rsidRPr="00632A6F" w:rsidDel="00236D05" w:rsidRDefault="00A5430E" w:rsidP="00D148C4">
            <w:pPr>
              <w:pStyle w:val="TableEntry"/>
            </w:pPr>
            <w:r w:rsidRPr="00632A6F">
              <w:t>in-progress</w:t>
            </w:r>
          </w:p>
        </w:tc>
      </w:tr>
      <w:tr w:rsidR="00A5430E" w:rsidRPr="00632A6F" w14:paraId="6603BF97" w14:textId="7D7D3E0D" w:rsidTr="00CB443F">
        <w:trPr>
          <w:cantSplit/>
        </w:trPr>
        <w:tc>
          <w:tcPr>
            <w:tcW w:w="2718" w:type="dxa"/>
            <w:shd w:val="clear" w:color="auto" w:fill="auto"/>
          </w:tcPr>
          <w:p w14:paraId="3A4E6F03" w14:textId="77777777" w:rsidR="00A5430E" w:rsidRPr="00632A6F" w:rsidRDefault="00A5430E" w:rsidP="00C17920">
            <w:pPr>
              <w:pStyle w:val="TableEntry"/>
              <w:rPr>
                <w:rStyle w:val="XMLname"/>
              </w:rPr>
            </w:pPr>
            <w:r w:rsidRPr="00632A6F">
              <w:rPr>
                <w:rStyle w:val="XMLname"/>
              </w:rPr>
              <w:t>Read</w:t>
            </w:r>
          </w:p>
        </w:tc>
        <w:tc>
          <w:tcPr>
            <w:tcW w:w="3240" w:type="dxa"/>
            <w:shd w:val="clear" w:color="auto" w:fill="auto"/>
          </w:tcPr>
          <w:p w14:paraId="6E058D1F" w14:textId="77777777" w:rsidR="00A5430E" w:rsidRPr="00632A6F" w:rsidRDefault="00A5430E" w:rsidP="001234AB">
            <w:pPr>
              <w:pStyle w:val="TableEntry"/>
            </w:pPr>
            <w:r w:rsidRPr="00632A6F">
              <w:t>completed</w:t>
            </w:r>
          </w:p>
        </w:tc>
        <w:tc>
          <w:tcPr>
            <w:tcW w:w="3060" w:type="dxa"/>
          </w:tcPr>
          <w:p w14:paraId="48C285F6" w14:textId="52ACF4E6" w:rsidR="00A5430E" w:rsidRPr="00632A6F" w:rsidRDefault="00A5430E" w:rsidP="00D148C4">
            <w:pPr>
              <w:pStyle w:val="TableEntry"/>
            </w:pPr>
            <w:r w:rsidRPr="00632A6F">
              <w:t>completed</w:t>
            </w:r>
          </w:p>
        </w:tc>
      </w:tr>
      <w:tr w:rsidR="00A5430E" w:rsidRPr="00632A6F" w14:paraId="6997E246" w14:textId="699A1757" w:rsidTr="00CB443F">
        <w:trPr>
          <w:cantSplit/>
        </w:trPr>
        <w:tc>
          <w:tcPr>
            <w:tcW w:w="2718" w:type="dxa"/>
            <w:shd w:val="clear" w:color="auto" w:fill="auto"/>
          </w:tcPr>
          <w:p w14:paraId="38DA0243" w14:textId="77777777" w:rsidR="00A5430E" w:rsidRPr="00632A6F" w:rsidRDefault="00A5430E" w:rsidP="00C17920">
            <w:pPr>
              <w:pStyle w:val="TableEntry"/>
              <w:rPr>
                <w:rStyle w:val="XMLname"/>
              </w:rPr>
            </w:pPr>
            <w:r w:rsidRPr="00632A6F">
              <w:rPr>
                <w:rStyle w:val="XMLname"/>
              </w:rPr>
              <w:t>Accepted</w:t>
            </w:r>
          </w:p>
        </w:tc>
        <w:tc>
          <w:tcPr>
            <w:tcW w:w="3240" w:type="dxa"/>
            <w:shd w:val="clear" w:color="auto" w:fill="auto"/>
          </w:tcPr>
          <w:p w14:paraId="1E95883A" w14:textId="77777777" w:rsidR="00A5430E" w:rsidRPr="00632A6F" w:rsidRDefault="00A5430E" w:rsidP="001234AB">
            <w:pPr>
              <w:pStyle w:val="TableEntry"/>
            </w:pPr>
            <w:r w:rsidRPr="00632A6F">
              <w:t>completed</w:t>
            </w:r>
          </w:p>
        </w:tc>
        <w:tc>
          <w:tcPr>
            <w:tcW w:w="3060" w:type="dxa"/>
          </w:tcPr>
          <w:p w14:paraId="577E50CD" w14:textId="503C0EA5" w:rsidR="00A5430E" w:rsidRPr="00632A6F" w:rsidRDefault="00A5430E" w:rsidP="00D148C4">
            <w:pPr>
              <w:pStyle w:val="TableEntry"/>
            </w:pPr>
            <w:r w:rsidRPr="00632A6F">
              <w:t>completed</w:t>
            </w:r>
          </w:p>
        </w:tc>
      </w:tr>
      <w:tr w:rsidR="00A5430E" w:rsidRPr="00632A6F" w14:paraId="61C87523" w14:textId="23EEAD67" w:rsidTr="00CB443F">
        <w:trPr>
          <w:cantSplit/>
        </w:trPr>
        <w:tc>
          <w:tcPr>
            <w:tcW w:w="2718" w:type="dxa"/>
            <w:shd w:val="clear" w:color="auto" w:fill="auto"/>
          </w:tcPr>
          <w:p w14:paraId="02D08308" w14:textId="77777777" w:rsidR="00A5430E" w:rsidRPr="00632A6F" w:rsidRDefault="00A5430E" w:rsidP="00C17920">
            <w:pPr>
              <w:pStyle w:val="TableEntry"/>
              <w:rPr>
                <w:rStyle w:val="XMLname"/>
              </w:rPr>
            </w:pPr>
            <w:r w:rsidRPr="00632A6F">
              <w:rPr>
                <w:rStyle w:val="XMLname"/>
              </w:rPr>
              <w:t>AcceptedPositive</w:t>
            </w:r>
          </w:p>
        </w:tc>
        <w:tc>
          <w:tcPr>
            <w:tcW w:w="3240" w:type="dxa"/>
            <w:shd w:val="clear" w:color="auto" w:fill="auto"/>
          </w:tcPr>
          <w:p w14:paraId="143F7717" w14:textId="77777777" w:rsidR="00A5430E" w:rsidRPr="00632A6F" w:rsidRDefault="00A5430E" w:rsidP="00C17920">
            <w:pPr>
              <w:pStyle w:val="TableEntry"/>
            </w:pPr>
            <w:r w:rsidRPr="00632A6F">
              <w:t>completed</w:t>
            </w:r>
          </w:p>
        </w:tc>
        <w:tc>
          <w:tcPr>
            <w:tcW w:w="3060" w:type="dxa"/>
          </w:tcPr>
          <w:p w14:paraId="167F1599" w14:textId="2B0AA9C8" w:rsidR="00A5430E" w:rsidRPr="00632A6F" w:rsidRDefault="00A5430E" w:rsidP="00D148C4">
            <w:pPr>
              <w:pStyle w:val="TableEntry"/>
            </w:pPr>
            <w:r w:rsidRPr="00632A6F">
              <w:t>completed</w:t>
            </w:r>
          </w:p>
        </w:tc>
      </w:tr>
      <w:tr w:rsidR="00A5430E" w:rsidRPr="00632A6F" w14:paraId="52866B25" w14:textId="246C4582" w:rsidTr="00CB443F">
        <w:trPr>
          <w:cantSplit/>
        </w:trPr>
        <w:tc>
          <w:tcPr>
            <w:tcW w:w="2718" w:type="dxa"/>
            <w:shd w:val="clear" w:color="auto" w:fill="auto"/>
          </w:tcPr>
          <w:p w14:paraId="6242B101" w14:textId="77777777" w:rsidR="00A5430E" w:rsidRPr="00632A6F" w:rsidRDefault="00A5430E" w:rsidP="00C17920">
            <w:pPr>
              <w:pStyle w:val="TableEntry"/>
              <w:rPr>
                <w:rStyle w:val="XMLname"/>
              </w:rPr>
            </w:pPr>
            <w:r w:rsidRPr="00632A6F">
              <w:rPr>
                <w:rStyle w:val="XMLname"/>
              </w:rPr>
              <w:t>AcceptedNotRelevant</w:t>
            </w:r>
          </w:p>
        </w:tc>
        <w:tc>
          <w:tcPr>
            <w:tcW w:w="3240" w:type="dxa"/>
            <w:shd w:val="clear" w:color="auto" w:fill="auto"/>
          </w:tcPr>
          <w:p w14:paraId="338D65C8" w14:textId="77777777" w:rsidR="00A5430E" w:rsidRPr="00632A6F" w:rsidRDefault="00A5430E" w:rsidP="00C17920">
            <w:pPr>
              <w:pStyle w:val="TableEntry"/>
            </w:pPr>
            <w:r w:rsidRPr="00632A6F">
              <w:t>completed</w:t>
            </w:r>
          </w:p>
        </w:tc>
        <w:tc>
          <w:tcPr>
            <w:tcW w:w="3060" w:type="dxa"/>
          </w:tcPr>
          <w:p w14:paraId="68B3452B" w14:textId="53202F54" w:rsidR="00A5430E" w:rsidRPr="00632A6F" w:rsidRDefault="00A5430E" w:rsidP="00D148C4">
            <w:pPr>
              <w:pStyle w:val="TableEntry"/>
            </w:pPr>
            <w:r w:rsidRPr="00632A6F">
              <w:t>completed</w:t>
            </w:r>
          </w:p>
        </w:tc>
      </w:tr>
      <w:tr w:rsidR="00A5430E" w:rsidRPr="00632A6F" w14:paraId="2F54332F" w14:textId="4071849F" w:rsidTr="00CB443F">
        <w:trPr>
          <w:cantSplit/>
        </w:trPr>
        <w:tc>
          <w:tcPr>
            <w:tcW w:w="2718" w:type="dxa"/>
            <w:shd w:val="clear" w:color="auto" w:fill="auto"/>
          </w:tcPr>
          <w:p w14:paraId="09C93AD8" w14:textId="77777777" w:rsidR="00A5430E" w:rsidRPr="00632A6F" w:rsidRDefault="00A5430E" w:rsidP="00C17920">
            <w:pPr>
              <w:pStyle w:val="TableEntry"/>
              <w:rPr>
                <w:rStyle w:val="XMLname"/>
              </w:rPr>
            </w:pPr>
            <w:r w:rsidRPr="00632A6F">
              <w:rPr>
                <w:rStyle w:val="XMLname"/>
              </w:rPr>
              <w:t>AcceptedFalse</w:t>
            </w:r>
          </w:p>
        </w:tc>
        <w:tc>
          <w:tcPr>
            <w:tcW w:w="3240" w:type="dxa"/>
            <w:shd w:val="clear" w:color="auto" w:fill="auto"/>
          </w:tcPr>
          <w:p w14:paraId="07E32020" w14:textId="77777777" w:rsidR="00A5430E" w:rsidRPr="00632A6F" w:rsidRDefault="00A5430E" w:rsidP="00C17920">
            <w:pPr>
              <w:pStyle w:val="TableEntry"/>
            </w:pPr>
            <w:r w:rsidRPr="00632A6F">
              <w:t>completed</w:t>
            </w:r>
          </w:p>
        </w:tc>
        <w:tc>
          <w:tcPr>
            <w:tcW w:w="3060" w:type="dxa"/>
          </w:tcPr>
          <w:p w14:paraId="5DF9A738" w14:textId="14C482E8" w:rsidR="00A5430E" w:rsidRPr="00632A6F" w:rsidRDefault="00A5430E" w:rsidP="00D148C4">
            <w:pPr>
              <w:pStyle w:val="TableEntry"/>
            </w:pPr>
            <w:r w:rsidRPr="00632A6F">
              <w:t>completed</w:t>
            </w:r>
          </w:p>
        </w:tc>
      </w:tr>
      <w:tr w:rsidR="00A5430E" w:rsidRPr="00632A6F" w14:paraId="49701D73" w14:textId="4D90F8EB" w:rsidTr="00CB443F">
        <w:trPr>
          <w:cantSplit/>
        </w:trPr>
        <w:tc>
          <w:tcPr>
            <w:tcW w:w="2718" w:type="dxa"/>
            <w:shd w:val="clear" w:color="auto" w:fill="auto"/>
          </w:tcPr>
          <w:p w14:paraId="4C3C5775" w14:textId="77777777" w:rsidR="00A5430E" w:rsidRPr="00632A6F" w:rsidRDefault="00A5430E" w:rsidP="00C17920">
            <w:pPr>
              <w:pStyle w:val="TableEntry"/>
              <w:rPr>
                <w:rStyle w:val="XMLname"/>
              </w:rPr>
            </w:pPr>
            <w:r w:rsidRPr="00632A6F">
              <w:rPr>
                <w:rStyle w:val="XMLname"/>
              </w:rPr>
              <w:t>Rejected</w:t>
            </w:r>
          </w:p>
        </w:tc>
        <w:tc>
          <w:tcPr>
            <w:tcW w:w="3240" w:type="dxa"/>
            <w:shd w:val="clear" w:color="auto" w:fill="auto"/>
          </w:tcPr>
          <w:p w14:paraId="41F404FC" w14:textId="23E1A2BB" w:rsidR="00A5430E" w:rsidRPr="00632A6F" w:rsidRDefault="00906FA0" w:rsidP="00A5430E">
            <w:pPr>
              <w:pStyle w:val="TableEntry"/>
            </w:pPr>
            <w:r w:rsidRPr="00632A6F">
              <w:rPr>
                <w:szCs w:val="18"/>
              </w:rPr>
              <w:t>revoked</w:t>
            </w:r>
          </w:p>
        </w:tc>
        <w:tc>
          <w:tcPr>
            <w:tcW w:w="3060" w:type="dxa"/>
          </w:tcPr>
          <w:p w14:paraId="4DAA2696" w14:textId="222C9C07" w:rsidR="00A5430E" w:rsidRPr="00632A6F" w:rsidRDefault="00906FA0" w:rsidP="00D70C8A">
            <w:pPr>
              <w:pStyle w:val="TableEntry"/>
            </w:pPr>
            <w:r w:rsidRPr="00632A6F">
              <w:t>stopped</w:t>
            </w:r>
          </w:p>
        </w:tc>
      </w:tr>
      <w:tr w:rsidR="00A5430E" w:rsidRPr="00632A6F" w14:paraId="5E8A5B54" w14:textId="139732D2" w:rsidTr="00CB443F">
        <w:trPr>
          <w:cantSplit/>
        </w:trPr>
        <w:tc>
          <w:tcPr>
            <w:tcW w:w="2718" w:type="dxa"/>
            <w:shd w:val="clear" w:color="auto" w:fill="auto"/>
          </w:tcPr>
          <w:p w14:paraId="6D269FD0" w14:textId="77777777" w:rsidR="00A5430E" w:rsidRPr="00632A6F" w:rsidRDefault="00A5430E" w:rsidP="00C17920">
            <w:pPr>
              <w:pStyle w:val="TableEntry"/>
              <w:rPr>
                <w:rStyle w:val="XMLname"/>
              </w:rPr>
            </w:pPr>
            <w:r w:rsidRPr="00632A6F">
              <w:rPr>
                <w:rStyle w:val="XMLname"/>
              </w:rPr>
              <w:t>Cancelled</w:t>
            </w:r>
          </w:p>
        </w:tc>
        <w:tc>
          <w:tcPr>
            <w:tcW w:w="3240" w:type="dxa"/>
            <w:shd w:val="clear" w:color="auto" w:fill="auto"/>
          </w:tcPr>
          <w:p w14:paraId="7DCDE2FF" w14:textId="246A85F2" w:rsidR="00A5430E" w:rsidRPr="00632A6F" w:rsidRDefault="00906FA0" w:rsidP="00C17920">
            <w:pPr>
              <w:pStyle w:val="TableEntry"/>
            </w:pPr>
            <w:r w:rsidRPr="00632A6F">
              <w:t>revoked</w:t>
            </w:r>
          </w:p>
        </w:tc>
        <w:tc>
          <w:tcPr>
            <w:tcW w:w="3060" w:type="dxa"/>
          </w:tcPr>
          <w:p w14:paraId="2A854C1A" w14:textId="25A160BE" w:rsidR="00A5430E" w:rsidRPr="00632A6F" w:rsidDel="00236D05" w:rsidRDefault="00906FA0" w:rsidP="00D148C4">
            <w:pPr>
              <w:pStyle w:val="TableEntry"/>
            </w:pPr>
            <w:r w:rsidRPr="00632A6F">
              <w:t>stopped</w:t>
            </w:r>
          </w:p>
        </w:tc>
      </w:tr>
      <w:tr w:rsidR="00A5430E" w:rsidRPr="00632A6F" w14:paraId="2F400E3B" w14:textId="56C5428F" w:rsidTr="00CB443F">
        <w:trPr>
          <w:cantSplit/>
        </w:trPr>
        <w:tc>
          <w:tcPr>
            <w:tcW w:w="2718" w:type="dxa"/>
            <w:shd w:val="clear" w:color="auto" w:fill="auto"/>
          </w:tcPr>
          <w:p w14:paraId="7CDE87BE" w14:textId="77777777" w:rsidR="00A5430E" w:rsidRPr="00632A6F" w:rsidRDefault="00A5430E" w:rsidP="00C17920">
            <w:pPr>
              <w:pStyle w:val="TableEntry"/>
              <w:rPr>
                <w:rStyle w:val="XMLname"/>
              </w:rPr>
            </w:pPr>
            <w:r w:rsidRPr="00632A6F">
              <w:rPr>
                <w:rStyle w:val="XMLname"/>
              </w:rPr>
              <w:t>CancelledOther</w:t>
            </w:r>
          </w:p>
        </w:tc>
        <w:tc>
          <w:tcPr>
            <w:tcW w:w="3240" w:type="dxa"/>
            <w:shd w:val="clear" w:color="auto" w:fill="auto"/>
          </w:tcPr>
          <w:p w14:paraId="000A8940" w14:textId="3B092BF8" w:rsidR="00A5430E" w:rsidRPr="00632A6F" w:rsidRDefault="00906FA0" w:rsidP="00C17920">
            <w:pPr>
              <w:pStyle w:val="TableEntry"/>
            </w:pPr>
            <w:r w:rsidRPr="00632A6F">
              <w:t>revoked</w:t>
            </w:r>
          </w:p>
        </w:tc>
        <w:tc>
          <w:tcPr>
            <w:tcW w:w="3060" w:type="dxa"/>
          </w:tcPr>
          <w:p w14:paraId="68973BDE" w14:textId="69E8A5DA" w:rsidR="00A5430E" w:rsidRPr="00632A6F" w:rsidDel="00236D05" w:rsidRDefault="00906FA0" w:rsidP="00D148C4">
            <w:pPr>
              <w:pStyle w:val="TableEntry"/>
            </w:pPr>
            <w:r w:rsidRPr="00632A6F">
              <w:t>stopped</w:t>
            </w:r>
          </w:p>
        </w:tc>
      </w:tr>
      <w:tr w:rsidR="00A5430E" w:rsidRPr="00632A6F" w14:paraId="3D19BEA4" w14:textId="0CE09E46" w:rsidTr="00CB443F">
        <w:trPr>
          <w:cantSplit/>
        </w:trPr>
        <w:tc>
          <w:tcPr>
            <w:tcW w:w="2718" w:type="dxa"/>
            <w:shd w:val="clear" w:color="auto" w:fill="auto"/>
          </w:tcPr>
          <w:p w14:paraId="476EA6D4" w14:textId="77777777" w:rsidR="00A5430E" w:rsidRPr="00632A6F" w:rsidRDefault="00A5430E" w:rsidP="00C17920">
            <w:pPr>
              <w:pStyle w:val="TableEntry"/>
              <w:rPr>
                <w:rStyle w:val="XMLname"/>
              </w:rPr>
            </w:pPr>
            <w:r w:rsidRPr="00632A6F">
              <w:rPr>
                <w:rStyle w:val="XMLname"/>
              </w:rPr>
              <w:lastRenderedPageBreak/>
              <w:t>CallBackStart</w:t>
            </w:r>
          </w:p>
        </w:tc>
        <w:tc>
          <w:tcPr>
            <w:tcW w:w="3240" w:type="dxa"/>
            <w:shd w:val="clear" w:color="auto" w:fill="auto"/>
          </w:tcPr>
          <w:p w14:paraId="7B02FFBC" w14:textId="6812F917" w:rsidR="00A5430E" w:rsidRPr="00632A6F" w:rsidRDefault="00A5430E" w:rsidP="00C17920">
            <w:pPr>
              <w:pStyle w:val="TableEntry"/>
            </w:pPr>
            <w:r w:rsidRPr="00632A6F">
              <w:t>active</w:t>
            </w:r>
          </w:p>
        </w:tc>
        <w:tc>
          <w:tcPr>
            <w:tcW w:w="3060" w:type="dxa"/>
          </w:tcPr>
          <w:p w14:paraId="2024A91E" w14:textId="72810DE0" w:rsidR="00A5430E" w:rsidRPr="00632A6F" w:rsidDel="00236D05" w:rsidRDefault="00A5430E" w:rsidP="00D148C4">
            <w:pPr>
              <w:pStyle w:val="TableEntry"/>
            </w:pPr>
            <w:r w:rsidRPr="00632A6F">
              <w:t>in-progress</w:t>
            </w:r>
          </w:p>
        </w:tc>
      </w:tr>
      <w:tr w:rsidR="00A5430E" w:rsidRPr="00632A6F" w14:paraId="2EC49F43" w14:textId="39789487" w:rsidTr="00CB443F">
        <w:trPr>
          <w:cantSplit/>
        </w:trPr>
        <w:tc>
          <w:tcPr>
            <w:tcW w:w="2718" w:type="dxa"/>
            <w:shd w:val="clear" w:color="auto" w:fill="auto"/>
          </w:tcPr>
          <w:p w14:paraId="1FB3706C" w14:textId="77777777" w:rsidR="00A5430E" w:rsidRPr="00632A6F" w:rsidRDefault="00A5430E" w:rsidP="00C17920">
            <w:pPr>
              <w:pStyle w:val="TableEntry"/>
              <w:rPr>
                <w:rStyle w:val="XMLname"/>
              </w:rPr>
            </w:pPr>
            <w:r w:rsidRPr="00632A6F">
              <w:rPr>
                <w:rStyle w:val="XMLname"/>
              </w:rPr>
              <w:t>CallBackEnd</w:t>
            </w:r>
          </w:p>
        </w:tc>
        <w:tc>
          <w:tcPr>
            <w:tcW w:w="3240" w:type="dxa"/>
            <w:shd w:val="clear" w:color="auto" w:fill="auto"/>
          </w:tcPr>
          <w:p w14:paraId="41ECA6B7" w14:textId="3AEAD893" w:rsidR="00A5430E" w:rsidRPr="00632A6F" w:rsidRDefault="00A5430E" w:rsidP="001234AB">
            <w:pPr>
              <w:pStyle w:val="TableEntry"/>
            </w:pPr>
            <w:r w:rsidRPr="00632A6F">
              <w:t>active</w:t>
            </w:r>
          </w:p>
        </w:tc>
        <w:tc>
          <w:tcPr>
            <w:tcW w:w="3060" w:type="dxa"/>
          </w:tcPr>
          <w:p w14:paraId="61E6D476" w14:textId="459120BD" w:rsidR="00A5430E" w:rsidRPr="00632A6F" w:rsidDel="00236D05" w:rsidRDefault="00A5430E" w:rsidP="00D148C4">
            <w:pPr>
              <w:pStyle w:val="TableEntry"/>
            </w:pPr>
            <w:r w:rsidRPr="00632A6F">
              <w:t>in-progress</w:t>
            </w:r>
          </w:p>
        </w:tc>
      </w:tr>
    </w:tbl>
    <w:p w14:paraId="481E8C94" w14:textId="77777777" w:rsidR="003F4F73" w:rsidRPr="00632A6F" w:rsidRDefault="003F4F73" w:rsidP="003F4F73"/>
    <w:p w14:paraId="4CFFEECE" w14:textId="277FDDB9" w:rsidR="00851BD0" w:rsidRPr="00632A6F" w:rsidRDefault="00ED2620" w:rsidP="003F4F73">
      <w:r w:rsidRPr="00632A6F">
        <w:t>T</w:t>
      </w:r>
      <w:r w:rsidR="003F4F73" w:rsidRPr="00632A6F">
        <w:t>able</w:t>
      </w:r>
      <w:r w:rsidRPr="00632A6F">
        <w:t xml:space="preserve"> 3.84.5.2-4</w:t>
      </w:r>
      <w:r w:rsidR="003F4F73" w:rsidRPr="00632A6F">
        <w:t xml:space="preserve"> contains a mapping from the facets for the Report Alert [PCD-04], Disseminate Alert [PCD-06], and Disseminate Alert Status Report [PCD-07] transactions to the </w:t>
      </w:r>
      <w:r w:rsidR="0004417E" w:rsidRPr="00632A6F">
        <w:t>FHIR</w:t>
      </w:r>
      <w:r w:rsidR="003F4F73" w:rsidRPr="00632A6F">
        <w:t xml:space="preserve"> Communication</w:t>
      </w:r>
      <w:r w:rsidR="00D907C7" w:rsidRPr="00632A6F">
        <w:t>Request</w:t>
      </w:r>
      <w:r w:rsidR="003F4F73" w:rsidRPr="00632A6F">
        <w:t xml:space="preserve"> </w:t>
      </w:r>
      <w:r w:rsidR="00074525" w:rsidRPr="00632A6F">
        <w:t>R</w:t>
      </w:r>
      <w:r w:rsidR="003F4F73" w:rsidRPr="00632A6F">
        <w:t xml:space="preserve">esource data fields as extended by this </w:t>
      </w:r>
      <w:r w:rsidR="00437F26" w:rsidRPr="00632A6F">
        <w:t>transaction</w:t>
      </w:r>
      <w:r w:rsidR="003F4F73" w:rsidRPr="00632A6F">
        <w:t xml:space="preserve">. </w:t>
      </w:r>
    </w:p>
    <w:p w14:paraId="11793785" w14:textId="77777777" w:rsidR="00BB7D92" w:rsidRPr="00632A6F" w:rsidRDefault="00BB7D92" w:rsidP="00BB7D92">
      <w:pPr>
        <w:pStyle w:val="TableTitle"/>
      </w:pPr>
      <w:r w:rsidRPr="00632A6F">
        <w:t xml:space="preserve">Table </w:t>
      </w:r>
      <w:r w:rsidR="00884391" w:rsidRPr="00632A6F">
        <w:t>3.</w:t>
      </w:r>
      <w:r w:rsidR="003C56A4" w:rsidRPr="00632A6F">
        <w:t>84</w:t>
      </w:r>
      <w:r w:rsidR="00884391" w:rsidRPr="00632A6F">
        <w:t>.5</w:t>
      </w:r>
      <w:r w:rsidR="00482242" w:rsidRPr="00632A6F">
        <w:t>.2-</w:t>
      </w:r>
      <w:r w:rsidR="00ED2620" w:rsidRPr="00632A6F">
        <w:t>4</w:t>
      </w:r>
      <w:r w:rsidRPr="00632A6F">
        <w:t>:</w:t>
      </w:r>
      <w:r w:rsidR="009610D0" w:rsidRPr="00632A6F">
        <w:t xml:space="preserve"> Disseminate Alert Fac</w:t>
      </w:r>
      <w:r w:rsidRPr="00632A6F">
        <w:t>et Translation</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98"/>
        <w:gridCol w:w="4860"/>
        <w:gridCol w:w="2160"/>
      </w:tblGrid>
      <w:tr w:rsidR="00BB7D92" w:rsidRPr="00632A6F" w14:paraId="18512A5A" w14:textId="77777777" w:rsidTr="003C264B">
        <w:trPr>
          <w:cantSplit/>
          <w:trHeight w:val="638"/>
          <w:tblHeader/>
        </w:trPr>
        <w:tc>
          <w:tcPr>
            <w:tcW w:w="1998" w:type="dxa"/>
            <w:shd w:val="clear" w:color="auto" w:fill="D9D9D9"/>
          </w:tcPr>
          <w:p w14:paraId="7253A542" w14:textId="77777777" w:rsidR="00BB7D92" w:rsidRPr="00632A6F" w:rsidRDefault="003F4F73" w:rsidP="00BB7D92">
            <w:pPr>
              <w:pStyle w:val="TableEntryHeader"/>
            </w:pPr>
            <w:r w:rsidRPr="00632A6F">
              <w:t xml:space="preserve">PCD-04, </w:t>
            </w:r>
            <w:r w:rsidR="00BB7D92" w:rsidRPr="00632A6F">
              <w:t>PCD-06 and PCD-07 Facet</w:t>
            </w:r>
          </w:p>
        </w:tc>
        <w:tc>
          <w:tcPr>
            <w:tcW w:w="4860" w:type="dxa"/>
            <w:shd w:val="clear" w:color="auto" w:fill="D9D9D9"/>
          </w:tcPr>
          <w:p w14:paraId="0DF7BACF" w14:textId="77777777" w:rsidR="00BB7D92" w:rsidRPr="00632A6F" w:rsidRDefault="00BB7D92" w:rsidP="00BB7D92">
            <w:pPr>
              <w:pStyle w:val="TableEntryHeader"/>
            </w:pPr>
            <w:r w:rsidRPr="00632A6F">
              <w:rPr>
                <w:rStyle w:val="XMLname"/>
                <w:rFonts w:ascii="Arial" w:hAnsi="Arial" w:cs="Arial"/>
              </w:rPr>
              <w:t>Communication</w:t>
            </w:r>
            <w:r w:rsidR="00C147EB" w:rsidRPr="00632A6F">
              <w:rPr>
                <w:rStyle w:val="XMLname"/>
                <w:rFonts w:ascii="Arial" w:hAnsi="Arial" w:cs="Arial"/>
              </w:rPr>
              <w:t>Request</w:t>
            </w:r>
            <w:r w:rsidRPr="00632A6F">
              <w:rPr>
                <w:rFonts w:cs="Arial"/>
              </w:rPr>
              <w:t xml:space="preserve"> </w:t>
            </w:r>
            <w:r w:rsidRPr="00632A6F">
              <w:t>Resource Data Field</w:t>
            </w:r>
          </w:p>
        </w:tc>
        <w:tc>
          <w:tcPr>
            <w:tcW w:w="2160" w:type="dxa"/>
            <w:shd w:val="clear" w:color="auto" w:fill="D9D9D9"/>
          </w:tcPr>
          <w:p w14:paraId="73C644FA" w14:textId="77777777" w:rsidR="00BB7D92" w:rsidRPr="00632A6F" w:rsidRDefault="00BB7D92" w:rsidP="00BB7D92">
            <w:pPr>
              <w:pStyle w:val="TableEntryHeader"/>
            </w:pPr>
            <w:r w:rsidRPr="00632A6F">
              <w:t>Comments</w:t>
            </w:r>
          </w:p>
        </w:tc>
      </w:tr>
      <w:tr w:rsidR="00043BA9" w:rsidRPr="00632A6F" w14:paraId="619EA66C" w14:textId="77777777" w:rsidTr="003C264B">
        <w:trPr>
          <w:cantSplit/>
        </w:trPr>
        <w:tc>
          <w:tcPr>
            <w:tcW w:w="1998" w:type="dxa"/>
            <w:shd w:val="clear" w:color="auto" w:fill="auto"/>
          </w:tcPr>
          <w:p w14:paraId="7CD27829" w14:textId="77777777" w:rsidR="00043BA9" w:rsidRPr="00632A6F" w:rsidRDefault="00043BA9" w:rsidP="00A42130">
            <w:pPr>
              <w:pStyle w:val="TableEntry"/>
            </w:pPr>
            <w:r w:rsidRPr="00632A6F">
              <w:t>Event identification</w:t>
            </w:r>
          </w:p>
        </w:tc>
        <w:tc>
          <w:tcPr>
            <w:tcW w:w="4860" w:type="dxa"/>
            <w:shd w:val="clear" w:color="auto" w:fill="auto"/>
          </w:tcPr>
          <w:p w14:paraId="3158C950" w14:textId="1D2F9774" w:rsidR="00043BA9" w:rsidRPr="00632A6F" w:rsidRDefault="00316BB8" w:rsidP="00316BB8">
            <w:pPr>
              <w:pStyle w:val="TableEntry"/>
            </w:pPr>
            <w:r w:rsidRPr="00632A6F">
              <w:rPr>
                <w:rStyle w:val="XMLname"/>
              </w:rPr>
              <w:t>C</w:t>
            </w:r>
            <w:r w:rsidR="00043BA9" w:rsidRPr="00632A6F">
              <w:rPr>
                <w:rStyle w:val="XMLname"/>
              </w:rPr>
              <w:t>ommunication</w:t>
            </w:r>
            <w:r w:rsidRPr="00632A6F">
              <w:rPr>
                <w:rStyle w:val="XMLname"/>
              </w:rPr>
              <w:t>R</w:t>
            </w:r>
            <w:r w:rsidR="00D907C7" w:rsidRPr="00632A6F">
              <w:rPr>
                <w:rStyle w:val="XMLname"/>
              </w:rPr>
              <w:t>equest</w:t>
            </w:r>
            <w:r w:rsidR="00043BA9" w:rsidRPr="00632A6F">
              <w:rPr>
                <w:rStyle w:val="XMLname"/>
              </w:rPr>
              <w:t>.id</w:t>
            </w:r>
          </w:p>
        </w:tc>
        <w:tc>
          <w:tcPr>
            <w:tcW w:w="2160" w:type="dxa"/>
            <w:shd w:val="clear" w:color="auto" w:fill="auto"/>
          </w:tcPr>
          <w:p w14:paraId="362FC4D3" w14:textId="77777777" w:rsidR="00043BA9" w:rsidRPr="00632A6F" w:rsidRDefault="00043BA9" w:rsidP="00A42130">
            <w:pPr>
              <w:pStyle w:val="TableEntry"/>
            </w:pPr>
            <w:r w:rsidRPr="00632A6F">
              <w:t xml:space="preserve"> </w:t>
            </w:r>
          </w:p>
        </w:tc>
      </w:tr>
      <w:tr w:rsidR="00BB7D92" w:rsidRPr="00632A6F" w14:paraId="3021AEAD" w14:textId="77777777" w:rsidTr="003C264B">
        <w:trPr>
          <w:cantSplit/>
        </w:trPr>
        <w:tc>
          <w:tcPr>
            <w:tcW w:w="1998" w:type="dxa"/>
            <w:shd w:val="clear" w:color="auto" w:fill="auto"/>
          </w:tcPr>
          <w:p w14:paraId="1E6359EC" w14:textId="77777777" w:rsidR="00BB7D92" w:rsidRPr="00632A6F" w:rsidRDefault="00BB7D92" w:rsidP="00A42130">
            <w:pPr>
              <w:pStyle w:val="TableEntry"/>
            </w:pPr>
            <w:r w:rsidRPr="00632A6F">
              <w:t>Source identification</w:t>
            </w:r>
          </w:p>
        </w:tc>
        <w:tc>
          <w:tcPr>
            <w:tcW w:w="4860" w:type="dxa"/>
            <w:shd w:val="clear" w:color="auto" w:fill="auto"/>
          </w:tcPr>
          <w:p w14:paraId="647D80A8" w14:textId="45D20F43" w:rsidR="00BB7D92" w:rsidRPr="00632A6F" w:rsidRDefault="00316BB8" w:rsidP="00316BB8">
            <w:pPr>
              <w:pStyle w:val="TableEntry"/>
            </w:pPr>
            <w:r w:rsidRPr="00632A6F">
              <w:rPr>
                <w:rStyle w:val="XMLname"/>
              </w:rPr>
              <w:t>C</w:t>
            </w:r>
            <w:r w:rsidR="00BB7D92" w:rsidRPr="00632A6F">
              <w:rPr>
                <w:rStyle w:val="XMLname"/>
              </w:rPr>
              <w:t>ommunication</w:t>
            </w:r>
            <w:r w:rsidRPr="00632A6F">
              <w:rPr>
                <w:rStyle w:val="XMLname"/>
              </w:rPr>
              <w:t>R</w:t>
            </w:r>
            <w:r w:rsidR="00D907C7" w:rsidRPr="00632A6F">
              <w:rPr>
                <w:rStyle w:val="XMLname"/>
              </w:rPr>
              <w:t>equest</w:t>
            </w:r>
            <w:r w:rsidR="00043BA9" w:rsidRPr="00632A6F">
              <w:rPr>
                <w:rStyle w:val="XMLname"/>
              </w:rPr>
              <w:t>.sender.id</w:t>
            </w:r>
          </w:p>
        </w:tc>
        <w:tc>
          <w:tcPr>
            <w:tcW w:w="2160" w:type="dxa"/>
            <w:shd w:val="clear" w:color="auto" w:fill="auto"/>
          </w:tcPr>
          <w:p w14:paraId="3DBDA9A3" w14:textId="77777777" w:rsidR="00BB7D92" w:rsidRPr="00632A6F" w:rsidRDefault="00043BA9" w:rsidP="00D70C8A">
            <w:pPr>
              <w:pStyle w:val="TableEntry"/>
            </w:pPr>
            <w:r w:rsidRPr="00632A6F">
              <w:t>Applicable</w:t>
            </w:r>
            <w:r w:rsidR="005E03B1" w:rsidRPr="00632A6F">
              <w:t xml:space="preserve"> only</w:t>
            </w:r>
            <w:r w:rsidRPr="00632A6F">
              <w:t xml:space="preserve"> in the case that the sender was a device</w:t>
            </w:r>
          </w:p>
        </w:tc>
      </w:tr>
      <w:tr w:rsidR="00BB7D92" w:rsidRPr="00632A6F" w14:paraId="0C61ABB2" w14:textId="77777777" w:rsidTr="003C264B">
        <w:trPr>
          <w:cantSplit/>
        </w:trPr>
        <w:tc>
          <w:tcPr>
            <w:tcW w:w="1998" w:type="dxa"/>
            <w:shd w:val="clear" w:color="auto" w:fill="auto"/>
          </w:tcPr>
          <w:p w14:paraId="1737023C" w14:textId="77777777" w:rsidR="00BB7D92" w:rsidRPr="00632A6F" w:rsidRDefault="00BB7D92" w:rsidP="00A42130">
            <w:pPr>
              <w:pStyle w:val="TableEntry"/>
            </w:pPr>
            <w:r w:rsidRPr="00632A6F">
              <w:t>Event phase</w:t>
            </w:r>
          </w:p>
        </w:tc>
        <w:tc>
          <w:tcPr>
            <w:tcW w:w="4860" w:type="dxa"/>
            <w:shd w:val="clear" w:color="auto" w:fill="auto"/>
          </w:tcPr>
          <w:p w14:paraId="345D740A" w14:textId="5E83447C" w:rsidR="00BB7D92" w:rsidRPr="00632A6F" w:rsidRDefault="00316BB8" w:rsidP="00BB7D92">
            <w:pPr>
              <w:pStyle w:val="TableEntry"/>
              <w:rPr>
                <w:rStyle w:val="XMLname"/>
              </w:rPr>
            </w:pPr>
            <w:r w:rsidRPr="00632A6F">
              <w:rPr>
                <w:rStyle w:val="XMLname"/>
              </w:rPr>
              <w:t>C</w:t>
            </w:r>
            <w:r w:rsidR="006B5E32" w:rsidRPr="00632A6F">
              <w:rPr>
                <w:rStyle w:val="XMLname"/>
              </w:rPr>
              <w:t>ommunication</w:t>
            </w:r>
            <w:r w:rsidRPr="00632A6F">
              <w:rPr>
                <w:rStyle w:val="XMLname"/>
              </w:rPr>
              <w:t>R</w:t>
            </w:r>
            <w:r w:rsidR="00D907C7" w:rsidRPr="00632A6F">
              <w:rPr>
                <w:rStyle w:val="XMLname"/>
              </w:rPr>
              <w:t>equest</w:t>
            </w:r>
            <w:r w:rsidR="006B5E32" w:rsidRPr="00632A6F">
              <w:rPr>
                <w:rStyle w:val="XMLname"/>
              </w:rPr>
              <w:t>.</w:t>
            </w:r>
            <w:r w:rsidR="00935768" w:rsidRPr="00632A6F">
              <w:rPr>
                <w:rStyle w:val="XMLname"/>
              </w:rPr>
              <w:t>reason</w:t>
            </w:r>
            <w:r w:rsidR="000906AD" w:rsidRPr="00632A6F">
              <w:rPr>
                <w:rStyle w:val="XMLname"/>
              </w:rPr>
              <w:t>Code</w:t>
            </w:r>
          </w:p>
          <w:p w14:paraId="00397EFA" w14:textId="7FFFCE73" w:rsidR="00A67BE9" w:rsidRPr="00632A6F" w:rsidRDefault="00A67BE9" w:rsidP="00BB7D92">
            <w:pPr>
              <w:pStyle w:val="TableEntry"/>
              <w:rPr>
                <w:rStyle w:val="XMLname"/>
              </w:rPr>
            </w:pPr>
            <w:r w:rsidRPr="00632A6F">
              <w:t xml:space="preserve">for the code system </w:t>
            </w:r>
            <w:r w:rsidRPr="00632A6F">
              <w:rPr>
                <w:rStyle w:val="XMLname"/>
              </w:rPr>
              <w:t>1.3.6.1.4.1.19376.1.2.5.3.2</w:t>
            </w:r>
          </w:p>
        </w:tc>
        <w:tc>
          <w:tcPr>
            <w:tcW w:w="2160" w:type="dxa"/>
            <w:shd w:val="clear" w:color="auto" w:fill="auto"/>
          </w:tcPr>
          <w:p w14:paraId="38C8DA0B" w14:textId="77777777" w:rsidR="00BB7D92" w:rsidRPr="00632A6F" w:rsidRDefault="00BB7D92" w:rsidP="00A42130">
            <w:pPr>
              <w:pStyle w:val="TableEntry"/>
            </w:pPr>
          </w:p>
        </w:tc>
      </w:tr>
      <w:tr w:rsidR="00BB7D92" w:rsidRPr="00632A6F" w14:paraId="0FBAD8A5" w14:textId="77777777" w:rsidTr="003C264B">
        <w:trPr>
          <w:cantSplit/>
        </w:trPr>
        <w:tc>
          <w:tcPr>
            <w:tcW w:w="1998" w:type="dxa"/>
            <w:shd w:val="clear" w:color="auto" w:fill="auto"/>
          </w:tcPr>
          <w:p w14:paraId="1A048968" w14:textId="77777777" w:rsidR="00BB7D92" w:rsidRPr="00632A6F" w:rsidRDefault="00BB7D92" w:rsidP="00A42130">
            <w:pPr>
              <w:pStyle w:val="TableEntry"/>
            </w:pPr>
            <w:r w:rsidRPr="00632A6F">
              <w:t>Alert state</w:t>
            </w:r>
          </w:p>
        </w:tc>
        <w:tc>
          <w:tcPr>
            <w:tcW w:w="4860" w:type="dxa"/>
            <w:shd w:val="clear" w:color="auto" w:fill="auto"/>
          </w:tcPr>
          <w:p w14:paraId="3B182808" w14:textId="6CE73504" w:rsidR="00BB7D92" w:rsidRPr="00632A6F" w:rsidRDefault="00316BB8" w:rsidP="00BB7D92">
            <w:pPr>
              <w:pStyle w:val="TableEntry"/>
              <w:rPr>
                <w:rStyle w:val="XMLname"/>
              </w:rPr>
            </w:pPr>
            <w:r w:rsidRPr="00632A6F">
              <w:rPr>
                <w:rStyle w:val="XMLname"/>
              </w:rPr>
              <w:t>C</w:t>
            </w:r>
            <w:r w:rsidR="006B5E32" w:rsidRPr="00632A6F">
              <w:rPr>
                <w:rStyle w:val="XMLname"/>
              </w:rPr>
              <w:t>ommunication</w:t>
            </w:r>
            <w:r w:rsidRPr="00632A6F">
              <w:rPr>
                <w:rStyle w:val="XMLname"/>
              </w:rPr>
              <w:t>R</w:t>
            </w:r>
            <w:r w:rsidR="00D907C7" w:rsidRPr="00632A6F">
              <w:rPr>
                <w:rStyle w:val="XMLname"/>
              </w:rPr>
              <w:t>equest</w:t>
            </w:r>
            <w:r w:rsidR="006B5E32" w:rsidRPr="00632A6F">
              <w:rPr>
                <w:rStyle w:val="XMLname"/>
              </w:rPr>
              <w:t>.</w:t>
            </w:r>
            <w:r w:rsidR="00935768" w:rsidRPr="00632A6F">
              <w:rPr>
                <w:rStyle w:val="XMLname"/>
              </w:rPr>
              <w:t>reason</w:t>
            </w:r>
            <w:r w:rsidR="000906AD" w:rsidRPr="00632A6F">
              <w:rPr>
                <w:rStyle w:val="XMLname"/>
              </w:rPr>
              <w:t>Code</w:t>
            </w:r>
          </w:p>
          <w:p w14:paraId="28C49F29" w14:textId="28B06CAC" w:rsidR="00A67BE9" w:rsidRPr="00632A6F" w:rsidRDefault="00A67BE9" w:rsidP="00BB7D92">
            <w:pPr>
              <w:pStyle w:val="TableEntry"/>
            </w:pPr>
            <w:r w:rsidRPr="00632A6F">
              <w:t xml:space="preserve">for the code system </w:t>
            </w:r>
            <w:r w:rsidRPr="00632A6F">
              <w:rPr>
                <w:rStyle w:val="XMLname"/>
              </w:rPr>
              <w:t>1.3.6.1.4.1.19376.1.2.5.3.5</w:t>
            </w:r>
          </w:p>
        </w:tc>
        <w:tc>
          <w:tcPr>
            <w:tcW w:w="2160" w:type="dxa"/>
            <w:shd w:val="clear" w:color="auto" w:fill="auto"/>
          </w:tcPr>
          <w:p w14:paraId="1A1AC316" w14:textId="77777777" w:rsidR="00BB7D92" w:rsidRPr="00632A6F" w:rsidRDefault="00BB7D92" w:rsidP="00A42130">
            <w:pPr>
              <w:pStyle w:val="TableEntry"/>
            </w:pPr>
          </w:p>
        </w:tc>
      </w:tr>
      <w:tr w:rsidR="00043BA9" w:rsidRPr="00632A6F" w14:paraId="13FD1642" w14:textId="77777777" w:rsidTr="003C264B">
        <w:trPr>
          <w:cantSplit/>
        </w:trPr>
        <w:tc>
          <w:tcPr>
            <w:tcW w:w="1998" w:type="dxa"/>
            <w:shd w:val="clear" w:color="auto" w:fill="auto"/>
          </w:tcPr>
          <w:p w14:paraId="0E15E785" w14:textId="77777777" w:rsidR="00043BA9" w:rsidRPr="00632A6F" w:rsidRDefault="00043BA9" w:rsidP="00A42130">
            <w:pPr>
              <w:pStyle w:val="TableEntry"/>
            </w:pPr>
            <w:r w:rsidRPr="00632A6F">
              <w:t>Inactivation state</w:t>
            </w:r>
          </w:p>
        </w:tc>
        <w:tc>
          <w:tcPr>
            <w:tcW w:w="4860" w:type="dxa"/>
            <w:shd w:val="clear" w:color="auto" w:fill="auto"/>
          </w:tcPr>
          <w:p w14:paraId="795F87EB" w14:textId="7CE9D0D6" w:rsidR="00043BA9" w:rsidRPr="00632A6F" w:rsidRDefault="00316BB8" w:rsidP="00B70C19">
            <w:pPr>
              <w:pStyle w:val="TableEntry"/>
              <w:rPr>
                <w:rStyle w:val="XMLname"/>
              </w:rPr>
            </w:pPr>
            <w:r w:rsidRPr="00632A6F">
              <w:rPr>
                <w:rStyle w:val="XMLname"/>
              </w:rPr>
              <w:t>C</w:t>
            </w:r>
            <w:r w:rsidR="006B5E32" w:rsidRPr="00632A6F">
              <w:rPr>
                <w:rStyle w:val="XMLname"/>
              </w:rPr>
              <w:t>ommunication</w:t>
            </w:r>
            <w:r w:rsidRPr="00632A6F">
              <w:rPr>
                <w:rStyle w:val="XMLname"/>
              </w:rPr>
              <w:t>R</w:t>
            </w:r>
            <w:r w:rsidR="00D907C7" w:rsidRPr="00632A6F">
              <w:rPr>
                <w:rStyle w:val="XMLname"/>
              </w:rPr>
              <w:t>equest</w:t>
            </w:r>
            <w:r w:rsidR="006B5E32" w:rsidRPr="00632A6F">
              <w:rPr>
                <w:rStyle w:val="XMLname"/>
              </w:rPr>
              <w:t>.</w:t>
            </w:r>
            <w:r w:rsidR="00935768" w:rsidRPr="00632A6F">
              <w:rPr>
                <w:rStyle w:val="XMLname"/>
              </w:rPr>
              <w:t>reason</w:t>
            </w:r>
            <w:r w:rsidR="000906AD" w:rsidRPr="00632A6F">
              <w:rPr>
                <w:rStyle w:val="XMLname"/>
              </w:rPr>
              <w:t>Code</w:t>
            </w:r>
          </w:p>
          <w:p w14:paraId="60EE41D3" w14:textId="1237B773" w:rsidR="00A67BE9" w:rsidRPr="00632A6F" w:rsidRDefault="00A67BE9" w:rsidP="00B70C19">
            <w:pPr>
              <w:pStyle w:val="TableEntry"/>
            </w:pPr>
            <w:r w:rsidRPr="00632A6F">
              <w:t xml:space="preserve">for the code system </w:t>
            </w:r>
            <w:r w:rsidRPr="00632A6F">
              <w:rPr>
                <w:rStyle w:val="XMLname"/>
              </w:rPr>
              <w:t>1.3.6.1.4.1.19376.1.2.5.3.4</w:t>
            </w:r>
          </w:p>
        </w:tc>
        <w:tc>
          <w:tcPr>
            <w:tcW w:w="2160" w:type="dxa"/>
            <w:shd w:val="clear" w:color="auto" w:fill="auto"/>
          </w:tcPr>
          <w:p w14:paraId="2F601472" w14:textId="77777777" w:rsidR="00043BA9" w:rsidRPr="00632A6F" w:rsidRDefault="00043BA9" w:rsidP="00A42130">
            <w:pPr>
              <w:pStyle w:val="TableEntry"/>
            </w:pPr>
          </w:p>
        </w:tc>
      </w:tr>
      <w:tr w:rsidR="00043BA9" w:rsidRPr="00632A6F" w14:paraId="6D2A79B4" w14:textId="77777777" w:rsidTr="003C264B">
        <w:trPr>
          <w:cantSplit/>
        </w:trPr>
        <w:tc>
          <w:tcPr>
            <w:tcW w:w="1998" w:type="dxa"/>
            <w:shd w:val="clear" w:color="auto" w:fill="auto"/>
          </w:tcPr>
          <w:p w14:paraId="6F4BA855" w14:textId="77777777" w:rsidR="00043BA9" w:rsidRPr="00632A6F" w:rsidRDefault="00043BA9" w:rsidP="00A42130">
            <w:pPr>
              <w:pStyle w:val="TableEntry"/>
            </w:pPr>
            <w:r w:rsidRPr="00632A6F">
              <w:t>Alarm priority</w:t>
            </w:r>
          </w:p>
        </w:tc>
        <w:tc>
          <w:tcPr>
            <w:tcW w:w="4860" w:type="dxa"/>
            <w:shd w:val="clear" w:color="auto" w:fill="auto"/>
          </w:tcPr>
          <w:p w14:paraId="4485B439" w14:textId="77777777" w:rsidR="00043BA9" w:rsidRPr="00632A6F" w:rsidRDefault="00316BB8" w:rsidP="00316BB8">
            <w:pPr>
              <w:pStyle w:val="TableEntry"/>
            </w:pPr>
            <w:r w:rsidRPr="00632A6F">
              <w:rPr>
                <w:rStyle w:val="XMLname"/>
              </w:rPr>
              <w:t>C</w:t>
            </w:r>
            <w:r w:rsidR="00043BA9" w:rsidRPr="00632A6F">
              <w:rPr>
                <w:rStyle w:val="XMLname"/>
              </w:rPr>
              <w:t>ommunication</w:t>
            </w:r>
            <w:r w:rsidRPr="00632A6F">
              <w:rPr>
                <w:rStyle w:val="XMLname"/>
              </w:rPr>
              <w:t>R</w:t>
            </w:r>
            <w:r w:rsidR="00D907C7" w:rsidRPr="00632A6F">
              <w:rPr>
                <w:rStyle w:val="XMLname"/>
              </w:rPr>
              <w:t>equest</w:t>
            </w:r>
            <w:r w:rsidR="00B70C19" w:rsidRPr="00632A6F">
              <w:rPr>
                <w:rStyle w:val="XMLname"/>
              </w:rPr>
              <w:t>.priority.code</w:t>
            </w:r>
          </w:p>
        </w:tc>
        <w:tc>
          <w:tcPr>
            <w:tcW w:w="2160" w:type="dxa"/>
            <w:shd w:val="clear" w:color="auto" w:fill="auto"/>
          </w:tcPr>
          <w:p w14:paraId="585FC58C" w14:textId="77777777" w:rsidR="00043BA9" w:rsidRPr="00632A6F" w:rsidRDefault="00043BA9" w:rsidP="00A42130">
            <w:pPr>
              <w:pStyle w:val="TableEntry"/>
            </w:pPr>
          </w:p>
        </w:tc>
      </w:tr>
      <w:tr w:rsidR="00BB7D92" w:rsidRPr="00632A6F" w14:paraId="7EC3643E" w14:textId="77777777" w:rsidTr="003C264B">
        <w:trPr>
          <w:cantSplit/>
        </w:trPr>
        <w:tc>
          <w:tcPr>
            <w:tcW w:w="1998" w:type="dxa"/>
            <w:shd w:val="clear" w:color="auto" w:fill="auto"/>
          </w:tcPr>
          <w:p w14:paraId="118BD32C" w14:textId="77777777" w:rsidR="00BB7D92" w:rsidRPr="00632A6F" w:rsidRDefault="00043BA9" w:rsidP="00A42130">
            <w:pPr>
              <w:pStyle w:val="TableEntry"/>
            </w:pPr>
            <w:r w:rsidRPr="00632A6F">
              <w:t>Alert type</w:t>
            </w:r>
          </w:p>
        </w:tc>
        <w:tc>
          <w:tcPr>
            <w:tcW w:w="4860" w:type="dxa"/>
            <w:shd w:val="clear" w:color="auto" w:fill="auto"/>
          </w:tcPr>
          <w:p w14:paraId="3C30FE4D" w14:textId="30FDA1A5" w:rsidR="00BB7D92" w:rsidRPr="00632A6F" w:rsidRDefault="00316BB8" w:rsidP="00935768">
            <w:pPr>
              <w:pStyle w:val="TableEntry"/>
            </w:pPr>
            <w:r w:rsidRPr="00632A6F">
              <w:rPr>
                <w:rStyle w:val="XMLname"/>
              </w:rPr>
              <w:t>C</w:t>
            </w:r>
            <w:r w:rsidR="00D9598F" w:rsidRPr="00632A6F">
              <w:rPr>
                <w:rStyle w:val="XMLname"/>
              </w:rPr>
              <w:t>ommunication</w:t>
            </w:r>
            <w:r w:rsidRPr="00632A6F">
              <w:rPr>
                <w:rStyle w:val="XMLname"/>
              </w:rPr>
              <w:t>R</w:t>
            </w:r>
            <w:r w:rsidR="00D907C7" w:rsidRPr="00632A6F">
              <w:rPr>
                <w:rStyle w:val="XMLname"/>
              </w:rPr>
              <w:t>equest</w:t>
            </w:r>
            <w:r w:rsidR="00D9598F" w:rsidRPr="00632A6F">
              <w:rPr>
                <w:rStyle w:val="XMLname"/>
              </w:rPr>
              <w:t>.</w:t>
            </w:r>
            <w:r w:rsidR="00935768" w:rsidRPr="00632A6F">
              <w:rPr>
                <w:rStyle w:val="XMLname"/>
              </w:rPr>
              <w:t>reason</w:t>
            </w:r>
            <w:r w:rsidR="000906AD" w:rsidRPr="00632A6F">
              <w:rPr>
                <w:rStyle w:val="XMLname"/>
              </w:rPr>
              <w:t>Code</w:t>
            </w:r>
            <w:r w:rsidR="00D9598F" w:rsidRPr="00632A6F">
              <w:rPr>
                <w:rStyle w:val="XMLname"/>
              </w:rPr>
              <w:br/>
            </w:r>
            <w:r w:rsidR="00D9598F" w:rsidRPr="00632A6F">
              <w:t xml:space="preserve">for the code system </w:t>
            </w:r>
            <w:r w:rsidR="00D9598F" w:rsidRPr="00632A6F">
              <w:rPr>
                <w:rStyle w:val="XMLname"/>
              </w:rPr>
              <w:t>1.3.6.1.4.1.19376.1.2.5.3.</w:t>
            </w:r>
            <w:r w:rsidR="00A67BE9" w:rsidRPr="00632A6F">
              <w:rPr>
                <w:rStyle w:val="XMLname"/>
              </w:rPr>
              <w:t>3</w:t>
            </w:r>
          </w:p>
        </w:tc>
        <w:tc>
          <w:tcPr>
            <w:tcW w:w="2160" w:type="dxa"/>
            <w:shd w:val="clear" w:color="auto" w:fill="auto"/>
          </w:tcPr>
          <w:p w14:paraId="3E98961B" w14:textId="77777777" w:rsidR="00BB7D92" w:rsidRPr="00632A6F" w:rsidRDefault="00BB7D92" w:rsidP="00A42130">
            <w:pPr>
              <w:pStyle w:val="TableEntry"/>
            </w:pPr>
          </w:p>
        </w:tc>
      </w:tr>
    </w:tbl>
    <w:p w14:paraId="1FD906E4" w14:textId="2856F910" w:rsidR="002538A1" w:rsidRPr="00632A6F" w:rsidRDefault="002538A1" w:rsidP="002538A1">
      <w:r w:rsidRPr="00632A6F">
        <w:t xml:space="preserve">The following table contains a mapping which shall be used by the Alert Reporter in the Mobile </w:t>
      </w:r>
      <w:r w:rsidR="005106A5">
        <w:t xml:space="preserve">Report </w:t>
      </w:r>
      <w:r w:rsidRPr="00632A6F">
        <w:t xml:space="preserve">Alert Request message for </w:t>
      </w:r>
      <w:r w:rsidRPr="00632A6F">
        <w:rPr>
          <w:rStyle w:val="XMLname"/>
        </w:rPr>
        <w:t>CommunicationRequest.priority</w:t>
      </w:r>
      <w:r w:rsidRPr="00632A6F">
        <w:t xml:space="preserve">. This table is adapted from PCD TF-2: Table 8-4 and maps to the </w:t>
      </w:r>
      <w:r w:rsidRPr="00632A6F">
        <w:rPr>
          <w:rStyle w:val="XMLname"/>
        </w:rPr>
        <w:t>RequestPriority</w:t>
      </w:r>
      <w:r w:rsidRPr="00632A6F">
        <w:t xml:space="preserve"> value set at </w:t>
      </w:r>
      <w:hyperlink r:id="rId48" w:history="1">
        <w:r w:rsidR="005106A5" w:rsidRPr="005106A5">
          <w:rPr>
            <w:rStyle w:val="Hyperlink"/>
          </w:rPr>
          <w:t>http://hl7.org/fhir/request-priority</w:t>
        </w:r>
      </w:hyperlink>
      <w:r w:rsidRPr="00632A6F">
        <w:t>.</w:t>
      </w:r>
    </w:p>
    <w:p w14:paraId="287EB4A0" w14:textId="5EF9BB3E" w:rsidR="002538A1" w:rsidRPr="00632A6F" w:rsidRDefault="002538A1" w:rsidP="002538A1">
      <w:pPr>
        <w:pStyle w:val="TableTitle"/>
      </w:pPr>
      <w:r w:rsidRPr="00632A6F">
        <w:t>Table 3.84.5.</w:t>
      </w:r>
      <w:r w:rsidR="006D76B6" w:rsidRPr="00632A6F">
        <w:t>2</w:t>
      </w:r>
      <w:r w:rsidRPr="00632A6F">
        <w:t>-</w:t>
      </w:r>
      <w:r w:rsidR="006D76B6" w:rsidRPr="00632A6F">
        <w:t>5</w:t>
      </w:r>
      <w:r w:rsidRPr="00632A6F">
        <w:t>: Mobile Report Alert Priority Code System</w:t>
      </w:r>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8"/>
        <w:gridCol w:w="3870"/>
        <w:gridCol w:w="4140"/>
      </w:tblGrid>
      <w:tr w:rsidR="005C179D" w:rsidRPr="00632A6F" w14:paraId="2728F275" w14:textId="22618836" w:rsidTr="005C179D">
        <w:trPr>
          <w:cantSplit/>
          <w:tblHeader/>
        </w:trPr>
        <w:tc>
          <w:tcPr>
            <w:tcW w:w="1008" w:type="dxa"/>
            <w:shd w:val="clear" w:color="auto" w:fill="D9D9D9"/>
          </w:tcPr>
          <w:p w14:paraId="1FE42921" w14:textId="77777777" w:rsidR="006D76B6" w:rsidRPr="00632A6F" w:rsidRDefault="006D76B6" w:rsidP="006E2A77">
            <w:pPr>
              <w:pStyle w:val="TableEntryHeader"/>
            </w:pPr>
            <w:r w:rsidRPr="00632A6F">
              <w:t>Code</w:t>
            </w:r>
          </w:p>
        </w:tc>
        <w:tc>
          <w:tcPr>
            <w:tcW w:w="3870" w:type="dxa"/>
            <w:shd w:val="clear" w:color="auto" w:fill="D9D9D9"/>
          </w:tcPr>
          <w:p w14:paraId="0F0AAA03" w14:textId="2D911097" w:rsidR="006D76B6" w:rsidRPr="00632A6F" w:rsidRDefault="006D76B6" w:rsidP="006E2A77">
            <w:pPr>
              <w:pStyle w:val="TableEntryHeader"/>
            </w:pPr>
            <w:r w:rsidRPr="00632A6F">
              <w:t>Code from RequestPrio</w:t>
            </w:r>
            <w:r w:rsidR="007012FF" w:rsidRPr="00632A6F">
              <w:t>r</w:t>
            </w:r>
            <w:r w:rsidRPr="00632A6F">
              <w:t>ity value set</w:t>
            </w:r>
          </w:p>
        </w:tc>
        <w:tc>
          <w:tcPr>
            <w:tcW w:w="4140" w:type="dxa"/>
            <w:shd w:val="clear" w:color="auto" w:fill="D9D9D9"/>
          </w:tcPr>
          <w:p w14:paraId="12B345C1" w14:textId="6F3DD756" w:rsidR="006D76B6" w:rsidRPr="00632A6F" w:rsidDel="006D76B6" w:rsidRDefault="006D76B6" w:rsidP="006E2A77">
            <w:pPr>
              <w:pStyle w:val="TableEntryHeader"/>
            </w:pPr>
            <w:r w:rsidRPr="00632A6F">
              <w:t>Comments</w:t>
            </w:r>
          </w:p>
        </w:tc>
      </w:tr>
      <w:tr w:rsidR="005C179D" w:rsidRPr="00632A6F" w14:paraId="3E876933" w14:textId="2AA5617F" w:rsidTr="005C179D">
        <w:trPr>
          <w:cantSplit/>
        </w:trPr>
        <w:tc>
          <w:tcPr>
            <w:tcW w:w="1008" w:type="dxa"/>
            <w:shd w:val="clear" w:color="auto" w:fill="auto"/>
          </w:tcPr>
          <w:p w14:paraId="68EA4346" w14:textId="77777777" w:rsidR="006D76B6" w:rsidRPr="00632A6F" w:rsidRDefault="006D76B6" w:rsidP="00A42130">
            <w:pPr>
              <w:pStyle w:val="TableEntry"/>
            </w:pPr>
            <w:r w:rsidRPr="00632A6F">
              <w:t xml:space="preserve">PN </w:t>
            </w:r>
          </w:p>
        </w:tc>
        <w:tc>
          <w:tcPr>
            <w:tcW w:w="3870" w:type="dxa"/>
            <w:shd w:val="clear" w:color="auto" w:fill="auto"/>
          </w:tcPr>
          <w:p w14:paraId="7E23CD49" w14:textId="68C2ACE9" w:rsidR="006D76B6" w:rsidRPr="00632A6F" w:rsidRDefault="006D76B6" w:rsidP="00A42130">
            <w:pPr>
              <w:pStyle w:val="TableEntry"/>
            </w:pPr>
            <w:r w:rsidRPr="00632A6F">
              <w:t>routine</w:t>
            </w:r>
          </w:p>
        </w:tc>
        <w:tc>
          <w:tcPr>
            <w:tcW w:w="4140" w:type="dxa"/>
          </w:tcPr>
          <w:p w14:paraId="2599FD90" w14:textId="6F69C9E9" w:rsidR="006D76B6" w:rsidRPr="00632A6F" w:rsidDel="006D76B6" w:rsidRDefault="006D76B6" w:rsidP="00A42130">
            <w:pPr>
              <w:pStyle w:val="TableEntry"/>
            </w:pPr>
            <w:r w:rsidRPr="00632A6F">
              <w:t>Since this field is required</w:t>
            </w:r>
            <w:r w:rsidR="005C179D" w:rsidRPr="00632A6F">
              <w:t>,</w:t>
            </w:r>
            <w:r w:rsidR="00A71A14" w:rsidRPr="00632A6F">
              <w:t xml:space="preserve"> </w:t>
            </w:r>
            <w:r w:rsidRPr="00632A6F">
              <w:t>there is no option to not have a priority</w:t>
            </w:r>
            <w:r w:rsidR="005C179D" w:rsidRPr="00632A6F">
              <w:t>,</w:t>
            </w:r>
            <w:r w:rsidRPr="00632A6F">
              <w:t xml:space="preserve"> so default to routine</w:t>
            </w:r>
            <w:r w:rsidR="005C179D" w:rsidRPr="00632A6F">
              <w:t>.</w:t>
            </w:r>
          </w:p>
        </w:tc>
      </w:tr>
      <w:tr w:rsidR="005C179D" w:rsidRPr="00632A6F" w14:paraId="11CFA2F2" w14:textId="08016E3A" w:rsidTr="005C179D">
        <w:trPr>
          <w:cantSplit/>
        </w:trPr>
        <w:tc>
          <w:tcPr>
            <w:tcW w:w="1008" w:type="dxa"/>
            <w:shd w:val="clear" w:color="auto" w:fill="auto"/>
          </w:tcPr>
          <w:p w14:paraId="6BDB90C8" w14:textId="77777777" w:rsidR="006D76B6" w:rsidRPr="00632A6F" w:rsidRDefault="006D76B6" w:rsidP="00A42130">
            <w:pPr>
              <w:pStyle w:val="TableEntry"/>
            </w:pPr>
            <w:r w:rsidRPr="00632A6F">
              <w:t>PL</w:t>
            </w:r>
          </w:p>
        </w:tc>
        <w:tc>
          <w:tcPr>
            <w:tcW w:w="3870" w:type="dxa"/>
            <w:shd w:val="clear" w:color="auto" w:fill="auto"/>
          </w:tcPr>
          <w:p w14:paraId="614E3EE4" w14:textId="66518290" w:rsidR="006D76B6" w:rsidRPr="00632A6F" w:rsidRDefault="007012FF" w:rsidP="00A42130">
            <w:pPr>
              <w:pStyle w:val="TableEntry"/>
            </w:pPr>
            <w:r w:rsidRPr="00632A6F">
              <w:t>urgent</w:t>
            </w:r>
          </w:p>
        </w:tc>
        <w:tc>
          <w:tcPr>
            <w:tcW w:w="4140" w:type="dxa"/>
          </w:tcPr>
          <w:p w14:paraId="39EE687C" w14:textId="77777777" w:rsidR="006D76B6" w:rsidRPr="00632A6F" w:rsidDel="006D76B6" w:rsidRDefault="006D76B6">
            <w:pPr>
              <w:pStyle w:val="TableEntry"/>
            </w:pPr>
          </w:p>
        </w:tc>
      </w:tr>
      <w:tr w:rsidR="005C179D" w:rsidRPr="00632A6F" w14:paraId="4F170AA3" w14:textId="346FF076" w:rsidTr="005C179D">
        <w:trPr>
          <w:cantSplit/>
        </w:trPr>
        <w:tc>
          <w:tcPr>
            <w:tcW w:w="1008" w:type="dxa"/>
            <w:shd w:val="clear" w:color="auto" w:fill="auto"/>
          </w:tcPr>
          <w:p w14:paraId="65AAE9E4" w14:textId="77777777" w:rsidR="006D76B6" w:rsidRPr="00632A6F" w:rsidRDefault="006D76B6" w:rsidP="00A42130">
            <w:pPr>
              <w:pStyle w:val="TableEntry"/>
            </w:pPr>
            <w:r w:rsidRPr="00632A6F">
              <w:t xml:space="preserve">PM </w:t>
            </w:r>
          </w:p>
        </w:tc>
        <w:tc>
          <w:tcPr>
            <w:tcW w:w="3870" w:type="dxa"/>
            <w:shd w:val="clear" w:color="auto" w:fill="auto"/>
          </w:tcPr>
          <w:p w14:paraId="68DBB0B5" w14:textId="160C78E2" w:rsidR="006D76B6" w:rsidRPr="00632A6F" w:rsidRDefault="006D76B6" w:rsidP="00A42130">
            <w:pPr>
              <w:pStyle w:val="TableEntry"/>
            </w:pPr>
            <w:r w:rsidRPr="00632A6F">
              <w:t>asap</w:t>
            </w:r>
          </w:p>
        </w:tc>
        <w:tc>
          <w:tcPr>
            <w:tcW w:w="4140" w:type="dxa"/>
          </w:tcPr>
          <w:p w14:paraId="4568A60D" w14:textId="77777777" w:rsidR="006D76B6" w:rsidRPr="00632A6F" w:rsidDel="006D76B6" w:rsidRDefault="006D76B6">
            <w:pPr>
              <w:pStyle w:val="TableEntry"/>
            </w:pPr>
          </w:p>
        </w:tc>
      </w:tr>
      <w:tr w:rsidR="005C179D" w:rsidRPr="00632A6F" w14:paraId="1EDCB4FE" w14:textId="3AF93536" w:rsidTr="005C179D">
        <w:trPr>
          <w:cantSplit/>
        </w:trPr>
        <w:tc>
          <w:tcPr>
            <w:tcW w:w="1008" w:type="dxa"/>
            <w:shd w:val="clear" w:color="auto" w:fill="auto"/>
          </w:tcPr>
          <w:p w14:paraId="41FFE4DC" w14:textId="77777777" w:rsidR="006D76B6" w:rsidRPr="00632A6F" w:rsidRDefault="006D76B6" w:rsidP="00A42130">
            <w:pPr>
              <w:pStyle w:val="TableEntry"/>
            </w:pPr>
            <w:r w:rsidRPr="00632A6F">
              <w:lastRenderedPageBreak/>
              <w:t xml:space="preserve">PH </w:t>
            </w:r>
          </w:p>
        </w:tc>
        <w:tc>
          <w:tcPr>
            <w:tcW w:w="3870" w:type="dxa"/>
            <w:shd w:val="clear" w:color="auto" w:fill="auto"/>
          </w:tcPr>
          <w:p w14:paraId="10FB9701" w14:textId="726E737E" w:rsidR="006D76B6" w:rsidRPr="00632A6F" w:rsidRDefault="006D76B6" w:rsidP="00A42130">
            <w:pPr>
              <w:pStyle w:val="TableEntry"/>
            </w:pPr>
            <w:r w:rsidRPr="00632A6F">
              <w:t>stat</w:t>
            </w:r>
          </w:p>
        </w:tc>
        <w:tc>
          <w:tcPr>
            <w:tcW w:w="4140" w:type="dxa"/>
          </w:tcPr>
          <w:p w14:paraId="057B3CA6" w14:textId="77777777" w:rsidR="006D76B6" w:rsidRPr="00632A6F" w:rsidDel="006D76B6" w:rsidRDefault="006D76B6">
            <w:pPr>
              <w:pStyle w:val="TableEntry"/>
            </w:pPr>
          </w:p>
        </w:tc>
      </w:tr>
    </w:tbl>
    <w:p w14:paraId="28E9A7F2" w14:textId="77777777" w:rsidR="00C66C3B" w:rsidRPr="00632A6F" w:rsidRDefault="00C66C3B" w:rsidP="00381449">
      <w:pPr>
        <w:pStyle w:val="BodyText"/>
      </w:pPr>
    </w:p>
    <w:p w14:paraId="26DCA77D" w14:textId="77777777" w:rsidR="00DF2EC5" w:rsidRPr="00632A6F" w:rsidRDefault="00884391" w:rsidP="00DF2EC5">
      <w:pPr>
        <w:pStyle w:val="Heading3"/>
        <w:numPr>
          <w:ilvl w:val="0"/>
          <w:numId w:val="0"/>
        </w:numPr>
        <w:rPr>
          <w:noProof w:val="0"/>
        </w:rPr>
      </w:pPr>
      <w:bookmarkStart w:id="337" w:name="_Toc420424037"/>
      <w:bookmarkStart w:id="338" w:name="_Toc16689757"/>
      <w:r w:rsidRPr="00632A6F">
        <w:rPr>
          <w:noProof w:val="0"/>
        </w:rPr>
        <w:t>3.</w:t>
      </w:r>
      <w:r w:rsidR="003C56A4" w:rsidRPr="00632A6F">
        <w:rPr>
          <w:noProof w:val="0"/>
        </w:rPr>
        <w:t>84</w:t>
      </w:r>
      <w:r w:rsidRPr="00632A6F">
        <w:rPr>
          <w:noProof w:val="0"/>
        </w:rPr>
        <w:t>.6</w:t>
      </w:r>
      <w:r w:rsidR="00DF2EC5" w:rsidRPr="00632A6F">
        <w:rPr>
          <w:noProof w:val="0"/>
        </w:rPr>
        <w:t xml:space="preserve"> Security Considerations</w:t>
      </w:r>
      <w:bookmarkEnd w:id="337"/>
      <w:bookmarkEnd w:id="338"/>
    </w:p>
    <w:p w14:paraId="132DEC6F" w14:textId="77777777" w:rsidR="00CE3EF7" w:rsidRPr="00632A6F" w:rsidRDefault="00CE3EF7" w:rsidP="00CE3EF7">
      <w:pPr>
        <w:pStyle w:val="BodyText"/>
      </w:pPr>
      <w:r w:rsidRPr="00632A6F">
        <w:t>See ITI TF-2x: Appendix Z.8 for common mobile security considerations.</w:t>
      </w:r>
    </w:p>
    <w:p w14:paraId="4C47EB1C" w14:textId="77777777" w:rsidR="009F28E5" w:rsidRPr="00632A6F" w:rsidRDefault="006A70BB" w:rsidP="009F28E5">
      <w:pPr>
        <w:pStyle w:val="Heading2"/>
        <w:numPr>
          <w:ilvl w:val="0"/>
          <w:numId w:val="0"/>
        </w:numPr>
        <w:rPr>
          <w:noProof w:val="0"/>
        </w:rPr>
      </w:pPr>
      <w:bookmarkStart w:id="339" w:name="_Toc420424039"/>
      <w:bookmarkStart w:id="340" w:name="_Toc16689758"/>
      <w:r w:rsidRPr="00632A6F">
        <w:rPr>
          <w:noProof w:val="0"/>
        </w:rPr>
        <w:t>3.</w:t>
      </w:r>
      <w:r w:rsidR="00D538A9" w:rsidRPr="00632A6F">
        <w:rPr>
          <w:noProof w:val="0"/>
        </w:rPr>
        <w:t>85</w:t>
      </w:r>
      <w:r w:rsidR="009F28E5" w:rsidRPr="00632A6F">
        <w:rPr>
          <w:noProof w:val="0"/>
        </w:rPr>
        <w:t xml:space="preserve"> Query for Alert Status [</w:t>
      </w:r>
      <w:r w:rsidR="00677110" w:rsidRPr="00632A6F">
        <w:rPr>
          <w:noProof w:val="0"/>
        </w:rPr>
        <w:t>ITI-85</w:t>
      </w:r>
      <w:r w:rsidR="009F28E5" w:rsidRPr="00632A6F">
        <w:rPr>
          <w:noProof w:val="0"/>
        </w:rPr>
        <w:t>]</w:t>
      </w:r>
      <w:bookmarkEnd w:id="339"/>
      <w:bookmarkEnd w:id="340"/>
    </w:p>
    <w:p w14:paraId="7E137EB7" w14:textId="77777777" w:rsidR="009F28E5" w:rsidRPr="00632A6F" w:rsidRDefault="006A70BB" w:rsidP="009F28E5">
      <w:pPr>
        <w:pStyle w:val="Heading3"/>
        <w:numPr>
          <w:ilvl w:val="0"/>
          <w:numId w:val="0"/>
        </w:numPr>
        <w:rPr>
          <w:noProof w:val="0"/>
        </w:rPr>
      </w:pPr>
      <w:bookmarkStart w:id="341" w:name="_Toc345074673"/>
      <w:bookmarkStart w:id="342" w:name="_Toc420424040"/>
      <w:bookmarkStart w:id="343" w:name="_Toc16689759"/>
      <w:r w:rsidRPr="00632A6F">
        <w:rPr>
          <w:noProof w:val="0"/>
        </w:rPr>
        <w:t>3.</w:t>
      </w:r>
      <w:r w:rsidR="00D538A9" w:rsidRPr="00632A6F">
        <w:rPr>
          <w:noProof w:val="0"/>
        </w:rPr>
        <w:t>85</w:t>
      </w:r>
      <w:r w:rsidR="009F28E5" w:rsidRPr="00632A6F">
        <w:rPr>
          <w:noProof w:val="0"/>
        </w:rPr>
        <w:t>.1 Scope</w:t>
      </w:r>
      <w:bookmarkEnd w:id="341"/>
      <w:bookmarkEnd w:id="342"/>
      <w:bookmarkEnd w:id="343"/>
    </w:p>
    <w:p w14:paraId="4CF121C0" w14:textId="3A0352A4" w:rsidR="009F28E5" w:rsidRPr="00632A6F" w:rsidRDefault="009F28E5" w:rsidP="009F28E5">
      <w:pPr>
        <w:pStyle w:val="BodyText"/>
      </w:pPr>
      <w:r w:rsidRPr="00632A6F">
        <w:t xml:space="preserve">This transaction is used </w:t>
      </w:r>
      <w:r w:rsidR="00B42D3E" w:rsidRPr="00632A6F">
        <w:t xml:space="preserve">by an Alert Reporter to determine from the Alert </w:t>
      </w:r>
      <w:r w:rsidR="00555D83" w:rsidRPr="00632A6F">
        <w:t>Aggregator</w:t>
      </w:r>
      <w:r w:rsidR="00B42D3E" w:rsidRPr="00632A6F">
        <w:t xml:space="preserve"> the status and any acknowledgements of one or more alerts</w:t>
      </w:r>
      <w:r w:rsidR="002721EA" w:rsidRPr="00632A6F">
        <w:t xml:space="preserve">. </w:t>
      </w:r>
    </w:p>
    <w:p w14:paraId="59A8928C" w14:textId="77777777" w:rsidR="009F28E5" w:rsidRPr="00632A6F" w:rsidRDefault="006A70BB" w:rsidP="009F28E5">
      <w:pPr>
        <w:pStyle w:val="Heading3"/>
        <w:numPr>
          <w:ilvl w:val="0"/>
          <w:numId w:val="0"/>
        </w:numPr>
        <w:rPr>
          <w:noProof w:val="0"/>
        </w:rPr>
      </w:pPr>
      <w:bookmarkStart w:id="344" w:name="_Toc345074674"/>
      <w:bookmarkStart w:id="345" w:name="_Toc420424041"/>
      <w:bookmarkStart w:id="346" w:name="_Toc16689760"/>
      <w:r w:rsidRPr="00632A6F">
        <w:rPr>
          <w:noProof w:val="0"/>
        </w:rPr>
        <w:t>3.</w:t>
      </w:r>
      <w:r w:rsidR="00D538A9" w:rsidRPr="00632A6F">
        <w:rPr>
          <w:noProof w:val="0"/>
        </w:rPr>
        <w:t>85</w:t>
      </w:r>
      <w:r w:rsidR="009F28E5" w:rsidRPr="00632A6F">
        <w:rPr>
          <w:noProof w:val="0"/>
        </w:rPr>
        <w:t>.2 Actor Roles</w:t>
      </w:r>
      <w:bookmarkEnd w:id="344"/>
      <w:bookmarkEnd w:id="345"/>
      <w:bookmarkEnd w:id="346"/>
    </w:p>
    <w:p w14:paraId="330AEFDC" w14:textId="77777777" w:rsidR="009F28E5" w:rsidRPr="003E0386" w:rsidRDefault="00616A62" w:rsidP="009F28E5">
      <w:pPr>
        <w:pStyle w:val="BodyText"/>
        <w:jc w:val="center"/>
      </w:pPr>
      <w:r w:rsidRPr="00834F47">
        <w:rPr>
          <w:noProof/>
        </w:rPr>
        <mc:AlternateContent>
          <mc:Choice Requires="wpc">
            <w:drawing>
              <wp:inline distT="0" distB="0" distL="0" distR="0" wp14:anchorId="2ED7089F" wp14:editId="0A7293F5">
                <wp:extent cx="3726180" cy="1539240"/>
                <wp:effectExtent l="0" t="0" r="0" b="0"/>
                <wp:docPr id="158" name="Canvas 1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 name="Oval 160"/>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6C874C77" w14:textId="476AB8EE" w:rsidR="00D87C29" w:rsidRDefault="00D87C29" w:rsidP="009F28E5">
                              <w:pPr>
                                <w:jc w:val="center"/>
                                <w:rPr>
                                  <w:sz w:val="18"/>
                                </w:rPr>
                              </w:pPr>
                              <w:r>
                                <w:rPr>
                                  <w:sz w:val="18"/>
                                </w:rPr>
                                <w:t>Query For Alert Status [ITI-85]</w:t>
                              </w:r>
                            </w:p>
                          </w:txbxContent>
                        </wps:txbx>
                        <wps:bodyPr rot="0" vert="horz" wrap="square" lIns="0" tIns="9144" rIns="0" bIns="9144" anchor="t" anchorCtr="0" upright="1">
                          <a:noAutofit/>
                        </wps:bodyPr>
                      </wps:wsp>
                      <wps:wsp>
                        <wps:cNvPr id="11" name="Text Box 161"/>
                        <wps:cNvSpPr txBox="1">
                          <a:spLocks noChangeArrowheads="1"/>
                        </wps:cNvSpPr>
                        <wps:spPr bwMode="auto">
                          <a:xfrm>
                            <a:off x="89892" y="168367"/>
                            <a:ext cx="996430" cy="457233"/>
                          </a:xfrm>
                          <a:prstGeom prst="rect">
                            <a:avLst/>
                          </a:prstGeom>
                          <a:solidFill>
                            <a:srgbClr val="FFFFFF"/>
                          </a:solidFill>
                          <a:ln w="9525">
                            <a:solidFill>
                              <a:srgbClr val="000000"/>
                            </a:solidFill>
                            <a:miter lim="800000"/>
                            <a:headEnd/>
                            <a:tailEnd/>
                          </a:ln>
                        </wps:spPr>
                        <wps:txbx>
                          <w:txbxContent>
                            <w:p w14:paraId="7BA4DEEF" w14:textId="73ABA051" w:rsidR="00D87C29" w:rsidRDefault="00D87C29" w:rsidP="009F28E5">
                              <w:pPr>
                                <w:rPr>
                                  <w:sz w:val="18"/>
                                </w:rPr>
                              </w:pPr>
                              <w:r>
                                <w:rPr>
                                  <w:sz w:val="18"/>
                                </w:rPr>
                                <w:t>Alert Reporter</w:t>
                              </w:r>
                            </w:p>
                          </w:txbxContent>
                        </wps:txbx>
                        <wps:bodyPr rot="0" vert="horz" wrap="square" lIns="91440" tIns="45720" rIns="91440" bIns="45720" anchor="t" anchorCtr="0" upright="1">
                          <a:noAutofit/>
                        </wps:bodyPr>
                      </wps:wsp>
                      <wps:wsp>
                        <wps:cNvPr id="17" name="Line 162"/>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8" name="Text Box 163"/>
                        <wps:cNvSpPr txBox="1">
                          <a:spLocks noChangeArrowheads="1"/>
                        </wps:cNvSpPr>
                        <wps:spPr bwMode="auto">
                          <a:xfrm>
                            <a:off x="2648114" y="168367"/>
                            <a:ext cx="985077" cy="457233"/>
                          </a:xfrm>
                          <a:prstGeom prst="rect">
                            <a:avLst/>
                          </a:prstGeom>
                          <a:solidFill>
                            <a:srgbClr val="FFFFFF"/>
                          </a:solidFill>
                          <a:ln w="9525">
                            <a:solidFill>
                              <a:srgbClr val="000000"/>
                            </a:solidFill>
                            <a:miter lim="800000"/>
                            <a:headEnd/>
                            <a:tailEnd/>
                          </a:ln>
                        </wps:spPr>
                        <wps:txbx>
                          <w:txbxContent>
                            <w:p w14:paraId="4D81199D" w14:textId="0FB0AF43" w:rsidR="00D87C29" w:rsidRDefault="00D87C29" w:rsidP="009F28E5">
                              <w:pPr>
                                <w:rPr>
                                  <w:sz w:val="18"/>
                                </w:rPr>
                              </w:pPr>
                              <w:r>
                                <w:rPr>
                                  <w:sz w:val="18"/>
                                </w:rPr>
                                <w:t>Alert Aggregator</w:t>
                              </w:r>
                            </w:p>
                          </w:txbxContent>
                        </wps:txbx>
                        <wps:bodyPr rot="0" vert="horz" wrap="square" lIns="91440" tIns="45720" rIns="91440" bIns="45720" anchor="t" anchorCtr="0" upright="1">
                          <a:noAutofit/>
                        </wps:bodyPr>
                      </wps:wsp>
                      <wps:wsp>
                        <wps:cNvPr id="19" name="Line 164"/>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c:wpc>
                  </a:graphicData>
                </a:graphic>
              </wp:inline>
            </w:drawing>
          </mc:Choice>
          <mc:Fallback>
            <w:pict>
              <v:group w14:anchorId="2ED7089F" id="Canvas 158" o:spid="_x0000_s1037"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">
                <v:shape id="_x0000_s1038" type="#_x0000_t75" style="position:absolute;width:37261;height:15392;visibility:visible;mso-wrap-style:square">
                  <v:fill o:detectmouseclick="t"/>
                  <v:path o:connecttype="none"/>
                </v:shape>
                <v:oval id="Oval 160" o:spid="_x0000_s1039" style="position:absolute;left:12687;top:9012;width:12407;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">
                  <v:textbox inset="0,.72pt,0,.72pt">
                    <w:txbxContent>
                      <w:p w14:paraId="6C874C77" w14:textId="476AB8EE" w:rsidR="00D87C29" w:rsidRDefault="00D87C29" w:rsidP="009F28E5">
                        <w:pPr>
                          <w:jc w:val="center"/>
                          <w:rPr>
                            <w:sz w:val="18"/>
                          </w:rPr>
                        </w:pPr>
                        <w:r>
                          <w:rPr>
                            <w:sz w:val="18"/>
                          </w:rPr>
                          <w:t>Query For Alert Status [ITI-85]</w:t>
                        </w:r>
                      </w:p>
                    </w:txbxContent>
                  </v:textbox>
                </v:oval>
                <v:shape id="Text Box 161" o:spid="_x0000_s1040" type="#_x0000_t202" style="position:absolute;left:898;top:1683;width:9965;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7BA4DEEF" w14:textId="73ABA051" w:rsidR="00D87C29" w:rsidRDefault="00D87C29" w:rsidP="009F28E5">
                        <w:pPr>
                          <w:rPr>
                            <w:sz w:val="18"/>
                          </w:rPr>
                        </w:pPr>
                        <w:r>
                          <w:rPr>
                            <w:sz w:val="18"/>
                          </w:rPr>
                          <w:t>Alert Reporter</w:t>
                        </w:r>
                      </w:p>
                    </w:txbxContent>
                  </v:textbox>
                </v:shape>
                <v:line id="Line 162" o:spid="_x0000_s1041"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shape id="Text Box 163" o:spid="_x0000_s1042" type="#_x0000_t202" style="position:absolute;left:26481;top:1683;width:9850;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4D81199D" w14:textId="0FB0AF43" w:rsidR="00D87C29" w:rsidRDefault="00D87C29" w:rsidP="009F28E5">
                        <w:pPr>
                          <w:rPr>
                            <w:sz w:val="18"/>
                          </w:rPr>
                        </w:pPr>
                        <w:r>
                          <w:rPr>
                            <w:sz w:val="18"/>
                          </w:rPr>
                          <w:t>Alert Aggregator</w:t>
                        </w:r>
                      </w:p>
                    </w:txbxContent>
                  </v:textbox>
                </v:shape>
                <v:line id="Line 164" o:spid="_x0000_s1043"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w10:anchorlock/>
              </v:group>
            </w:pict>
          </mc:Fallback>
        </mc:AlternateContent>
      </w:r>
    </w:p>
    <w:p w14:paraId="45A08D15" w14:textId="77777777" w:rsidR="009F28E5" w:rsidRPr="00632A6F" w:rsidRDefault="009F28E5" w:rsidP="009F28E5">
      <w:pPr>
        <w:pStyle w:val="FigureTitle"/>
      </w:pPr>
      <w:r w:rsidRPr="00632A6F">
        <w:t xml:space="preserve">Figure </w:t>
      </w:r>
      <w:r w:rsidR="006A70BB" w:rsidRPr="00632A6F">
        <w:t>3.</w:t>
      </w:r>
      <w:r w:rsidR="00D538A9" w:rsidRPr="00632A6F">
        <w:t>85</w:t>
      </w:r>
      <w:r w:rsidRPr="00632A6F">
        <w:t>.2-1: Use Case Diagram</w:t>
      </w:r>
    </w:p>
    <w:p w14:paraId="382C2B88" w14:textId="77777777" w:rsidR="009F28E5" w:rsidRPr="00632A6F" w:rsidRDefault="009F28E5" w:rsidP="009F28E5">
      <w:pPr>
        <w:pStyle w:val="TableTitle"/>
      </w:pPr>
      <w:r w:rsidRPr="00632A6F">
        <w:t xml:space="preserve">Table </w:t>
      </w:r>
      <w:r w:rsidR="006A70BB" w:rsidRPr="00632A6F">
        <w:t>3.</w:t>
      </w:r>
      <w:r w:rsidR="00D538A9" w:rsidRPr="00632A6F">
        <w:t>85</w:t>
      </w:r>
      <w:r w:rsidRPr="00632A6F">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F28E5" w:rsidRPr="00632A6F" w14:paraId="6D631B18" w14:textId="77777777" w:rsidTr="00332E9F">
        <w:tc>
          <w:tcPr>
            <w:tcW w:w="1008" w:type="dxa"/>
            <w:shd w:val="clear" w:color="auto" w:fill="auto"/>
          </w:tcPr>
          <w:p w14:paraId="118ECB56" w14:textId="77777777" w:rsidR="009F28E5" w:rsidRPr="00632A6F" w:rsidRDefault="009F28E5" w:rsidP="00332E9F">
            <w:pPr>
              <w:pStyle w:val="BodyText"/>
              <w:rPr>
                <w:b/>
              </w:rPr>
            </w:pPr>
            <w:r w:rsidRPr="00632A6F">
              <w:rPr>
                <w:b/>
              </w:rPr>
              <w:t>Actor:</w:t>
            </w:r>
          </w:p>
        </w:tc>
        <w:tc>
          <w:tcPr>
            <w:tcW w:w="8568" w:type="dxa"/>
            <w:shd w:val="clear" w:color="auto" w:fill="auto"/>
          </w:tcPr>
          <w:p w14:paraId="2E1B6E4C" w14:textId="77777777" w:rsidR="009F28E5" w:rsidRPr="00632A6F" w:rsidRDefault="00450CD7" w:rsidP="00332E9F">
            <w:pPr>
              <w:pStyle w:val="BodyText"/>
            </w:pPr>
            <w:r w:rsidRPr="00632A6F">
              <w:t>Alert Reporter</w:t>
            </w:r>
          </w:p>
        </w:tc>
      </w:tr>
      <w:tr w:rsidR="009F28E5" w:rsidRPr="00632A6F" w14:paraId="153922D2" w14:textId="77777777" w:rsidTr="00332E9F">
        <w:tc>
          <w:tcPr>
            <w:tcW w:w="1008" w:type="dxa"/>
            <w:shd w:val="clear" w:color="auto" w:fill="auto"/>
          </w:tcPr>
          <w:p w14:paraId="0E135E7C" w14:textId="77777777" w:rsidR="009F28E5" w:rsidRPr="00632A6F" w:rsidRDefault="009F28E5" w:rsidP="00332E9F">
            <w:pPr>
              <w:pStyle w:val="BodyText"/>
              <w:rPr>
                <w:b/>
              </w:rPr>
            </w:pPr>
            <w:r w:rsidRPr="00632A6F">
              <w:rPr>
                <w:b/>
              </w:rPr>
              <w:t>Role:</w:t>
            </w:r>
          </w:p>
        </w:tc>
        <w:tc>
          <w:tcPr>
            <w:tcW w:w="8568" w:type="dxa"/>
            <w:shd w:val="clear" w:color="auto" w:fill="auto"/>
          </w:tcPr>
          <w:p w14:paraId="181C6AC7" w14:textId="77777777" w:rsidR="009F28E5" w:rsidRPr="00632A6F" w:rsidRDefault="00450CD7" w:rsidP="00332E9F">
            <w:pPr>
              <w:pStyle w:val="BodyText"/>
            </w:pPr>
            <w:r w:rsidRPr="00632A6F">
              <w:t xml:space="preserve">Queries an Alert </w:t>
            </w:r>
            <w:r w:rsidR="00FD659D" w:rsidRPr="00632A6F">
              <w:t>Aggregator</w:t>
            </w:r>
            <w:r w:rsidRPr="00632A6F">
              <w:t xml:space="preserve"> for the status of one or more alerts that it issued.</w:t>
            </w:r>
          </w:p>
        </w:tc>
      </w:tr>
      <w:tr w:rsidR="009F28E5" w:rsidRPr="00632A6F" w14:paraId="185863A6" w14:textId="77777777" w:rsidTr="00332E9F">
        <w:tc>
          <w:tcPr>
            <w:tcW w:w="1008" w:type="dxa"/>
            <w:shd w:val="clear" w:color="auto" w:fill="auto"/>
          </w:tcPr>
          <w:p w14:paraId="4BF9938D" w14:textId="77777777" w:rsidR="009F28E5" w:rsidRPr="00632A6F" w:rsidRDefault="009F28E5" w:rsidP="00332E9F">
            <w:pPr>
              <w:pStyle w:val="BodyText"/>
              <w:rPr>
                <w:b/>
              </w:rPr>
            </w:pPr>
            <w:r w:rsidRPr="00632A6F">
              <w:rPr>
                <w:b/>
              </w:rPr>
              <w:t>Actor:</w:t>
            </w:r>
          </w:p>
        </w:tc>
        <w:tc>
          <w:tcPr>
            <w:tcW w:w="8568" w:type="dxa"/>
            <w:shd w:val="clear" w:color="auto" w:fill="auto"/>
          </w:tcPr>
          <w:p w14:paraId="409E6A14" w14:textId="77777777" w:rsidR="009F28E5" w:rsidRPr="00632A6F" w:rsidRDefault="00450CD7" w:rsidP="00332E9F">
            <w:pPr>
              <w:pStyle w:val="BodyText"/>
            </w:pPr>
            <w:r w:rsidRPr="00632A6F">
              <w:t xml:space="preserve">Alert </w:t>
            </w:r>
            <w:r w:rsidR="00FD659D" w:rsidRPr="00632A6F">
              <w:t>Aggregator</w:t>
            </w:r>
          </w:p>
        </w:tc>
      </w:tr>
      <w:tr w:rsidR="009F28E5" w:rsidRPr="00632A6F" w14:paraId="2A50D23F" w14:textId="77777777" w:rsidTr="00332E9F">
        <w:tc>
          <w:tcPr>
            <w:tcW w:w="1008" w:type="dxa"/>
            <w:shd w:val="clear" w:color="auto" w:fill="auto"/>
          </w:tcPr>
          <w:p w14:paraId="11F39DBE" w14:textId="77777777" w:rsidR="009F28E5" w:rsidRPr="00632A6F" w:rsidRDefault="009F28E5" w:rsidP="00332E9F">
            <w:pPr>
              <w:pStyle w:val="BodyText"/>
              <w:rPr>
                <w:b/>
              </w:rPr>
            </w:pPr>
            <w:r w:rsidRPr="00632A6F">
              <w:rPr>
                <w:b/>
              </w:rPr>
              <w:t>Role:</w:t>
            </w:r>
          </w:p>
        </w:tc>
        <w:tc>
          <w:tcPr>
            <w:tcW w:w="8568" w:type="dxa"/>
            <w:shd w:val="clear" w:color="auto" w:fill="auto"/>
          </w:tcPr>
          <w:p w14:paraId="49F72B9C" w14:textId="77777777" w:rsidR="009F28E5" w:rsidRPr="00632A6F" w:rsidRDefault="00E82E61" w:rsidP="00332E9F">
            <w:pPr>
              <w:pStyle w:val="BodyText"/>
            </w:pPr>
            <w:r w:rsidRPr="00632A6F">
              <w:t>Sends any status messages and human recipient acknowledgments for the indicated alerts</w:t>
            </w:r>
          </w:p>
        </w:tc>
      </w:tr>
    </w:tbl>
    <w:p w14:paraId="799E74CE" w14:textId="77777777" w:rsidR="009F28E5" w:rsidRPr="00632A6F" w:rsidRDefault="006A70BB" w:rsidP="009F28E5">
      <w:pPr>
        <w:pStyle w:val="Heading3"/>
        <w:numPr>
          <w:ilvl w:val="0"/>
          <w:numId w:val="0"/>
        </w:numPr>
        <w:rPr>
          <w:noProof w:val="0"/>
        </w:rPr>
      </w:pPr>
      <w:bookmarkStart w:id="347" w:name="_Toc345074675"/>
      <w:bookmarkStart w:id="348" w:name="_Toc420424042"/>
      <w:bookmarkStart w:id="349" w:name="_Toc16689761"/>
      <w:r w:rsidRPr="00632A6F">
        <w:rPr>
          <w:noProof w:val="0"/>
        </w:rPr>
        <w:t>3.</w:t>
      </w:r>
      <w:r w:rsidR="00D538A9" w:rsidRPr="00632A6F">
        <w:rPr>
          <w:noProof w:val="0"/>
        </w:rPr>
        <w:t>85</w:t>
      </w:r>
      <w:r w:rsidR="009F28E5" w:rsidRPr="00632A6F">
        <w:rPr>
          <w:noProof w:val="0"/>
        </w:rPr>
        <w:t>.3 Referenced Standards</w:t>
      </w:r>
      <w:bookmarkEnd w:id="347"/>
      <w:bookmarkEnd w:id="348"/>
      <w:bookmarkEnd w:id="349"/>
    </w:p>
    <w:p w14:paraId="4EF3EC56" w14:textId="3668819E" w:rsidR="005B1070" w:rsidRPr="003E0386" w:rsidRDefault="006707B1" w:rsidP="00052695">
      <w:pPr>
        <w:pStyle w:val="ListBullet2"/>
      </w:pPr>
      <w:bookmarkStart w:id="350" w:name="_Toc345074676"/>
      <w:r w:rsidRPr="00632A6F">
        <w:t xml:space="preserve">HL7 FHIR standard </w:t>
      </w:r>
      <w:r w:rsidR="003F524E" w:rsidRPr="00632A6F">
        <w:t xml:space="preserve">R4 </w:t>
      </w:r>
      <w:hyperlink r:id="rId49" w:history="1">
        <w:r w:rsidR="003F524E" w:rsidRPr="00632A6F">
          <w:rPr>
            <w:rStyle w:val="Hyperlink"/>
          </w:rPr>
          <w:t>http://hl7.org/fhir/R4/index.html</w:t>
        </w:r>
      </w:hyperlink>
    </w:p>
    <w:p w14:paraId="7EBE6F7D" w14:textId="77777777" w:rsidR="005B1070" w:rsidRPr="00632A6F" w:rsidRDefault="0004417E" w:rsidP="00381449">
      <w:pPr>
        <w:pStyle w:val="ListBullet2"/>
      </w:pPr>
      <w:r w:rsidRPr="00632A6F">
        <w:t>HL7</w:t>
      </w:r>
      <w:r w:rsidR="005B1070" w:rsidRPr="00632A6F">
        <w:t xml:space="preserve"> - Health Level 7 Version 2.6 Ch7 Observation Reporting</w:t>
      </w:r>
    </w:p>
    <w:p w14:paraId="6AC7FCDA" w14:textId="77777777" w:rsidR="005B1070" w:rsidRPr="00632A6F" w:rsidRDefault="005B1070" w:rsidP="00381449">
      <w:pPr>
        <w:pStyle w:val="ListBullet2"/>
      </w:pPr>
      <w:r w:rsidRPr="00632A6F">
        <w:t xml:space="preserve">ISO/IEEE 11073-10201 Domain Information Model </w:t>
      </w:r>
    </w:p>
    <w:p w14:paraId="153C2D83" w14:textId="77777777" w:rsidR="005B1070" w:rsidRPr="00632A6F" w:rsidRDefault="005B1070" w:rsidP="00381449">
      <w:pPr>
        <w:pStyle w:val="ListBullet2"/>
      </w:pPr>
      <w:r w:rsidRPr="00632A6F">
        <w:t>ISO/IEEE 11073-10101 Nomenclature</w:t>
      </w:r>
    </w:p>
    <w:p w14:paraId="40AAA6DF" w14:textId="77777777" w:rsidR="00E303A9" w:rsidRPr="00632A6F" w:rsidRDefault="00E303A9" w:rsidP="00381449">
      <w:pPr>
        <w:pStyle w:val="ListBullet2"/>
      </w:pPr>
      <w:r w:rsidRPr="00632A6F">
        <w:lastRenderedPageBreak/>
        <w:t xml:space="preserve">World Geodetic System WGS-84 </w:t>
      </w:r>
    </w:p>
    <w:p w14:paraId="7BB1C98F" w14:textId="624167AF" w:rsidR="009F28E5" w:rsidRPr="00632A6F" w:rsidRDefault="006A70BB" w:rsidP="009F28E5">
      <w:pPr>
        <w:pStyle w:val="Heading3"/>
        <w:numPr>
          <w:ilvl w:val="0"/>
          <w:numId w:val="0"/>
        </w:numPr>
        <w:rPr>
          <w:noProof w:val="0"/>
        </w:rPr>
      </w:pPr>
      <w:bookmarkStart w:id="351" w:name="_Toc420424043"/>
      <w:bookmarkStart w:id="352" w:name="_Toc16689762"/>
      <w:r w:rsidRPr="00632A6F">
        <w:rPr>
          <w:noProof w:val="0"/>
        </w:rPr>
        <w:t>3.</w:t>
      </w:r>
      <w:r w:rsidR="00D538A9" w:rsidRPr="00632A6F">
        <w:rPr>
          <w:noProof w:val="0"/>
        </w:rPr>
        <w:t>85</w:t>
      </w:r>
      <w:r w:rsidR="009F28E5" w:rsidRPr="00632A6F">
        <w:rPr>
          <w:noProof w:val="0"/>
        </w:rPr>
        <w:t xml:space="preserve">.4 </w:t>
      </w:r>
      <w:bookmarkEnd w:id="350"/>
      <w:bookmarkEnd w:id="351"/>
      <w:r w:rsidR="003E0386">
        <w:rPr>
          <w:noProof w:val="0"/>
        </w:rPr>
        <w:t>Messages</w:t>
      </w:r>
      <w:bookmarkEnd w:id="352"/>
    </w:p>
    <w:p w14:paraId="6E8E631D" w14:textId="77777777" w:rsidR="009F28E5" w:rsidRPr="003E0386" w:rsidRDefault="004A763D" w:rsidP="00AA6735">
      <w:pPr>
        <w:pStyle w:val="BodyText"/>
        <w:jc w:val="center"/>
      </w:pPr>
      <w:r w:rsidRPr="00834F47">
        <w:rPr>
          <w:noProof/>
        </w:rPr>
        <w:drawing>
          <wp:inline distT="0" distB="0" distL="0" distR="0" wp14:anchorId="68A2C976" wp14:editId="2371E162">
            <wp:extent cx="4132485" cy="2343798"/>
            <wp:effectExtent l="0" t="0" r="190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0"/>
                    <a:stretch>
                      <a:fillRect/>
                    </a:stretch>
                  </pic:blipFill>
                  <pic:spPr bwMode="auto">
                    <a:xfrm>
                      <a:off x="0" y="0"/>
                      <a:ext cx="4132485" cy="2343798"/>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ext>
                    </a:extLst>
                  </pic:spPr>
                </pic:pic>
              </a:graphicData>
            </a:graphic>
          </wp:inline>
        </w:drawing>
      </w:r>
    </w:p>
    <w:p w14:paraId="677D4C97" w14:textId="77777777" w:rsidR="00716F78" w:rsidRPr="00632A6F" w:rsidRDefault="00D944CA" w:rsidP="006C41D5">
      <w:pPr>
        <w:pStyle w:val="FigureTitle"/>
      </w:pPr>
      <w:r w:rsidRPr="00632A6F">
        <w:t>Figure 3.</w:t>
      </w:r>
      <w:r w:rsidR="00D538A9" w:rsidRPr="00632A6F">
        <w:t>85</w:t>
      </w:r>
      <w:r w:rsidRPr="00632A6F">
        <w:t>.4-1: Query for Alert Status Sequence Diagram</w:t>
      </w:r>
    </w:p>
    <w:p w14:paraId="6D722C8F" w14:textId="709BBF9C" w:rsidR="00822140" w:rsidRPr="00632A6F" w:rsidRDefault="00822140" w:rsidP="00822140">
      <w:r w:rsidRPr="00632A6F">
        <w:t>The text in Figure 3.85.4-2 was used to generate the diagram in Figure 3.85.4-1. Readers will generally find the diagram more informative. The text is included here to facilitate editing.</w:t>
      </w:r>
    </w:p>
    <w:p w14:paraId="5DCE3CC8" w14:textId="77777777" w:rsidR="00822140" w:rsidRPr="00632A6F" w:rsidRDefault="00822140" w:rsidP="00D70C8A">
      <w:pPr>
        <w:pStyle w:val="BodyText"/>
      </w:pPr>
    </w:p>
    <w:p w14:paraId="2816D26A" w14:textId="77777777" w:rsidR="00245F52" w:rsidRPr="00632A6F" w:rsidRDefault="00245F52" w:rsidP="00245F52">
      <w:pPr>
        <w:pStyle w:val="XMLFragment"/>
        <w:rPr>
          <w:noProof w:val="0"/>
        </w:rPr>
      </w:pPr>
      <w:r w:rsidRPr="00632A6F">
        <w:rPr>
          <w:noProof w:val="0"/>
        </w:rPr>
        <w:t>title</w:t>
      </w:r>
    </w:p>
    <w:p w14:paraId="0E92F6C4" w14:textId="77777777" w:rsidR="00245F52" w:rsidRPr="00632A6F" w:rsidRDefault="00245F52" w:rsidP="00245F52">
      <w:pPr>
        <w:pStyle w:val="XMLFragment"/>
        <w:rPr>
          <w:noProof w:val="0"/>
        </w:rPr>
      </w:pPr>
    </w:p>
    <w:p w14:paraId="371170E8" w14:textId="77777777" w:rsidR="00245F52" w:rsidRPr="00632A6F" w:rsidRDefault="00245F52" w:rsidP="00245F52">
      <w:pPr>
        <w:pStyle w:val="XMLFragment"/>
        <w:rPr>
          <w:noProof w:val="0"/>
        </w:rPr>
      </w:pPr>
      <w:r w:rsidRPr="00632A6F">
        <w:rPr>
          <w:noProof w:val="0"/>
        </w:rPr>
        <w:t>Alert Reporter-&gt;Alert Aggregator: Query for Alert Status Request [ITI-85]\nFHIR Search Communication</w:t>
      </w:r>
    </w:p>
    <w:p w14:paraId="3325347F" w14:textId="77777777" w:rsidR="00245F52" w:rsidRPr="00632A6F" w:rsidRDefault="00245F52" w:rsidP="00245F52">
      <w:pPr>
        <w:pStyle w:val="XMLFragment"/>
        <w:rPr>
          <w:noProof w:val="0"/>
        </w:rPr>
      </w:pPr>
      <w:r w:rsidRPr="00632A6F">
        <w:rPr>
          <w:noProof w:val="0"/>
        </w:rPr>
        <w:t>activate Alert Reporter</w:t>
      </w:r>
    </w:p>
    <w:p w14:paraId="355BB92A" w14:textId="77777777" w:rsidR="00245F52" w:rsidRPr="00632A6F" w:rsidRDefault="00245F52" w:rsidP="00245F52">
      <w:pPr>
        <w:pStyle w:val="XMLFragment"/>
        <w:rPr>
          <w:noProof w:val="0"/>
        </w:rPr>
      </w:pPr>
      <w:r w:rsidRPr="00632A6F">
        <w:rPr>
          <w:noProof w:val="0"/>
        </w:rPr>
        <w:t>activate Alert Aggregator</w:t>
      </w:r>
    </w:p>
    <w:p w14:paraId="1ADB4F9C" w14:textId="77777777" w:rsidR="00245F52" w:rsidRPr="00632A6F" w:rsidRDefault="00245F52" w:rsidP="00245F52">
      <w:pPr>
        <w:pStyle w:val="XMLFragment"/>
        <w:rPr>
          <w:noProof w:val="0"/>
        </w:rPr>
      </w:pPr>
      <w:r w:rsidRPr="00632A6F">
        <w:rPr>
          <w:noProof w:val="0"/>
        </w:rPr>
        <w:t>Alert Aggregator-&gt;Alert Reporter: Query for Alert Status Response [ITI-85]\nFHIR Bundle of Communications</w:t>
      </w:r>
    </w:p>
    <w:p w14:paraId="0DEE9289" w14:textId="74BAA3E2" w:rsidR="00822140" w:rsidRPr="00632A6F" w:rsidRDefault="00822140" w:rsidP="00822140">
      <w:pPr>
        <w:pStyle w:val="FigureTitle"/>
      </w:pPr>
      <w:r w:rsidRPr="00632A6F">
        <w:t>Figure 3.85.4-2: Pseudocode for Query for Alert Status Sequence Diagram</w:t>
      </w:r>
    </w:p>
    <w:p w14:paraId="328F31BB" w14:textId="77777777" w:rsidR="009F28E5" w:rsidRPr="00632A6F" w:rsidRDefault="006A70BB" w:rsidP="009F28E5">
      <w:pPr>
        <w:pStyle w:val="Heading4"/>
        <w:numPr>
          <w:ilvl w:val="0"/>
          <w:numId w:val="0"/>
        </w:numPr>
        <w:rPr>
          <w:noProof w:val="0"/>
        </w:rPr>
      </w:pPr>
      <w:bookmarkStart w:id="353" w:name="_Toc345074677"/>
      <w:bookmarkStart w:id="354" w:name="_Toc420424044"/>
      <w:bookmarkStart w:id="355" w:name="_Toc16689763"/>
      <w:r w:rsidRPr="00632A6F">
        <w:rPr>
          <w:noProof w:val="0"/>
        </w:rPr>
        <w:t>3.</w:t>
      </w:r>
      <w:r w:rsidR="00D538A9" w:rsidRPr="00632A6F">
        <w:rPr>
          <w:noProof w:val="0"/>
        </w:rPr>
        <w:t>85</w:t>
      </w:r>
      <w:r w:rsidR="009F28E5" w:rsidRPr="00632A6F">
        <w:rPr>
          <w:noProof w:val="0"/>
        </w:rPr>
        <w:t xml:space="preserve">.4.1 </w:t>
      </w:r>
      <w:bookmarkEnd w:id="353"/>
      <w:r w:rsidR="00EB3B0D" w:rsidRPr="00632A6F">
        <w:rPr>
          <w:noProof w:val="0"/>
        </w:rPr>
        <w:t>Query for Alert Status Request</w:t>
      </w:r>
      <w:bookmarkEnd w:id="354"/>
      <w:r w:rsidR="009702D5" w:rsidRPr="00632A6F">
        <w:rPr>
          <w:noProof w:val="0"/>
        </w:rPr>
        <w:t xml:space="preserve"> Message</w:t>
      </w:r>
      <w:bookmarkEnd w:id="355"/>
    </w:p>
    <w:p w14:paraId="083D7048" w14:textId="73CAFC28" w:rsidR="00F0334A" w:rsidRPr="00632A6F" w:rsidRDefault="00391FC4" w:rsidP="00632A6F">
      <w:pPr>
        <w:pStyle w:val="BodyText"/>
      </w:pPr>
      <w:r w:rsidRPr="00632A6F">
        <w:t xml:space="preserve">The Query for Alert Status Request message is a FHIR search </w:t>
      </w:r>
      <w:r w:rsidR="00052284" w:rsidRPr="00632A6F">
        <w:t>operation</w:t>
      </w:r>
      <w:r w:rsidRPr="00632A6F">
        <w:t xml:space="preserve"> on the </w:t>
      </w:r>
      <w:bookmarkStart w:id="356" w:name="_Toc345074678"/>
      <w:r w:rsidRPr="00CA5A8B">
        <w:rPr>
          <w:rStyle w:val="XMLname"/>
          <w:rFonts w:ascii="Times New Roman" w:hAnsi="Times New Roman" w:cs="Times New Roman"/>
          <w:sz w:val="24"/>
        </w:rPr>
        <w:t>CommunicationRequest</w:t>
      </w:r>
      <w:r w:rsidRPr="00632A6F">
        <w:t xml:space="preserve"> and </w:t>
      </w:r>
      <w:r w:rsidRPr="00CA5A8B">
        <w:rPr>
          <w:rStyle w:val="XMLname"/>
          <w:rFonts w:ascii="Times New Roman" w:hAnsi="Times New Roman" w:cs="Times New Roman"/>
          <w:sz w:val="24"/>
        </w:rPr>
        <w:t>Communication</w:t>
      </w:r>
      <w:r w:rsidRPr="00632A6F">
        <w:t xml:space="preserve"> Resources.</w:t>
      </w:r>
      <w:hyperlink w:history="1"/>
      <w:r w:rsidR="00EE6CE0" w:rsidRPr="00632A6F">
        <w:t xml:space="preserve"> </w:t>
      </w:r>
      <w:hyperlink w:history="1"/>
      <w:r w:rsidR="00EE6CE0" w:rsidRPr="00632A6F">
        <w:t xml:space="preserve"> </w:t>
      </w:r>
    </w:p>
    <w:p w14:paraId="38091E1F" w14:textId="77777777" w:rsidR="009F28E5" w:rsidRPr="00632A6F" w:rsidRDefault="006A70BB" w:rsidP="009F28E5">
      <w:pPr>
        <w:pStyle w:val="Heading5"/>
        <w:numPr>
          <w:ilvl w:val="0"/>
          <w:numId w:val="0"/>
        </w:numPr>
        <w:rPr>
          <w:noProof w:val="0"/>
        </w:rPr>
      </w:pPr>
      <w:bookmarkStart w:id="357" w:name="_Toc420424045"/>
      <w:bookmarkStart w:id="358" w:name="_Toc16689764"/>
      <w:r w:rsidRPr="00632A6F">
        <w:rPr>
          <w:noProof w:val="0"/>
        </w:rPr>
        <w:t>3.</w:t>
      </w:r>
      <w:r w:rsidR="00D538A9" w:rsidRPr="00632A6F">
        <w:rPr>
          <w:noProof w:val="0"/>
        </w:rPr>
        <w:t>85</w:t>
      </w:r>
      <w:r w:rsidR="009F28E5" w:rsidRPr="00632A6F">
        <w:rPr>
          <w:noProof w:val="0"/>
        </w:rPr>
        <w:t>.4.1.1 Trigger Events</w:t>
      </w:r>
      <w:bookmarkEnd w:id="356"/>
      <w:bookmarkEnd w:id="357"/>
      <w:bookmarkEnd w:id="358"/>
    </w:p>
    <w:p w14:paraId="50D56C4B" w14:textId="11B04E5D" w:rsidR="00716420" w:rsidRPr="00632A6F" w:rsidRDefault="00716420" w:rsidP="00381449">
      <w:pPr>
        <w:pStyle w:val="BodyText"/>
      </w:pPr>
      <w:bookmarkStart w:id="359" w:name="_Toc345074679"/>
      <w:r w:rsidRPr="00632A6F">
        <w:t xml:space="preserve">An Alert Reporter triggers a </w:t>
      </w:r>
      <w:r w:rsidR="000A1301" w:rsidRPr="00632A6F">
        <w:t xml:space="preserve">Query for Alert Status Request </w:t>
      </w:r>
      <w:r w:rsidR="00391FC4" w:rsidRPr="00632A6F">
        <w:t xml:space="preserve">to an Alert Aggregator </w:t>
      </w:r>
      <w:r w:rsidRPr="00632A6F">
        <w:t>according to t</w:t>
      </w:r>
      <w:r w:rsidR="00262129" w:rsidRPr="00632A6F">
        <w:t xml:space="preserve">he business rules for the alert(s) </w:t>
      </w:r>
      <w:r w:rsidR="00655450">
        <w:t>of interest</w:t>
      </w:r>
      <w:r w:rsidR="002721EA" w:rsidRPr="00632A6F">
        <w:t xml:space="preserve">. </w:t>
      </w:r>
      <w:r w:rsidRPr="00632A6F">
        <w:t>These business rules are out of scope of this profile.</w:t>
      </w:r>
    </w:p>
    <w:p w14:paraId="26A85BB4" w14:textId="77777777" w:rsidR="009F28E5" w:rsidRPr="00632A6F" w:rsidRDefault="006A70BB" w:rsidP="009F28E5">
      <w:pPr>
        <w:pStyle w:val="Heading5"/>
        <w:numPr>
          <w:ilvl w:val="0"/>
          <w:numId w:val="0"/>
        </w:numPr>
        <w:rPr>
          <w:noProof w:val="0"/>
        </w:rPr>
      </w:pPr>
      <w:bookmarkStart w:id="360" w:name="_Toc420424046"/>
      <w:bookmarkStart w:id="361" w:name="_Toc16689765"/>
      <w:r w:rsidRPr="00632A6F">
        <w:rPr>
          <w:noProof w:val="0"/>
        </w:rPr>
        <w:t>3.</w:t>
      </w:r>
      <w:r w:rsidR="00D538A9" w:rsidRPr="00632A6F">
        <w:rPr>
          <w:noProof w:val="0"/>
        </w:rPr>
        <w:t>85</w:t>
      </w:r>
      <w:r w:rsidR="009F28E5" w:rsidRPr="00632A6F">
        <w:rPr>
          <w:noProof w:val="0"/>
        </w:rPr>
        <w:t>.4.1.2 Message Semantics</w:t>
      </w:r>
      <w:bookmarkEnd w:id="359"/>
      <w:bookmarkEnd w:id="360"/>
      <w:bookmarkEnd w:id="361"/>
    </w:p>
    <w:p w14:paraId="23D2D5CB" w14:textId="0D5750BE" w:rsidR="00226EFF" w:rsidRPr="00632A6F" w:rsidRDefault="00226EFF" w:rsidP="004843D7">
      <w:pPr>
        <w:pStyle w:val="BodyText"/>
        <w:rPr>
          <w:i/>
        </w:rPr>
      </w:pPr>
      <w:r w:rsidRPr="00632A6F">
        <w:t>An Alert Reporter initiates a search request</w:t>
      </w:r>
      <w:r w:rsidR="005044F3" w:rsidRPr="00632A6F">
        <w:t xml:space="preserve"> using</w:t>
      </w:r>
      <w:r w:rsidR="00A0475E" w:rsidRPr="00632A6F">
        <w:t xml:space="preserve"> HTTP</w:t>
      </w:r>
      <w:r w:rsidR="005044F3" w:rsidRPr="00632A6F">
        <w:t xml:space="preserve"> GET</w:t>
      </w:r>
      <w:r w:rsidRPr="00632A6F">
        <w:t xml:space="preserve"> as defined </w:t>
      </w:r>
      <w:r w:rsidR="0062546D" w:rsidRPr="00632A6F">
        <w:t xml:space="preserve">at </w:t>
      </w:r>
      <w:hyperlink r:id="rId51" w:anchor="search" w:history="1">
        <w:r w:rsidR="003F524E" w:rsidRPr="00632A6F">
          <w:rPr>
            <w:rStyle w:val="Hyperlink"/>
          </w:rPr>
          <w:t>http://hl7.org/fhir/R4/http.html#search</w:t>
        </w:r>
      </w:hyperlink>
      <w:r w:rsidR="00BD7862" w:rsidRPr="003E0386">
        <w:t xml:space="preserve"> </w:t>
      </w:r>
      <w:r w:rsidRPr="00632A6F">
        <w:t xml:space="preserve">on the </w:t>
      </w:r>
      <w:r w:rsidR="00EA76C3" w:rsidRPr="00632A6F">
        <w:t>Communication</w:t>
      </w:r>
      <w:r w:rsidR="004D3965" w:rsidRPr="00632A6F">
        <w:t>Request</w:t>
      </w:r>
      <w:r w:rsidR="008C1E70" w:rsidRPr="00632A6F">
        <w:t xml:space="preserve"> </w:t>
      </w:r>
      <w:r w:rsidR="00C06FB9" w:rsidRPr="00632A6F">
        <w:t>R</w:t>
      </w:r>
      <w:r w:rsidR="008C1E70" w:rsidRPr="00632A6F">
        <w:t xml:space="preserve">esource </w:t>
      </w:r>
      <w:r w:rsidR="004D3965" w:rsidRPr="00632A6F">
        <w:t xml:space="preserve">or the Communication </w:t>
      </w:r>
      <w:r w:rsidR="00C06FB9" w:rsidRPr="00632A6F">
        <w:t>R</w:t>
      </w:r>
      <w:r w:rsidR="004D3965" w:rsidRPr="00632A6F">
        <w:t>esource</w:t>
      </w:r>
      <w:r w:rsidR="008C1E70" w:rsidRPr="00632A6F">
        <w:t>.</w:t>
      </w:r>
    </w:p>
    <w:p w14:paraId="6A609892" w14:textId="36127978" w:rsidR="008C1E70" w:rsidRPr="00632A6F" w:rsidRDefault="008C1E70" w:rsidP="004843D7">
      <w:pPr>
        <w:pStyle w:val="BodyText"/>
        <w:rPr>
          <w:i/>
        </w:rPr>
      </w:pPr>
      <w:r w:rsidRPr="00632A6F">
        <w:lastRenderedPageBreak/>
        <w:t xml:space="preserve">An Alert </w:t>
      </w:r>
      <w:r w:rsidR="00FD659D" w:rsidRPr="00632A6F">
        <w:t>Aggregator</w:t>
      </w:r>
      <w:r w:rsidRPr="00632A6F">
        <w:t xml:space="preserve"> shall support</w:t>
      </w:r>
      <w:r w:rsidR="001E464D" w:rsidRPr="00632A6F">
        <w:t xml:space="preserve"> combinations of search parameters </w:t>
      </w:r>
      <w:r w:rsidR="0023189D" w:rsidRPr="00632A6F">
        <w:t xml:space="preserve">as </w:t>
      </w:r>
      <w:r w:rsidRPr="00632A6F">
        <w:t>define</w:t>
      </w:r>
      <w:r w:rsidR="006B1568" w:rsidRPr="00632A6F">
        <w:t xml:space="preserve">d </w:t>
      </w:r>
      <w:r w:rsidR="0062546D" w:rsidRPr="00632A6F">
        <w:t xml:space="preserve">at </w:t>
      </w:r>
      <w:hyperlink r:id="rId52" w:anchor="combining" w:history="1">
        <w:r w:rsidR="003F524E" w:rsidRPr="00632A6F">
          <w:rPr>
            <w:rStyle w:val="Hyperlink"/>
          </w:rPr>
          <w:t>http://hl7.org/fhir/R4/search.html#combining</w:t>
        </w:r>
      </w:hyperlink>
      <w:r w:rsidR="00051603" w:rsidRPr="003E0386">
        <w:t>,</w:t>
      </w:r>
      <w:r w:rsidR="00166909" w:rsidRPr="00632A6F">
        <w:t xml:space="preserve"> “</w:t>
      </w:r>
      <w:r w:rsidRPr="00632A6F">
        <w:t xml:space="preserve">Composite Search Parameters.”  </w:t>
      </w:r>
    </w:p>
    <w:p w14:paraId="0647DBA0" w14:textId="0D280B3F" w:rsidR="00226EFF" w:rsidRPr="00632A6F" w:rsidRDefault="00764C41" w:rsidP="004843D7">
      <w:pPr>
        <w:pStyle w:val="BodyText"/>
        <w:rPr>
          <w:i/>
        </w:rPr>
      </w:pPr>
      <w:r w:rsidRPr="00632A6F">
        <w:t xml:space="preserve">The Alert Aggregator shall support all search parameters at </w:t>
      </w:r>
      <w:hyperlink r:id="rId53" w:anchor="search" w:history="1">
        <w:r w:rsidR="003F524E" w:rsidRPr="00632A6F">
          <w:rPr>
            <w:rStyle w:val="Hyperlink"/>
          </w:rPr>
          <w:t>http://hl7.org/fhir/R4/communicationrequest.html#search</w:t>
        </w:r>
      </w:hyperlink>
      <w:r w:rsidR="00D71857" w:rsidRPr="003E0386">
        <w:t xml:space="preserve"> an</w:t>
      </w:r>
      <w:r w:rsidR="00D71857" w:rsidRPr="00632A6F">
        <w:t xml:space="preserve">d </w:t>
      </w:r>
      <w:hyperlink r:id="rId54" w:anchor="search" w:history="1">
        <w:r w:rsidR="003F524E" w:rsidRPr="00632A6F">
          <w:rPr>
            <w:rStyle w:val="Hyperlink"/>
          </w:rPr>
          <w:t>http://hl7.org/fhir/R4/communication.html#search</w:t>
        </w:r>
      </w:hyperlink>
      <w:r w:rsidR="003D4BB5" w:rsidRPr="003E0386">
        <w:t>.</w:t>
      </w:r>
      <w:r w:rsidR="00226EFF" w:rsidRPr="00632A6F">
        <w:t xml:space="preserve">An Alert </w:t>
      </w:r>
      <w:r w:rsidR="00FD659D" w:rsidRPr="00632A6F">
        <w:t>Aggregator</w:t>
      </w:r>
      <w:r w:rsidR="00226EFF" w:rsidRPr="00632A6F">
        <w:t xml:space="preserve"> shall support receiving a request </w:t>
      </w:r>
      <w:r w:rsidR="003D4BB5" w:rsidRPr="00632A6F">
        <w:t>for</w:t>
      </w:r>
      <w:r w:rsidR="00226EFF" w:rsidRPr="00632A6F">
        <w:t xml:space="preserve"> both the JSON and the XML messaging formats as defined in </w:t>
      </w:r>
      <w:r w:rsidR="0004417E" w:rsidRPr="00632A6F">
        <w:t>FHIR</w:t>
      </w:r>
      <w:r w:rsidR="002D0DA7" w:rsidRPr="00632A6F">
        <w:t>.</w:t>
      </w:r>
      <w:r w:rsidR="002721EA" w:rsidRPr="00632A6F">
        <w:rPr>
          <w:i/>
        </w:rPr>
        <w:t xml:space="preserve"> </w:t>
      </w:r>
      <w:r w:rsidR="00226EFF" w:rsidRPr="00632A6F">
        <w:t xml:space="preserve">An Alert Reporter shall </w:t>
      </w:r>
      <w:r w:rsidR="005106A5">
        <w:t>request</w:t>
      </w:r>
      <w:r w:rsidR="005106A5" w:rsidRPr="00632A6F">
        <w:t xml:space="preserve"> </w:t>
      </w:r>
      <w:r w:rsidR="00226EFF" w:rsidRPr="00632A6F">
        <w:t xml:space="preserve">either the XML or the JSON messaging formats as defined in </w:t>
      </w:r>
      <w:r w:rsidR="0004417E" w:rsidRPr="00632A6F">
        <w:t>FHIR</w:t>
      </w:r>
      <w:r w:rsidR="00C94F55" w:rsidRPr="00632A6F">
        <w:t xml:space="preserve">. </w:t>
      </w:r>
      <w:r w:rsidR="006021E4" w:rsidRPr="00632A6F">
        <w:t>See ITI TF-2x: Appendix Z.6 for more details.</w:t>
      </w:r>
    </w:p>
    <w:p w14:paraId="169A29C5" w14:textId="18501149" w:rsidR="009F28E5" w:rsidRPr="00632A6F" w:rsidRDefault="00071BD0" w:rsidP="00D70C8A">
      <w:pPr>
        <w:pStyle w:val="Heading5"/>
        <w:numPr>
          <w:ilvl w:val="0"/>
          <w:numId w:val="0"/>
        </w:numPr>
        <w:rPr>
          <w:noProof w:val="0"/>
        </w:rPr>
      </w:pPr>
      <w:bookmarkStart w:id="362" w:name="_Toc345074680"/>
      <w:bookmarkStart w:id="363" w:name="_Toc420424048"/>
      <w:r w:rsidRPr="00632A6F">
        <w:rPr>
          <w:noProof w:val="0"/>
        </w:rPr>
        <w:t xml:space="preserve"> </w:t>
      </w:r>
      <w:bookmarkStart w:id="364" w:name="_Toc16689766"/>
      <w:r w:rsidR="00D148C4" w:rsidRPr="00632A6F">
        <w:rPr>
          <w:noProof w:val="0"/>
        </w:rPr>
        <w:t xml:space="preserve">3.85.4.1.3 </w:t>
      </w:r>
      <w:r w:rsidR="009F28E5" w:rsidRPr="00632A6F">
        <w:rPr>
          <w:noProof w:val="0"/>
        </w:rPr>
        <w:t>Expected Actions</w:t>
      </w:r>
      <w:bookmarkEnd w:id="362"/>
      <w:bookmarkEnd w:id="363"/>
      <w:bookmarkEnd w:id="364"/>
    </w:p>
    <w:p w14:paraId="7890429C" w14:textId="39E080BD" w:rsidR="00071BD0" w:rsidRPr="00632A6F" w:rsidRDefault="003D4BB5" w:rsidP="00770FA1">
      <w:pPr>
        <w:pStyle w:val="BodyText"/>
      </w:pPr>
      <w:r w:rsidRPr="00632A6F">
        <w:t>The</w:t>
      </w:r>
      <w:r w:rsidR="00361DF5" w:rsidRPr="00632A6F">
        <w:t xml:space="preserve"> Alert </w:t>
      </w:r>
      <w:r w:rsidR="00FD659D" w:rsidRPr="00632A6F">
        <w:t>Aggregator</w:t>
      </w:r>
      <w:r w:rsidR="00361DF5" w:rsidRPr="00632A6F">
        <w:t xml:space="preserve"> shall </w:t>
      </w:r>
      <w:r w:rsidR="00071BD0" w:rsidRPr="00632A6F">
        <w:t xml:space="preserve">return </w:t>
      </w:r>
      <w:r w:rsidR="00361DF5" w:rsidRPr="00632A6F">
        <w:t>matching</w:t>
      </w:r>
      <w:r w:rsidR="005B3F03" w:rsidRPr="00632A6F">
        <w:t xml:space="preserve"> Communication or CommunicationRequest Resources in a</w:t>
      </w:r>
      <w:r w:rsidR="00361DF5" w:rsidRPr="00632A6F">
        <w:t xml:space="preserve"> </w:t>
      </w:r>
      <w:r w:rsidR="005B3F03" w:rsidRPr="00632A6F">
        <w:t>Query for Alert Status</w:t>
      </w:r>
      <w:r w:rsidR="00B448C8" w:rsidRPr="00632A6F">
        <w:t xml:space="preserve">. </w:t>
      </w:r>
    </w:p>
    <w:p w14:paraId="7BD6E366" w14:textId="77777777" w:rsidR="00716420" w:rsidRPr="00632A6F" w:rsidRDefault="006A70BB" w:rsidP="00C63E71">
      <w:pPr>
        <w:pStyle w:val="Heading4"/>
        <w:numPr>
          <w:ilvl w:val="0"/>
          <w:numId w:val="0"/>
        </w:numPr>
        <w:rPr>
          <w:noProof w:val="0"/>
        </w:rPr>
      </w:pPr>
      <w:bookmarkStart w:id="365" w:name="_Toc345074681"/>
      <w:bookmarkStart w:id="366" w:name="_Toc420424049"/>
      <w:bookmarkStart w:id="367" w:name="_Toc16689767"/>
      <w:r w:rsidRPr="00632A6F">
        <w:rPr>
          <w:noProof w:val="0"/>
        </w:rPr>
        <w:t>3.</w:t>
      </w:r>
      <w:r w:rsidR="00D538A9" w:rsidRPr="00632A6F">
        <w:rPr>
          <w:noProof w:val="0"/>
        </w:rPr>
        <w:t>85</w:t>
      </w:r>
      <w:r w:rsidR="009F28E5" w:rsidRPr="00632A6F">
        <w:rPr>
          <w:noProof w:val="0"/>
        </w:rPr>
        <w:t xml:space="preserve">.4.2 </w:t>
      </w:r>
      <w:bookmarkEnd w:id="365"/>
      <w:r w:rsidR="00EB3B0D" w:rsidRPr="00632A6F">
        <w:rPr>
          <w:noProof w:val="0"/>
        </w:rPr>
        <w:t>Query for Alert Status Response</w:t>
      </w:r>
      <w:bookmarkStart w:id="368" w:name="_Toc345074682"/>
      <w:bookmarkEnd w:id="366"/>
      <w:r w:rsidR="009702D5" w:rsidRPr="00632A6F">
        <w:rPr>
          <w:noProof w:val="0"/>
        </w:rPr>
        <w:t xml:space="preserve"> Message</w:t>
      </w:r>
      <w:bookmarkEnd w:id="367"/>
    </w:p>
    <w:p w14:paraId="7DDECC64" w14:textId="792E6962" w:rsidR="002C0B17" w:rsidRPr="00632A6F" w:rsidRDefault="002C0B17" w:rsidP="004843D7">
      <w:pPr>
        <w:pStyle w:val="BodyText"/>
      </w:pPr>
      <w:r w:rsidRPr="00632A6F">
        <w:t xml:space="preserve">The Query for Alert Status </w:t>
      </w:r>
      <w:r w:rsidR="009702D5" w:rsidRPr="00632A6F">
        <w:t xml:space="preserve">[ITI-85] </w:t>
      </w:r>
      <w:r w:rsidRPr="00632A6F">
        <w:t>transaction uses the response semantics as define</w:t>
      </w:r>
      <w:r w:rsidR="00AE35C7" w:rsidRPr="00632A6F">
        <w:t xml:space="preserve">d </w:t>
      </w:r>
      <w:r w:rsidR="0050661B" w:rsidRPr="00632A6F">
        <w:t xml:space="preserve">at </w:t>
      </w:r>
      <w:hyperlink r:id="rId55" w:anchor="search" w:history="1">
        <w:r w:rsidR="003F524E" w:rsidRPr="00632A6F">
          <w:rPr>
            <w:rStyle w:val="Hyperlink"/>
          </w:rPr>
          <w:t>http://hl7.org/fhir/R4/http.html#search</w:t>
        </w:r>
      </w:hyperlink>
      <w:r w:rsidRPr="003E0386">
        <w:t xml:space="preserve"> </w:t>
      </w:r>
      <w:r w:rsidR="00A64E2F" w:rsidRPr="00632A6F">
        <w:t xml:space="preserve">as applicable </w:t>
      </w:r>
      <w:r w:rsidRPr="00632A6F">
        <w:t xml:space="preserve">for the </w:t>
      </w:r>
      <w:r w:rsidR="00EA76C3" w:rsidRPr="00632A6F">
        <w:t>Communication</w:t>
      </w:r>
      <w:r w:rsidR="004D3965" w:rsidRPr="00632A6F">
        <w:t>Request</w:t>
      </w:r>
      <w:r w:rsidRPr="00632A6F">
        <w:t xml:space="preserve"> </w:t>
      </w:r>
      <w:r w:rsidR="00C06FB9" w:rsidRPr="00632A6F">
        <w:t>R</w:t>
      </w:r>
      <w:r w:rsidRPr="00632A6F">
        <w:t xml:space="preserve">esource, as defined </w:t>
      </w:r>
      <w:r w:rsidR="0050661B" w:rsidRPr="00632A6F">
        <w:t xml:space="preserve">at </w:t>
      </w:r>
      <w:hyperlink r:id="rId56" w:history="1">
        <w:r w:rsidR="003F524E" w:rsidRPr="00632A6F">
          <w:rPr>
            <w:rStyle w:val="Hyperlink"/>
          </w:rPr>
          <w:t>http://hl7.org/fhir/R4/communicationrequest.html</w:t>
        </w:r>
      </w:hyperlink>
      <w:r w:rsidR="009702D5" w:rsidRPr="003E0386">
        <w:t>,</w:t>
      </w:r>
      <w:r w:rsidR="004D3965" w:rsidRPr="00632A6F">
        <w:t xml:space="preserve"> or the Communication </w:t>
      </w:r>
      <w:r w:rsidR="00C06FB9" w:rsidRPr="00632A6F">
        <w:t>R</w:t>
      </w:r>
      <w:r w:rsidR="004D3965" w:rsidRPr="00632A6F">
        <w:t xml:space="preserve">esource, as defined at </w:t>
      </w:r>
      <w:hyperlink r:id="rId57" w:history="1">
        <w:r w:rsidR="003F524E" w:rsidRPr="00632A6F">
          <w:rPr>
            <w:rStyle w:val="Hyperlink"/>
          </w:rPr>
          <w:t>http://hl7.org/fhir/R4/communication.html</w:t>
        </w:r>
      </w:hyperlink>
      <w:r w:rsidR="006E2827" w:rsidRPr="003E0386">
        <w:t xml:space="preserve">. </w:t>
      </w:r>
    </w:p>
    <w:p w14:paraId="217A1CEE" w14:textId="77777777" w:rsidR="009F28E5" w:rsidRPr="00632A6F" w:rsidRDefault="006A70BB" w:rsidP="009F28E5">
      <w:pPr>
        <w:pStyle w:val="Heading5"/>
        <w:numPr>
          <w:ilvl w:val="0"/>
          <w:numId w:val="0"/>
        </w:numPr>
        <w:rPr>
          <w:noProof w:val="0"/>
        </w:rPr>
      </w:pPr>
      <w:bookmarkStart w:id="369" w:name="_Toc420424050"/>
      <w:bookmarkStart w:id="370" w:name="_Toc16689768"/>
      <w:r w:rsidRPr="00632A6F">
        <w:rPr>
          <w:noProof w:val="0"/>
        </w:rPr>
        <w:t>3.</w:t>
      </w:r>
      <w:r w:rsidR="00D538A9" w:rsidRPr="00632A6F">
        <w:rPr>
          <w:noProof w:val="0"/>
        </w:rPr>
        <w:t>85</w:t>
      </w:r>
      <w:r w:rsidR="009F28E5" w:rsidRPr="00632A6F">
        <w:rPr>
          <w:noProof w:val="0"/>
        </w:rPr>
        <w:t>.4.2.1 Trigger Events</w:t>
      </w:r>
      <w:bookmarkEnd w:id="368"/>
      <w:bookmarkEnd w:id="369"/>
      <w:bookmarkEnd w:id="370"/>
    </w:p>
    <w:p w14:paraId="64B4977F" w14:textId="39C35575" w:rsidR="009F28E5" w:rsidRPr="00632A6F" w:rsidRDefault="005F4C20" w:rsidP="004843D7">
      <w:pPr>
        <w:pStyle w:val="BodyText"/>
        <w:rPr>
          <w:i/>
        </w:rPr>
      </w:pPr>
      <w:r w:rsidRPr="00632A6F">
        <w:t xml:space="preserve">The Alert </w:t>
      </w:r>
      <w:r w:rsidR="00FD659D" w:rsidRPr="00632A6F">
        <w:t>Aggregator</w:t>
      </w:r>
      <w:r w:rsidRPr="00632A6F">
        <w:t xml:space="preserve"> sends t</w:t>
      </w:r>
      <w:r w:rsidR="00E93020" w:rsidRPr="00632A6F">
        <w:t xml:space="preserve">he Query for Alert Status Response to the Alert Reporter </w:t>
      </w:r>
      <w:bookmarkStart w:id="371" w:name="_GoBack"/>
      <w:bookmarkEnd w:id="371"/>
      <w:r w:rsidR="00ED75E8" w:rsidRPr="00632A6F">
        <w:t>when results to the query are ready</w:t>
      </w:r>
      <w:r w:rsidR="00E93020" w:rsidRPr="00632A6F">
        <w:t>.</w:t>
      </w:r>
    </w:p>
    <w:p w14:paraId="7F24D673" w14:textId="77777777" w:rsidR="009F28E5" w:rsidRPr="00632A6F" w:rsidRDefault="006A70BB" w:rsidP="009F28E5">
      <w:pPr>
        <w:pStyle w:val="Heading5"/>
        <w:numPr>
          <w:ilvl w:val="0"/>
          <w:numId w:val="0"/>
        </w:numPr>
        <w:rPr>
          <w:noProof w:val="0"/>
        </w:rPr>
      </w:pPr>
      <w:bookmarkStart w:id="372" w:name="_Toc345074683"/>
      <w:bookmarkStart w:id="373" w:name="_Toc420424051"/>
      <w:bookmarkStart w:id="374" w:name="_Toc16689769"/>
      <w:r w:rsidRPr="00632A6F">
        <w:rPr>
          <w:noProof w:val="0"/>
        </w:rPr>
        <w:t>3.</w:t>
      </w:r>
      <w:r w:rsidR="00D538A9" w:rsidRPr="00632A6F">
        <w:rPr>
          <w:noProof w:val="0"/>
        </w:rPr>
        <w:t>85</w:t>
      </w:r>
      <w:r w:rsidR="009F28E5" w:rsidRPr="00632A6F">
        <w:rPr>
          <w:noProof w:val="0"/>
        </w:rPr>
        <w:t>.4.2.2 Message Semantics</w:t>
      </w:r>
      <w:bookmarkEnd w:id="372"/>
      <w:bookmarkEnd w:id="373"/>
      <w:bookmarkEnd w:id="374"/>
    </w:p>
    <w:p w14:paraId="4343E886" w14:textId="119D05C4" w:rsidR="00F643A1" w:rsidRPr="00632A6F" w:rsidRDefault="00F643A1" w:rsidP="004843D7">
      <w:pPr>
        <w:pStyle w:val="BodyText"/>
      </w:pPr>
      <w:r w:rsidRPr="00632A6F">
        <w:t xml:space="preserve">The Alert </w:t>
      </w:r>
      <w:r w:rsidR="00FD659D" w:rsidRPr="00632A6F">
        <w:t>Aggregator</w:t>
      </w:r>
      <w:r w:rsidRPr="00632A6F">
        <w:t xml:space="preserve"> shall support the search </w:t>
      </w:r>
      <w:r w:rsidR="008C28EB" w:rsidRPr="00632A6F">
        <w:t>re</w:t>
      </w:r>
      <w:r w:rsidR="000F53F5" w:rsidRPr="00632A6F">
        <w:t>s</w:t>
      </w:r>
      <w:r w:rsidR="008C28EB" w:rsidRPr="00632A6F">
        <w:t>pons</w:t>
      </w:r>
      <w:r w:rsidRPr="00632A6F">
        <w:t xml:space="preserve">e message as defined </w:t>
      </w:r>
      <w:r w:rsidR="0050661B" w:rsidRPr="00632A6F">
        <w:t xml:space="preserve">at </w:t>
      </w:r>
      <w:hyperlink r:id="rId58" w:anchor="search" w:history="1">
        <w:r w:rsidR="003F524E" w:rsidRPr="00632A6F">
          <w:rPr>
            <w:rStyle w:val="Hyperlink"/>
          </w:rPr>
          <w:t>http://hl7.org/fhir/R4/http.html#search</w:t>
        </w:r>
      </w:hyperlink>
      <w:r w:rsidRPr="003E0386">
        <w:t xml:space="preserve"> on the </w:t>
      </w:r>
      <w:r w:rsidR="00EA76C3" w:rsidRPr="00632A6F">
        <w:t>Communication</w:t>
      </w:r>
      <w:r w:rsidR="004D3965" w:rsidRPr="00632A6F">
        <w:t>Request</w:t>
      </w:r>
      <w:r w:rsidRPr="00632A6F">
        <w:t xml:space="preserve"> </w:t>
      </w:r>
      <w:r w:rsidR="00C06FB9" w:rsidRPr="00632A6F">
        <w:t>R</w:t>
      </w:r>
      <w:r w:rsidRPr="00632A6F">
        <w:t xml:space="preserve">esource, defined </w:t>
      </w:r>
      <w:r w:rsidR="0050661B" w:rsidRPr="00632A6F">
        <w:t xml:space="preserve">at </w:t>
      </w:r>
      <w:hyperlink r:id="rId59" w:history="1">
        <w:r w:rsidR="003F524E" w:rsidRPr="00632A6F">
          <w:rPr>
            <w:rStyle w:val="Hyperlink"/>
          </w:rPr>
          <w:t>http://hl7.org/fhir/R4/communicationrequest.html</w:t>
        </w:r>
      </w:hyperlink>
      <w:r w:rsidR="004D3965" w:rsidRPr="003E0386">
        <w:t xml:space="preserve"> or the </w:t>
      </w:r>
      <w:r w:rsidR="004D3965" w:rsidRPr="00632A6F">
        <w:t xml:space="preserve">Communication </w:t>
      </w:r>
      <w:r w:rsidR="00C06FB9" w:rsidRPr="00632A6F">
        <w:t>R</w:t>
      </w:r>
      <w:r w:rsidR="004D3965" w:rsidRPr="00632A6F">
        <w:t xml:space="preserve">esource, defined at </w:t>
      </w:r>
      <w:hyperlink r:id="rId60" w:history="1">
        <w:r w:rsidR="003F524E" w:rsidRPr="00632A6F">
          <w:rPr>
            <w:rStyle w:val="Hyperlink"/>
          </w:rPr>
          <w:t>http://hl7.org/fhir/R4/communication.html</w:t>
        </w:r>
      </w:hyperlink>
      <w:r w:rsidR="002D0DA7" w:rsidRPr="003E0386">
        <w:t>.</w:t>
      </w:r>
    </w:p>
    <w:p w14:paraId="277BFD0C" w14:textId="77777777" w:rsidR="009F28E5" w:rsidRPr="00632A6F" w:rsidRDefault="006A70BB" w:rsidP="009F28E5">
      <w:pPr>
        <w:pStyle w:val="Heading5"/>
        <w:numPr>
          <w:ilvl w:val="0"/>
          <w:numId w:val="0"/>
        </w:numPr>
        <w:rPr>
          <w:noProof w:val="0"/>
        </w:rPr>
      </w:pPr>
      <w:bookmarkStart w:id="375" w:name="_Toc345074684"/>
      <w:bookmarkStart w:id="376" w:name="_Toc420424053"/>
      <w:bookmarkStart w:id="377" w:name="_Toc16689770"/>
      <w:r w:rsidRPr="00632A6F">
        <w:rPr>
          <w:noProof w:val="0"/>
        </w:rPr>
        <w:t>3.</w:t>
      </w:r>
      <w:r w:rsidR="00D538A9" w:rsidRPr="00632A6F">
        <w:rPr>
          <w:noProof w:val="0"/>
        </w:rPr>
        <w:t>85</w:t>
      </w:r>
      <w:r w:rsidR="009F28E5" w:rsidRPr="00632A6F">
        <w:rPr>
          <w:noProof w:val="0"/>
        </w:rPr>
        <w:t>.4.2.3 Expected Actions</w:t>
      </w:r>
      <w:bookmarkEnd w:id="375"/>
      <w:bookmarkEnd w:id="376"/>
      <w:bookmarkEnd w:id="377"/>
    </w:p>
    <w:p w14:paraId="2E0D4139" w14:textId="77777777" w:rsidR="00C070FA" w:rsidRPr="00632A6F" w:rsidRDefault="00C070FA" w:rsidP="004C735C">
      <w:pPr>
        <w:pStyle w:val="BodyText"/>
      </w:pPr>
      <w:bookmarkStart w:id="378" w:name="_Toc345074685"/>
      <w:bookmarkStart w:id="379" w:name="_Toc420424054"/>
      <w:r w:rsidRPr="00632A6F">
        <w:t xml:space="preserve">This behavior is not </w:t>
      </w:r>
      <w:r w:rsidR="009C43FB" w:rsidRPr="00632A6F">
        <w:t xml:space="preserve">further </w:t>
      </w:r>
      <w:r w:rsidRPr="00632A6F">
        <w:t>defined or constrained by IHE.</w:t>
      </w:r>
    </w:p>
    <w:p w14:paraId="0D721D10" w14:textId="77777777" w:rsidR="00DF2EC5" w:rsidRPr="00632A6F" w:rsidRDefault="00DF2EC5" w:rsidP="004C735C">
      <w:pPr>
        <w:pStyle w:val="Heading3"/>
        <w:numPr>
          <w:ilvl w:val="0"/>
          <w:numId w:val="0"/>
        </w:numPr>
        <w:rPr>
          <w:noProof w:val="0"/>
        </w:rPr>
      </w:pPr>
      <w:bookmarkStart w:id="380" w:name="_Toc16689771"/>
      <w:r w:rsidRPr="00632A6F">
        <w:rPr>
          <w:noProof w:val="0"/>
        </w:rPr>
        <w:t>3.</w:t>
      </w:r>
      <w:r w:rsidR="00D538A9" w:rsidRPr="00632A6F">
        <w:rPr>
          <w:noProof w:val="0"/>
        </w:rPr>
        <w:t>85</w:t>
      </w:r>
      <w:r w:rsidRPr="00632A6F">
        <w:rPr>
          <w:noProof w:val="0"/>
        </w:rPr>
        <w:t>.</w:t>
      </w:r>
      <w:r w:rsidR="000B2E1D" w:rsidRPr="00632A6F">
        <w:rPr>
          <w:noProof w:val="0"/>
        </w:rPr>
        <w:t>5</w:t>
      </w:r>
      <w:r w:rsidRPr="00632A6F">
        <w:rPr>
          <w:noProof w:val="0"/>
        </w:rPr>
        <w:t xml:space="preserve"> Alert Terminologies and Mappings</w:t>
      </w:r>
      <w:bookmarkEnd w:id="380"/>
    </w:p>
    <w:p w14:paraId="6DD1AA4E" w14:textId="1EFE257D" w:rsidR="00DF2EC5" w:rsidRPr="00632A6F" w:rsidRDefault="00DF2EC5" w:rsidP="004C735C">
      <w:pPr>
        <w:pStyle w:val="BodyText"/>
      </w:pPr>
      <w:r w:rsidRPr="00632A6F">
        <w:t xml:space="preserve">The alert terminologies and their mappings </w:t>
      </w:r>
      <w:r w:rsidR="00071BD0" w:rsidRPr="00632A6F">
        <w:t xml:space="preserve">are </w:t>
      </w:r>
      <w:r w:rsidRPr="00632A6F">
        <w:t xml:space="preserve">described in </w:t>
      </w:r>
      <w:r w:rsidR="006C38EF" w:rsidRPr="00632A6F">
        <w:t>Section</w:t>
      </w:r>
      <w:r w:rsidR="003F2247" w:rsidRPr="00632A6F">
        <w:t xml:space="preserve"> </w:t>
      </w:r>
      <w:r w:rsidR="00884391" w:rsidRPr="00632A6F">
        <w:t>3.</w:t>
      </w:r>
      <w:r w:rsidR="003C56A4" w:rsidRPr="00632A6F">
        <w:t>84</w:t>
      </w:r>
      <w:r w:rsidR="00884391" w:rsidRPr="00632A6F">
        <w:t>.5</w:t>
      </w:r>
      <w:r w:rsidR="006C38EF" w:rsidRPr="00632A6F">
        <w:t>.</w:t>
      </w:r>
    </w:p>
    <w:p w14:paraId="1F7F54B8" w14:textId="77777777" w:rsidR="009F28E5" w:rsidRPr="00632A6F" w:rsidRDefault="00884391" w:rsidP="009F28E5">
      <w:pPr>
        <w:pStyle w:val="Heading3"/>
        <w:numPr>
          <w:ilvl w:val="0"/>
          <w:numId w:val="0"/>
        </w:numPr>
        <w:rPr>
          <w:noProof w:val="0"/>
        </w:rPr>
      </w:pPr>
      <w:bookmarkStart w:id="381" w:name="_Toc16689772"/>
      <w:r w:rsidRPr="00632A6F">
        <w:rPr>
          <w:noProof w:val="0"/>
        </w:rPr>
        <w:t>3.</w:t>
      </w:r>
      <w:r w:rsidR="00D538A9" w:rsidRPr="00632A6F">
        <w:rPr>
          <w:noProof w:val="0"/>
        </w:rPr>
        <w:t>85</w:t>
      </w:r>
      <w:r w:rsidRPr="00632A6F">
        <w:rPr>
          <w:noProof w:val="0"/>
        </w:rPr>
        <w:t>.6</w:t>
      </w:r>
      <w:r w:rsidR="009F28E5" w:rsidRPr="00632A6F">
        <w:rPr>
          <w:noProof w:val="0"/>
        </w:rPr>
        <w:t xml:space="preserve"> Security Considerations</w:t>
      </w:r>
      <w:bookmarkEnd w:id="378"/>
      <w:bookmarkEnd w:id="379"/>
      <w:bookmarkEnd w:id="381"/>
    </w:p>
    <w:p w14:paraId="72E1DD59" w14:textId="07A7A644" w:rsidR="00994D89" w:rsidRPr="00632A6F" w:rsidRDefault="006E2827">
      <w:pPr>
        <w:pStyle w:val="BodyText"/>
      </w:pPr>
      <w:bookmarkStart w:id="382" w:name="_Toc345074686"/>
      <w:r w:rsidRPr="00632A6F">
        <w:t xml:space="preserve"> See ITI TF-2x: Appendix Z.8 for common mobile security considerations.</w:t>
      </w:r>
    </w:p>
    <w:p w14:paraId="79E7295D" w14:textId="77777777" w:rsidR="00522F40" w:rsidRPr="00632A6F" w:rsidRDefault="00F313A8" w:rsidP="00D70C8A">
      <w:pPr>
        <w:pStyle w:val="Heading1"/>
        <w:numPr>
          <w:ilvl w:val="0"/>
          <w:numId w:val="0"/>
        </w:numPr>
        <w:rPr>
          <w:noProof w:val="0"/>
        </w:rPr>
      </w:pPr>
      <w:bookmarkStart w:id="383" w:name="_Toc278196194"/>
      <w:bookmarkStart w:id="384" w:name="_Toc16689773"/>
      <w:bookmarkEnd w:id="316"/>
      <w:bookmarkEnd w:id="317"/>
      <w:bookmarkEnd w:id="318"/>
      <w:bookmarkEnd w:id="319"/>
      <w:bookmarkEnd w:id="320"/>
      <w:bookmarkEnd w:id="321"/>
      <w:bookmarkEnd w:id="322"/>
      <w:bookmarkEnd w:id="382"/>
      <w:r w:rsidRPr="00632A6F">
        <w:rPr>
          <w:noProof w:val="0"/>
        </w:rPr>
        <w:lastRenderedPageBreak/>
        <w:t xml:space="preserve">Volume 2 </w:t>
      </w:r>
      <w:r w:rsidR="004541CC" w:rsidRPr="00632A6F">
        <w:rPr>
          <w:noProof w:val="0"/>
        </w:rPr>
        <w:t>Name</w:t>
      </w:r>
      <w:r w:rsidR="00522F40" w:rsidRPr="00632A6F">
        <w:rPr>
          <w:noProof w:val="0"/>
        </w:rPr>
        <w:t>s</w:t>
      </w:r>
      <w:r w:rsidR="004541CC" w:rsidRPr="00632A6F">
        <w:rPr>
          <w:noProof w:val="0"/>
        </w:rPr>
        <w:t>pace Additions</w:t>
      </w:r>
      <w:bookmarkEnd w:id="383"/>
      <w:bookmarkEnd w:id="384"/>
    </w:p>
    <w:p w14:paraId="342ADD28" w14:textId="77777777" w:rsidR="00DD13DB" w:rsidRPr="00632A6F" w:rsidRDefault="00DD13DB" w:rsidP="00DD13DB">
      <w:pPr>
        <w:pStyle w:val="EditorInstructions"/>
      </w:pPr>
      <w:r w:rsidRPr="00632A6F">
        <w:t xml:space="preserve">Add the following terms </w:t>
      </w:r>
      <w:r w:rsidRPr="00632A6F">
        <w:rPr>
          <w:iCs w:val="0"/>
        </w:rPr>
        <w:t xml:space="preserve">to the IHE </w:t>
      </w:r>
      <w:r w:rsidR="00CD4D46" w:rsidRPr="00632A6F">
        <w:rPr>
          <w:iCs w:val="0"/>
        </w:rPr>
        <w:t>General Introduction Appendix G</w:t>
      </w:r>
      <w:r w:rsidRPr="00632A6F">
        <w:t>:</w:t>
      </w:r>
    </w:p>
    <w:p w14:paraId="6B73117C" w14:textId="77777777" w:rsidR="009132F8" w:rsidRPr="00632A6F" w:rsidRDefault="009132F8" w:rsidP="001D0EE9">
      <w:pPr>
        <w:pStyle w:val="BodyText"/>
      </w:pPr>
      <w:r w:rsidRPr="00632A6F">
        <w:t xml:space="preserve">The mACM </w:t>
      </w:r>
      <w:r w:rsidR="00624F6A" w:rsidRPr="00632A6F">
        <w:t>Profile</w:t>
      </w:r>
      <w:r w:rsidRPr="00632A6F">
        <w:t xml:space="preserve"> defines following OIDs:</w:t>
      </w:r>
    </w:p>
    <w:p w14:paraId="3872A69A" w14:textId="77777777" w:rsidR="009132F8" w:rsidRPr="00632A6F" w:rsidRDefault="009132F8" w:rsidP="001D0EE9">
      <w:pPr>
        <w:pStyle w:val="ListBullet2"/>
      </w:pPr>
      <w:r w:rsidRPr="00632A6F">
        <w:t xml:space="preserve">1.3.6.1.4.1.19376.1.2.5 the root OID for the mACM </w:t>
      </w:r>
      <w:r w:rsidR="00624F6A" w:rsidRPr="00632A6F">
        <w:t>Profile</w:t>
      </w:r>
    </w:p>
    <w:p w14:paraId="216E32CC" w14:textId="72C11C1F" w:rsidR="00522F40" w:rsidRPr="00632A6F" w:rsidRDefault="009132F8" w:rsidP="001D0EE9">
      <w:pPr>
        <w:pStyle w:val="ListBullet2"/>
      </w:pPr>
      <w:r w:rsidRPr="00632A6F">
        <w:t xml:space="preserve">1.3.6.1.4.1.19376.1.2.5.1 the OID for the code set used </w:t>
      </w:r>
      <w:r w:rsidR="00177568" w:rsidRPr="00632A6F">
        <w:t xml:space="preserve">by mACM for specifying the </w:t>
      </w:r>
      <w:r w:rsidR="001F0991" w:rsidRPr="00632A6F">
        <w:t xml:space="preserve">category of a </w:t>
      </w:r>
      <w:r w:rsidR="0004417E" w:rsidRPr="00632A6F">
        <w:t>FHIR</w:t>
      </w:r>
      <w:r w:rsidR="001F0991" w:rsidRPr="00632A6F">
        <w:t xml:space="preserve"> </w:t>
      </w:r>
      <w:r w:rsidR="00EA76C3" w:rsidRPr="00632A6F">
        <w:t>Communication</w:t>
      </w:r>
      <w:r w:rsidR="004D3965" w:rsidRPr="00632A6F">
        <w:t>Request</w:t>
      </w:r>
      <w:r w:rsidR="001F0991" w:rsidRPr="00632A6F">
        <w:t xml:space="preserve"> </w:t>
      </w:r>
      <w:r w:rsidR="00872C42" w:rsidRPr="00632A6F">
        <w:t xml:space="preserve">or Communication </w:t>
      </w:r>
      <w:r w:rsidR="00C06FB9" w:rsidRPr="00632A6F">
        <w:t>R</w:t>
      </w:r>
      <w:r w:rsidR="001F0991" w:rsidRPr="00632A6F">
        <w:t>esource</w:t>
      </w:r>
    </w:p>
    <w:p w14:paraId="4E7A3FCF" w14:textId="545414C4" w:rsidR="00872C42" w:rsidRPr="00632A6F" w:rsidRDefault="00872C42" w:rsidP="00872C42">
      <w:pPr>
        <w:pStyle w:val="ListBullet2"/>
      </w:pPr>
      <w:r w:rsidRPr="00632A6F">
        <w:t xml:space="preserve">1.3.6.1.4.1.19376.1.2.5.3 the OID for the </w:t>
      </w:r>
      <w:r w:rsidR="00DE4BBB" w:rsidRPr="00632A6F">
        <w:t>value</w:t>
      </w:r>
      <w:r w:rsidRPr="00632A6F">
        <w:t xml:space="preserve"> set used by mACM for specifying the </w:t>
      </w:r>
      <w:r w:rsidR="005434BD" w:rsidRPr="00632A6F">
        <w:t>reason</w:t>
      </w:r>
      <w:r w:rsidR="000906AD" w:rsidRPr="00632A6F">
        <w:t>Code</w:t>
      </w:r>
      <w:r w:rsidRPr="00632A6F">
        <w:t xml:space="preserve"> of a FHIR CommunicationRequest or Communication Resource</w:t>
      </w:r>
    </w:p>
    <w:p w14:paraId="399198A9" w14:textId="77777777" w:rsidR="00DE4BBB" w:rsidRPr="00632A6F" w:rsidRDefault="00DE4BBB" w:rsidP="00DE4BBB">
      <w:pPr>
        <w:pStyle w:val="ListBullet2"/>
      </w:pPr>
      <w:r w:rsidRPr="00632A6F">
        <w:t>1.3.6.1.4.1.19376.1.2.5.3.1 the OID for the code set used by mACM for PCD abnormal type</w:t>
      </w:r>
    </w:p>
    <w:p w14:paraId="219A6CE1" w14:textId="77777777" w:rsidR="00DE4BBB" w:rsidRPr="00632A6F" w:rsidRDefault="00DE4BBB" w:rsidP="00DE4BBB">
      <w:pPr>
        <w:pStyle w:val="ListBullet2"/>
      </w:pPr>
      <w:r w:rsidRPr="00632A6F">
        <w:t>1.3.6.1.4.1.19376.1.2.5.3.2 the OID for the code set used by mACM for PCD event phase</w:t>
      </w:r>
    </w:p>
    <w:p w14:paraId="3C4FB347" w14:textId="77777777" w:rsidR="00DE4BBB" w:rsidRPr="00632A6F" w:rsidRDefault="00DE4BBB" w:rsidP="00DE4BBB">
      <w:pPr>
        <w:pStyle w:val="ListBullet2"/>
      </w:pPr>
      <w:r w:rsidRPr="00632A6F">
        <w:t>1.3.6.1.4.1.19376.1.2.5.3.3 the OID for the code set used by mACM for PC alert type</w:t>
      </w:r>
    </w:p>
    <w:p w14:paraId="5883C0FE" w14:textId="77777777" w:rsidR="008C13C1" w:rsidRPr="00632A6F" w:rsidRDefault="00DE4BBB" w:rsidP="00770FA1">
      <w:pPr>
        <w:pStyle w:val="ListBullet2"/>
      </w:pPr>
      <w:r w:rsidRPr="00632A6F">
        <w:t xml:space="preserve">1.3.6.1.4.1.19376.1.2.5.3.4 the OID for the code set used by mACM for PCD inactivation state </w:t>
      </w:r>
    </w:p>
    <w:p w14:paraId="5F9C0884" w14:textId="01AB13F4" w:rsidR="009A051C" w:rsidRPr="00632A6F" w:rsidRDefault="00DE4BBB" w:rsidP="00770FA1">
      <w:pPr>
        <w:pStyle w:val="ListBullet2"/>
      </w:pPr>
      <w:r w:rsidRPr="00632A6F">
        <w:t>1.3.6.1.4.1.19376.1.2.5.3.5 the OID for the code set used by mACM for PCD alert state</w:t>
      </w:r>
    </w:p>
    <w:p w14:paraId="0E1F1982" w14:textId="77777777" w:rsidR="00DA56E2" w:rsidRPr="00632A6F" w:rsidRDefault="00DA56E2" w:rsidP="00A42130">
      <w:pPr>
        <w:pStyle w:val="BodyText"/>
      </w:pPr>
    </w:p>
    <w:sectPr w:rsidR="00DA56E2" w:rsidRPr="00632A6F" w:rsidSect="000807AC">
      <w:headerReference w:type="even" r:id="rId61"/>
      <w:headerReference w:type="default" r:id="rId62"/>
      <w:footerReference w:type="even" r:id="rId63"/>
      <w:footerReference w:type="default" r:id="rId64"/>
      <w:headerReference w:type="first" r:id="rId65"/>
      <w:footerReference w:type="first" r:id="rId66"/>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F8E73" w14:textId="77777777" w:rsidR="00890EA1" w:rsidRDefault="00890EA1">
      <w:r>
        <w:separator/>
      </w:r>
    </w:p>
    <w:p w14:paraId="30C8B5CF" w14:textId="77777777" w:rsidR="00890EA1" w:rsidRDefault="00890EA1"/>
  </w:endnote>
  <w:endnote w:type="continuationSeparator" w:id="0">
    <w:p w14:paraId="00613310" w14:textId="77777777" w:rsidR="00890EA1" w:rsidRDefault="00890EA1">
      <w:r>
        <w:continuationSeparator/>
      </w:r>
    </w:p>
    <w:p w14:paraId="2BF0A144" w14:textId="77777777" w:rsidR="00890EA1" w:rsidRDefault="00890EA1"/>
  </w:endnote>
  <w:endnote w:type="continuationNotice" w:id="1">
    <w:p w14:paraId="1EE277F1" w14:textId="77777777" w:rsidR="00890EA1" w:rsidRDefault="00890EA1">
      <w:pPr>
        <w:spacing w:before="0"/>
      </w:pPr>
    </w:p>
    <w:p w14:paraId="712026D9" w14:textId="77777777" w:rsidR="00890EA1" w:rsidRDefault="00890E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371B8" w14:textId="77777777" w:rsidR="00D87C29" w:rsidRDefault="00D87C2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ECE7ACE" w14:textId="77777777" w:rsidR="00D87C29" w:rsidRDefault="00D87C29">
    <w:pPr>
      <w:pStyle w:val="Footer"/>
    </w:pPr>
  </w:p>
  <w:p w14:paraId="4F6F6998" w14:textId="77777777" w:rsidR="00D87C29" w:rsidRDefault="00D87C2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97EB5" w14:textId="77777777" w:rsidR="00D87C29" w:rsidRDefault="00D87C29">
    <w:pPr>
      <w:pStyle w:val="Footer"/>
      <w:ind w:right="360"/>
    </w:pPr>
    <w:r>
      <w:t>__________________________________________________________________________</w:t>
    </w:r>
  </w:p>
  <w:p w14:paraId="7FFEE6EE" w14:textId="12128618" w:rsidR="00D87C29" w:rsidRDefault="00D87C29" w:rsidP="00597DB2">
    <w:pPr>
      <w:pStyle w:val="Footer"/>
      <w:ind w:right="360"/>
      <w:rPr>
        <w:sz w:val="20"/>
      </w:rPr>
    </w:pPr>
    <w:bookmarkStart w:id="385" w:name="_Toc473170355"/>
    <w:r>
      <w:rPr>
        <w:sz w:val="20"/>
      </w:rPr>
      <w:t>Rev. 3.0 – 2019-08-15</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25</w:t>
    </w:r>
    <w:r w:rsidRPr="00597DB2">
      <w:rPr>
        <w:rStyle w:val="PageNumber"/>
        <w:sz w:val="20"/>
      </w:rPr>
      <w:fldChar w:fldCharType="end"/>
    </w:r>
    <w:r>
      <w:rPr>
        <w:sz w:val="20"/>
      </w:rPr>
      <w:tab/>
      <w:t xml:space="preserve">                       Copyright © 2019: IHE International, Inc.</w:t>
    </w:r>
    <w:bookmarkEnd w:id="385"/>
  </w:p>
  <w:p w14:paraId="43BC834D" w14:textId="5590A2A9" w:rsidR="00D87C29" w:rsidRDefault="00D87C29" w:rsidP="00D70C8A">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87A4A" w14:textId="78F9CF8A" w:rsidR="00D87C29" w:rsidRDefault="00D87C29">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E6611" w14:textId="77777777" w:rsidR="00890EA1" w:rsidRDefault="00890EA1">
      <w:r>
        <w:separator/>
      </w:r>
    </w:p>
    <w:p w14:paraId="726E8BEA" w14:textId="77777777" w:rsidR="00890EA1" w:rsidRDefault="00890EA1"/>
  </w:footnote>
  <w:footnote w:type="continuationSeparator" w:id="0">
    <w:p w14:paraId="46F44AF4" w14:textId="77777777" w:rsidR="00890EA1" w:rsidRDefault="00890EA1">
      <w:r>
        <w:continuationSeparator/>
      </w:r>
    </w:p>
    <w:p w14:paraId="24EC4404" w14:textId="77777777" w:rsidR="00890EA1" w:rsidRDefault="00890EA1"/>
  </w:footnote>
  <w:footnote w:type="continuationNotice" w:id="1">
    <w:p w14:paraId="1183AACE" w14:textId="77777777" w:rsidR="00890EA1" w:rsidRDefault="00890EA1">
      <w:pPr>
        <w:spacing w:before="0"/>
      </w:pPr>
    </w:p>
    <w:p w14:paraId="033C6B18" w14:textId="77777777" w:rsidR="00890EA1" w:rsidRDefault="00890EA1"/>
  </w:footnote>
  <w:footnote w:id="2">
    <w:p w14:paraId="068DC1D7" w14:textId="77777777" w:rsidR="00D87C29" w:rsidRDefault="00D87C29" w:rsidP="004178EF">
      <w:pPr>
        <w:pStyle w:val="FootnoteText"/>
      </w:pPr>
      <w:r>
        <w:rPr>
          <w:rStyle w:val="FootnoteReference"/>
        </w:rPr>
        <w:footnoteRef/>
      </w:r>
      <w:r>
        <w:t xml:space="preserve"> HL7 </w:t>
      </w:r>
      <w:r w:rsidRPr="00964FA2">
        <w:t>is the registered trademark of Health Level Seven International.</w:t>
      </w:r>
    </w:p>
  </w:footnote>
  <w:footnote w:id="3">
    <w:p w14:paraId="0751F734" w14:textId="77777777" w:rsidR="00D87C29" w:rsidRDefault="00D87C29" w:rsidP="004178EF">
      <w:pPr>
        <w:pStyle w:val="FootnoteText"/>
      </w:pPr>
      <w:r>
        <w:rPr>
          <w:rStyle w:val="FootnoteReference"/>
        </w:rPr>
        <w:footnoteRef/>
      </w:r>
      <w:r>
        <w:t xml:space="preserve"> FHIR </w:t>
      </w:r>
      <w:r w:rsidRPr="00964FA2">
        <w:t>is the registered trademark of Health Level Seven International.</w:t>
      </w:r>
    </w:p>
  </w:footnote>
  <w:footnote w:id="4">
    <w:p w14:paraId="300DE099" w14:textId="77777777" w:rsidR="00D87C29" w:rsidRDefault="00D87C29">
      <w:pPr>
        <w:pStyle w:val="FootnoteText"/>
      </w:pPr>
      <w:r>
        <w:rPr>
          <w:rStyle w:val="FootnoteReference"/>
        </w:rPr>
        <w:footnoteRef/>
      </w:r>
      <w:r>
        <w:t xml:space="preserve"> Fast Healthcare Interoperability Resources and FHIR are the registered trademarks of Health Level Seven.</w:t>
      </w:r>
    </w:p>
  </w:footnote>
  <w:footnote w:id="5">
    <w:p w14:paraId="1F6E1C69" w14:textId="77777777" w:rsidR="00D87C29" w:rsidRDefault="00D87C29">
      <w:pPr>
        <w:pStyle w:val="FootnoteText"/>
      </w:pPr>
      <w:r>
        <w:rPr>
          <w:rStyle w:val="FootnoteReference"/>
        </w:rPr>
        <w:footnoteRef/>
      </w:r>
      <w:r>
        <w:t xml:space="preserve"> </w:t>
      </w:r>
      <w:r w:rsidRPr="0057309C">
        <w:t>http://data.worldbank.org/about/country-and-lending-groups</w:t>
      </w:r>
    </w:p>
  </w:footnote>
  <w:footnote w:id="6">
    <w:p w14:paraId="5E449EEA" w14:textId="77777777" w:rsidR="00D87C29" w:rsidRDefault="00D87C29">
      <w:pPr>
        <w:pStyle w:val="FootnoteText"/>
      </w:pPr>
      <w:r>
        <w:rPr>
          <w:rStyle w:val="FootnoteReference"/>
        </w:rPr>
        <w:footnoteRef/>
      </w:r>
      <w:r>
        <w:t xml:space="preserve"> </w:t>
      </w:r>
      <w:r w:rsidRPr="0057309C">
        <w:t>http://www.healthit.gov/sites/default/files/beacon-factsheet-semi.pdf</w:t>
      </w:r>
    </w:p>
  </w:footnote>
  <w:footnote w:id="7">
    <w:p w14:paraId="09916EBF" w14:textId="77777777" w:rsidR="00D87C29" w:rsidRDefault="00D87C29">
      <w:pPr>
        <w:pStyle w:val="FootnoteText"/>
      </w:pPr>
      <w:r>
        <w:rPr>
          <w:rStyle w:val="FootnoteReference"/>
        </w:rPr>
        <w:footnoteRef/>
      </w:r>
      <w:r>
        <w:t xml:space="preserve"> Waidyanatha, Nuwan and Gow, Gordon and Anderson, Peter, Common Alerting Protocol Message Broker for Last-Mile Hazard Warning System in Sri Lanka: An Essential Component (May 2007). Available at SSRN: </w:t>
      </w:r>
      <w:hyperlink r:id="rId1" w:tgtFrame="_blank" w:history="1">
        <w:r>
          <w:rPr>
            <w:rStyle w:val="Hyperlink"/>
          </w:rPr>
          <w:t>http://ssrn.com/abstract=1568001</w:t>
        </w:r>
      </w:hyperlink>
      <w:r>
        <w:t xml:space="preserve"> or </w:t>
      </w:r>
      <w:hyperlink r:id="rId2" w:tgtFrame="_blank" w:history="1">
        <w:r>
          <w:rPr>
            <w:rStyle w:val="Hyperlink"/>
          </w:rPr>
          <w:t xml:space="preserve">http://dx.doi.org/10.2139/ssrn.1568001 </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A9139" w14:textId="77777777" w:rsidR="00D87C29" w:rsidRDefault="00D87C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346A1" w14:textId="0FE1172C" w:rsidR="00D87C29" w:rsidRDefault="00D87C29">
    <w:pPr>
      <w:pStyle w:val="Header"/>
    </w:pPr>
    <w:r>
      <w:t xml:space="preserve">IHE IT Infrastructure Technical Framework Supplement – Mobile Alert Communication Management (mACM) </w:t>
    </w:r>
    <w:r>
      <w:br/>
      <w:t>______________________________________________________________________________</w:t>
    </w:r>
  </w:p>
  <w:p w14:paraId="3B3CE1A4" w14:textId="77777777" w:rsidR="00D87C29" w:rsidRDefault="00D87C2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6CF1D" w14:textId="77777777" w:rsidR="00D87C29" w:rsidRDefault="00D87C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E4AB9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multilevel"/>
    <w:tmpl w:val="C7B64108"/>
    <w:lvl w:ilvl="0">
      <w:start w:val="1"/>
      <w:numFmt w:val="decimal"/>
      <w:pStyle w:val="ListNumber2"/>
      <w:lvlText w:val="%1."/>
      <w:lvlJc w:val="left"/>
      <w:pPr>
        <w:tabs>
          <w:tab w:val="num" w:pos="720"/>
        </w:tabs>
        <w:ind w:left="720" w:hanging="360"/>
      </w:pPr>
    </w:lvl>
    <w:lvl w:ilvl="1">
      <w:start w:val="85"/>
      <w:numFmt w:val="decimal"/>
      <w:isLgl/>
      <w:lvlText w:val="%1.%2"/>
      <w:lvlJc w:val="left"/>
      <w:pPr>
        <w:ind w:left="1420" w:hanging="1060"/>
      </w:pPr>
      <w:rPr>
        <w:rFonts w:hint="default"/>
      </w:rPr>
    </w:lvl>
    <w:lvl w:ilvl="2">
      <w:start w:val="4"/>
      <w:numFmt w:val="decimal"/>
      <w:isLgl/>
      <w:lvlText w:val="%1.%2.%3"/>
      <w:lvlJc w:val="left"/>
      <w:pPr>
        <w:ind w:left="1420" w:hanging="1060"/>
      </w:pPr>
      <w:rPr>
        <w:rFonts w:hint="default"/>
      </w:rPr>
    </w:lvl>
    <w:lvl w:ilvl="3">
      <w:start w:val="1"/>
      <w:numFmt w:val="decimal"/>
      <w:isLgl/>
      <w:lvlText w:val="%1.%2.%3.%4"/>
      <w:lvlJc w:val="left"/>
      <w:pPr>
        <w:ind w:left="1420" w:hanging="1060"/>
      </w:pPr>
      <w:rPr>
        <w:rFonts w:hint="default"/>
      </w:rPr>
    </w:lvl>
    <w:lvl w:ilvl="4">
      <w:start w:val="3"/>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9BEEADC"/>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0501FF2"/>
    <w:multiLevelType w:val="hybridMultilevel"/>
    <w:tmpl w:val="9AAC3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16706EF"/>
    <w:multiLevelType w:val="hybridMultilevel"/>
    <w:tmpl w:val="4B08C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B12E2D"/>
    <w:multiLevelType w:val="hybridMultilevel"/>
    <w:tmpl w:val="7E4209B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0D610322"/>
    <w:multiLevelType w:val="hybridMultilevel"/>
    <w:tmpl w:val="857EC168"/>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15" w15:restartNumberingAfterBreak="0">
    <w:nsid w:val="0DA766CB"/>
    <w:multiLevelType w:val="hybridMultilevel"/>
    <w:tmpl w:val="9572C39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15:restartNumberingAfterBreak="0">
    <w:nsid w:val="0DA805D8"/>
    <w:multiLevelType w:val="hybridMultilevel"/>
    <w:tmpl w:val="9B6E3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8C2FEF"/>
    <w:multiLevelType w:val="hybridMultilevel"/>
    <w:tmpl w:val="39049E5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15:restartNumberingAfterBreak="0">
    <w:nsid w:val="167B32DF"/>
    <w:multiLevelType w:val="hybridMultilevel"/>
    <w:tmpl w:val="EA6CE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2262B1"/>
    <w:multiLevelType w:val="hybridMultilevel"/>
    <w:tmpl w:val="D0CCC2A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0" w15:restartNumberingAfterBreak="0">
    <w:nsid w:val="19E80FD6"/>
    <w:multiLevelType w:val="hybridMultilevel"/>
    <w:tmpl w:val="8632B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E321C34"/>
    <w:multiLevelType w:val="hybridMultilevel"/>
    <w:tmpl w:val="04C44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EDE5697"/>
    <w:multiLevelType w:val="hybridMultilevel"/>
    <w:tmpl w:val="5C686C2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3" w15:restartNumberingAfterBreak="0">
    <w:nsid w:val="23DC6B7E"/>
    <w:multiLevelType w:val="hybridMultilevel"/>
    <w:tmpl w:val="27CC1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663148"/>
    <w:multiLevelType w:val="hybridMultilevel"/>
    <w:tmpl w:val="998E794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5" w15:restartNumberingAfterBreak="0">
    <w:nsid w:val="2ECC0D7B"/>
    <w:multiLevelType w:val="hybridMultilevel"/>
    <w:tmpl w:val="B55AB53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6" w15:restartNumberingAfterBreak="0">
    <w:nsid w:val="34FF52A3"/>
    <w:multiLevelType w:val="hybridMultilevel"/>
    <w:tmpl w:val="101C48E2"/>
    <w:lvl w:ilvl="0" w:tplc="04090001">
      <w:start w:val="1"/>
      <w:numFmt w:val="bullet"/>
      <w:lvlText w:val=""/>
      <w:lvlJc w:val="left"/>
      <w:pPr>
        <w:ind w:left="896" w:hanging="360"/>
      </w:pPr>
      <w:rPr>
        <w:rFonts w:ascii="Symbol" w:hAnsi="Symbol" w:hint="default"/>
      </w:rPr>
    </w:lvl>
    <w:lvl w:ilvl="1" w:tplc="04090003" w:tentative="1">
      <w:start w:val="1"/>
      <w:numFmt w:val="bullet"/>
      <w:lvlText w:val="o"/>
      <w:lvlJc w:val="left"/>
      <w:pPr>
        <w:ind w:left="1616" w:hanging="360"/>
      </w:pPr>
      <w:rPr>
        <w:rFonts w:ascii="Courier New" w:hAnsi="Courier New" w:cs="Courier New" w:hint="default"/>
      </w:rPr>
    </w:lvl>
    <w:lvl w:ilvl="2" w:tplc="04090005" w:tentative="1">
      <w:start w:val="1"/>
      <w:numFmt w:val="bullet"/>
      <w:lvlText w:val=""/>
      <w:lvlJc w:val="left"/>
      <w:pPr>
        <w:ind w:left="2336" w:hanging="360"/>
      </w:pPr>
      <w:rPr>
        <w:rFonts w:ascii="Wingdings" w:hAnsi="Wingdings" w:hint="default"/>
      </w:rPr>
    </w:lvl>
    <w:lvl w:ilvl="3" w:tplc="04090001" w:tentative="1">
      <w:start w:val="1"/>
      <w:numFmt w:val="bullet"/>
      <w:lvlText w:val=""/>
      <w:lvlJc w:val="left"/>
      <w:pPr>
        <w:ind w:left="3056" w:hanging="360"/>
      </w:pPr>
      <w:rPr>
        <w:rFonts w:ascii="Symbol" w:hAnsi="Symbol" w:hint="default"/>
      </w:rPr>
    </w:lvl>
    <w:lvl w:ilvl="4" w:tplc="04090003" w:tentative="1">
      <w:start w:val="1"/>
      <w:numFmt w:val="bullet"/>
      <w:lvlText w:val="o"/>
      <w:lvlJc w:val="left"/>
      <w:pPr>
        <w:ind w:left="3776" w:hanging="360"/>
      </w:pPr>
      <w:rPr>
        <w:rFonts w:ascii="Courier New" w:hAnsi="Courier New" w:cs="Courier New" w:hint="default"/>
      </w:rPr>
    </w:lvl>
    <w:lvl w:ilvl="5" w:tplc="04090005" w:tentative="1">
      <w:start w:val="1"/>
      <w:numFmt w:val="bullet"/>
      <w:lvlText w:val=""/>
      <w:lvlJc w:val="left"/>
      <w:pPr>
        <w:ind w:left="4496" w:hanging="360"/>
      </w:pPr>
      <w:rPr>
        <w:rFonts w:ascii="Wingdings" w:hAnsi="Wingdings" w:hint="default"/>
      </w:rPr>
    </w:lvl>
    <w:lvl w:ilvl="6" w:tplc="04090001" w:tentative="1">
      <w:start w:val="1"/>
      <w:numFmt w:val="bullet"/>
      <w:lvlText w:val=""/>
      <w:lvlJc w:val="left"/>
      <w:pPr>
        <w:ind w:left="5216" w:hanging="360"/>
      </w:pPr>
      <w:rPr>
        <w:rFonts w:ascii="Symbol" w:hAnsi="Symbol" w:hint="default"/>
      </w:rPr>
    </w:lvl>
    <w:lvl w:ilvl="7" w:tplc="04090003" w:tentative="1">
      <w:start w:val="1"/>
      <w:numFmt w:val="bullet"/>
      <w:lvlText w:val="o"/>
      <w:lvlJc w:val="left"/>
      <w:pPr>
        <w:ind w:left="5936" w:hanging="360"/>
      </w:pPr>
      <w:rPr>
        <w:rFonts w:ascii="Courier New" w:hAnsi="Courier New" w:cs="Courier New" w:hint="default"/>
      </w:rPr>
    </w:lvl>
    <w:lvl w:ilvl="8" w:tplc="04090005" w:tentative="1">
      <w:start w:val="1"/>
      <w:numFmt w:val="bullet"/>
      <w:lvlText w:val=""/>
      <w:lvlJc w:val="left"/>
      <w:pPr>
        <w:ind w:left="6656" w:hanging="360"/>
      </w:pPr>
      <w:rPr>
        <w:rFonts w:ascii="Wingdings" w:hAnsi="Wingdings" w:hint="default"/>
      </w:rPr>
    </w:lvl>
  </w:abstractNum>
  <w:abstractNum w:abstractNumId="27" w15:restartNumberingAfterBreak="0">
    <w:nsid w:val="362D1703"/>
    <w:multiLevelType w:val="hybridMultilevel"/>
    <w:tmpl w:val="072A37F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8" w15:restartNumberingAfterBreak="0">
    <w:nsid w:val="3A5B732A"/>
    <w:multiLevelType w:val="hybridMultilevel"/>
    <w:tmpl w:val="C1F6703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9" w15:restartNumberingAfterBreak="0">
    <w:nsid w:val="3A8957F7"/>
    <w:multiLevelType w:val="hybridMultilevel"/>
    <w:tmpl w:val="DC30B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8658E"/>
    <w:multiLevelType w:val="hybridMultilevel"/>
    <w:tmpl w:val="710E9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E185F8D"/>
    <w:multiLevelType w:val="hybridMultilevel"/>
    <w:tmpl w:val="BB5A0E9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2" w15:restartNumberingAfterBreak="0">
    <w:nsid w:val="3E1C67BD"/>
    <w:multiLevelType w:val="hybridMultilevel"/>
    <w:tmpl w:val="19FE7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DB51AA"/>
    <w:multiLevelType w:val="hybridMultilevel"/>
    <w:tmpl w:val="52B8EC7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4" w15:restartNumberingAfterBreak="0">
    <w:nsid w:val="40F25535"/>
    <w:multiLevelType w:val="hybridMultilevel"/>
    <w:tmpl w:val="EE6C5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12A3063"/>
    <w:multiLevelType w:val="hybridMultilevel"/>
    <w:tmpl w:val="E6E8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8D43FE4"/>
    <w:multiLevelType w:val="hybridMultilevel"/>
    <w:tmpl w:val="8E68C59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7" w15:restartNumberingAfterBreak="0">
    <w:nsid w:val="499E76C5"/>
    <w:multiLevelType w:val="hybridMultilevel"/>
    <w:tmpl w:val="6BF8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C3C6CCB"/>
    <w:multiLevelType w:val="hybridMultilevel"/>
    <w:tmpl w:val="FD44C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DEC1531"/>
    <w:multiLevelType w:val="hybridMultilevel"/>
    <w:tmpl w:val="7D2C6876"/>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40" w15:restartNumberingAfterBreak="0">
    <w:nsid w:val="4EA96A17"/>
    <w:multiLevelType w:val="hybridMultilevel"/>
    <w:tmpl w:val="963CF5C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1" w15:restartNumberingAfterBreak="0">
    <w:nsid w:val="52846495"/>
    <w:multiLevelType w:val="hybridMultilevel"/>
    <w:tmpl w:val="EBE66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42A2653"/>
    <w:multiLevelType w:val="hybridMultilevel"/>
    <w:tmpl w:val="EA6CE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5387B90"/>
    <w:multiLevelType w:val="hybridMultilevel"/>
    <w:tmpl w:val="8CF0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5" w15:restartNumberingAfterBreak="0">
    <w:nsid w:val="5691304A"/>
    <w:multiLevelType w:val="hybridMultilevel"/>
    <w:tmpl w:val="6EC61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EA64CEB"/>
    <w:multiLevelType w:val="hybridMultilevel"/>
    <w:tmpl w:val="5624193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7" w15:restartNumberingAfterBreak="0">
    <w:nsid w:val="5FD5275D"/>
    <w:multiLevelType w:val="hybridMultilevel"/>
    <w:tmpl w:val="B110226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8"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9" w15:restartNumberingAfterBreak="0">
    <w:nsid w:val="65A52F69"/>
    <w:multiLevelType w:val="hybridMultilevel"/>
    <w:tmpl w:val="27FAF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5EE1935"/>
    <w:multiLevelType w:val="hybridMultilevel"/>
    <w:tmpl w:val="FC5E4D1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51" w15:restartNumberingAfterBreak="0">
    <w:nsid w:val="67AE5C5A"/>
    <w:multiLevelType w:val="hybridMultilevel"/>
    <w:tmpl w:val="4A84073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2" w15:restartNumberingAfterBreak="0">
    <w:nsid w:val="6C6F3652"/>
    <w:multiLevelType w:val="hybridMultilevel"/>
    <w:tmpl w:val="502866B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3" w15:restartNumberingAfterBreak="0">
    <w:nsid w:val="6D186D90"/>
    <w:multiLevelType w:val="hybridMultilevel"/>
    <w:tmpl w:val="0D164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E370084"/>
    <w:multiLevelType w:val="hybridMultilevel"/>
    <w:tmpl w:val="E196C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E7E1D86"/>
    <w:multiLevelType w:val="hybridMultilevel"/>
    <w:tmpl w:val="A84626E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6" w15:restartNumberingAfterBreak="0">
    <w:nsid w:val="703E3C58"/>
    <w:multiLevelType w:val="hybridMultilevel"/>
    <w:tmpl w:val="9C7A93E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7" w15:restartNumberingAfterBreak="0">
    <w:nsid w:val="71B444ED"/>
    <w:multiLevelType w:val="hybridMultilevel"/>
    <w:tmpl w:val="D476498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8" w15:restartNumberingAfterBreak="0">
    <w:nsid w:val="74356C4F"/>
    <w:multiLevelType w:val="hybridMultilevel"/>
    <w:tmpl w:val="DA6A8D4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9" w15:restartNumberingAfterBreak="0">
    <w:nsid w:val="774E3AE6"/>
    <w:multiLevelType w:val="hybridMultilevel"/>
    <w:tmpl w:val="86ACF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1" w15:restartNumberingAfterBreak="0">
    <w:nsid w:val="7EAA04E6"/>
    <w:multiLevelType w:val="hybridMultilevel"/>
    <w:tmpl w:val="5AAE367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6"/>
  </w:num>
  <w:num w:numId="10">
    <w:abstractNumId w:val="5"/>
  </w:num>
  <w:num w:numId="11">
    <w:abstractNumId w:val="60"/>
  </w:num>
  <w:num w:numId="12">
    <w:abstractNumId w:val="48"/>
  </w:num>
  <w:num w:numId="13">
    <w:abstractNumId w:val="44"/>
  </w:num>
  <w:num w:numId="14">
    <w:abstractNumId w:val="21"/>
  </w:num>
  <w:num w:numId="15">
    <w:abstractNumId w:val="39"/>
  </w:num>
  <w:num w:numId="16">
    <w:abstractNumId w:val="59"/>
  </w:num>
  <w:num w:numId="17">
    <w:abstractNumId w:val="32"/>
  </w:num>
  <w:num w:numId="18">
    <w:abstractNumId w:val="23"/>
  </w:num>
  <w:num w:numId="19">
    <w:abstractNumId w:val="37"/>
  </w:num>
  <w:num w:numId="20">
    <w:abstractNumId w:val="43"/>
  </w:num>
  <w:num w:numId="21">
    <w:abstractNumId w:val="41"/>
  </w:num>
  <w:num w:numId="22">
    <w:abstractNumId w:val="30"/>
  </w:num>
  <w:num w:numId="23">
    <w:abstractNumId w:val="31"/>
  </w:num>
  <w:num w:numId="24">
    <w:abstractNumId w:val="35"/>
  </w:num>
  <w:num w:numId="25">
    <w:abstractNumId w:val="50"/>
  </w:num>
  <w:num w:numId="26">
    <w:abstractNumId w:val="26"/>
  </w:num>
  <w:num w:numId="27">
    <w:abstractNumId w:val="42"/>
  </w:num>
  <w:num w:numId="28">
    <w:abstractNumId w:val="18"/>
  </w:num>
  <w:num w:numId="29">
    <w:abstractNumId w:val="14"/>
  </w:num>
  <w:num w:numId="30">
    <w:abstractNumId w:val="45"/>
  </w:num>
  <w:num w:numId="31">
    <w:abstractNumId w:val="29"/>
  </w:num>
  <w:num w:numId="32">
    <w:abstractNumId w:val="12"/>
  </w:num>
  <w:num w:numId="33">
    <w:abstractNumId w:val="55"/>
  </w:num>
  <w:num w:numId="34">
    <w:abstractNumId w:val="46"/>
  </w:num>
  <w:num w:numId="35">
    <w:abstractNumId w:val="61"/>
  </w:num>
  <w:num w:numId="36">
    <w:abstractNumId w:val="19"/>
  </w:num>
  <w:num w:numId="37">
    <w:abstractNumId w:val="15"/>
  </w:num>
  <w:num w:numId="38">
    <w:abstractNumId w:val="27"/>
  </w:num>
  <w:num w:numId="39">
    <w:abstractNumId w:val="24"/>
  </w:num>
  <w:num w:numId="40">
    <w:abstractNumId w:val="38"/>
  </w:num>
  <w:num w:numId="41">
    <w:abstractNumId w:val="33"/>
  </w:num>
  <w:num w:numId="42">
    <w:abstractNumId w:val="13"/>
  </w:num>
  <w:num w:numId="43">
    <w:abstractNumId w:val="28"/>
  </w:num>
  <w:num w:numId="44">
    <w:abstractNumId w:val="40"/>
  </w:num>
  <w:num w:numId="45">
    <w:abstractNumId w:val="57"/>
  </w:num>
  <w:num w:numId="46">
    <w:abstractNumId w:val="56"/>
  </w:num>
  <w:num w:numId="47">
    <w:abstractNumId w:val="22"/>
  </w:num>
  <w:num w:numId="48">
    <w:abstractNumId w:val="52"/>
  </w:num>
  <w:num w:numId="49">
    <w:abstractNumId w:val="47"/>
  </w:num>
  <w:num w:numId="50">
    <w:abstractNumId w:val="17"/>
  </w:num>
  <w:num w:numId="51">
    <w:abstractNumId w:val="58"/>
  </w:num>
  <w:num w:numId="52">
    <w:abstractNumId w:val="0"/>
  </w:num>
  <w:num w:numId="53">
    <w:abstractNumId w:val="51"/>
  </w:num>
  <w:num w:numId="54">
    <w:abstractNumId w:val="36"/>
  </w:num>
  <w:num w:numId="55">
    <w:abstractNumId w:val="16"/>
  </w:num>
  <w:num w:numId="56">
    <w:abstractNumId w:val="4"/>
    <w:lvlOverride w:ilvl="0">
      <w:startOverride w:val="1"/>
    </w:lvlOverride>
  </w:num>
  <w:num w:numId="57">
    <w:abstractNumId w:val="48"/>
  </w:num>
  <w:num w:numId="58">
    <w:abstractNumId w:val="25"/>
  </w:num>
  <w:num w:numId="59">
    <w:abstractNumId w:val="54"/>
  </w:num>
  <w:num w:numId="60">
    <w:abstractNumId w:val="53"/>
  </w:num>
  <w:num w:numId="61">
    <w:abstractNumId w:val="48"/>
  </w:num>
  <w:num w:numId="62">
    <w:abstractNumId w:val="34"/>
  </w:num>
  <w:num w:numId="63">
    <w:abstractNumId w:val="11"/>
  </w:num>
  <w:num w:numId="64">
    <w:abstractNumId w:val="20"/>
  </w:num>
  <w:num w:numId="65">
    <w:abstractNumId w:val="49"/>
  </w:num>
  <w:num w:numId="66">
    <w:abstractNumId w:val="48"/>
  </w:num>
  <w:num w:numId="67">
    <w:abstractNumId w:val="48"/>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fr-CA" w:vendorID="64" w:dllVersion="6" w:nlCheck="1" w:checkStyle="0"/>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0E2"/>
    <w:rsid w:val="00000CEC"/>
    <w:rsid w:val="00001DDD"/>
    <w:rsid w:val="00002397"/>
    <w:rsid w:val="00003092"/>
    <w:rsid w:val="000030DD"/>
    <w:rsid w:val="000031C1"/>
    <w:rsid w:val="00003C86"/>
    <w:rsid w:val="00004304"/>
    <w:rsid w:val="00004C5F"/>
    <w:rsid w:val="00006058"/>
    <w:rsid w:val="000063B5"/>
    <w:rsid w:val="0000661F"/>
    <w:rsid w:val="000067BD"/>
    <w:rsid w:val="00007140"/>
    <w:rsid w:val="0000723E"/>
    <w:rsid w:val="00007729"/>
    <w:rsid w:val="00007AAF"/>
    <w:rsid w:val="0001010E"/>
    <w:rsid w:val="00010368"/>
    <w:rsid w:val="00010C79"/>
    <w:rsid w:val="000121FB"/>
    <w:rsid w:val="000125FF"/>
    <w:rsid w:val="00012910"/>
    <w:rsid w:val="00012F03"/>
    <w:rsid w:val="00014629"/>
    <w:rsid w:val="000154DA"/>
    <w:rsid w:val="00016A7E"/>
    <w:rsid w:val="00016DEC"/>
    <w:rsid w:val="00016F57"/>
    <w:rsid w:val="000171E5"/>
    <w:rsid w:val="00017A63"/>
    <w:rsid w:val="00017BD4"/>
    <w:rsid w:val="00017E09"/>
    <w:rsid w:val="000202A2"/>
    <w:rsid w:val="00020C03"/>
    <w:rsid w:val="000211C0"/>
    <w:rsid w:val="000220D8"/>
    <w:rsid w:val="00022647"/>
    <w:rsid w:val="00023924"/>
    <w:rsid w:val="00023F00"/>
    <w:rsid w:val="00024BCD"/>
    <w:rsid w:val="00025E3C"/>
    <w:rsid w:val="00026168"/>
    <w:rsid w:val="000261A8"/>
    <w:rsid w:val="00026887"/>
    <w:rsid w:val="00026D81"/>
    <w:rsid w:val="00027252"/>
    <w:rsid w:val="0002732E"/>
    <w:rsid w:val="00027349"/>
    <w:rsid w:val="00030294"/>
    <w:rsid w:val="00030F9F"/>
    <w:rsid w:val="00031451"/>
    <w:rsid w:val="000314CE"/>
    <w:rsid w:val="00031F59"/>
    <w:rsid w:val="000332D9"/>
    <w:rsid w:val="00034E5E"/>
    <w:rsid w:val="000356DF"/>
    <w:rsid w:val="00035937"/>
    <w:rsid w:val="00035DAC"/>
    <w:rsid w:val="00036347"/>
    <w:rsid w:val="00037D39"/>
    <w:rsid w:val="0004013F"/>
    <w:rsid w:val="00040974"/>
    <w:rsid w:val="0004144C"/>
    <w:rsid w:val="00041CF5"/>
    <w:rsid w:val="00043BA9"/>
    <w:rsid w:val="0004417E"/>
    <w:rsid w:val="000441A7"/>
    <w:rsid w:val="0004437C"/>
    <w:rsid w:val="00045019"/>
    <w:rsid w:val="00045194"/>
    <w:rsid w:val="00046B63"/>
    <w:rsid w:val="00046DD6"/>
    <w:rsid w:val="000470A5"/>
    <w:rsid w:val="000478D8"/>
    <w:rsid w:val="00047BFA"/>
    <w:rsid w:val="000514E1"/>
    <w:rsid w:val="00051603"/>
    <w:rsid w:val="00051F43"/>
    <w:rsid w:val="00052284"/>
    <w:rsid w:val="0005254C"/>
    <w:rsid w:val="00052695"/>
    <w:rsid w:val="0005284C"/>
    <w:rsid w:val="00052977"/>
    <w:rsid w:val="000549B5"/>
    <w:rsid w:val="00054E99"/>
    <w:rsid w:val="0005558B"/>
    <w:rsid w:val="0005577A"/>
    <w:rsid w:val="00055DC0"/>
    <w:rsid w:val="000566FC"/>
    <w:rsid w:val="00056A61"/>
    <w:rsid w:val="000578B9"/>
    <w:rsid w:val="00057A08"/>
    <w:rsid w:val="00057ABB"/>
    <w:rsid w:val="00057C79"/>
    <w:rsid w:val="00057E9E"/>
    <w:rsid w:val="000600D4"/>
    <w:rsid w:val="00060D78"/>
    <w:rsid w:val="00060F8A"/>
    <w:rsid w:val="000610E0"/>
    <w:rsid w:val="000610EA"/>
    <w:rsid w:val="000616AD"/>
    <w:rsid w:val="000622EE"/>
    <w:rsid w:val="00064BF6"/>
    <w:rsid w:val="00064C50"/>
    <w:rsid w:val="00065797"/>
    <w:rsid w:val="00065DF7"/>
    <w:rsid w:val="00066E1E"/>
    <w:rsid w:val="0006716D"/>
    <w:rsid w:val="000701D3"/>
    <w:rsid w:val="000707B4"/>
    <w:rsid w:val="00070847"/>
    <w:rsid w:val="000716E7"/>
    <w:rsid w:val="000717A7"/>
    <w:rsid w:val="00071909"/>
    <w:rsid w:val="0007199C"/>
    <w:rsid w:val="00071BD0"/>
    <w:rsid w:val="00071CA1"/>
    <w:rsid w:val="00072DE2"/>
    <w:rsid w:val="00072FF2"/>
    <w:rsid w:val="00073589"/>
    <w:rsid w:val="000737DE"/>
    <w:rsid w:val="00074525"/>
    <w:rsid w:val="00074577"/>
    <w:rsid w:val="00074670"/>
    <w:rsid w:val="00074899"/>
    <w:rsid w:val="00074C29"/>
    <w:rsid w:val="000752EC"/>
    <w:rsid w:val="00076B92"/>
    <w:rsid w:val="00076C98"/>
    <w:rsid w:val="00076EF0"/>
    <w:rsid w:val="00077324"/>
    <w:rsid w:val="00077785"/>
    <w:rsid w:val="00077EA0"/>
    <w:rsid w:val="000807AC"/>
    <w:rsid w:val="00081218"/>
    <w:rsid w:val="00081571"/>
    <w:rsid w:val="00081EDD"/>
    <w:rsid w:val="000823DF"/>
    <w:rsid w:val="000828CE"/>
    <w:rsid w:val="00082F2B"/>
    <w:rsid w:val="00082F38"/>
    <w:rsid w:val="00083020"/>
    <w:rsid w:val="00083512"/>
    <w:rsid w:val="00083D33"/>
    <w:rsid w:val="00083D7D"/>
    <w:rsid w:val="00083F55"/>
    <w:rsid w:val="00085D10"/>
    <w:rsid w:val="0008650B"/>
    <w:rsid w:val="00086CA0"/>
    <w:rsid w:val="00086F6B"/>
    <w:rsid w:val="00087187"/>
    <w:rsid w:val="00087F48"/>
    <w:rsid w:val="000906AD"/>
    <w:rsid w:val="00092CE0"/>
    <w:rsid w:val="00092DEC"/>
    <w:rsid w:val="00093B88"/>
    <w:rsid w:val="00094061"/>
    <w:rsid w:val="00094AF6"/>
    <w:rsid w:val="000960CD"/>
    <w:rsid w:val="00097E41"/>
    <w:rsid w:val="000A01F6"/>
    <w:rsid w:val="000A07D7"/>
    <w:rsid w:val="000A08AE"/>
    <w:rsid w:val="000A0AFE"/>
    <w:rsid w:val="000A1301"/>
    <w:rsid w:val="000A1651"/>
    <w:rsid w:val="000A1C3D"/>
    <w:rsid w:val="000A2691"/>
    <w:rsid w:val="000A2F0F"/>
    <w:rsid w:val="000A3088"/>
    <w:rsid w:val="000A5F3B"/>
    <w:rsid w:val="000B0928"/>
    <w:rsid w:val="000B0C22"/>
    <w:rsid w:val="000B103F"/>
    <w:rsid w:val="000B1621"/>
    <w:rsid w:val="000B16F8"/>
    <w:rsid w:val="000B2D84"/>
    <w:rsid w:val="000B2E1D"/>
    <w:rsid w:val="000B30FF"/>
    <w:rsid w:val="000B310B"/>
    <w:rsid w:val="000B3824"/>
    <w:rsid w:val="000B5F18"/>
    <w:rsid w:val="000B699D"/>
    <w:rsid w:val="000B7ADC"/>
    <w:rsid w:val="000C1165"/>
    <w:rsid w:val="000C28EA"/>
    <w:rsid w:val="000C3556"/>
    <w:rsid w:val="000C4370"/>
    <w:rsid w:val="000C4500"/>
    <w:rsid w:val="000C5467"/>
    <w:rsid w:val="000C7B53"/>
    <w:rsid w:val="000D0194"/>
    <w:rsid w:val="000D1421"/>
    <w:rsid w:val="000D1D54"/>
    <w:rsid w:val="000D2487"/>
    <w:rsid w:val="000D2CDB"/>
    <w:rsid w:val="000D3FA1"/>
    <w:rsid w:val="000D5094"/>
    <w:rsid w:val="000D5188"/>
    <w:rsid w:val="000D6321"/>
    <w:rsid w:val="000D6F01"/>
    <w:rsid w:val="000D711C"/>
    <w:rsid w:val="000D7A1B"/>
    <w:rsid w:val="000E0AF9"/>
    <w:rsid w:val="000E115D"/>
    <w:rsid w:val="000E1CDC"/>
    <w:rsid w:val="000E23D8"/>
    <w:rsid w:val="000E2692"/>
    <w:rsid w:val="000E26FA"/>
    <w:rsid w:val="000E2FD1"/>
    <w:rsid w:val="000E3335"/>
    <w:rsid w:val="000E38A5"/>
    <w:rsid w:val="000E45AB"/>
    <w:rsid w:val="000E5001"/>
    <w:rsid w:val="000E537B"/>
    <w:rsid w:val="000E65D7"/>
    <w:rsid w:val="000E7E99"/>
    <w:rsid w:val="000F068D"/>
    <w:rsid w:val="000F089F"/>
    <w:rsid w:val="000F0C70"/>
    <w:rsid w:val="000F0F65"/>
    <w:rsid w:val="000F13F5"/>
    <w:rsid w:val="000F1489"/>
    <w:rsid w:val="000F16F2"/>
    <w:rsid w:val="000F2A0A"/>
    <w:rsid w:val="000F42BB"/>
    <w:rsid w:val="000F42ED"/>
    <w:rsid w:val="000F434E"/>
    <w:rsid w:val="000F44E3"/>
    <w:rsid w:val="000F4A6D"/>
    <w:rsid w:val="000F4C57"/>
    <w:rsid w:val="000F53F5"/>
    <w:rsid w:val="000F54F9"/>
    <w:rsid w:val="000F5D10"/>
    <w:rsid w:val="000F60D4"/>
    <w:rsid w:val="000F613A"/>
    <w:rsid w:val="000F6D26"/>
    <w:rsid w:val="000F6F20"/>
    <w:rsid w:val="000F7C5F"/>
    <w:rsid w:val="000F7DA3"/>
    <w:rsid w:val="000F7FA8"/>
    <w:rsid w:val="00100623"/>
    <w:rsid w:val="00101B8E"/>
    <w:rsid w:val="00101CEA"/>
    <w:rsid w:val="00102BBC"/>
    <w:rsid w:val="001046B8"/>
    <w:rsid w:val="00104838"/>
    <w:rsid w:val="00104BE6"/>
    <w:rsid w:val="001055CB"/>
    <w:rsid w:val="001057B5"/>
    <w:rsid w:val="00105DDB"/>
    <w:rsid w:val="00106ACB"/>
    <w:rsid w:val="001070C7"/>
    <w:rsid w:val="00107916"/>
    <w:rsid w:val="00110203"/>
    <w:rsid w:val="00110B03"/>
    <w:rsid w:val="00110F6E"/>
    <w:rsid w:val="001115F5"/>
    <w:rsid w:val="00111CBC"/>
    <w:rsid w:val="001126AB"/>
    <w:rsid w:val="001131A5"/>
    <w:rsid w:val="001134EB"/>
    <w:rsid w:val="00113E84"/>
    <w:rsid w:val="00114040"/>
    <w:rsid w:val="00114BD0"/>
    <w:rsid w:val="00115142"/>
    <w:rsid w:val="00115A0F"/>
    <w:rsid w:val="00115FD0"/>
    <w:rsid w:val="0011607E"/>
    <w:rsid w:val="00117119"/>
    <w:rsid w:val="00117DD7"/>
    <w:rsid w:val="001205A9"/>
    <w:rsid w:val="0012119F"/>
    <w:rsid w:val="00121B28"/>
    <w:rsid w:val="00121BFB"/>
    <w:rsid w:val="00123025"/>
    <w:rsid w:val="001234AB"/>
    <w:rsid w:val="00123FD5"/>
    <w:rsid w:val="00124423"/>
    <w:rsid w:val="001245CB"/>
    <w:rsid w:val="001253AA"/>
    <w:rsid w:val="00125AE2"/>
    <w:rsid w:val="00125F42"/>
    <w:rsid w:val="001263B9"/>
    <w:rsid w:val="00126A38"/>
    <w:rsid w:val="00127B9F"/>
    <w:rsid w:val="001301E5"/>
    <w:rsid w:val="001305E2"/>
    <w:rsid w:val="001306D4"/>
    <w:rsid w:val="00130CB2"/>
    <w:rsid w:val="00130CCD"/>
    <w:rsid w:val="00130CEC"/>
    <w:rsid w:val="001311FD"/>
    <w:rsid w:val="0013153E"/>
    <w:rsid w:val="0013229E"/>
    <w:rsid w:val="00132F89"/>
    <w:rsid w:val="00133381"/>
    <w:rsid w:val="001338F1"/>
    <w:rsid w:val="00134DC6"/>
    <w:rsid w:val="00135319"/>
    <w:rsid w:val="001356B4"/>
    <w:rsid w:val="00136103"/>
    <w:rsid w:val="00136F40"/>
    <w:rsid w:val="00136F50"/>
    <w:rsid w:val="001400EF"/>
    <w:rsid w:val="00141383"/>
    <w:rsid w:val="0014149B"/>
    <w:rsid w:val="00141C29"/>
    <w:rsid w:val="00141D4B"/>
    <w:rsid w:val="0014275F"/>
    <w:rsid w:val="00142D4D"/>
    <w:rsid w:val="001439BB"/>
    <w:rsid w:val="00143F33"/>
    <w:rsid w:val="00144308"/>
    <w:rsid w:val="001450C1"/>
    <w:rsid w:val="001453CC"/>
    <w:rsid w:val="0014600D"/>
    <w:rsid w:val="00146A7F"/>
    <w:rsid w:val="001476A9"/>
    <w:rsid w:val="00147963"/>
    <w:rsid w:val="00147A61"/>
    <w:rsid w:val="00147C9F"/>
    <w:rsid w:val="00147F29"/>
    <w:rsid w:val="00150B3C"/>
    <w:rsid w:val="00150C2A"/>
    <w:rsid w:val="00150E00"/>
    <w:rsid w:val="001516C9"/>
    <w:rsid w:val="0015209A"/>
    <w:rsid w:val="0015247E"/>
    <w:rsid w:val="001527F7"/>
    <w:rsid w:val="00153516"/>
    <w:rsid w:val="00153D26"/>
    <w:rsid w:val="00153F15"/>
    <w:rsid w:val="00154B7B"/>
    <w:rsid w:val="00154D83"/>
    <w:rsid w:val="00155871"/>
    <w:rsid w:val="001558DD"/>
    <w:rsid w:val="00155AA4"/>
    <w:rsid w:val="001562BC"/>
    <w:rsid w:val="00156F89"/>
    <w:rsid w:val="001579E7"/>
    <w:rsid w:val="00157F7F"/>
    <w:rsid w:val="001606A7"/>
    <w:rsid w:val="001608AD"/>
    <w:rsid w:val="00160E68"/>
    <w:rsid w:val="00160F1F"/>
    <w:rsid w:val="0016132B"/>
    <w:rsid w:val="00161739"/>
    <w:rsid w:val="00161C42"/>
    <w:rsid w:val="0016208E"/>
    <w:rsid w:val="001622E4"/>
    <w:rsid w:val="00162576"/>
    <w:rsid w:val="001640F0"/>
    <w:rsid w:val="0016452E"/>
    <w:rsid w:val="001653EE"/>
    <w:rsid w:val="0016666C"/>
    <w:rsid w:val="00166909"/>
    <w:rsid w:val="00167772"/>
    <w:rsid w:val="00167B49"/>
    <w:rsid w:val="00167B95"/>
    <w:rsid w:val="00167BE5"/>
    <w:rsid w:val="00167DB7"/>
    <w:rsid w:val="00170D2E"/>
    <w:rsid w:val="00170ED0"/>
    <w:rsid w:val="001710CD"/>
    <w:rsid w:val="00172872"/>
    <w:rsid w:val="001735E1"/>
    <w:rsid w:val="00173735"/>
    <w:rsid w:val="00173EE0"/>
    <w:rsid w:val="001743DE"/>
    <w:rsid w:val="00174A22"/>
    <w:rsid w:val="00174CA3"/>
    <w:rsid w:val="00175493"/>
    <w:rsid w:val="0017572C"/>
    <w:rsid w:val="00175848"/>
    <w:rsid w:val="00175E20"/>
    <w:rsid w:val="00176708"/>
    <w:rsid w:val="001767E4"/>
    <w:rsid w:val="0017698E"/>
    <w:rsid w:val="00177568"/>
    <w:rsid w:val="001804E8"/>
    <w:rsid w:val="00181677"/>
    <w:rsid w:val="0018270A"/>
    <w:rsid w:val="00182F63"/>
    <w:rsid w:val="00183797"/>
    <w:rsid w:val="001839F5"/>
    <w:rsid w:val="00186DAB"/>
    <w:rsid w:val="00186DF4"/>
    <w:rsid w:val="001875C2"/>
    <w:rsid w:val="001876FC"/>
    <w:rsid w:val="001879B3"/>
    <w:rsid w:val="00187E92"/>
    <w:rsid w:val="00187F3D"/>
    <w:rsid w:val="00187F7D"/>
    <w:rsid w:val="00190210"/>
    <w:rsid w:val="00190B85"/>
    <w:rsid w:val="00193544"/>
    <w:rsid w:val="00193FD9"/>
    <w:rsid w:val="001946F4"/>
    <w:rsid w:val="00196998"/>
    <w:rsid w:val="00196AD1"/>
    <w:rsid w:val="001A041E"/>
    <w:rsid w:val="001A066E"/>
    <w:rsid w:val="001A181A"/>
    <w:rsid w:val="001A1958"/>
    <w:rsid w:val="001A25F3"/>
    <w:rsid w:val="001A2EE5"/>
    <w:rsid w:val="001A358B"/>
    <w:rsid w:val="001A3E39"/>
    <w:rsid w:val="001A41C5"/>
    <w:rsid w:val="001A4A64"/>
    <w:rsid w:val="001A5AE6"/>
    <w:rsid w:val="001A6ED7"/>
    <w:rsid w:val="001A7247"/>
    <w:rsid w:val="001A746E"/>
    <w:rsid w:val="001A7C4C"/>
    <w:rsid w:val="001B055F"/>
    <w:rsid w:val="001B18D0"/>
    <w:rsid w:val="001B1D73"/>
    <w:rsid w:val="001B2009"/>
    <w:rsid w:val="001B2248"/>
    <w:rsid w:val="001B237E"/>
    <w:rsid w:val="001B2630"/>
    <w:rsid w:val="001B265C"/>
    <w:rsid w:val="001B2B50"/>
    <w:rsid w:val="001B2BD6"/>
    <w:rsid w:val="001B2EE4"/>
    <w:rsid w:val="001B31F9"/>
    <w:rsid w:val="001B3439"/>
    <w:rsid w:val="001B4179"/>
    <w:rsid w:val="001B463C"/>
    <w:rsid w:val="001B4913"/>
    <w:rsid w:val="001B63AE"/>
    <w:rsid w:val="001B6936"/>
    <w:rsid w:val="001B6B54"/>
    <w:rsid w:val="001B799C"/>
    <w:rsid w:val="001C23B8"/>
    <w:rsid w:val="001C33C6"/>
    <w:rsid w:val="001C57BC"/>
    <w:rsid w:val="001C5C5D"/>
    <w:rsid w:val="001C6054"/>
    <w:rsid w:val="001C6274"/>
    <w:rsid w:val="001C687F"/>
    <w:rsid w:val="001C7C1B"/>
    <w:rsid w:val="001C7C30"/>
    <w:rsid w:val="001D0E6D"/>
    <w:rsid w:val="001D0EE9"/>
    <w:rsid w:val="001D1619"/>
    <w:rsid w:val="001D1ECE"/>
    <w:rsid w:val="001D25DA"/>
    <w:rsid w:val="001D34DF"/>
    <w:rsid w:val="001D5015"/>
    <w:rsid w:val="001D5281"/>
    <w:rsid w:val="001D5ED2"/>
    <w:rsid w:val="001D640F"/>
    <w:rsid w:val="001D6984"/>
    <w:rsid w:val="001D6BB3"/>
    <w:rsid w:val="001D6E25"/>
    <w:rsid w:val="001E206E"/>
    <w:rsid w:val="001E29B0"/>
    <w:rsid w:val="001E2DFA"/>
    <w:rsid w:val="001E3585"/>
    <w:rsid w:val="001E36D0"/>
    <w:rsid w:val="001E464D"/>
    <w:rsid w:val="001E51C8"/>
    <w:rsid w:val="001E615F"/>
    <w:rsid w:val="001E62C3"/>
    <w:rsid w:val="001E6696"/>
    <w:rsid w:val="001F02B3"/>
    <w:rsid w:val="001F0443"/>
    <w:rsid w:val="001F0991"/>
    <w:rsid w:val="001F0FC4"/>
    <w:rsid w:val="001F13A3"/>
    <w:rsid w:val="001F1607"/>
    <w:rsid w:val="001F1688"/>
    <w:rsid w:val="001F184B"/>
    <w:rsid w:val="001F1AAC"/>
    <w:rsid w:val="001F1DDD"/>
    <w:rsid w:val="001F2141"/>
    <w:rsid w:val="001F2CF8"/>
    <w:rsid w:val="001F3363"/>
    <w:rsid w:val="001F3746"/>
    <w:rsid w:val="001F4D0E"/>
    <w:rsid w:val="001F4E0B"/>
    <w:rsid w:val="001F5539"/>
    <w:rsid w:val="001F64AB"/>
    <w:rsid w:val="001F6755"/>
    <w:rsid w:val="001F68C9"/>
    <w:rsid w:val="001F7274"/>
    <w:rsid w:val="001F787E"/>
    <w:rsid w:val="001F7A35"/>
    <w:rsid w:val="0020046C"/>
    <w:rsid w:val="00200C5E"/>
    <w:rsid w:val="00200F5A"/>
    <w:rsid w:val="00201507"/>
    <w:rsid w:val="00201FFF"/>
    <w:rsid w:val="0020229D"/>
    <w:rsid w:val="00202AC6"/>
    <w:rsid w:val="00203E76"/>
    <w:rsid w:val="002040DD"/>
    <w:rsid w:val="0020453A"/>
    <w:rsid w:val="00205DF9"/>
    <w:rsid w:val="00207571"/>
    <w:rsid w:val="00207816"/>
    <w:rsid w:val="00207868"/>
    <w:rsid w:val="00211164"/>
    <w:rsid w:val="00211F77"/>
    <w:rsid w:val="00212399"/>
    <w:rsid w:val="00212691"/>
    <w:rsid w:val="00215AB6"/>
    <w:rsid w:val="00215D5F"/>
    <w:rsid w:val="0021645F"/>
    <w:rsid w:val="00216FB6"/>
    <w:rsid w:val="002173E6"/>
    <w:rsid w:val="0021758C"/>
    <w:rsid w:val="00217967"/>
    <w:rsid w:val="00217A38"/>
    <w:rsid w:val="00217E86"/>
    <w:rsid w:val="002200BC"/>
    <w:rsid w:val="00220441"/>
    <w:rsid w:val="00220742"/>
    <w:rsid w:val="00220F4B"/>
    <w:rsid w:val="00221395"/>
    <w:rsid w:val="00221AC2"/>
    <w:rsid w:val="00222501"/>
    <w:rsid w:val="0022261E"/>
    <w:rsid w:val="002226AC"/>
    <w:rsid w:val="00222B3F"/>
    <w:rsid w:val="0022342C"/>
    <w:rsid w:val="0022352C"/>
    <w:rsid w:val="00223A47"/>
    <w:rsid w:val="002241A8"/>
    <w:rsid w:val="002243F4"/>
    <w:rsid w:val="002245FC"/>
    <w:rsid w:val="00225E72"/>
    <w:rsid w:val="00226074"/>
    <w:rsid w:val="00226276"/>
    <w:rsid w:val="00226C45"/>
    <w:rsid w:val="00226EFF"/>
    <w:rsid w:val="00227030"/>
    <w:rsid w:val="0022793D"/>
    <w:rsid w:val="002307F3"/>
    <w:rsid w:val="0023189D"/>
    <w:rsid w:val="002322FF"/>
    <w:rsid w:val="00232B79"/>
    <w:rsid w:val="00232D07"/>
    <w:rsid w:val="002336DB"/>
    <w:rsid w:val="00233C54"/>
    <w:rsid w:val="00234BE4"/>
    <w:rsid w:val="00235179"/>
    <w:rsid w:val="002351C0"/>
    <w:rsid w:val="00235B3A"/>
    <w:rsid w:val="00236B5B"/>
    <w:rsid w:val="00236D05"/>
    <w:rsid w:val="0023732B"/>
    <w:rsid w:val="00240CC6"/>
    <w:rsid w:val="00240D2F"/>
    <w:rsid w:val="00241A5C"/>
    <w:rsid w:val="00241A7D"/>
    <w:rsid w:val="00241D68"/>
    <w:rsid w:val="00241E00"/>
    <w:rsid w:val="00241E25"/>
    <w:rsid w:val="00242059"/>
    <w:rsid w:val="0024229C"/>
    <w:rsid w:val="00242408"/>
    <w:rsid w:val="00242528"/>
    <w:rsid w:val="00242BBB"/>
    <w:rsid w:val="00243525"/>
    <w:rsid w:val="00245527"/>
    <w:rsid w:val="00245F52"/>
    <w:rsid w:val="00247FEC"/>
    <w:rsid w:val="00250A37"/>
    <w:rsid w:val="0025154E"/>
    <w:rsid w:val="002516A1"/>
    <w:rsid w:val="002516D3"/>
    <w:rsid w:val="00251AE7"/>
    <w:rsid w:val="0025328B"/>
    <w:rsid w:val="002538A1"/>
    <w:rsid w:val="002544B5"/>
    <w:rsid w:val="00254798"/>
    <w:rsid w:val="00254C84"/>
    <w:rsid w:val="00255462"/>
    <w:rsid w:val="00255821"/>
    <w:rsid w:val="002559D8"/>
    <w:rsid w:val="002562C6"/>
    <w:rsid w:val="00256402"/>
    <w:rsid w:val="00256665"/>
    <w:rsid w:val="00256669"/>
    <w:rsid w:val="00256BF1"/>
    <w:rsid w:val="00256EFA"/>
    <w:rsid w:val="00257326"/>
    <w:rsid w:val="0026060F"/>
    <w:rsid w:val="00260A59"/>
    <w:rsid w:val="00260B20"/>
    <w:rsid w:val="002614DD"/>
    <w:rsid w:val="00262129"/>
    <w:rsid w:val="00262165"/>
    <w:rsid w:val="00262AA3"/>
    <w:rsid w:val="00262E07"/>
    <w:rsid w:val="002630BE"/>
    <w:rsid w:val="002642F4"/>
    <w:rsid w:val="002648F9"/>
    <w:rsid w:val="00264D57"/>
    <w:rsid w:val="00265563"/>
    <w:rsid w:val="00265FC2"/>
    <w:rsid w:val="0026602F"/>
    <w:rsid w:val="002670D2"/>
    <w:rsid w:val="00267123"/>
    <w:rsid w:val="002671F1"/>
    <w:rsid w:val="00267511"/>
    <w:rsid w:val="002703A4"/>
    <w:rsid w:val="0027052F"/>
    <w:rsid w:val="00270EBB"/>
    <w:rsid w:val="00270F5C"/>
    <w:rsid w:val="002711CC"/>
    <w:rsid w:val="00271472"/>
    <w:rsid w:val="002721EA"/>
    <w:rsid w:val="00272440"/>
    <w:rsid w:val="00273D68"/>
    <w:rsid w:val="002754CE"/>
    <w:rsid w:val="002756A6"/>
    <w:rsid w:val="00275D50"/>
    <w:rsid w:val="00275DF3"/>
    <w:rsid w:val="0027705E"/>
    <w:rsid w:val="00277250"/>
    <w:rsid w:val="00277EC8"/>
    <w:rsid w:val="002813A5"/>
    <w:rsid w:val="00282863"/>
    <w:rsid w:val="00282AF0"/>
    <w:rsid w:val="00282BB2"/>
    <w:rsid w:val="00282E80"/>
    <w:rsid w:val="002832BF"/>
    <w:rsid w:val="00284A32"/>
    <w:rsid w:val="002854AA"/>
    <w:rsid w:val="00286433"/>
    <w:rsid w:val="002869E8"/>
    <w:rsid w:val="0029045B"/>
    <w:rsid w:val="0029087F"/>
    <w:rsid w:val="002914D6"/>
    <w:rsid w:val="00291725"/>
    <w:rsid w:val="0029260C"/>
    <w:rsid w:val="002932D8"/>
    <w:rsid w:val="002936C2"/>
    <w:rsid w:val="00293CF1"/>
    <w:rsid w:val="0029653F"/>
    <w:rsid w:val="00297061"/>
    <w:rsid w:val="0029747F"/>
    <w:rsid w:val="002974B0"/>
    <w:rsid w:val="002A001C"/>
    <w:rsid w:val="002A2001"/>
    <w:rsid w:val="002A213C"/>
    <w:rsid w:val="002A3367"/>
    <w:rsid w:val="002A401B"/>
    <w:rsid w:val="002A42C4"/>
    <w:rsid w:val="002A4C2E"/>
    <w:rsid w:val="002A562E"/>
    <w:rsid w:val="002A592F"/>
    <w:rsid w:val="002A70FC"/>
    <w:rsid w:val="002A73A1"/>
    <w:rsid w:val="002B0459"/>
    <w:rsid w:val="002B1B10"/>
    <w:rsid w:val="002B2EAA"/>
    <w:rsid w:val="002B3714"/>
    <w:rsid w:val="002B37D9"/>
    <w:rsid w:val="002B4844"/>
    <w:rsid w:val="002B4AC6"/>
    <w:rsid w:val="002B6082"/>
    <w:rsid w:val="002B6DF0"/>
    <w:rsid w:val="002B6EBA"/>
    <w:rsid w:val="002B7574"/>
    <w:rsid w:val="002B7F11"/>
    <w:rsid w:val="002C09F0"/>
    <w:rsid w:val="002C0B17"/>
    <w:rsid w:val="002C228B"/>
    <w:rsid w:val="002C2B08"/>
    <w:rsid w:val="002C423B"/>
    <w:rsid w:val="002C4BD1"/>
    <w:rsid w:val="002C6CA9"/>
    <w:rsid w:val="002C70FA"/>
    <w:rsid w:val="002C7CB1"/>
    <w:rsid w:val="002D035D"/>
    <w:rsid w:val="002D0580"/>
    <w:rsid w:val="002D066A"/>
    <w:rsid w:val="002D0DA7"/>
    <w:rsid w:val="002D137C"/>
    <w:rsid w:val="002D301E"/>
    <w:rsid w:val="002D303B"/>
    <w:rsid w:val="002D382E"/>
    <w:rsid w:val="002D46F8"/>
    <w:rsid w:val="002D5B69"/>
    <w:rsid w:val="002D7507"/>
    <w:rsid w:val="002E0CA7"/>
    <w:rsid w:val="002E0EBD"/>
    <w:rsid w:val="002E3EAF"/>
    <w:rsid w:val="002E4704"/>
    <w:rsid w:val="002E705F"/>
    <w:rsid w:val="002F051F"/>
    <w:rsid w:val="002F076A"/>
    <w:rsid w:val="002F1C6D"/>
    <w:rsid w:val="002F1F05"/>
    <w:rsid w:val="002F225F"/>
    <w:rsid w:val="002F2761"/>
    <w:rsid w:val="002F28EF"/>
    <w:rsid w:val="002F2F86"/>
    <w:rsid w:val="002F3650"/>
    <w:rsid w:val="002F38DD"/>
    <w:rsid w:val="002F564E"/>
    <w:rsid w:val="002F5DA3"/>
    <w:rsid w:val="002F6E6E"/>
    <w:rsid w:val="00300499"/>
    <w:rsid w:val="003014E8"/>
    <w:rsid w:val="003018BF"/>
    <w:rsid w:val="003023AF"/>
    <w:rsid w:val="00303E20"/>
    <w:rsid w:val="00305E59"/>
    <w:rsid w:val="00306B26"/>
    <w:rsid w:val="00306BFA"/>
    <w:rsid w:val="00310C80"/>
    <w:rsid w:val="003113AD"/>
    <w:rsid w:val="003114C5"/>
    <w:rsid w:val="00312192"/>
    <w:rsid w:val="00313552"/>
    <w:rsid w:val="00313887"/>
    <w:rsid w:val="00313B48"/>
    <w:rsid w:val="00314D46"/>
    <w:rsid w:val="003155A7"/>
    <w:rsid w:val="00316247"/>
    <w:rsid w:val="00316BB8"/>
    <w:rsid w:val="00320146"/>
    <w:rsid w:val="0032057D"/>
    <w:rsid w:val="0032060B"/>
    <w:rsid w:val="0032128F"/>
    <w:rsid w:val="00321512"/>
    <w:rsid w:val="00321B31"/>
    <w:rsid w:val="00321EE0"/>
    <w:rsid w:val="0032233A"/>
    <w:rsid w:val="00322925"/>
    <w:rsid w:val="00322A4C"/>
    <w:rsid w:val="00323461"/>
    <w:rsid w:val="00323AC5"/>
    <w:rsid w:val="0032400C"/>
    <w:rsid w:val="0032600B"/>
    <w:rsid w:val="00326905"/>
    <w:rsid w:val="00326E4F"/>
    <w:rsid w:val="00327D56"/>
    <w:rsid w:val="00330008"/>
    <w:rsid w:val="003304FC"/>
    <w:rsid w:val="00332065"/>
    <w:rsid w:val="00332E9F"/>
    <w:rsid w:val="003334A7"/>
    <w:rsid w:val="00334239"/>
    <w:rsid w:val="003345EE"/>
    <w:rsid w:val="0033524B"/>
    <w:rsid w:val="00335554"/>
    <w:rsid w:val="003367A9"/>
    <w:rsid w:val="00336B5D"/>
    <w:rsid w:val="00336C0A"/>
    <w:rsid w:val="00337390"/>
    <w:rsid w:val="003375BB"/>
    <w:rsid w:val="00337B64"/>
    <w:rsid w:val="00340176"/>
    <w:rsid w:val="0034044A"/>
    <w:rsid w:val="00341107"/>
    <w:rsid w:val="00341B8A"/>
    <w:rsid w:val="00341C96"/>
    <w:rsid w:val="003423C3"/>
    <w:rsid w:val="00342A51"/>
    <w:rsid w:val="00342EE4"/>
    <w:rsid w:val="003432DC"/>
    <w:rsid w:val="00343934"/>
    <w:rsid w:val="00343C08"/>
    <w:rsid w:val="00344F27"/>
    <w:rsid w:val="003454B8"/>
    <w:rsid w:val="00345BE7"/>
    <w:rsid w:val="00346314"/>
    <w:rsid w:val="00346BB8"/>
    <w:rsid w:val="003478D2"/>
    <w:rsid w:val="003502CC"/>
    <w:rsid w:val="00350431"/>
    <w:rsid w:val="00351164"/>
    <w:rsid w:val="003526A3"/>
    <w:rsid w:val="00352784"/>
    <w:rsid w:val="00352FFC"/>
    <w:rsid w:val="0035349B"/>
    <w:rsid w:val="0035378A"/>
    <w:rsid w:val="00354063"/>
    <w:rsid w:val="00354723"/>
    <w:rsid w:val="003558D2"/>
    <w:rsid w:val="003562AD"/>
    <w:rsid w:val="00356EAF"/>
    <w:rsid w:val="003577C8"/>
    <w:rsid w:val="0035786E"/>
    <w:rsid w:val="003579DA"/>
    <w:rsid w:val="00357F37"/>
    <w:rsid w:val="003600F4"/>
    <w:rsid w:val="00360154"/>
    <w:rsid w:val="003601D3"/>
    <w:rsid w:val="003602DC"/>
    <w:rsid w:val="00360591"/>
    <w:rsid w:val="00361279"/>
    <w:rsid w:val="003614CF"/>
    <w:rsid w:val="00361CB3"/>
    <w:rsid w:val="00361DF5"/>
    <w:rsid w:val="00361F12"/>
    <w:rsid w:val="00362BC7"/>
    <w:rsid w:val="00363069"/>
    <w:rsid w:val="00363083"/>
    <w:rsid w:val="0036368E"/>
    <w:rsid w:val="00364196"/>
    <w:rsid w:val="003641ED"/>
    <w:rsid w:val="003651D9"/>
    <w:rsid w:val="003669A4"/>
    <w:rsid w:val="00367AC5"/>
    <w:rsid w:val="00370B52"/>
    <w:rsid w:val="00371C25"/>
    <w:rsid w:val="0037224F"/>
    <w:rsid w:val="00372712"/>
    <w:rsid w:val="0037388E"/>
    <w:rsid w:val="003738E8"/>
    <w:rsid w:val="003743F6"/>
    <w:rsid w:val="00374553"/>
    <w:rsid w:val="0037486F"/>
    <w:rsid w:val="003748BD"/>
    <w:rsid w:val="00374B3E"/>
    <w:rsid w:val="00375917"/>
    <w:rsid w:val="00376727"/>
    <w:rsid w:val="003769E1"/>
    <w:rsid w:val="00377335"/>
    <w:rsid w:val="00377BD1"/>
    <w:rsid w:val="00380E7C"/>
    <w:rsid w:val="00381449"/>
    <w:rsid w:val="00381671"/>
    <w:rsid w:val="00382B21"/>
    <w:rsid w:val="0038315A"/>
    <w:rsid w:val="00383656"/>
    <w:rsid w:val="00383721"/>
    <w:rsid w:val="003839B0"/>
    <w:rsid w:val="0038429E"/>
    <w:rsid w:val="0038439A"/>
    <w:rsid w:val="003844C2"/>
    <w:rsid w:val="00384B6A"/>
    <w:rsid w:val="003860B3"/>
    <w:rsid w:val="00386732"/>
    <w:rsid w:val="00391FC4"/>
    <w:rsid w:val="003921A0"/>
    <w:rsid w:val="003925D2"/>
    <w:rsid w:val="00392A1A"/>
    <w:rsid w:val="00393778"/>
    <w:rsid w:val="003940CE"/>
    <w:rsid w:val="00394175"/>
    <w:rsid w:val="00394A95"/>
    <w:rsid w:val="00395176"/>
    <w:rsid w:val="003957F1"/>
    <w:rsid w:val="00395A6F"/>
    <w:rsid w:val="003973C3"/>
    <w:rsid w:val="00397410"/>
    <w:rsid w:val="00397B96"/>
    <w:rsid w:val="003A09FE"/>
    <w:rsid w:val="003A1128"/>
    <w:rsid w:val="003A11F5"/>
    <w:rsid w:val="003A16D5"/>
    <w:rsid w:val="003A2643"/>
    <w:rsid w:val="003A28A0"/>
    <w:rsid w:val="003A2D1C"/>
    <w:rsid w:val="003A345F"/>
    <w:rsid w:val="003A5A60"/>
    <w:rsid w:val="003A7027"/>
    <w:rsid w:val="003A7F16"/>
    <w:rsid w:val="003B059E"/>
    <w:rsid w:val="003B09B8"/>
    <w:rsid w:val="003B17E3"/>
    <w:rsid w:val="003B1C8E"/>
    <w:rsid w:val="003B2A2B"/>
    <w:rsid w:val="003B2AA3"/>
    <w:rsid w:val="003B2F4A"/>
    <w:rsid w:val="003B374B"/>
    <w:rsid w:val="003B3F19"/>
    <w:rsid w:val="003B402F"/>
    <w:rsid w:val="003B4099"/>
    <w:rsid w:val="003B40CC"/>
    <w:rsid w:val="003B43B9"/>
    <w:rsid w:val="003B68A6"/>
    <w:rsid w:val="003B70A2"/>
    <w:rsid w:val="003C033E"/>
    <w:rsid w:val="003C0E84"/>
    <w:rsid w:val="003C1984"/>
    <w:rsid w:val="003C264B"/>
    <w:rsid w:val="003C3259"/>
    <w:rsid w:val="003C54A3"/>
    <w:rsid w:val="003C56A4"/>
    <w:rsid w:val="003C5ED0"/>
    <w:rsid w:val="003C62E3"/>
    <w:rsid w:val="003C637C"/>
    <w:rsid w:val="003C6C31"/>
    <w:rsid w:val="003C6D33"/>
    <w:rsid w:val="003C72C5"/>
    <w:rsid w:val="003C7837"/>
    <w:rsid w:val="003D0049"/>
    <w:rsid w:val="003D0081"/>
    <w:rsid w:val="003D0130"/>
    <w:rsid w:val="003D09D7"/>
    <w:rsid w:val="003D0F61"/>
    <w:rsid w:val="003D120F"/>
    <w:rsid w:val="003D19E0"/>
    <w:rsid w:val="003D1E50"/>
    <w:rsid w:val="003D1F3E"/>
    <w:rsid w:val="003D24EE"/>
    <w:rsid w:val="003D29CF"/>
    <w:rsid w:val="003D30CC"/>
    <w:rsid w:val="003D4146"/>
    <w:rsid w:val="003D45AC"/>
    <w:rsid w:val="003D4BB5"/>
    <w:rsid w:val="003D5038"/>
    <w:rsid w:val="003D5422"/>
    <w:rsid w:val="003D5A68"/>
    <w:rsid w:val="003D661F"/>
    <w:rsid w:val="003D6EB9"/>
    <w:rsid w:val="003D70A4"/>
    <w:rsid w:val="003D7A81"/>
    <w:rsid w:val="003D7E74"/>
    <w:rsid w:val="003E0386"/>
    <w:rsid w:val="003E079D"/>
    <w:rsid w:val="003E1845"/>
    <w:rsid w:val="003E1A96"/>
    <w:rsid w:val="003E2B0E"/>
    <w:rsid w:val="003E3DFA"/>
    <w:rsid w:val="003E4227"/>
    <w:rsid w:val="003E42B9"/>
    <w:rsid w:val="003E4CEA"/>
    <w:rsid w:val="003E518B"/>
    <w:rsid w:val="003E5C68"/>
    <w:rsid w:val="003E66BE"/>
    <w:rsid w:val="003E696C"/>
    <w:rsid w:val="003E7A43"/>
    <w:rsid w:val="003F0805"/>
    <w:rsid w:val="003F0F0B"/>
    <w:rsid w:val="003F1E0D"/>
    <w:rsid w:val="003F2247"/>
    <w:rsid w:val="003F250C"/>
    <w:rsid w:val="003F252B"/>
    <w:rsid w:val="003F3292"/>
    <w:rsid w:val="003F37FF"/>
    <w:rsid w:val="003F3D93"/>
    <w:rsid w:val="003F3E4A"/>
    <w:rsid w:val="003F4F73"/>
    <w:rsid w:val="003F524E"/>
    <w:rsid w:val="003F5673"/>
    <w:rsid w:val="003F5E05"/>
    <w:rsid w:val="003F6330"/>
    <w:rsid w:val="003F7141"/>
    <w:rsid w:val="003F72AE"/>
    <w:rsid w:val="003F79D1"/>
    <w:rsid w:val="0040047B"/>
    <w:rsid w:val="00400A15"/>
    <w:rsid w:val="004014AB"/>
    <w:rsid w:val="00401D44"/>
    <w:rsid w:val="004021A4"/>
    <w:rsid w:val="004025F3"/>
    <w:rsid w:val="00402AFB"/>
    <w:rsid w:val="00402E9E"/>
    <w:rsid w:val="00403459"/>
    <w:rsid w:val="00403588"/>
    <w:rsid w:val="00403780"/>
    <w:rsid w:val="00404109"/>
    <w:rsid w:val="004042A7"/>
    <w:rsid w:val="004042B1"/>
    <w:rsid w:val="0040467D"/>
    <w:rsid w:val="004046B6"/>
    <w:rsid w:val="00405165"/>
    <w:rsid w:val="0040536D"/>
    <w:rsid w:val="004056C9"/>
    <w:rsid w:val="004069F5"/>
    <w:rsid w:val="00406E5C"/>
    <w:rsid w:val="004070FB"/>
    <w:rsid w:val="00410632"/>
    <w:rsid w:val="00410B32"/>
    <w:rsid w:val="00410D6B"/>
    <w:rsid w:val="00410F36"/>
    <w:rsid w:val="0041178F"/>
    <w:rsid w:val="00412649"/>
    <w:rsid w:val="004128E6"/>
    <w:rsid w:val="0041294A"/>
    <w:rsid w:val="00413188"/>
    <w:rsid w:val="004137E4"/>
    <w:rsid w:val="00413D15"/>
    <w:rsid w:val="004145C5"/>
    <w:rsid w:val="00415432"/>
    <w:rsid w:val="00415C73"/>
    <w:rsid w:val="00416070"/>
    <w:rsid w:val="00416C41"/>
    <w:rsid w:val="00416DB5"/>
    <w:rsid w:val="00417628"/>
    <w:rsid w:val="004178EF"/>
    <w:rsid w:val="00417A70"/>
    <w:rsid w:val="00420C9B"/>
    <w:rsid w:val="00420DAB"/>
    <w:rsid w:val="00420DEB"/>
    <w:rsid w:val="00420FC8"/>
    <w:rsid w:val="00421164"/>
    <w:rsid w:val="0042195D"/>
    <w:rsid w:val="00421FA8"/>
    <w:rsid w:val="004225C9"/>
    <w:rsid w:val="00422BA0"/>
    <w:rsid w:val="00423DD5"/>
    <w:rsid w:val="004242FB"/>
    <w:rsid w:val="004243DB"/>
    <w:rsid w:val="00424928"/>
    <w:rsid w:val="00426493"/>
    <w:rsid w:val="004272A8"/>
    <w:rsid w:val="0043013E"/>
    <w:rsid w:val="004303FB"/>
    <w:rsid w:val="004314B5"/>
    <w:rsid w:val="00432150"/>
    <w:rsid w:val="00432D81"/>
    <w:rsid w:val="00434B7F"/>
    <w:rsid w:val="0043514A"/>
    <w:rsid w:val="00435390"/>
    <w:rsid w:val="00435608"/>
    <w:rsid w:val="00435675"/>
    <w:rsid w:val="00435E0E"/>
    <w:rsid w:val="00436599"/>
    <w:rsid w:val="004371FC"/>
    <w:rsid w:val="00437208"/>
    <w:rsid w:val="00437F26"/>
    <w:rsid w:val="0044192B"/>
    <w:rsid w:val="004424C6"/>
    <w:rsid w:val="00442525"/>
    <w:rsid w:val="0044310A"/>
    <w:rsid w:val="0044312E"/>
    <w:rsid w:val="004436FC"/>
    <w:rsid w:val="004438B1"/>
    <w:rsid w:val="004439DE"/>
    <w:rsid w:val="0044403B"/>
    <w:rsid w:val="00444100"/>
    <w:rsid w:val="00444332"/>
    <w:rsid w:val="00444441"/>
    <w:rsid w:val="0044447E"/>
    <w:rsid w:val="00444CFC"/>
    <w:rsid w:val="00445D2F"/>
    <w:rsid w:val="0044681D"/>
    <w:rsid w:val="00447451"/>
    <w:rsid w:val="00447E33"/>
    <w:rsid w:val="00450832"/>
    <w:rsid w:val="00450AF7"/>
    <w:rsid w:val="00450CD7"/>
    <w:rsid w:val="004516D3"/>
    <w:rsid w:val="00451803"/>
    <w:rsid w:val="00451DA2"/>
    <w:rsid w:val="004528B4"/>
    <w:rsid w:val="004535B1"/>
    <w:rsid w:val="004535FB"/>
    <w:rsid w:val="00453A72"/>
    <w:rsid w:val="004541CC"/>
    <w:rsid w:val="004547E1"/>
    <w:rsid w:val="004549A6"/>
    <w:rsid w:val="00454CEF"/>
    <w:rsid w:val="00456471"/>
    <w:rsid w:val="004570BA"/>
    <w:rsid w:val="0045738E"/>
    <w:rsid w:val="004579DD"/>
    <w:rsid w:val="00457DDC"/>
    <w:rsid w:val="0046016C"/>
    <w:rsid w:val="00460F22"/>
    <w:rsid w:val="00460F2A"/>
    <w:rsid w:val="00461538"/>
    <w:rsid w:val="00461A12"/>
    <w:rsid w:val="00461E61"/>
    <w:rsid w:val="0046267D"/>
    <w:rsid w:val="004628BF"/>
    <w:rsid w:val="00464DC2"/>
    <w:rsid w:val="004651FC"/>
    <w:rsid w:val="00466518"/>
    <w:rsid w:val="004706F0"/>
    <w:rsid w:val="00472402"/>
    <w:rsid w:val="004728BC"/>
    <w:rsid w:val="0047329A"/>
    <w:rsid w:val="00473B44"/>
    <w:rsid w:val="004749EF"/>
    <w:rsid w:val="00474BB1"/>
    <w:rsid w:val="00475CCF"/>
    <w:rsid w:val="00476762"/>
    <w:rsid w:val="00476EC8"/>
    <w:rsid w:val="00477222"/>
    <w:rsid w:val="0048046E"/>
    <w:rsid w:val="004809A3"/>
    <w:rsid w:val="004818E8"/>
    <w:rsid w:val="00482242"/>
    <w:rsid w:val="00482619"/>
    <w:rsid w:val="00482DC2"/>
    <w:rsid w:val="00483917"/>
    <w:rsid w:val="00483A1E"/>
    <w:rsid w:val="004843D7"/>
    <w:rsid w:val="004845CE"/>
    <w:rsid w:val="00484A3A"/>
    <w:rsid w:val="00484DA9"/>
    <w:rsid w:val="00485161"/>
    <w:rsid w:val="0048517D"/>
    <w:rsid w:val="00486969"/>
    <w:rsid w:val="00486A77"/>
    <w:rsid w:val="00486EE8"/>
    <w:rsid w:val="0048711D"/>
    <w:rsid w:val="004874E0"/>
    <w:rsid w:val="00487934"/>
    <w:rsid w:val="00491538"/>
    <w:rsid w:val="00491A2B"/>
    <w:rsid w:val="0049218E"/>
    <w:rsid w:val="0049357E"/>
    <w:rsid w:val="004936D2"/>
    <w:rsid w:val="00494F9C"/>
    <w:rsid w:val="00495D54"/>
    <w:rsid w:val="004961FE"/>
    <w:rsid w:val="00497C50"/>
    <w:rsid w:val="00497EC7"/>
    <w:rsid w:val="004A00ED"/>
    <w:rsid w:val="004A0176"/>
    <w:rsid w:val="004A041B"/>
    <w:rsid w:val="004A167B"/>
    <w:rsid w:val="004A1687"/>
    <w:rsid w:val="004A1B1E"/>
    <w:rsid w:val="004A2A40"/>
    <w:rsid w:val="004A2A9F"/>
    <w:rsid w:val="004A3387"/>
    <w:rsid w:val="004A3FD0"/>
    <w:rsid w:val="004A41E4"/>
    <w:rsid w:val="004A4411"/>
    <w:rsid w:val="004A4482"/>
    <w:rsid w:val="004A4ACC"/>
    <w:rsid w:val="004A4B47"/>
    <w:rsid w:val="004A55F6"/>
    <w:rsid w:val="004A6AFE"/>
    <w:rsid w:val="004A763D"/>
    <w:rsid w:val="004A7D5B"/>
    <w:rsid w:val="004B0679"/>
    <w:rsid w:val="004B0C35"/>
    <w:rsid w:val="004B107C"/>
    <w:rsid w:val="004B18C6"/>
    <w:rsid w:val="004B21E3"/>
    <w:rsid w:val="004B2C4C"/>
    <w:rsid w:val="004B2F11"/>
    <w:rsid w:val="004B344E"/>
    <w:rsid w:val="004B3697"/>
    <w:rsid w:val="004B387F"/>
    <w:rsid w:val="004B38F5"/>
    <w:rsid w:val="004B4050"/>
    <w:rsid w:val="004B4EF3"/>
    <w:rsid w:val="004B576F"/>
    <w:rsid w:val="004B580E"/>
    <w:rsid w:val="004B660D"/>
    <w:rsid w:val="004B66BA"/>
    <w:rsid w:val="004B7094"/>
    <w:rsid w:val="004B72FE"/>
    <w:rsid w:val="004B7D0B"/>
    <w:rsid w:val="004B7E16"/>
    <w:rsid w:val="004C0406"/>
    <w:rsid w:val="004C0E9D"/>
    <w:rsid w:val="004C10B4"/>
    <w:rsid w:val="004C19CF"/>
    <w:rsid w:val="004C25AA"/>
    <w:rsid w:val="004C289A"/>
    <w:rsid w:val="004C329B"/>
    <w:rsid w:val="004C3E05"/>
    <w:rsid w:val="004C405D"/>
    <w:rsid w:val="004C4FBC"/>
    <w:rsid w:val="004C5759"/>
    <w:rsid w:val="004C5EE0"/>
    <w:rsid w:val="004C67E3"/>
    <w:rsid w:val="004C7244"/>
    <w:rsid w:val="004C735C"/>
    <w:rsid w:val="004C7A52"/>
    <w:rsid w:val="004D08A6"/>
    <w:rsid w:val="004D29E7"/>
    <w:rsid w:val="004D2B3E"/>
    <w:rsid w:val="004D35A1"/>
    <w:rsid w:val="004D3858"/>
    <w:rsid w:val="004D3965"/>
    <w:rsid w:val="004D3E39"/>
    <w:rsid w:val="004D4DEF"/>
    <w:rsid w:val="004D506C"/>
    <w:rsid w:val="004D5202"/>
    <w:rsid w:val="004D68CC"/>
    <w:rsid w:val="004D69C3"/>
    <w:rsid w:val="004D6BF4"/>
    <w:rsid w:val="004D6C45"/>
    <w:rsid w:val="004D6F11"/>
    <w:rsid w:val="004E05AC"/>
    <w:rsid w:val="004E0697"/>
    <w:rsid w:val="004E1887"/>
    <w:rsid w:val="004E1BF2"/>
    <w:rsid w:val="004E2124"/>
    <w:rsid w:val="004E313E"/>
    <w:rsid w:val="004E37B4"/>
    <w:rsid w:val="004E7073"/>
    <w:rsid w:val="004E7563"/>
    <w:rsid w:val="004E7C2F"/>
    <w:rsid w:val="004F05EA"/>
    <w:rsid w:val="004F06F8"/>
    <w:rsid w:val="004F0FAD"/>
    <w:rsid w:val="004F170A"/>
    <w:rsid w:val="004F1713"/>
    <w:rsid w:val="004F199D"/>
    <w:rsid w:val="004F1AB8"/>
    <w:rsid w:val="004F1F55"/>
    <w:rsid w:val="004F27D6"/>
    <w:rsid w:val="004F2876"/>
    <w:rsid w:val="004F3E19"/>
    <w:rsid w:val="004F479D"/>
    <w:rsid w:val="004F4F75"/>
    <w:rsid w:val="004F515E"/>
    <w:rsid w:val="004F5211"/>
    <w:rsid w:val="004F52D5"/>
    <w:rsid w:val="004F5A39"/>
    <w:rsid w:val="004F6314"/>
    <w:rsid w:val="004F777A"/>
    <w:rsid w:val="004F7C05"/>
    <w:rsid w:val="004F7C2B"/>
    <w:rsid w:val="0050052A"/>
    <w:rsid w:val="00500F82"/>
    <w:rsid w:val="0050152F"/>
    <w:rsid w:val="00501672"/>
    <w:rsid w:val="005018A6"/>
    <w:rsid w:val="00502655"/>
    <w:rsid w:val="005029E6"/>
    <w:rsid w:val="00502B6B"/>
    <w:rsid w:val="00503AE1"/>
    <w:rsid w:val="005044F3"/>
    <w:rsid w:val="00504965"/>
    <w:rsid w:val="00504D6C"/>
    <w:rsid w:val="00505046"/>
    <w:rsid w:val="00505B45"/>
    <w:rsid w:val="00506483"/>
    <w:rsid w:val="0050661B"/>
    <w:rsid w:val="0050674C"/>
    <w:rsid w:val="0050685D"/>
    <w:rsid w:val="00506BD9"/>
    <w:rsid w:val="00506C22"/>
    <w:rsid w:val="00510062"/>
    <w:rsid w:val="005106A5"/>
    <w:rsid w:val="005107FD"/>
    <w:rsid w:val="005109B8"/>
    <w:rsid w:val="00511351"/>
    <w:rsid w:val="005115E4"/>
    <w:rsid w:val="00512245"/>
    <w:rsid w:val="00513057"/>
    <w:rsid w:val="005137BD"/>
    <w:rsid w:val="00514213"/>
    <w:rsid w:val="005145DF"/>
    <w:rsid w:val="00514A7F"/>
    <w:rsid w:val="0051556A"/>
    <w:rsid w:val="00515E1E"/>
    <w:rsid w:val="0051608C"/>
    <w:rsid w:val="0051610D"/>
    <w:rsid w:val="00516C8C"/>
    <w:rsid w:val="00516D32"/>
    <w:rsid w:val="00516D6D"/>
    <w:rsid w:val="005174DC"/>
    <w:rsid w:val="005177EE"/>
    <w:rsid w:val="00517E21"/>
    <w:rsid w:val="00520A65"/>
    <w:rsid w:val="00521EB8"/>
    <w:rsid w:val="0052219E"/>
    <w:rsid w:val="00522681"/>
    <w:rsid w:val="00522A5E"/>
    <w:rsid w:val="00522F40"/>
    <w:rsid w:val="00523459"/>
    <w:rsid w:val="00523C5F"/>
    <w:rsid w:val="005250CC"/>
    <w:rsid w:val="0052696C"/>
    <w:rsid w:val="0052715A"/>
    <w:rsid w:val="00527E50"/>
    <w:rsid w:val="00527EDA"/>
    <w:rsid w:val="0053118F"/>
    <w:rsid w:val="00531449"/>
    <w:rsid w:val="0053158F"/>
    <w:rsid w:val="00533859"/>
    <w:rsid w:val="005339EE"/>
    <w:rsid w:val="00535555"/>
    <w:rsid w:val="005356A0"/>
    <w:rsid w:val="00535D2E"/>
    <w:rsid w:val="005360E4"/>
    <w:rsid w:val="00536673"/>
    <w:rsid w:val="00536A6A"/>
    <w:rsid w:val="005407E1"/>
    <w:rsid w:val="00540A32"/>
    <w:rsid w:val="00540FEB"/>
    <w:rsid w:val="005410F9"/>
    <w:rsid w:val="00541587"/>
    <w:rsid w:val="005416D9"/>
    <w:rsid w:val="0054171B"/>
    <w:rsid w:val="00541A11"/>
    <w:rsid w:val="00541DC5"/>
    <w:rsid w:val="00542E83"/>
    <w:rsid w:val="005434BD"/>
    <w:rsid w:val="00543FFB"/>
    <w:rsid w:val="0054424F"/>
    <w:rsid w:val="005448B3"/>
    <w:rsid w:val="00544FBC"/>
    <w:rsid w:val="0054524C"/>
    <w:rsid w:val="0054584B"/>
    <w:rsid w:val="00546521"/>
    <w:rsid w:val="00547029"/>
    <w:rsid w:val="00547B92"/>
    <w:rsid w:val="00550C9F"/>
    <w:rsid w:val="00550F50"/>
    <w:rsid w:val="00552057"/>
    <w:rsid w:val="00552FAD"/>
    <w:rsid w:val="00553F32"/>
    <w:rsid w:val="005552E9"/>
    <w:rsid w:val="005556BC"/>
    <w:rsid w:val="00555D83"/>
    <w:rsid w:val="00556AB3"/>
    <w:rsid w:val="00556E6C"/>
    <w:rsid w:val="00557DF9"/>
    <w:rsid w:val="0056011E"/>
    <w:rsid w:val="005601AD"/>
    <w:rsid w:val="005614DF"/>
    <w:rsid w:val="00561BCA"/>
    <w:rsid w:val="00561EED"/>
    <w:rsid w:val="00562E8F"/>
    <w:rsid w:val="00562F55"/>
    <w:rsid w:val="005643A9"/>
    <w:rsid w:val="00564537"/>
    <w:rsid w:val="00564970"/>
    <w:rsid w:val="005657A6"/>
    <w:rsid w:val="005665E4"/>
    <w:rsid w:val="00566E26"/>
    <w:rsid w:val="005672A9"/>
    <w:rsid w:val="00570934"/>
    <w:rsid w:val="00570B52"/>
    <w:rsid w:val="0057189A"/>
    <w:rsid w:val="00572031"/>
    <w:rsid w:val="00572C2B"/>
    <w:rsid w:val="0057309C"/>
    <w:rsid w:val="00573102"/>
    <w:rsid w:val="005732E6"/>
    <w:rsid w:val="005732E9"/>
    <w:rsid w:val="00574292"/>
    <w:rsid w:val="00574F0F"/>
    <w:rsid w:val="00575517"/>
    <w:rsid w:val="0057566C"/>
    <w:rsid w:val="005756F9"/>
    <w:rsid w:val="0057585C"/>
    <w:rsid w:val="00576EDB"/>
    <w:rsid w:val="00577FA2"/>
    <w:rsid w:val="00580164"/>
    <w:rsid w:val="0058031E"/>
    <w:rsid w:val="005805F1"/>
    <w:rsid w:val="005807CE"/>
    <w:rsid w:val="00581165"/>
    <w:rsid w:val="005813D5"/>
    <w:rsid w:val="00581829"/>
    <w:rsid w:val="00581842"/>
    <w:rsid w:val="00581893"/>
    <w:rsid w:val="00582DAF"/>
    <w:rsid w:val="005839AD"/>
    <w:rsid w:val="00585DA2"/>
    <w:rsid w:val="005861E8"/>
    <w:rsid w:val="0058645B"/>
    <w:rsid w:val="0058705E"/>
    <w:rsid w:val="00587289"/>
    <w:rsid w:val="0058775D"/>
    <w:rsid w:val="00592636"/>
    <w:rsid w:val="00592851"/>
    <w:rsid w:val="005929BD"/>
    <w:rsid w:val="005942AE"/>
    <w:rsid w:val="005946E6"/>
    <w:rsid w:val="0059470E"/>
    <w:rsid w:val="00594882"/>
    <w:rsid w:val="00594CF0"/>
    <w:rsid w:val="00595B96"/>
    <w:rsid w:val="0059672B"/>
    <w:rsid w:val="0059713B"/>
    <w:rsid w:val="00597426"/>
    <w:rsid w:val="005977B8"/>
    <w:rsid w:val="00597DB2"/>
    <w:rsid w:val="005A0268"/>
    <w:rsid w:val="005A0687"/>
    <w:rsid w:val="005A091D"/>
    <w:rsid w:val="005A205D"/>
    <w:rsid w:val="005A298B"/>
    <w:rsid w:val="005A45A6"/>
    <w:rsid w:val="005A67AD"/>
    <w:rsid w:val="005B016D"/>
    <w:rsid w:val="005B094E"/>
    <w:rsid w:val="005B0B6A"/>
    <w:rsid w:val="005B1070"/>
    <w:rsid w:val="005B1406"/>
    <w:rsid w:val="005B1675"/>
    <w:rsid w:val="005B1953"/>
    <w:rsid w:val="005B2679"/>
    <w:rsid w:val="005B345F"/>
    <w:rsid w:val="005B3F03"/>
    <w:rsid w:val="005B4961"/>
    <w:rsid w:val="005B56E0"/>
    <w:rsid w:val="005B5B3C"/>
    <w:rsid w:val="005B5C92"/>
    <w:rsid w:val="005B5D96"/>
    <w:rsid w:val="005B6680"/>
    <w:rsid w:val="005B72F3"/>
    <w:rsid w:val="005B7BFB"/>
    <w:rsid w:val="005B7F75"/>
    <w:rsid w:val="005C0E69"/>
    <w:rsid w:val="005C14BC"/>
    <w:rsid w:val="005C179D"/>
    <w:rsid w:val="005C20E6"/>
    <w:rsid w:val="005C3C72"/>
    <w:rsid w:val="005C3D2A"/>
    <w:rsid w:val="005C3DB5"/>
    <w:rsid w:val="005C4074"/>
    <w:rsid w:val="005C48D2"/>
    <w:rsid w:val="005C50BF"/>
    <w:rsid w:val="005C56E2"/>
    <w:rsid w:val="005C5E28"/>
    <w:rsid w:val="005C630A"/>
    <w:rsid w:val="005C6ED8"/>
    <w:rsid w:val="005C7030"/>
    <w:rsid w:val="005D0C90"/>
    <w:rsid w:val="005D1F81"/>
    <w:rsid w:val="005D1F91"/>
    <w:rsid w:val="005D243B"/>
    <w:rsid w:val="005D2BA2"/>
    <w:rsid w:val="005D352C"/>
    <w:rsid w:val="005D3667"/>
    <w:rsid w:val="005D4391"/>
    <w:rsid w:val="005D497B"/>
    <w:rsid w:val="005D4ECB"/>
    <w:rsid w:val="005D5C34"/>
    <w:rsid w:val="005D6104"/>
    <w:rsid w:val="005D6176"/>
    <w:rsid w:val="005D65BC"/>
    <w:rsid w:val="005D6B9B"/>
    <w:rsid w:val="005D78F0"/>
    <w:rsid w:val="005D7B9E"/>
    <w:rsid w:val="005E03B1"/>
    <w:rsid w:val="005E1488"/>
    <w:rsid w:val="005E1BCD"/>
    <w:rsid w:val="005E3D51"/>
    <w:rsid w:val="005E3E58"/>
    <w:rsid w:val="005E4DC0"/>
    <w:rsid w:val="005E5306"/>
    <w:rsid w:val="005E5FB5"/>
    <w:rsid w:val="005F0723"/>
    <w:rsid w:val="005F10B1"/>
    <w:rsid w:val="005F2045"/>
    <w:rsid w:val="005F21E7"/>
    <w:rsid w:val="005F2F7D"/>
    <w:rsid w:val="005F2F81"/>
    <w:rsid w:val="005F3FB5"/>
    <w:rsid w:val="005F4C20"/>
    <w:rsid w:val="005F4C3E"/>
    <w:rsid w:val="005F57CD"/>
    <w:rsid w:val="005F5A5C"/>
    <w:rsid w:val="005F6B56"/>
    <w:rsid w:val="005F7548"/>
    <w:rsid w:val="006000B7"/>
    <w:rsid w:val="00600EC6"/>
    <w:rsid w:val="006014F8"/>
    <w:rsid w:val="006021E4"/>
    <w:rsid w:val="00603A9C"/>
    <w:rsid w:val="00603CAA"/>
    <w:rsid w:val="00603ED5"/>
    <w:rsid w:val="006049AA"/>
    <w:rsid w:val="00604B7F"/>
    <w:rsid w:val="00604FB0"/>
    <w:rsid w:val="00607529"/>
    <w:rsid w:val="00607BAD"/>
    <w:rsid w:val="006106AB"/>
    <w:rsid w:val="006116E2"/>
    <w:rsid w:val="006129D7"/>
    <w:rsid w:val="00613604"/>
    <w:rsid w:val="00613C53"/>
    <w:rsid w:val="00614B67"/>
    <w:rsid w:val="0061533C"/>
    <w:rsid w:val="006154CB"/>
    <w:rsid w:val="00615632"/>
    <w:rsid w:val="00615C59"/>
    <w:rsid w:val="00616A62"/>
    <w:rsid w:val="00620101"/>
    <w:rsid w:val="00622D31"/>
    <w:rsid w:val="006232DB"/>
    <w:rsid w:val="00623B48"/>
    <w:rsid w:val="006242EA"/>
    <w:rsid w:val="00624F6A"/>
    <w:rsid w:val="0062546D"/>
    <w:rsid w:val="00625D23"/>
    <w:rsid w:val="006263EA"/>
    <w:rsid w:val="00626A97"/>
    <w:rsid w:val="00626CBF"/>
    <w:rsid w:val="006272C6"/>
    <w:rsid w:val="006274E3"/>
    <w:rsid w:val="0062786A"/>
    <w:rsid w:val="00627F4F"/>
    <w:rsid w:val="0063036D"/>
    <w:rsid w:val="00630F33"/>
    <w:rsid w:val="006321B3"/>
    <w:rsid w:val="00632A6F"/>
    <w:rsid w:val="0063376F"/>
    <w:rsid w:val="00633D07"/>
    <w:rsid w:val="00633E73"/>
    <w:rsid w:val="006360B8"/>
    <w:rsid w:val="006368B0"/>
    <w:rsid w:val="00636A97"/>
    <w:rsid w:val="00636D63"/>
    <w:rsid w:val="00640398"/>
    <w:rsid w:val="006411DD"/>
    <w:rsid w:val="006414E6"/>
    <w:rsid w:val="006417A6"/>
    <w:rsid w:val="0064352A"/>
    <w:rsid w:val="00643669"/>
    <w:rsid w:val="00644258"/>
    <w:rsid w:val="00644AC8"/>
    <w:rsid w:val="00644AF5"/>
    <w:rsid w:val="00644FC1"/>
    <w:rsid w:val="00645259"/>
    <w:rsid w:val="00646E09"/>
    <w:rsid w:val="0064717A"/>
    <w:rsid w:val="006471A8"/>
    <w:rsid w:val="00647D3F"/>
    <w:rsid w:val="006500AF"/>
    <w:rsid w:val="0065033F"/>
    <w:rsid w:val="006507D4"/>
    <w:rsid w:val="006512F0"/>
    <w:rsid w:val="006514EA"/>
    <w:rsid w:val="006519A4"/>
    <w:rsid w:val="006520F2"/>
    <w:rsid w:val="00652E50"/>
    <w:rsid w:val="0065331E"/>
    <w:rsid w:val="00653CC6"/>
    <w:rsid w:val="0065441F"/>
    <w:rsid w:val="00654C5C"/>
    <w:rsid w:val="00655450"/>
    <w:rsid w:val="00656A6B"/>
    <w:rsid w:val="00656EAC"/>
    <w:rsid w:val="006573A7"/>
    <w:rsid w:val="006618DF"/>
    <w:rsid w:val="0066219A"/>
    <w:rsid w:val="00662893"/>
    <w:rsid w:val="00663332"/>
    <w:rsid w:val="00663624"/>
    <w:rsid w:val="00664580"/>
    <w:rsid w:val="00664795"/>
    <w:rsid w:val="00665124"/>
    <w:rsid w:val="0066574E"/>
    <w:rsid w:val="00665815"/>
    <w:rsid w:val="00665A0A"/>
    <w:rsid w:val="00665D8F"/>
    <w:rsid w:val="00666DBB"/>
    <w:rsid w:val="00670038"/>
    <w:rsid w:val="006707B1"/>
    <w:rsid w:val="0067108C"/>
    <w:rsid w:val="00671B53"/>
    <w:rsid w:val="00671C89"/>
    <w:rsid w:val="006720B2"/>
    <w:rsid w:val="00672505"/>
    <w:rsid w:val="00672734"/>
    <w:rsid w:val="006728DA"/>
    <w:rsid w:val="00672C39"/>
    <w:rsid w:val="006731E5"/>
    <w:rsid w:val="00673592"/>
    <w:rsid w:val="00673707"/>
    <w:rsid w:val="00673C48"/>
    <w:rsid w:val="00674326"/>
    <w:rsid w:val="006745C0"/>
    <w:rsid w:val="00674D7C"/>
    <w:rsid w:val="00675D7E"/>
    <w:rsid w:val="00675D97"/>
    <w:rsid w:val="00676CA5"/>
    <w:rsid w:val="00676F54"/>
    <w:rsid w:val="00677110"/>
    <w:rsid w:val="00677620"/>
    <w:rsid w:val="00680648"/>
    <w:rsid w:val="00680C98"/>
    <w:rsid w:val="00681546"/>
    <w:rsid w:val="006816EE"/>
    <w:rsid w:val="00681CD2"/>
    <w:rsid w:val="00681D75"/>
    <w:rsid w:val="00681D87"/>
    <w:rsid w:val="00682040"/>
    <w:rsid w:val="00682223"/>
    <w:rsid w:val="006825E1"/>
    <w:rsid w:val="0068265F"/>
    <w:rsid w:val="00682BD5"/>
    <w:rsid w:val="0068355D"/>
    <w:rsid w:val="00683EEF"/>
    <w:rsid w:val="0068422A"/>
    <w:rsid w:val="00684E0E"/>
    <w:rsid w:val="006856F9"/>
    <w:rsid w:val="00685B2B"/>
    <w:rsid w:val="0068601F"/>
    <w:rsid w:val="00686BCE"/>
    <w:rsid w:val="00687548"/>
    <w:rsid w:val="006877CE"/>
    <w:rsid w:val="00687E08"/>
    <w:rsid w:val="006909DC"/>
    <w:rsid w:val="00692B37"/>
    <w:rsid w:val="00693770"/>
    <w:rsid w:val="00693B3F"/>
    <w:rsid w:val="00693B69"/>
    <w:rsid w:val="006954FD"/>
    <w:rsid w:val="00695C85"/>
    <w:rsid w:val="006973A4"/>
    <w:rsid w:val="0069786A"/>
    <w:rsid w:val="00697F4F"/>
    <w:rsid w:val="006A181E"/>
    <w:rsid w:val="006A18CA"/>
    <w:rsid w:val="006A19E1"/>
    <w:rsid w:val="006A279E"/>
    <w:rsid w:val="006A2A74"/>
    <w:rsid w:val="006A3098"/>
    <w:rsid w:val="006A31B0"/>
    <w:rsid w:val="006A397B"/>
    <w:rsid w:val="006A3A88"/>
    <w:rsid w:val="006A4160"/>
    <w:rsid w:val="006A4B00"/>
    <w:rsid w:val="006A5202"/>
    <w:rsid w:val="006A53C7"/>
    <w:rsid w:val="006A585E"/>
    <w:rsid w:val="006A7083"/>
    <w:rsid w:val="006A70BB"/>
    <w:rsid w:val="006B1568"/>
    <w:rsid w:val="006B1F2F"/>
    <w:rsid w:val="006B2204"/>
    <w:rsid w:val="006B237A"/>
    <w:rsid w:val="006B3935"/>
    <w:rsid w:val="006B44B3"/>
    <w:rsid w:val="006B4A48"/>
    <w:rsid w:val="006B4E4F"/>
    <w:rsid w:val="006B5038"/>
    <w:rsid w:val="006B535C"/>
    <w:rsid w:val="006B5E32"/>
    <w:rsid w:val="006B716C"/>
    <w:rsid w:val="006B7354"/>
    <w:rsid w:val="006B74AE"/>
    <w:rsid w:val="006B7ABF"/>
    <w:rsid w:val="006C02E6"/>
    <w:rsid w:val="006C1AA3"/>
    <w:rsid w:val="006C1E69"/>
    <w:rsid w:val="006C242B"/>
    <w:rsid w:val="006C2C14"/>
    <w:rsid w:val="006C31B9"/>
    <w:rsid w:val="006C3605"/>
    <w:rsid w:val="006C371A"/>
    <w:rsid w:val="006C38EF"/>
    <w:rsid w:val="006C41D5"/>
    <w:rsid w:val="006C4A52"/>
    <w:rsid w:val="006C4BD3"/>
    <w:rsid w:val="006C4E00"/>
    <w:rsid w:val="006C5818"/>
    <w:rsid w:val="006C63DF"/>
    <w:rsid w:val="006C658D"/>
    <w:rsid w:val="006C6698"/>
    <w:rsid w:val="006C6885"/>
    <w:rsid w:val="006C7504"/>
    <w:rsid w:val="006C7E2C"/>
    <w:rsid w:val="006D1398"/>
    <w:rsid w:val="006D2FAC"/>
    <w:rsid w:val="006D3111"/>
    <w:rsid w:val="006D3A92"/>
    <w:rsid w:val="006D472E"/>
    <w:rsid w:val="006D4881"/>
    <w:rsid w:val="006D5931"/>
    <w:rsid w:val="006D61D0"/>
    <w:rsid w:val="006D66C8"/>
    <w:rsid w:val="006D695C"/>
    <w:rsid w:val="006D7328"/>
    <w:rsid w:val="006D75EB"/>
    <w:rsid w:val="006D768F"/>
    <w:rsid w:val="006D76B6"/>
    <w:rsid w:val="006D78FC"/>
    <w:rsid w:val="006E01B2"/>
    <w:rsid w:val="006E163F"/>
    <w:rsid w:val="006E2827"/>
    <w:rsid w:val="006E28F5"/>
    <w:rsid w:val="006E2908"/>
    <w:rsid w:val="006E2A77"/>
    <w:rsid w:val="006E2DE5"/>
    <w:rsid w:val="006E39E0"/>
    <w:rsid w:val="006E4660"/>
    <w:rsid w:val="006E4A1D"/>
    <w:rsid w:val="006E4ECA"/>
    <w:rsid w:val="006E5767"/>
    <w:rsid w:val="006E6766"/>
    <w:rsid w:val="006E68A4"/>
    <w:rsid w:val="006F0067"/>
    <w:rsid w:val="006F0706"/>
    <w:rsid w:val="006F22BF"/>
    <w:rsid w:val="006F2C32"/>
    <w:rsid w:val="006F3E38"/>
    <w:rsid w:val="006F3EB0"/>
    <w:rsid w:val="006F459A"/>
    <w:rsid w:val="006F534F"/>
    <w:rsid w:val="006F5BA5"/>
    <w:rsid w:val="006F5D95"/>
    <w:rsid w:val="007012FF"/>
    <w:rsid w:val="00701352"/>
    <w:rsid w:val="00701B16"/>
    <w:rsid w:val="00701B3A"/>
    <w:rsid w:val="00703FB6"/>
    <w:rsid w:val="00706A54"/>
    <w:rsid w:val="007073EB"/>
    <w:rsid w:val="0070762D"/>
    <w:rsid w:val="0070767B"/>
    <w:rsid w:val="00710F01"/>
    <w:rsid w:val="00711740"/>
    <w:rsid w:val="00711F17"/>
    <w:rsid w:val="0071230A"/>
    <w:rsid w:val="007129F0"/>
    <w:rsid w:val="00712A82"/>
    <w:rsid w:val="00712AE6"/>
    <w:rsid w:val="0071309E"/>
    <w:rsid w:val="0071362B"/>
    <w:rsid w:val="00713EF4"/>
    <w:rsid w:val="007149FE"/>
    <w:rsid w:val="00716420"/>
    <w:rsid w:val="0071663C"/>
    <w:rsid w:val="00716D1C"/>
    <w:rsid w:val="00716F78"/>
    <w:rsid w:val="007174A4"/>
    <w:rsid w:val="00717C6B"/>
    <w:rsid w:val="007201D0"/>
    <w:rsid w:val="007206B1"/>
    <w:rsid w:val="007216F1"/>
    <w:rsid w:val="007217A2"/>
    <w:rsid w:val="00723151"/>
    <w:rsid w:val="00723DAF"/>
    <w:rsid w:val="0072430B"/>
    <w:rsid w:val="00724D86"/>
    <w:rsid w:val="007251A4"/>
    <w:rsid w:val="00725367"/>
    <w:rsid w:val="00725B89"/>
    <w:rsid w:val="00726392"/>
    <w:rsid w:val="0072665A"/>
    <w:rsid w:val="00726FF4"/>
    <w:rsid w:val="0072767B"/>
    <w:rsid w:val="00730E16"/>
    <w:rsid w:val="00730E22"/>
    <w:rsid w:val="0073163C"/>
    <w:rsid w:val="00731677"/>
    <w:rsid w:val="007329E8"/>
    <w:rsid w:val="00732A9D"/>
    <w:rsid w:val="007332BC"/>
    <w:rsid w:val="007335B7"/>
    <w:rsid w:val="00734884"/>
    <w:rsid w:val="00735280"/>
    <w:rsid w:val="00735847"/>
    <w:rsid w:val="00735A6A"/>
    <w:rsid w:val="00735F1E"/>
    <w:rsid w:val="007400C4"/>
    <w:rsid w:val="0074044F"/>
    <w:rsid w:val="00740972"/>
    <w:rsid w:val="00741841"/>
    <w:rsid w:val="00743929"/>
    <w:rsid w:val="007439B8"/>
    <w:rsid w:val="007450FE"/>
    <w:rsid w:val="007465D1"/>
    <w:rsid w:val="007465D3"/>
    <w:rsid w:val="00746A3D"/>
    <w:rsid w:val="00746B5E"/>
    <w:rsid w:val="00746C32"/>
    <w:rsid w:val="00746CDD"/>
    <w:rsid w:val="00747283"/>
    <w:rsid w:val="00747676"/>
    <w:rsid w:val="007479B6"/>
    <w:rsid w:val="007479F7"/>
    <w:rsid w:val="00747E7C"/>
    <w:rsid w:val="007516E3"/>
    <w:rsid w:val="00751944"/>
    <w:rsid w:val="00751A62"/>
    <w:rsid w:val="00752A9B"/>
    <w:rsid w:val="00752C58"/>
    <w:rsid w:val="00754CC3"/>
    <w:rsid w:val="00754EBA"/>
    <w:rsid w:val="00755206"/>
    <w:rsid w:val="00755234"/>
    <w:rsid w:val="007602B5"/>
    <w:rsid w:val="00760614"/>
    <w:rsid w:val="00760F1A"/>
    <w:rsid w:val="00761469"/>
    <w:rsid w:val="007628BB"/>
    <w:rsid w:val="00762901"/>
    <w:rsid w:val="00763D83"/>
    <w:rsid w:val="0076407F"/>
    <w:rsid w:val="00764C41"/>
    <w:rsid w:val="00765133"/>
    <w:rsid w:val="0076519B"/>
    <w:rsid w:val="007663C0"/>
    <w:rsid w:val="0076694A"/>
    <w:rsid w:val="00766A13"/>
    <w:rsid w:val="00767053"/>
    <w:rsid w:val="00770F26"/>
    <w:rsid w:val="00770FA1"/>
    <w:rsid w:val="007714D7"/>
    <w:rsid w:val="00771FF3"/>
    <w:rsid w:val="00772A2A"/>
    <w:rsid w:val="00773C44"/>
    <w:rsid w:val="007742DC"/>
    <w:rsid w:val="007747B2"/>
    <w:rsid w:val="00774B6B"/>
    <w:rsid w:val="007759EB"/>
    <w:rsid w:val="00775FDD"/>
    <w:rsid w:val="00776171"/>
    <w:rsid w:val="00776194"/>
    <w:rsid w:val="007773C8"/>
    <w:rsid w:val="007777FE"/>
    <w:rsid w:val="0078063E"/>
    <w:rsid w:val="0078084D"/>
    <w:rsid w:val="00782108"/>
    <w:rsid w:val="007824BF"/>
    <w:rsid w:val="00782F1A"/>
    <w:rsid w:val="00783030"/>
    <w:rsid w:val="00783123"/>
    <w:rsid w:val="0078316A"/>
    <w:rsid w:val="00783A96"/>
    <w:rsid w:val="007846AA"/>
    <w:rsid w:val="00785228"/>
    <w:rsid w:val="0078597E"/>
    <w:rsid w:val="00786F08"/>
    <w:rsid w:val="00787B2D"/>
    <w:rsid w:val="00790683"/>
    <w:rsid w:val="007916A3"/>
    <w:rsid w:val="0079200E"/>
    <w:rsid w:val="007922ED"/>
    <w:rsid w:val="00792BA3"/>
    <w:rsid w:val="00793055"/>
    <w:rsid w:val="00793E66"/>
    <w:rsid w:val="007948A9"/>
    <w:rsid w:val="00795621"/>
    <w:rsid w:val="00795772"/>
    <w:rsid w:val="007A1415"/>
    <w:rsid w:val="007A26A7"/>
    <w:rsid w:val="007A2EDE"/>
    <w:rsid w:val="007A4965"/>
    <w:rsid w:val="007A4CCA"/>
    <w:rsid w:val="007A51E3"/>
    <w:rsid w:val="007A5635"/>
    <w:rsid w:val="007A5D59"/>
    <w:rsid w:val="007A5F1D"/>
    <w:rsid w:val="007A6298"/>
    <w:rsid w:val="007A6545"/>
    <w:rsid w:val="007A676E"/>
    <w:rsid w:val="007A69AF"/>
    <w:rsid w:val="007A7601"/>
    <w:rsid w:val="007A7BF7"/>
    <w:rsid w:val="007B078F"/>
    <w:rsid w:val="007B1874"/>
    <w:rsid w:val="007B1BC7"/>
    <w:rsid w:val="007B1E99"/>
    <w:rsid w:val="007B21B1"/>
    <w:rsid w:val="007B21F0"/>
    <w:rsid w:val="007B2EF8"/>
    <w:rsid w:val="007B331F"/>
    <w:rsid w:val="007B3ED8"/>
    <w:rsid w:val="007B44B7"/>
    <w:rsid w:val="007B61C0"/>
    <w:rsid w:val="007B64E0"/>
    <w:rsid w:val="007B6DCB"/>
    <w:rsid w:val="007C09BA"/>
    <w:rsid w:val="007C0C7F"/>
    <w:rsid w:val="007C0F2C"/>
    <w:rsid w:val="007C184B"/>
    <w:rsid w:val="007C1AAC"/>
    <w:rsid w:val="007C1FC3"/>
    <w:rsid w:val="007C25E6"/>
    <w:rsid w:val="007C3944"/>
    <w:rsid w:val="007C3E9A"/>
    <w:rsid w:val="007C4346"/>
    <w:rsid w:val="007C4591"/>
    <w:rsid w:val="007C5673"/>
    <w:rsid w:val="007C64DD"/>
    <w:rsid w:val="007C6577"/>
    <w:rsid w:val="007C6E82"/>
    <w:rsid w:val="007C7080"/>
    <w:rsid w:val="007C75BD"/>
    <w:rsid w:val="007D1847"/>
    <w:rsid w:val="007D1E0C"/>
    <w:rsid w:val="007D2201"/>
    <w:rsid w:val="007D306B"/>
    <w:rsid w:val="007D3272"/>
    <w:rsid w:val="007D385C"/>
    <w:rsid w:val="007D422B"/>
    <w:rsid w:val="007D4583"/>
    <w:rsid w:val="007D665F"/>
    <w:rsid w:val="007D724B"/>
    <w:rsid w:val="007E13D4"/>
    <w:rsid w:val="007E1E5B"/>
    <w:rsid w:val="007E2601"/>
    <w:rsid w:val="007E34F3"/>
    <w:rsid w:val="007E3E37"/>
    <w:rsid w:val="007E4319"/>
    <w:rsid w:val="007E4FBD"/>
    <w:rsid w:val="007E5189"/>
    <w:rsid w:val="007E5331"/>
    <w:rsid w:val="007E5B51"/>
    <w:rsid w:val="007E68B1"/>
    <w:rsid w:val="007E69C5"/>
    <w:rsid w:val="007F12F1"/>
    <w:rsid w:val="007F2594"/>
    <w:rsid w:val="007F3D98"/>
    <w:rsid w:val="007F421D"/>
    <w:rsid w:val="007F4265"/>
    <w:rsid w:val="007F5993"/>
    <w:rsid w:val="007F6F4F"/>
    <w:rsid w:val="007F71B9"/>
    <w:rsid w:val="007F771A"/>
    <w:rsid w:val="007F7801"/>
    <w:rsid w:val="007F7B0F"/>
    <w:rsid w:val="00800826"/>
    <w:rsid w:val="00801186"/>
    <w:rsid w:val="0080128D"/>
    <w:rsid w:val="0080137E"/>
    <w:rsid w:val="008016EF"/>
    <w:rsid w:val="00802587"/>
    <w:rsid w:val="0080269F"/>
    <w:rsid w:val="00802F29"/>
    <w:rsid w:val="00803024"/>
    <w:rsid w:val="00803E2D"/>
    <w:rsid w:val="00804422"/>
    <w:rsid w:val="008044D0"/>
    <w:rsid w:val="0080463F"/>
    <w:rsid w:val="00805564"/>
    <w:rsid w:val="00805699"/>
    <w:rsid w:val="00805CC2"/>
    <w:rsid w:val="008067DF"/>
    <w:rsid w:val="00806D0B"/>
    <w:rsid w:val="00807AEB"/>
    <w:rsid w:val="00812085"/>
    <w:rsid w:val="008120A8"/>
    <w:rsid w:val="008120AE"/>
    <w:rsid w:val="0081241D"/>
    <w:rsid w:val="008124F1"/>
    <w:rsid w:val="0081284F"/>
    <w:rsid w:val="0081320A"/>
    <w:rsid w:val="008135BB"/>
    <w:rsid w:val="008137D8"/>
    <w:rsid w:val="00813EC8"/>
    <w:rsid w:val="008142E6"/>
    <w:rsid w:val="008145A7"/>
    <w:rsid w:val="00815B8D"/>
    <w:rsid w:val="00815E51"/>
    <w:rsid w:val="008164ED"/>
    <w:rsid w:val="00822140"/>
    <w:rsid w:val="00822FBD"/>
    <w:rsid w:val="008232A5"/>
    <w:rsid w:val="008237B3"/>
    <w:rsid w:val="00823F66"/>
    <w:rsid w:val="0082441E"/>
    <w:rsid w:val="008249A2"/>
    <w:rsid w:val="0082509C"/>
    <w:rsid w:val="00825642"/>
    <w:rsid w:val="008262DC"/>
    <w:rsid w:val="00826372"/>
    <w:rsid w:val="00826F8C"/>
    <w:rsid w:val="00827588"/>
    <w:rsid w:val="00827818"/>
    <w:rsid w:val="00830002"/>
    <w:rsid w:val="00830E0E"/>
    <w:rsid w:val="008312E8"/>
    <w:rsid w:val="008314C5"/>
    <w:rsid w:val="008315C3"/>
    <w:rsid w:val="008316ED"/>
    <w:rsid w:val="00831898"/>
    <w:rsid w:val="00831AD1"/>
    <w:rsid w:val="00831FF5"/>
    <w:rsid w:val="0083264D"/>
    <w:rsid w:val="00833045"/>
    <w:rsid w:val="00833194"/>
    <w:rsid w:val="008341AE"/>
    <w:rsid w:val="0083473F"/>
    <w:rsid w:val="00834DF7"/>
    <w:rsid w:val="00834F47"/>
    <w:rsid w:val="008358E5"/>
    <w:rsid w:val="00836296"/>
    <w:rsid w:val="00836402"/>
    <w:rsid w:val="00836F8A"/>
    <w:rsid w:val="008371D2"/>
    <w:rsid w:val="008413B1"/>
    <w:rsid w:val="008414E4"/>
    <w:rsid w:val="00841F69"/>
    <w:rsid w:val="00842571"/>
    <w:rsid w:val="00843499"/>
    <w:rsid w:val="008435CC"/>
    <w:rsid w:val="00843B52"/>
    <w:rsid w:val="00843FCA"/>
    <w:rsid w:val="008442AF"/>
    <w:rsid w:val="008452AF"/>
    <w:rsid w:val="0084554A"/>
    <w:rsid w:val="0084574A"/>
    <w:rsid w:val="00845A58"/>
    <w:rsid w:val="00845AC1"/>
    <w:rsid w:val="00845CAB"/>
    <w:rsid w:val="00846D05"/>
    <w:rsid w:val="008472B5"/>
    <w:rsid w:val="00847530"/>
    <w:rsid w:val="0085027D"/>
    <w:rsid w:val="00851982"/>
    <w:rsid w:val="00851BD0"/>
    <w:rsid w:val="0085207F"/>
    <w:rsid w:val="008526C5"/>
    <w:rsid w:val="00852D18"/>
    <w:rsid w:val="00853829"/>
    <w:rsid w:val="00853A54"/>
    <w:rsid w:val="00854385"/>
    <w:rsid w:val="00854B8D"/>
    <w:rsid w:val="00855EDF"/>
    <w:rsid w:val="00856998"/>
    <w:rsid w:val="0085753A"/>
    <w:rsid w:val="00857D4E"/>
    <w:rsid w:val="008605F0"/>
    <w:rsid w:val="008606FD"/>
    <w:rsid w:val="008608EF"/>
    <w:rsid w:val="008609F4"/>
    <w:rsid w:val="00861598"/>
    <w:rsid w:val="008616CB"/>
    <w:rsid w:val="0086248A"/>
    <w:rsid w:val="0086353F"/>
    <w:rsid w:val="00863C8B"/>
    <w:rsid w:val="00863F47"/>
    <w:rsid w:val="00865616"/>
    <w:rsid w:val="0086587B"/>
    <w:rsid w:val="00865DF9"/>
    <w:rsid w:val="00865E6E"/>
    <w:rsid w:val="00866192"/>
    <w:rsid w:val="0086701F"/>
    <w:rsid w:val="00867697"/>
    <w:rsid w:val="00867C7F"/>
    <w:rsid w:val="00870306"/>
    <w:rsid w:val="00871047"/>
    <w:rsid w:val="00871613"/>
    <w:rsid w:val="00871AB0"/>
    <w:rsid w:val="00871FFB"/>
    <w:rsid w:val="0087262D"/>
    <w:rsid w:val="00872C42"/>
    <w:rsid w:val="00875076"/>
    <w:rsid w:val="00875581"/>
    <w:rsid w:val="0087590A"/>
    <w:rsid w:val="00875BFD"/>
    <w:rsid w:val="00876BD8"/>
    <w:rsid w:val="0087773D"/>
    <w:rsid w:val="00880BCB"/>
    <w:rsid w:val="00881B36"/>
    <w:rsid w:val="008839A9"/>
    <w:rsid w:val="00884391"/>
    <w:rsid w:val="00884599"/>
    <w:rsid w:val="00884FAE"/>
    <w:rsid w:val="00885ABD"/>
    <w:rsid w:val="008867A4"/>
    <w:rsid w:val="00887911"/>
    <w:rsid w:val="00887CD5"/>
    <w:rsid w:val="00887E40"/>
    <w:rsid w:val="00890B42"/>
    <w:rsid w:val="00890EA1"/>
    <w:rsid w:val="00891B3F"/>
    <w:rsid w:val="00892469"/>
    <w:rsid w:val="00892F9F"/>
    <w:rsid w:val="00893D10"/>
    <w:rsid w:val="00896517"/>
    <w:rsid w:val="0089664A"/>
    <w:rsid w:val="008A0051"/>
    <w:rsid w:val="008A0FB3"/>
    <w:rsid w:val="008A1000"/>
    <w:rsid w:val="008A2263"/>
    <w:rsid w:val="008A35A1"/>
    <w:rsid w:val="008A3C6B"/>
    <w:rsid w:val="008A3FD2"/>
    <w:rsid w:val="008A54E3"/>
    <w:rsid w:val="008A5C99"/>
    <w:rsid w:val="008A6FD7"/>
    <w:rsid w:val="008A7C3A"/>
    <w:rsid w:val="008B08A1"/>
    <w:rsid w:val="008B08F9"/>
    <w:rsid w:val="008B0925"/>
    <w:rsid w:val="008B16BC"/>
    <w:rsid w:val="008B1BB6"/>
    <w:rsid w:val="008B1BE0"/>
    <w:rsid w:val="008B2E85"/>
    <w:rsid w:val="008B2FCC"/>
    <w:rsid w:val="008B36B1"/>
    <w:rsid w:val="008B5319"/>
    <w:rsid w:val="008B53CB"/>
    <w:rsid w:val="008B5D7E"/>
    <w:rsid w:val="008B620B"/>
    <w:rsid w:val="008B62E8"/>
    <w:rsid w:val="008B6391"/>
    <w:rsid w:val="008B6E66"/>
    <w:rsid w:val="008B76DC"/>
    <w:rsid w:val="008C12B4"/>
    <w:rsid w:val="008C13C1"/>
    <w:rsid w:val="008C1766"/>
    <w:rsid w:val="008C190C"/>
    <w:rsid w:val="008C1966"/>
    <w:rsid w:val="008C1E70"/>
    <w:rsid w:val="008C1E96"/>
    <w:rsid w:val="008C28EB"/>
    <w:rsid w:val="008C2E10"/>
    <w:rsid w:val="008C3081"/>
    <w:rsid w:val="008C3238"/>
    <w:rsid w:val="008C33EE"/>
    <w:rsid w:val="008C459B"/>
    <w:rsid w:val="008C57EC"/>
    <w:rsid w:val="008C5AF0"/>
    <w:rsid w:val="008C7F25"/>
    <w:rsid w:val="008D052D"/>
    <w:rsid w:val="008D0BA0"/>
    <w:rsid w:val="008D0EA8"/>
    <w:rsid w:val="008D17FF"/>
    <w:rsid w:val="008D1E06"/>
    <w:rsid w:val="008D3B52"/>
    <w:rsid w:val="008D444B"/>
    <w:rsid w:val="008D45BC"/>
    <w:rsid w:val="008D4B62"/>
    <w:rsid w:val="008D5009"/>
    <w:rsid w:val="008D55B5"/>
    <w:rsid w:val="008D7044"/>
    <w:rsid w:val="008D7642"/>
    <w:rsid w:val="008D7893"/>
    <w:rsid w:val="008E0244"/>
    <w:rsid w:val="008E0275"/>
    <w:rsid w:val="008E061B"/>
    <w:rsid w:val="008E0620"/>
    <w:rsid w:val="008E0CD6"/>
    <w:rsid w:val="008E0CF0"/>
    <w:rsid w:val="008E1C4C"/>
    <w:rsid w:val="008E2258"/>
    <w:rsid w:val="008E2B5E"/>
    <w:rsid w:val="008E34F3"/>
    <w:rsid w:val="008E3F6C"/>
    <w:rsid w:val="008E441F"/>
    <w:rsid w:val="008E468F"/>
    <w:rsid w:val="008E58ED"/>
    <w:rsid w:val="008E68F1"/>
    <w:rsid w:val="008E6C6F"/>
    <w:rsid w:val="008E6F4C"/>
    <w:rsid w:val="008E78C8"/>
    <w:rsid w:val="008E79E2"/>
    <w:rsid w:val="008E7CFD"/>
    <w:rsid w:val="008F0C3C"/>
    <w:rsid w:val="008F1C4C"/>
    <w:rsid w:val="008F1FDD"/>
    <w:rsid w:val="008F2BD0"/>
    <w:rsid w:val="008F386A"/>
    <w:rsid w:val="008F3BA9"/>
    <w:rsid w:val="008F46C0"/>
    <w:rsid w:val="008F46DA"/>
    <w:rsid w:val="008F48A2"/>
    <w:rsid w:val="008F509D"/>
    <w:rsid w:val="008F55B5"/>
    <w:rsid w:val="008F57CE"/>
    <w:rsid w:val="008F601E"/>
    <w:rsid w:val="008F65EA"/>
    <w:rsid w:val="008F6624"/>
    <w:rsid w:val="008F78D2"/>
    <w:rsid w:val="00900687"/>
    <w:rsid w:val="009007FB"/>
    <w:rsid w:val="00901094"/>
    <w:rsid w:val="00901609"/>
    <w:rsid w:val="009020F0"/>
    <w:rsid w:val="00902D8B"/>
    <w:rsid w:val="00903AEA"/>
    <w:rsid w:val="00903C45"/>
    <w:rsid w:val="00903C76"/>
    <w:rsid w:val="00904092"/>
    <w:rsid w:val="00906282"/>
    <w:rsid w:val="00906A1E"/>
    <w:rsid w:val="00906D4F"/>
    <w:rsid w:val="00906FA0"/>
    <w:rsid w:val="00907134"/>
    <w:rsid w:val="009078FC"/>
    <w:rsid w:val="00910C50"/>
    <w:rsid w:val="00910E03"/>
    <w:rsid w:val="00911142"/>
    <w:rsid w:val="00911A5F"/>
    <w:rsid w:val="00911C6C"/>
    <w:rsid w:val="009132F8"/>
    <w:rsid w:val="00913F4B"/>
    <w:rsid w:val="009142E1"/>
    <w:rsid w:val="00914435"/>
    <w:rsid w:val="0091738D"/>
    <w:rsid w:val="00917EB7"/>
    <w:rsid w:val="00920105"/>
    <w:rsid w:val="0092035B"/>
    <w:rsid w:val="00920FF4"/>
    <w:rsid w:val="00922531"/>
    <w:rsid w:val="0092282F"/>
    <w:rsid w:val="00923449"/>
    <w:rsid w:val="00923E45"/>
    <w:rsid w:val="00925ED7"/>
    <w:rsid w:val="00926302"/>
    <w:rsid w:val="009268F6"/>
    <w:rsid w:val="00926990"/>
    <w:rsid w:val="00930070"/>
    <w:rsid w:val="00931173"/>
    <w:rsid w:val="009312F1"/>
    <w:rsid w:val="00931CE4"/>
    <w:rsid w:val="00931EC7"/>
    <w:rsid w:val="00932C1F"/>
    <w:rsid w:val="00933AD5"/>
    <w:rsid w:val="00933C9A"/>
    <w:rsid w:val="0093444B"/>
    <w:rsid w:val="00934D96"/>
    <w:rsid w:val="00934EDA"/>
    <w:rsid w:val="00934FFF"/>
    <w:rsid w:val="00935768"/>
    <w:rsid w:val="00935B28"/>
    <w:rsid w:val="00935D07"/>
    <w:rsid w:val="00935DF7"/>
    <w:rsid w:val="00935EAD"/>
    <w:rsid w:val="0093627C"/>
    <w:rsid w:val="00936946"/>
    <w:rsid w:val="00936959"/>
    <w:rsid w:val="00936B5F"/>
    <w:rsid w:val="0094051C"/>
    <w:rsid w:val="009406A5"/>
    <w:rsid w:val="009407F0"/>
    <w:rsid w:val="00940D9B"/>
    <w:rsid w:val="00940FC7"/>
    <w:rsid w:val="00941D0F"/>
    <w:rsid w:val="00941E9D"/>
    <w:rsid w:val="00942504"/>
    <w:rsid w:val="0094250F"/>
    <w:rsid w:val="00942515"/>
    <w:rsid w:val="009429FB"/>
    <w:rsid w:val="00942AF2"/>
    <w:rsid w:val="009437C9"/>
    <w:rsid w:val="00943BA3"/>
    <w:rsid w:val="00943E09"/>
    <w:rsid w:val="0094423E"/>
    <w:rsid w:val="009448FC"/>
    <w:rsid w:val="00944BD1"/>
    <w:rsid w:val="00944D34"/>
    <w:rsid w:val="00945703"/>
    <w:rsid w:val="00945A3C"/>
    <w:rsid w:val="00945B8F"/>
    <w:rsid w:val="00946693"/>
    <w:rsid w:val="00946D44"/>
    <w:rsid w:val="00947E8B"/>
    <w:rsid w:val="00950104"/>
    <w:rsid w:val="009503CA"/>
    <w:rsid w:val="00950AFD"/>
    <w:rsid w:val="0095196C"/>
    <w:rsid w:val="00951F63"/>
    <w:rsid w:val="0095298A"/>
    <w:rsid w:val="009529F4"/>
    <w:rsid w:val="00952D97"/>
    <w:rsid w:val="009531F7"/>
    <w:rsid w:val="00953BFA"/>
    <w:rsid w:val="00953CFC"/>
    <w:rsid w:val="00953E18"/>
    <w:rsid w:val="0095594C"/>
    <w:rsid w:val="00955CD4"/>
    <w:rsid w:val="00956068"/>
    <w:rsid w:val="0095663D"/>
    <w:rsid w:val="00956966"/>
    <w:rsid w:val="009606E7"/>
    <w:rsid w:val="009610D0"/>
    <w:rsid w:val="009612F6"/>
    <w:rsid w:val="0096159E"/>
    <w:rsid w:val="00962BF5"/>
    <w:rsid w:val="00964482"/>
    <w:rsid w:val="00966AC0"/>
    <w:rsid w:val="0096749C"/>
    <w:rsid w:val="009677C8"/>
    <w:rsid w:val="00967917"/>
    <w:rsid w:val="00967B49"/>
    <w:rsid w:val="009702D5"/>
    <w:rsid w:val="009706DC"/>
    <w:rsid w:val="00970A5C"/>
    <w:rsid w:val="0097114B"/>
    <w:rsid w:val="00971412"/>
    <w:rsid w:val="00971673"/>
    <w:rsid w:val="00973AAF"/>
    <w:rsid w:val="00974434"/>
    <w:rsid w:val="0097454A"/>
    <w:rsid w:val="00975C5E"/>
    <w:rsid w:val="0097608E"/>
    <w:rsid w:val="00976851"/>
    <w:rsid w:val="009804BA"/>
    <w:rsid w:val="0098097F"/>
    <w:rsid w:val="009813A1"/>
    <w:rsid w:val="00983131"/>
    <w:rsid w:val="00983C65"/>
    <w:rsid w:val="00983CF1"/>
    <w:rsid w:val="009843EF"/>
    <w:rsid w:val="00984937"/>
    <w:rsid w:val="00984A11"/>
    <w:rsid w:val="00985013"/>
    <w:rsid w:val="00985B31"/>
    <w:rsid w:val="00985BF1"/>
    <w:rsid w:val="00985CE9"/>
    <w:rsid w:val="00986021"/>
    <w:rsid w:val="00987106"/>
    <w:rsid w:val="00990287"/>
    <w:rsid w:val="009903C2"/>
    <w:rsid w:val="00990A4F"/>
    <w:rsid w:val="00991D63"/>
    <w:rsid w:val="009930F2"/>
    <w:rsid w:val="009930F8"/>
    <w:rsid w:val="0099368E"/>
    <w:rsid w:val="00993FF5"/>
    <w:rsid w:val="00994D89"/>
    <w:rsid w:val="00997EE2"/>
    <w:rsid w:val="009A051C"/>
    <w:rsid w:val="009A0FE3"/>
    <w:rsid w:val="009A3418"/>
    <w:rsid w:val="009A36FF"/>
    <w:rsid w:val="009A460E"/>
    <w:rsid w:val="009A539B"/>
    <w:rsid w:val="009A7718"/>
    <w:rsid w:val="009B034C"/>
    <w:rsid w:val="009B0434"/>
    <w:rsid w:val="009B048D"/>
    <w:rsid w:val="009B0C4D"/>
    <w:rsid w:val="009B0C5C"/>
    <w:rsid w:val="009B15E1"/>
    <w:rsid w:val="009B18CE"/>
    <w:rsid w:val="009B3156"/>
    <w:rsid w:val="009B4664"/>
    <w:rsid w:val="009B48E8"/>
    <w:rsid w:val="009B536B"/>
    <w:rsid w:val="009B5D58"/>
    <w:rsid w:val="009C032E"/>
    <w:rsid w:val="009C10D5"/>
    <w:rsid w:val="009C1510"/>
    <w:rsid w:val="009C1F85"/>
    <w:rsid w:val="009C240B"/>
    <w:rsid w:val="009C24A8"/>
    <w:rsid w:val="009C25CC"/>
    <w:rsid w:val="009C2E56"/>
    <w:rsid w:val="009C3659"/>
    <w:rsid w:val="009C43FB"/>
    <w:rsid w:val="009C44AB"/>
    <w:rsid w:val="009C4DFF"/>
    <w:rsid w:val="009C5782"/>
    <w:rsid w:val="009C6269"/>
    <w:rsid w:val="009C628A"/>
    <w:rsid w:val="009C65FC"/>
    <w:rsid w:val="009C685E"/>
    <w:rsid w:val="009C6E6D"/>
    <w:rsid w:val="009C6F21"/>
    <w:rsid w:val="009C7977"/>
    <w:rsid w:val="009C7C70"/>
    <w:rsid w:val="009D07F3"/>
    <w:rsid w:val="009D0CDF"/>
    <w:rsid w:val="009D107B"/>
    <w:rsid w:val="009D125C"/>
    <w:rsid w:val="009D1E3F"/>
    <w:rsid w:val="009D2A49"/>
    <w:rsid w:val="009D3929"/>
    <w:rsid w:val="009D3A38"/>
    <w:rsid w:val="009D4A0E"/>
    <w:rsid w:val="009D5565"/>
    <w:rsid w:val="009D594E"/>
    <w:rsid w:val="009D5C43"/>
    <w:rsid w:val="009D6119"/>
    <w:rsid w:val="009D6A32"/>
    <w:rsid w:val="009D74A2"/>
    <w:rsid w:val="009E1742"/>
    <w:rsid w:val="009E34B7"/>
    <w:rsid w:val="009E3A0C"/>
    <w:rsid w:val="009E422B"/>
    <w:rsid w:val="009E43BE"/>
    <w:rsid w:val="009E4502"/>
    <w:rsid w:val="009E5220"/>
    <w:rsid w:val="009E5456"/>
    <w:rsid w:val="009E5620"/>
    <w:rsid w:val="009E5AF6"/>
    <w:rsid w:val="009E5BAF"/>
    <w:rsid w:val="009E6AA5"/>
    <w:rsid w:val="009E6E5E"/>
    <w:rsid w:val="009E7AFD"/>
    <w:rsid w:val="009E7B28"/>
    <w:rsid w:val="009F0926"/>
    <w:rsid w:val="009F19EA"/>
    <w:rsid w:val="009F1A97"/>
    <w:rsid w:val="009F1B3D"/>
    <w:rsid w:val="009F1CF4"/>
    <w:rsid w:val="009F1E47"/>
    <w:rsid w:val="009F28E5"/>
    <w:rsid w:val="009F2A29"/>
    <w:rsid w:val="009F3162"/>
    <w:rsid w:val="009F3200"/>
    <w:rsid w:val="009F35A2"/>
    <w:rsid w:val="009F3A61"/>
    <w:rsid w:val="009F3E95"/>
    <w:rsid w:val="009F4192"/>
    <w:rsid w:val="009F41B3"/>
    <w:rsid w:val="009F560E"/>
    <w:rsid w:val="009F5CF4"/>
    <w:rsid w:val="009F5EEE"/>
    <w:rsid w:val="009F6864"/>
    <w:rsid w:val="009F6CFB"/>
    <w:rsid w:val="009F7CC2"/>
    <w:rsid w:val="00A000A1"/>
    <w:rsid w:val="00A006D2"/>
    <w:rsid w:val="00A02A33"/>
    <w:rsid w:val="00A02C9C"/>
    <w:rsid w:val="00A02FF1"/>
    <w:rsid w:val="00A03674"/>
    <w:rsid w:val="00A0475E"/>
    <w:rsid w:val="00A05058"/>
    <w:rsid w:val="00A0527E"/>
    <w:rsid w:val="00A0536D"/>
    <w:rsid w:val="00A0547B"/>
    <w:rsid w:val="00A05A12"/>
    <w:rsid w:val="00A05F0D"/>
    <w:rsid w:val="00A05F69"/>
    <w:rsid w:val="00A061E8"/>
    <w:rsid w:val="00A0770B"/>
    <w:rsid w:val="00A10001"/>
    <w:rsid w:val="00A10431"/>
    <w:rsid w:val="00A104CD"/>
    <w:rsid w:val="00A10F75"/>
    <w:rsid w:val="00A1142F"/>
    <w:rsid w:val="00A114A4"/>
    <w:rsid w:val="00A11BF4"/>
    <w:rsid w:val="00A12DEE"/>
    <w:rsid w:val="00A135C1"/>
    <w:rsid w:val="00A13979"/>
    <w:rsid w:val="00A150F3"/>
    <w:rsid w:val="00A15589"/>
    <w:rsid w:val="00A163B7"/>
    <w:rsid w:val="00A169DF"/>
    <w:rsid w:val="00A16B00"/>
    <w:rsid w:val="00A16D68"/>
    <w:rsid w:val="00A174B6"/>
    <w:rsid w:val="00A177D5"/>
    <w:rsid w:val="00A206FC"/>
    <w:rsid w:val="00A2093B"/>
    <w:rsid w:val="00A20A8B"/>
    <w:rsid w:val="00A21D12"/>
    <w:rsid w:val="00A224D3"/>
    <w:rsid w:val="00A225AA"/>
    <w:rsid w:val="00A225DB"/>
    <w:rsid w:val="00A22F87"/>
    <w:rsid w:val="00A23049"/>
    <w:rsid w:val="00A23689"/>
    <w:rsid w:val="00A23922"/>
    <w:rsid w:val="00A23ABE"/>
    <w:rsid w:val="00A24B17"/>
    <w:rsid w:val="00A269CE"/>
    <w:rsid w:val="00A26A5C"/>
    <w:rsid w:val="00A30945"/>
    <w:rsid w:val="00A30B24"/>
    <w:rsid w:val="00A30BDA"/>
    <w:rsid w:val="00A319DA"/>
    <w:rsid w:val="00A322F4"/>
    <w:rsid w:val="00A343C7"/>
    <w:rsid w:val="00A3564B"/>
    <w:rsid w:val="00A37603"/>
    <w:rsid w:val="00A37759"/>
    <w:rsid w:val="00A37782"/>
    <w:rsid w:val="00A41BD3"/>
    <w:rsid w:val="00A42023"/>
    <w:rsid w:val="00A42130"/>
    <w:rsid w:val="00A42CB7"/>
    <w:rsid w:val="00A430BE"/>
    <w:rsid w:val="00A43E92"/>
    <w:rsid w:val="00A44BF4"/>
    <w:rsid w:val="00A4509D"/>
    <w:rsid w:val="00A4549A"/>
    <w:rsid w:val="00A459B6"/>
    <w:rsid w:val="00A45CD5"/>
    <w:rsid w:val="00A45EB3"/>
    <w:rsid w:val="00A461E5"/>
    <w:rsid w:val="00A46452"/>
    <w:rsid w:val="00A468EA"/>
    <w:rsid w:val="00A46C05"/>
    <w:rsid w:val="00A473EA"/>
    <w:rsid w:val="00A5049C"/>
    <w:rsid w:val="00A5063E"/>
    <w:rsid w:val="00A50BDD"/>
    <w:rsid w:val="00A50C31"/>
    <w:rsid w:val="00A531B2"/>
    <w:rsid w:val="00A53262"/>
    <w:rsid w:val="00A53BCC"/>
    <w:rsid w:val="00A5430E"/>
    <w:rsid w:val="00A54A85"/>
    <w:rsid w:val="00A55168"/>
    <w:rsid w:val="00A55C04"/>
    <w:rsid w:val="00A55F9A"/>
    <w:rsid w:val="00A560CF"/>
    <w:rsid w:val="00A5641F"/>
    <w:rsid w:val="00A5645C"/>
    <w:rsid w:val="00A56AA2"/>
    <w:rsid w:val="00A56D67"/>
    <w:rsid w:val="00A61350"/>
    <w:rsid w:val="00A618B9"/>
    <w:rsid w:val="00A61B99"/>
    <w:rsid w:val="00A62B58"/>
    <w:rsid w:val="00A636BA"/>
    <w:rsid w:val="00A63D84"/>
    <w:rsid w:val="00A64E2F"/>
    <w:rsid w:val="00A663E7"/>
    <w:rsid w:val="00A66BEB"/>
    <w:rsid w:val="00A66C14"/>
    <w:rsid w:val="00A66F91"/>
    <w:rsid w:val="00A670F7"/>
    <w:rsid w:val="00A67BE9"/>
    <w:rsid w:val="00A70675"/>
    <w:rsid w:val="00A7087A"/>
    <w:rsid w:val="00A71493"/>
    <w:rsid w:val="00A71A14"/>
    <w:rsid w:val="00A7417D"/>
    <w:rsid w:val="00A74478"/>
    <w:rsid w:val="00A74850"/>
    <w:rsid w:val="00A751F4"/>
    <w:rsid w:val="00A773A9"/>
    <w:rsid w:val="00A775D7"/>
    <w:rsid w:val="00A77827"/>
    <w:rsid w:val="00A80885"/>
    <w:rsid w:val="00A80914"/>
    <w:rsid w:val="00A81A7C"/>
    <w:rsid w:val="00A825AE"/>
    <w:rsid w:val="00A82E73"/>
    <w:rsid w:val="00A82F7C"/>
    <w:rsid w:val="00A8368A"/>
    <w:rsid w:val="00A843E9"/>
    <w:rsid w:val="00A85861"/>
    <w:rsid w:val="00A8684E"/>
    <w:rsid w:val="00A86873"/>
    <w:rsid w:val="00A86BF5"/>
    <w:rsid w:val="00A87476"/>
    <w:rsid w:val="00A875FF"/>
    <w:rsid w:val="00A90904"/>
    <w:rsid w:val="00A90957"/>
    <w:rsid w:val="00A90BD5"/>
    <w:rsid w:val="00A90DE5"/>
    <w:rsid w:val="00A910E1"/>
    <w:rsid w:val="00A916C3"/>
    <w:rsid w:val="00A91B3C"/>
    <w:rsid w:val="00A9376E"/>
    <w:rsid w:val="00A941AE"/>
    <w:rsid w:val="00A9458B"/>
    <w:rsid w:val="00A94E9C"/>
    <w:rsid w:val="00A958BE"/>
    <w:rsid w:val="00A974DB"/>
    <w:rsid w:val="00A9751B"/>
    <w:rsid w:val="00A97693"/>
    <w:rsid w:val="00A97818"/>
    <w:rsid w:val="00A97A76"/>
    <w:rsid w:val="00AA045F"/>
    <w:rsid w:val="00AA0991"/>
    <w:rsid w:val="00AA1A19"/>
    <w:rsid w:val="00AA2131"/>
    <w:rsid w:val="00AA236E"/>
    <w:rsid w:val="00AA2373"/>
    <w:rsid w:val="00AA330F"/>
    <w:rsid w:val="00AA46D5"/>
    <w:rsid w:val="00AA4B33"/>
    <w:rsid w:val="00AA4C34"/>
    <w:rsid w:val="00AA6735"/>
    <w:rsid w:val="00AA684E"/>
    <w:rsid w:val="00AA69C0"/>
    <w:rsid w:val="00AA6BFC"/>
    <w:rsid w:val="00AA70E8"/>
    <w:rsid w:val="00AB0ADE"/>
    <w:rsid w:val="00AB22EE"/>
    <w:rsid w:val="00AB3634"/>
    <w:rsid w:val="00AB3974"/>
    <w:rsid w:val="00AB3F80"/>
    <w:rsid w:val="00AB64CE"/>
    <w:rsid w:val="00AB65A3"/>
    <w:rsid w:val="00AB6635"/>
    <w:rsid w:val="00AB686C"/>
    <w:rsid w:val="00AB7D39"/>
    <w:rsid w:val="00AC0A69"/>
    <w:rsid w:val="00AC0F0A"/>
    <w:rsid w:val="00AC105B"/>
    <w:rsid w:val="00AC1CC9"/>
    <w:rsid w:val="00AC27A2"/>
    <w:rsid w:val="00AC2809"/>
    <w:rsid w:val="00AC3C77"/>
    <w:rsid w:val="00AC4EC8"/>
    <w:rsid w:val="00AC5A5A"/>
    <w:rsid w:val="00AC5FC0"/>
    <w:rsid w:val="00AC609B"/>
    <w:rsid w:val="00AC6132"/>
    <w:rsid w:val="00AC72AF"/>
    <w:rsid w:val="00AC736C"/>
    <w:rsid w:val="00AC7C88"/>
    <w:rsid w:val="00AC7E14"/>
    <w:rsid w:val="00AC7FBC"/>
    <w:rsid w:val="00AD069D"/>
    <w:rsid w:val="00AD0B70"/>
    <w:rsid w:val="00AD1E30"/>
    <w:rsid w:val="00AD2AE2"/>
    <w:rsid w:val="00AD3A20"/>
    <w:rsid w:val="00AD3AF3"/>
    <w:rsid w:val="00AD3EA6"/>
    <w:rsid w:val="00AD4307"/>
    <w:rsid w:val="00AD67EC"/>
    <w:rsid w:val="00AD7D5A"/>
    <w:rsid w:val="00AE0BFD"/>
    <w:rsid w:val="00AE1235"/>
    <w:rsid w:val="00AE14B0"/>
    <w:rsid w:val="00AE1744"/>
    <w:rsid w:val="00AE1840"/>
    <w:rsid w:val="00AE2B19"/>
    <w:rsid w:val="00AE30E1"/>
    <w:rsid w:val="00AE35C7"/>
    <w:rsid w:val="00AE4722"/>
    <w:rsid w:val="00AE49A5"/>
    <w:rsid w:val="00AE4AB4"/>
    <w:rsid w:val="00AE4AED"/>
    <w:rsid w:val="00AE5F87"/>
    <w:rsid w:val="00AE6571"/>
    <w:rsid w:val="00AF0095"/>
    <w:rsid w:val="00AF0BF9"/>
    <w:rsid w:val="00AF11D1"/>
    <w:rsid w:val="00AF1D3B"/>
    <w:rsid w:val="00AF3D15"/>
    <w:rsid w:val="00AF4045"/>
    <w:rsid w:val="00AF430C"/>
    <w:rsid w:val="00AF472E"/>
    <w:rsid w:val="00AF5A15"/>
    <w:rsid w:val="00AF5B22"/>
    <w:rsid w:val="00AF5BAD"/>
    <w:rsid w:val="00AF639A"/>
    <w:rsid w:val="00AF6EAE"/>
    <w:rsid w:val="00AF7069"/>
    <w:rsid w:val="00B0028D"/>
    <w:rsid w:val="00B007C6"/>
    <w:rsid w:val="00B009E0"/>
    <w:rsid w:val="00B00F9C"/>
    <w:rsid w:val="00B01100"/>
    <w:rsid w:val="00B01569"/>
    <w:rsid w:val="00B01A78"/>
    <w:rsid w:val="00B02BB0"/>
    <w:rsid w:val="00B02D3A"/>
    <w:rsid w:val="00B03C08"/>
    <w:rsid w:val="00B03CD9"/>
    <w:rsid w:val="00B069C1"/>
    <w:rsid w:val="00B072B1"/>
    <w:rsid w:val="00B07C52"/>
    <w:rsid w:val="00B07D72"/>
    <w:rsid w:val="00B10DCE"/>
    <w:rsid w:val="00B1148B"/>
    <w:rsid w:val="00B119B3"/>
    <w:rsid w:val="00B123D9"/>
    <w:rsid w:val="00B1259D"/>
    <w:rsid w:val="00B12703"/>
    <w:rsid w:val="00B13312"/>
    <w:rsid w:val="00B13729"/>
    <w:rsid w:val="00B13F65"/>
    <w:rsid w:val="00B14B9E"/>
    <w:rsid w:val="00B15A1D"/>
    <w:rsid w:val="00B15A32"/>
    <w:rsid w:val="00B15D8F"/>
    <w:rsid w:val="00B15DF4"/>
    <w:rsid w:val="00B15E9B"/>
    <w:rsid w:val="00B16039"/>
    <w:rsid w:val="00B1635C"/>
    <w:rsid w:val="00B16A7A"/>
    <w:rsid w:val="00B172AB"/>
    <w:rsid w:val="00B177A3"/>
    <w:rsid w:val="00B203F4"/>
    <w:rsid w:val="00B20818"/>
    <w:rsid w:val="00B20F10"/>
    <w:rsid w:val="00B22F08"/>
    <w:rsid w:val="00B23C3D"/>
    <w:rsid w:val="00B23F90"/>
    <w:rsid w:val="00B23FC7"/>
    <w:rsid w:val="00B24019"/>
    <w:rsid w:val="00B24214"/>
    <w:rsid w:val="00B248D0"/>
    <w:rsid w:val="00B249FD"/>
    <w:rsid w:val="00B24D2C"/>
    <w:rsid w:val="00B24F51"/>
    <w:rsid w:val="00B255CE"/>
    <w:rsid w:val="00B26519"/>
    <w:rsid w:val="00B269C8"/>
    <w:rsid w:val="00B275B5"/>
    <w:rsid w:val="00B2768A"/>
    <w:rsid w:val="00B27B18"/>
    <w:rsid w:val="00B317D5"/>
    <w:rsid w:val="00B319F7"/>
    <w:rsid w:val="00B31E8D"/>
    <w:rsid w:val="00B3238C"/>
    <w:rsid w:val="00B32A11"/>
    <w:rsid w:val="00B33416"/>
    <w:rsid w:val="00B346A6"/>
    <w:rsid w:val="00B35749"/>
    <w:rsid w:val="00B3620B"/>
    <w:rsid w:val="00B37C53"/>
    <w:rsid w:val="00B403E4"/>
    <w:rsid w:val="00B40A51"/>
    <w:rsid w:val="00B4102A"/>
    <w:rsid w:val="00B415D1"/>
    <w:rsid w:val="00B41A27"/>
    <w:rsid w:val="00B41C5F"/>
    <w:rsid w:val="00B4226E"/>
    <w:rsid w:val="00B4293E"/>
    <w:rsid w:val="00B42D3E"/>
    <w:rsid w:val="00B42F36"/>
    <w:rsid w:val="00B43198"/>
    <w:rsid w:val="00B443BE"/>
    <w:rsid w:val="00B448C8"/>
    <w:rsid w:val="00B449CE"/>
    <w:rsid w:val="00B44C34"/>
    <w:rsid w:val="00B455C4"/>
    <w:rsid w:val="00B45AAD"/>
    <w:rsid w:val="00B45EEA"/>
    <w:rsid w:val="00B46582"/>
    <w:rsid w:val="00B467FE"/>
    <w:rsid w:val="00B4798B"/>
    <w:rsid w:val="00B47EC8"/>
    <w:rsid w:val="00B50270"/>
    <w:rsid w:val="00B5030E"/>
    <w:rsid w:val="00B50A7E"/>
    <w:rsid w:val="00B51456"/>
    <w:rsid w:val="00B51EA1"/>
    <w:rsid w:val="00B51EE6"/>
    <w:rsid w:val="00B53B19"/>
    <w:rsid w:val="00B53BA9"/>
    <w:rsid w:val="00B53D7C"/>
    <w:rsid w:val="00B541EC"/>
    <w:rsid w:val="00B54D68"/>
    <w:rsid w:val="00B55350"/>
    <w:rsid w:val="00B55BBF"/>
    <w:rsid w:val="00B56082"/>
    <w:rsid w:val="00B56B5D"/>
    <w:rsid w:val="00B56C4E"/>
    <w:rsid w:val="00B60085"/>
    <w:rsid w:val="00B60C21"/>
    <w:rsid w:val="00B61362"/>
    <w:rsid w:val="00B620D0"/>
    <w:rsid w:val="00B628F5"/>
    <w:rsid w:val="00B62D7C"/>
    <w:rsid w:val="00B63496"/>
    <w:rsid w:val="00B636A3"/>
    <w:rsid w:val="00B636E4"/>
    <w:rsid w:val="00B63B69"/>
    <w:rsid w:val="00B64621"/>
    <w:rsid w:val="00B64D13"/>
    <w:rsid w:val="00B65700"/>
    <w:rsid w:val="00B65959"/>
    <w:rsid w:val="00B65C46"/>
    <w:rsid w:val="00B65E96"/>
    <w:rsid w:val="00B6611D"/>
    <w:rsid w:val="00B66AFB"/>
    <w:rsid w:val="00B67D96"/>
    <w:rsid w:val="00B70067"/>
    <w:rsid w:val="00B703E5"/>
    <w:rsid w:val="00B70B38"/>
    <w:rsid w:val="00B70C19"/>
    <w:rsid w:val="00B70F87"/>
    <w:rsid w:val="00B7122A"/>
    <w:rsid w:val="00B71262"/>
    <w:rsid w:val="00B71C7F"/>
    <w:rsid w:val="00B72D37"/>
    <w:rsid w:val="00B72FF7"/>
    <w:rsid w:val="00B736A6"/>
    <w:rsid w:val="00B74B75"/>
    <w:rsid w:val="00B74E65"/>
    <w:rsid w:val="00B7582C"/>
    <w:rsid w:val="00B76641"/>
    <w:rsid w:val="00B7690F"/>
    <w:rsid w:val="00B77CF0"/>
    <w:rsid w:val="00B77DDC"/>
    <w:rsid w:val="00B80662"/>
    <w:rsid w:val="00B82D84"/>
    <w:rsid w:val="00B8325A"/>
    <w:rsid w:val="00B83ACD"/>
    <w:rsid w:val="00B83C87"/>
    <w:rsid w:val="00B84D95"/>
    <w:rsid w:val="00B8586D"/>
    <w:rsid w:val="00B85F34"/>
    <w:rsid w:val="00B86765"/>
    <w:rsid w:val="00B86DD6"/>
    <w:rsid w:val="00B87220"/>
    <w:rsid w:val="00B872D9"/>
    <w:rsid w:val="00B87985"/>
    <w:rsid w:val="00B90AF6"/>
    <w:rsid w:val="00B91084"/>
    <w:rsid w:val="00B91993"/>
    <w:rsid w:val="00B92E9F"/>
    <w:rsid w:val="00B92EA1"/>
    <w:rsid w:val="00B9303B"/>
    <w:rsid w:val="00B9308F"/>
    <w:rsid w:val="00B9347A"/>
    <w:rsid w:val="00B94919"/>
    <w:rsid w:val="00B95250"/>
    <w:rsid w:val="00B95718"/>
    <w:rsid w:val="00B95901"/>
    <w:rsid w:val="00B965FD"/>
    <w:rsid w:val="00B96CE2"/>
    <w:rsid w:val="00B97B24"/>
    <w:rsid w:val="00BA030D"/>
    <w:rsid w:val="00BA1337"/>
    <w:rsid w:val="00BA134B"/>
    <w:rsid w:val="00BA147B"/>
    <w:rsid w:val="00BA165F"/>
    <w:rsid w:val="00BA1692"/>
    <w:rsid w:val="00BA1A91"/>
    <w:rsid w:val="00BA1F69"/>
    <w:rsid w:val="00BA2937"/>
    <w:rsid w:val="00BA3D87"/>
    <w:rsid w:val="00BA4165"/>
    <w:rsid w:val="00BA437B"/>
    <w:rsid w:val="00BA44C2"/>
    <w:rsid w:val="00BA4A87"/>
    <w:rsid w:val="00BA4DBB"/>
    <w:rsid w:val="00BA5417"/>
    <w:rsid w:val="00BA622E"/>
    <w:rsid w:val="00BA684D"/>
    <w:rsid w:val="00BA69D3"/>
    <w:rsid w:val="00BA7F61"/>
    <w:rsid w:val="00BB2C8F"/>
    <w:rsid w:val="00BB3F84"/>
    <w:rsid w:val="00BB47F9"/>
    <w:rsid w:val="00BB48E1"/>
    <w:rsid w:val="00BB49D9"/>
    <w:rsid w:val="00BB508C"/>
    <w:rsid w:val="00BB523E"/>
    <w:rsid w:val="00BB5489"/>
    <w:rsid w:val="00BB62C0"/>
    <w:rsid w:val="00BB65D8"/>
    <w:rsid w:val="00BB6A64"/>
    <w:rsid w:val="00BB6AAC"/>
    <w:rsid w:val="00BB6FE3"/>
    <w:rsid w:val="00BB7349"/>
    <w:rsid w:val="00BB74AF"/>
    <w:rsid w:val="00BB76BC"/>
    <w:rsid w:val="00BB7D92"/>
    <w:rsid w:val="00BC0CAA"/>
    <w:rsid w:val="00BC1F8A"/>
    <w:rsid w:val="00BC305F"/>
    <w:rsid w:val="00BC338B"/>
    <w:rsid w:val="00BC3AEC"/>
    <w:rsid w:val="00BC3E9F"/>
    <w:rsid w:val="00BC4072"/>
    <w:rsid w:val="00BC454E"/>
    <w:rsid w:val="00BC47D7"/>
    <w:rsid w:val="00BC4BDB"/>
    <w:rsid w:val="00BC6EDE"/>
    <w:rsid w:val="00BC6FFA"/>
    <w:rsid w:val="00BC7584"/>
    <w:rsid w:val="00BD06B4"/>
    <w:rsid w:val="00BD0702"/>
    <w:rsid w:val="00BD09AE"/>
    <w:rsid w:val="00BD0A1E"/>
    <w:rsid w:val="00BD19D3"/>
    <w:rsid w:val="00BD1BE6"/>
    <w:rsid w:val="00BD2450"/>
    <w:rsid w:val="00BD2649"/>
    <w:rsid w:val="00BD31EE"/>
    <w:rsid w:val="00BD341B"/>
    <w:rsid w:val="00BD3668"/>
    <w:rsid w:val="00BD378A"/>
    <w:rsid w:val="00BD3E4C"/>
    <w:rsid w:val="00BD4C57"/>
    <w:rsid w:val="00BD50E5"/>
    <w:rsid w:val="00BD51CF"/>
    <w:rsid w:val="00BD54B0"/>
    <w:rsid w:val="00BD6767"/>
    <w:rsid w:val="00BD6EDF"/>
    <w:rsid w:val="00BD7801"/>
    <w:rsid w:val="00BD7862"/>
    <w:rsid w:val="00BE08AC"/>
    <w:rsid w:val="00BE0B5F"/>
    <w:rsid w:val="00BE0C08"/>
    <w:rsid w:val="00BE1308"/>
    <w:rsid w:val="00BE1453"/>
    <w:rsid w:val="00BE25D0"/>
    <w:rsid w:val="00BE30E7"/>
    <w:rsid w:val="00BE3408"/>
    <w:rsid w:val="00BE383C"/>
    <w:rsid w:val="00BE39EE"/>
    <w:rsid w:val="00BE3B76"/>
    <w:rsid w:val="00BE3C29"/>
    <w:rsid w:val="00BE3E80"/>
    <w:rsid w:val="00BE46D7"/>
    <w:rsid w:val="00BE5837"/>
    <w:rsid w:val="00BE5916"/>
    <w:rsid w:val="00BE6B40"/>
    <w:rsid w:val="00BE7634"/>
    <w:rsid w:val="00BF18D4"/>
    <w:rsid w:val="00BF2986"/>
    <w:rsid w:val="00BF2AF0"/>
    <w:rsid w:val="00BF317A"/>
    <w:rsid w:val="00BF57F0"/>
    <w:rsid w:val="00BF5C57"/>
    <w:rsid w:val="00BF67C1"/>
    <w:rsid w:val="00BF72CF"/>
    <w:rsid w:val="00BF77A4"/>
    <w:rsid w:val="00BF7AAC"/>
    <w:rsid w:val="00C00D5F"/>
    <w:rsid w:val="00C0135D"/>
    <w:rsid w:val="00C022E3"/>
    <w:rsid w:val="00C025F6"/>
    <w:rsid w:val="00C02D89"/>
    <w:rsid w:val="00C031BD"/>
    <w:rsid w:val="00C04359"/>
    <w:rsid w:val="00C04524"/>
    <w:rsid w:val="00C04657"/>
    <w:rsid w:val="00C05C2E"/>
    <w:rsid w:val="00C05CCE"/>
    <w:rsid w:val="00C06103"/>
    <w:rsid w:val="00C06213"/>
    <w:rsid w:val="00C06A82"/>
    <w:rsid w:val="00C06B97"/>
    <w:rsid w:val="00C06FB9"/>
    <w:rsid w:val="00C070FA"/>
    <w:rsid w:val="00C07819"/>
    <w:rsid w:val="00C1037F"/>
    <w:rsid w:val="00C10561"/>
    <w:rsid w:val="00C11E1E"/>
    <w:rsid w:val="00C1216D"/>
    <w:rsid w:val="00C122AB"/>
    <w:rsid w:val="00C13572"/>
    <w:rsid w:val="00C13B60"/>
    <w:rsid w:val="00C13C7B"/>
    <w:rsid w:val="00C147EB"/>
    <w:rsid w:val="00C14948"/>
    <w:rsid w:val="00C14B35"/>
    <w:rsid w:val="00C14B84"/>
    <w:rsid w:val="00C15230"/>
    <w:rsid w:val="00C158E0"/>
    <w:rsid w:val="00C16A99"/>
    <w:rsid w:val="00C16DC9"/>
    <w:rsid w:val="00C16F09"/>
    <w:rsid w:val="00C16F84"/>
    <w:rsid w:val="00C17920"/>
    <w:rsid w:val="00C17CFE"/>
    <w:rsid w:val="00C20461"/>
    <w:rsid w:val="00C20EFF"/>
    <w:rsid w:val="00C21A34"/>
    <w:rsid w:val="00C21F0E"/>
    <w:rsid w:val="00C2251F"/>
    <w:rsid w:val="00C23814"/>
    <w:rsid w:val="00C23884"/>
    <w:rsid w:val="00C24885"/>
    <w:rsid w:val="00C250ED"/>
    <w:rsid w:val="00C25268"/>
    <w:rsid w:val="00C25602"/>
    <w:rsid w:val="00C2569A"/>
    <w:rsid w:val="00C26434"/>
    <w:rsid w:val="00C26855"/>
    <w:rsid w:val="00C269FC"/>
    <w:rsid w:val="00C26C23"/>
    <w:rsid w:val="00C26E4E"/>
    <w:rsid w:val="00C26E7C"/>
    <w:rsid w:val="00C27376"/>
    <w:rsid w:val="00C2758D"/>
    <w:rsid w:val="00C2763F"/>
    <w:rsid w:val="00C27F66"/>
    <w:rsid w:val="00C30184"/>
    <w:rsid w:val="00C313A8"/>
    <w:rsid w:val="00C314C3"/>
    <w:rsid w:val="00C31B84"/>
    <w:rsid w:val="00C31C13"/>
    <w:rsid w:val="00C3292C"/>
    <w:rsid w:val="00C33579"/>
    <w:rsid w:val="00C34BAA"/>
    <w:rsid w:val="00C3617A"/>
    <w:rsid w:val="00C36642"/>
    <w:rsid w:val="00C3696A"/>
    <w:rsid w:val="00C37F4A"/>
    <w:rsid w:val="00C408DB"/>
    <w:rsid w:val="00C4111F"/>
    <w:rsid w:val="00C411A0"/>
    <w:rsid w:val="00C412AE"/>
    <w:rsid w:val="00C41319"/>
    <w:rsid w:val="00C413C1"/>
    <w:rsid w:val="00C42B37"/>
    <w:rsid w:val="00C42B6A"/>
    <w:rsid w:val="00C42C6C"/>
    <w:rsid w:val="00C43822"/>
    <w:rsid w:val="00C438C1"/>
    <w:rsid w:val="00C43B9C"/>
    <w:rsid w:val="00C43DDD"/>
    <w:rsid w:val="00C452BE"/>
    <w:rsid w:val="00C45445"/>
    <w:rsid w:val="00C457F2"/>
    <w:rsid w:val="00C45949"/>
    <w:rsid w:val="00C4677E"/>
    <w:rsid w:val="00C46CE4"/>
    <w:rsid w:val="00C474C5"/>
    <w:rsid w:val="00C479A1"/>
    <w:rsid w:val="00C50F65"/>
    <w:rsid w:val="00C512AA"/>
    <w:rsid w:val="00C524C4"/>
    <w:rsid w:val="00C52618"/>
    <w:rsid w:val="00C52769"/>
    <w:rsid w:val="00C536E4"/>
    <w:rsid w:val="00C5400E"/>
    <w:rsid w:val="00C553D1"/>
    <w:rsid w:val="00C56183"/>
    <w:rsid w:val="00C5682B"/>
    <w:rsid w:val="00C5700E"/>
    <w:rsid w:val="00C57F39"/>
    <w:rsid w:val="00C60470"/>
    <w:rsid w:val="00C6050C"/>
    <w:rsid w:val="00C60CDF"/>
    <w:rsid w:val="00C60F4D"/>
    <w:rsid w:val="00C61586"/>
    <w:rsid w:val="00C623CF"/>
    <w:rsid w:val="00C62C6A"/>
    <w:rsid w:val="00C62E65"/>
    <w:rsid w:val="00C638C1"/>
    <w:rsid w:val="00C63D2F"/>
    <w:rsid w:val="00C63D7E"/>
    <w:rsid w:val="00C63E71"/>
    <w:rsid w:val="00C63FCA"/>
    <w:rsid w:val="00C65073"/>
    <w:rsid w:val="00C654FC"/>
    <w:rsid w:val="00C65635"/>
    <w:rsid w:val="00C65B10"/>
    <w:rsid w:val="00C66C3B"/>
    <w:rsid w:val="00C66EDC"/>
    <w:rsid w:val="00C674A9"/>
    <w:rsid w:val="00C6772C"/>
    <w:rsid w:val="00C67E73"/>
    <w:rsid w:val="00C7069F"/>
    <w:rsid w:val="00C709D0"/>
    <w:rsid w:val="00C71355"/>
    <w:rsid w:val="00C717CA"/>
    <w:rsid w:val="00C717CD"/>
    <w:rsid w:val="00C71A3F"/>
    <w:rsid w:val="00C71FDB"/>
    <w:rsid w:val="00C72DA2"/>
    <w:rsid w:val="00C72F81"/>
    <w:rsid w:val="00C73306"/>
    <w:rsid w:val="00C7452E"/>
    <w:rsid w:val="00C74B21"/>
    <w:rsid w:val="00C7595E"/>
    <w:rsid w:val="00C75E6D"/>
    <w:rsid w:val="00C76EB4"/>
    <w:rsid w:val="00C7717D"/>
    <w:rsid w:val="00C77BAE"/>
    <w:rsid w:val="00C80138"/>
    <w:rsid w:val="00C82823"/>
    <w:rsid w:val="00C82E68"/>
    <w:rsid w:val="00C82ED4"/>
    <w:rsid w:val="00C833C4"/>
    <w:rsid w:val="00C83F0F"/>
    <w:rsid w:val="00C8450A"/>
    <w:rsid w:val="00C8529E"/>
    <w:rsid w:val="00C86100"/>
    <w:rsid w:val="00C903D5"/>
    <w:rsid w:val="00C90521"/>
    <w:rsid w:val="00C9094F"/>
    <w:rsid w:val="00C91247"/>
    <w:rsid w:val="00C912F9"/>
    <w:rsid w:val="00C91CF5"/>
    <w:rsid w:val="00C92AE0"/>
    <w:rsid w:val="00C935D7"/>
    <w:rsid w:val="00C93C09"/>
    <w:rsid w:val="00C940A2"/>
    <w:rsid w:val="00C9415A"/>
    <w:rsid w:val="00C94F55"/>
    <w:rsid w:val="00C9504A"/>
    <w:rsid w:val="00C953A9"/>
    <w:rsid w:val="00C95B7D"/>
    <w:rsid w:val="00C9605F"/>
    <w:rsid w:val="00C969FE"/>
    <w:rsid w:val="00C97838"/>
    <w:rsid w:val="00C97908"/>
    <w:rsid w:val="00C97D25"/>
    <w:rsid w:val="00CA0AD8"/>
    <w:rsid w:val="00CA0D28"/>
    <w:rsid w:val="00CA0DD1"/>
    <w:rsid w:val="00CA1620"/>
    <w:rsid w:val="00CA175A"/>
    <w:rsid w:val="00CA1BF4"/>
    <w:rsid w:val="00CA1C21"/>
    <w:rsid w:val="00CA21C4"/>
    <w:rsid w:val="00CA267A"/>
    <w:rsid w:val="00CA3027"/>
    <w:rsid w:val="00CA30C7"/>
    <w:rsid w:val="00CA3717"/>
    <w:rsid w:val="00CA45A2"/>
    <w:rsid w:val="00CA5A8B"/>
    <w:rsid w:val="00CA5B86"/>
    <w:rsid w:val="00CA6236"/>
    <w:rsid w:val="00CA70E5"/>
    <w:rsid w:val="00CA7456"/>
    <w:rsid w:val="00CB021A"/>
    <w:rsid w:val="00CB0767"/>
    <w:rsid w:val="00CB13D8"/>
    <w:rsid w:val="00CB14B5"/>
    <w:rsid w:val="00CB2956"/>
    <w:rsid w:val="00CB4278"/>
    <w:rsid w:val="00CB443F"/>
    <w:rsid w:val="00CB60A1"/>
    <w:rsid w:val="00CB7AAC"/>
    <w:rsid w:val="00CB7D6B"/>
    <w:rsid w:val="00CC0A62"/>
    <w:rsid w:val="00CC157C"/>
    <w:rsid w:val="00CC1F36"/>
    <w:rsid w:val="00CC23ED"/>
    <w:rsid w:val="00CC2966"/>
    <w:rsid w:val="00CC4D26"/>
    <w:rsid w:val="00CC4E05"/>
    <w:rsid w:val="00CC4EA3"/>
    <w:rsid w:val="00CC502B"/>
    <w:rsid w:val="00CC56D6"/>
    <w:rsid w:val="00CC64AD"/>
    <w:rsid w:val="00CC6C7C"/>
    <w:rsid w:val="00CC6CCC"/>
    <w:rsid w:val="00CC6D50"/>
    <w:rsid w:val="00CD0236"/>
    <w:rsid w:val="00CD038D"/>
    <w:rsid w:val="00CD0A74"/>
    <w:rsid w:val="00CD1A85"/>
    <w:rsid w:val="00CD219B"/>
    <w:rsid w:val="00CD290F"/>
    <w:rsid w:val="00CD37B0"/>
    <w:rsid w:val="00CD3BE4"/>
    <w:rsid w:val="00CD44D7"/>
    <w:rsid w:val="00CD46FD"/>
    <w:rsid w:val="00CD4922"/>
    <w:rsid w:val="00CD4D46"/>
    <w:rsid w:val="00CD61EF"/>
    <w:rsid w:val="00CD620E"/>
    <w:rsid w:val="00CD654F"/>
    <w:rsid w:val="00CD6815"/>
    <w:rsid w:val="00CD681D"/>
    <w:rsid w:val="00CD7EBE"/>
    <w:rsid w:val="00CD7FF8"/>
    <w:rsid w:val="00CE0596"/>
    <w:rsid w:val="00CE07DD"/>
    <w:rsid w:val="00CE0AA5"/>
    <w:rsid w:val="00CE14B6"/>
    <w:rsid w:val="00CE3D41"/>
    <w:rsid w:val="00CE3EF7"/>
    <w:rsid w:val="00CE54D9"/>
    <w:rsid w:val="00CE5509"/>
    <w:rsid w:val="00CE5779"/>
    <w:rsid w:val="00CE584B"/>
    <w:rsid w:val="00CE5B1B"/>
    <w:rsid w:val="00CE5EFD"/>
    <w:rsid w:val="00CF0332"/>
    <w:rsid w:val="00CF11B6"/>
    <w:rsid w:val="00CF1609"/>
    <w:rsid w:val="00CF253F"/>
    <w:rsid w:val="00CF283F"/>
    <w:rsid w:val="00CF2C81"/>
    <w:rsid w:val="00CF2F7F"/>
    <w:rsid w:val="00CF3725"/>
    <w:rsid w:val="00CF39D0"/>
    <w:rsid w:val="00CF39D4"/>
    <w:rsid w:val="00CF4EFD"/>
    <w:rsid w:val="00CF508D"/>
    <w:rsid w:val="00CF59BF"/>
    <w:rsid w:val="00CF66C7"/>
    <w:rsid w:val="00CF73C8"/>
    <w:rsid w:val="00D00063"/>
    <w:rsid w:val="00D015AC"/>
    <w:rsid w:val="00D01776"/>
    <w:rsid w:val="00D0225B"/>
    <w:rsid w:val="00D0265B"/>
    <w:rsid w:val="00D03970"/>
    <w:rsid w:val="00D04552"/>
    <w:rsid w:val="00D045C2"/>
    <w:rsid w:val="00D05B7C"/>
    <w:rsid w:val="00D05BF8"/>
    <w:rsid w:val="00D0606E"/>
    <w:rsid w:val="00D06557"/>
    <w:rsid w:val="00D07411"/>
    <w:rsid w:val="00D07818"/>
    <w:rsid w:val="00D11206"/>
    <w:rsid w:val="00D11A1E"/>
    <w:rsid w:val="00D11E5F"/>
    <w:rsid w:val="00D12074"/>
    <w:rsid w:val="00D12952"/>
    <w:rsid w:val="00D13724"/>
    <w:rsid w:val="00D138A0"/>
    <w:rsid w:val="00D1453E"/>
    <w:rsid w:val="00D148C4"/>
    <w:rsid w:val="00D15451"/>
    <w:rsid w:val="00D15828"/>
    <w:rsid w:val="00D15835"/>
    <w:rsid w:val="00D161DF"/>
    <w:rsid w:val="00D174F6"/>
    <w:rsid w:val="00D17CEB"/>
    <w:rsid w:val="00D200B9"/>
    <w:rsid w:val="00D2023D"/>
    <w:rsid w:val="00D20445"/>
    <w:rsid w:val="00D2083F"/>
    <w:rsid w:val="00D215FF"/>
    <w:rsid w:val="00D21A9F"/>
    <w:rsid w:val="00D21D40"/>
    <w:rsid w:val="00D22DE2"/>
    <w:rsid w:val="00D22E01"/>
    <w:rsid w:val="00D238DF"/>
    <w:rsid w:val="00D2424A"/>
    <w:rsid w:val="00D24E8B"/>
    <w:rsid w:val="00D250A2"/>
    <w:rsid w:val="00D25324"/>
    <w:rsid w:val="00D25FFF"/>
    <w:rsid w:val="00D273B9"/>
    <w:rsid w:val="00D30992"/>
    <w:rsid w:val="00D33427"/>
    <w:rsid w:val="00D33433"/>
    <w:rsid w:val="00D33C9B"/>
    <w:rsid w:val="00D33D12"/>
    <w:rsid w:val="00D33E8F"/>
    <w:rsid w:val="00D34181"/>
    <w:rsid w:val="00D341A0"/>
    <w:rsid w:val="00D346E4"/>
    <w:rsid w:val="00D34765"/>
    <w:rsid w:val="00D34A9C"/>
    <w:rsid w:val="00D34B13"/>
    <w:rsid w:val="00D34B90"/>
    <w:rsid w:val="00D34E63"/>
    <w:rsid w:val="00D354CA"/>
    <w:rsid w:val="00D35F24"/>
    <w:rsid w:val="00D3676C"/>
    <w:rsid w:val="00D40905"/>
    <w:rsid w:val="00D40BCD"/>
    <w:rsid w:val="00D41606"/>
    <w:rsid w:val="00D41634"/>
    <w:rsid w:val="00D41C3B"/>
    <w:rsid w:val="00D41CC2"/>
    <w:rsid w:val="00D422BB"/>
    <w:rsid w:val="00D42CE2"/>
    <w:rsid w:val="00D42ED8"/>
    <w:rsid w:val="00D439FF"/>
    <w:rsid w:val="00D44724"/>
    <w:rsid w:val="00D502C7"/>
    <w:rsid w:val="00D50663"/>
    <w:rsid w:val="00D51430"/>
    <w:rsid w:val="00D515E8"/>
    <w:rsid w:val="00D51A38"/>
    <w:rsid w:val="00D536F5"/>
    <w:rsid w:val="00D538A9"/>
    <w:rsid w:val="00D541BA"/>
    <w:rsid w:val="00D5463F"/>
    <w:rsid w:val="00D54866"/>
    <w:rsid w:val="00D5514B"/>
    <w:rsid w:val="00D55505"/>
    <w:rsid w:val="00D56113"/>
    <w:rsid w:val="00D5643C"/>
    <w:rsid w:val="00D5685A"/>
    <w:rsid w:val="00D569B7"/>
    <w:rsid w:val="00D57451"/>
    <w:rsid w:val="00D608C7"/>
    <w:rsid w:val="00D609FE"/>
    <w:rsid w:val="00D60F27"/>
    <w:rsid w:val="00D6143F"/>
    <w:rsid w:val="00D6227C"/>
    <w:rsid w:val="00D62CEC"/>
    <w:rsid w:val="00D63EA2"/>
    <w:rsid w:val="00D666D2"/>
    <w:rsid w:val="00D66FB8"/>
    <w:rsid w:val="00D70C8A"/>
    <w:rsid w:val="00D7102E"/>
    <w:rsid w:val="00D71857"/>
    <w:rsid w:val="00D72391"/>
    <w:rsid w:val="00D72730"/>
    <w:rsid w:val="00D72F8A"/>
    <w:rsid w:val="00D73130"/>
    <w:rsid w:val="00D734D4"/>
    <w:rsid w:val="00D73BD0"/>
    <w:rsid w:val="00D74537"/>
    <w:rsid w:val="00D74A3A"/>
    <w:rsid w:val="00D75716"/>
    <w:rsid w:val="00D75BF7"/>
    <w:rsid w:val="00D76D7A"/>
    <w:rsid w:val="00D77A7B"/>
    <w:rsid w:val="00D77C8C"/>
    <w:rsid w:val="00D803F0"/>
    <w:rsid w:val="00D808D2"/>
    <w:rsid w:val="00D80A20"/>
    <w:rsid w:val="00D80E21"/>
    <w:rsid w:val="00D80E52"/>
    <w:rsid w:val="00D81B19"/>
    <w:rsid w:val="00D82A35"/>
    <w:rsid w:val="00D835E0"/>
    <w:rsid w:val="00D83A9C"/>
    <w:rsid w:val="00D83F84"/>
    <w:rsid w:val="00D8434D"/>
    <w:rsid w:val="00D85A7B"/>
    <w:rsid w:val="00D85D4D"/>
    <w:rsid w:val="00D8729C"/>
    <w:rsid w:val="00D87383"/>
    <w:rsid w:val="00D87AFA"/>
    <w:rsid w:val="00D87C29"/>
    <w:rsid w:val="00D87FCE"/>
    <w:rsid w:val="00D901BF"/>
    <w:rsid w:val="00D902A9"/>
    <w:rsid w:val="00D904C6"/>
    <w:rsid w:val="00D907C7"/>
    <w:rsid w:val="00D91791"/>
    <w:rsid w:val="00D91815"/>
    <w:rsid w:val="00D91E98"/>
    <w:rsid w:val="00D936FE"/>
    <w:rsid w:val="00D93C89"/>
    <w:rsid w:val="00D9400A"/>
    <w:rsid w:val="00D94210"/>
    <w:rsid w:val="00D944CA"/>
    <w:rsid w:val="00D9560B"/>
    <w:rsid w:val="00D95646"/>
    <w:rsid w:val="00D9598F"/>
    <w:rsid w:val="00D95A91"/>
    <w:rsid w:val="00D9623B"/>
    <w:rsid w:val="00D9680B"/>
    <w:rsid w:val="00D96B66"/>
    <w:rsid w:val="00D97937"/>
    <w:rsid w:val="00D97996"/>
    <w:rsid w:val="00DA0060"/>
    <w:rsid w:val="00DA1854"/>
    <w:rsid w:val="00DA20F6"/>
    <w:rsid w:val="00DA214D"/>
    <w:rsid w:val="00DA27D6"/>
    <w:rsid w:val="00DA2E5C"/>
    <w:rsid w:val="00DA2E88"/>
    <w:rsid w:val="00DA39C3"/>
    <w:rsid w:val="00DA4D7C"/>
    <w:rsid w:val="00DA4F31"/>
    <w:rsid w:val="00DA56E2"/>
    <w:rsid w:val="00DA5A1B"/>
    <w:rsid w:val="00DA650B"/>
    <w:rsid w:val="00DA7401"/>
    <w:rsid w:val="00DA7FE0"/>
    <w:rsid w:val="00DB0BC0"/>
    <w:rsid w:val="00DB186B"/>
    <w:rsid w:val="00DB2092"/>
    <w:rsid w:val="00DB2AA9"/>
    <w:rsid w:val="00DB341E"/>
    <w:rsid w:val="00DB34BC"/>
    <w:rsid w:val="00DB39E5"/>
    <w:rsid w:val="00DB4052"/>
    <w:rsid w:val="00DB45BE"/>
    <w:rsid w:val="00DB58B5"/>
    <w:rsid w:val="00DB5A10"/>
    <w:rsid w:val="00DB5C1E"/>
    <w:rsid w:val="00DB5C41"/>
    <w:rsid w:val="00DB5DA1"/>
    <w:rsid w:val="00DB5ED3"/>
    <w:rsid w:val="00DB642D"/>
    <w:rsid w:val="00DB661F"/>
    <w:rsid w:val="00DB68D9"/>
    <w:rsid w:val="00DC03B8"/>
    <w:rsid w:val="00DC08F5"/>
    <w:rsid w:val="00DC1A48"/>
    <w:rsid w:val="00DC5581"/>
    <w:rsid w:val="00DC56DB"/>
    <w:rsid w:val="00DC5891"/>
    <w:rsid w:val="00DC66C7"/>
    <w:rsid w:val="00DC6CEC"/>
    <w:rsid w:val="00DC6FD3"/>
    <w:rsid w:val="00DD13DB"/>
    <w:rsid w:val="00DD270E"/>
    <w:rsid w:val="00DD2AB5"/>
    <w:rsid w:val="00DD35EA"/>
    <w:rsid w:val="00DD398F"/>
    <w:rsid w:val="00DD3B1E"/>
    <w:rsid w:val="00DD3B80"/>
    <w:rsid w:val="00DD48EA"/>
    <w:rsid w:val="00DD4D5A"/>
    <w:rsid w:val="00DD5BBE"/>
    <w:rsid w:val="00DD5F77"/>
    <w:rsid w:val="00DD6CF2"/>
    <w:rsid w:val="00DD7D7F"/>
    <w:rsid w:val="00DE0504"/>
    <w:rsid w:val="00DE1775"/>
    <w:rsid w:val="00DE1849"/>
    <w:rsid w:val="00DE1AE3"/>
    <w:rsid w:val="00DE1BA6"/>
    <w:rsid w:val="00DE2630"/>
    <w:rsid w:val="00DE30A8"/>
    <w:rsid w:val="00DE3F14"/>
    <w:rsid w:val="00DE3F6C"/>
    <w:rsid w:val="00DE4781"/>
    <w:rsid w:val="00DE486E"/>
    <w:rsid w:val="00DE4BBB"/>
    <w:rsid w:val="00DE55F9"/>
    <w:rsid w:val="00DE613B"/>
    <w:rsid w:val="00DE68A2"/>
    <w:rsid w:val="00DE6D0F"/>
    <w:rsid w:val="00DE6D42"/>
    <w:rsid w:val="00DE6D6A"/>
    <w:rsid w:val="00DE708C"/>
    <w:rsid w:val="00DE7262"/>
    <w:rsid w:val="00DE7269"/>
    <w:rsid w:val="00DE743E"/>
    <w:rsid w:val="00DE7794"/>
    <w:rsid w:val="00DE7CFB"/>
    <w:rsid w:val="00DF08BD"/>
    <w:rsid w:val="00DF08DC"/>
    <w:rsid w:val="00DF08F8"/>
    <w:rsid w:val="00DF1698"/>
    <w:rsid w:val="00DF2B3C"/>
    <w:rsid w:val="00DF2EC5"/>
    <w:rsid w:val="00DF2FB7"/>
    <w:rsid w:val="00DF3A65"/>
    <w:rsid w:val="00DF414B"/>
    <w:rsid w:val="00DF431C"/>
    <w:rsid w:val="00DF4708"/>
    <w:rsid w:val="00DF4824"/>
    <w:rsid w:val="00DF5526"/>
    <w:rsid w:val="00DF60F0"/>
    <w:rsid w:val="00DF683C"/>
    <w:rsid w:val="00DF769E"/>
    <w:rsid w:val="00DF7CCA"/>
    <w:rsid w:val="00E00099"/>
    <w:rsid w:val="00E00405"/>
    <w:rsid w:val="00E007E6"/>
    <w:rsid w:val="00E014B6"/>
    <w:rsid w:val="00E01E40"/>
    <w:rsid w:val="00E024D4"/>
    <w:rsid w:val="00E02F8E"/>
    <w:rsid w:val="00E02FDC"/>
    <w:rsid w:val="00E031F0"/>
    <w:rsid w:val="00E03663"/>
    <w:rsid w:val="00E0453C"/>
    <w:rsid w:val="00E05B55"/>
    <w:rsid w:val="00E069AB"/>
    <w:rsid w:val="00E06C89"/>
    <w:rsid w:val="00E07ED3"/>
    <w:rsid w:val="00E07F26"/>
    <w:rsid w:val="00E10A7F"/>
    <w:rsid w:val="00E1117D"/>
    <w:rsid w:val="00E12037"/>
    <w:rsid w:val="00E121ED"/>
    <w:rsid w:val="00E13290"/>
    <w:rsid w:val="00E1369E"/>
    <w:rsid w:val="00E1423C"/>
    <w:rsid w:val="00E14FA3"/>
    <w:rsid w:val="00E15165"/>
    <w:rsid w:val="00E1614B"/>
    <w:rsid w:val="00E16D9F"/>
    <w:rsid w:val="00E17066"/>
    <w:rsid w:val="00E17362"/>
    <w:rsid w:val="00E20C45"/>
    <w:rsid w:val="00E21A4F"/>
    <w:rsid w:val="00E22BB9"/>
    <w:rsid w:val="00E22FF8"/>
    <w:rsid w:val="00E23045"/>
    <w:rsid w:val="00E23B66"/>
    <w:rsid w:val="00E24C42"/>
    <w:rsid w:val="00E25761"/>
    <w:rsid w:val="00E25EA3"/>
    <w:rsid w:val="00E26196"/>
    <w:rsid w:val="00E26563"/>
    <w:rsid w:val="00E26B2E"/>
    <w:rsid w:val="00E271C0"/>
    <w:rsid w:val="00E27347"/>
    <w:rsid w:val="00E303A9"/>
    <w:rsid w:val="00E30AAF"/>
    <w:rsid w:val="00E30C09"/>
    <w:rsid w:val="00E3253D"/>
    <w:rsid w:val="00E329EB"/>
    <w:rsid w:val="00E34270"/>
    <w:rsid w:val="00E343BB"/>
    <w:rsid w:val="00E345FB"/>
    <w:rsid w:val="00E35621"/>
    <w:rsid w:val="00E35F5B"/>
    <w:rsid w:val="00E3620B"/>
    <w:rsid w:val="00E36A9C"/>
    <w:rsid w:val="00E36B76"/>
    <w:rsid w:val="00E37416"/>
    <w:rsid w:val="00E401DD"/>
    <w:rsid w:val="00E40283"/>
    <w:rsid w:val="00E40733"/>
    <w:rsid w:val="00E4210F"/>
    <w:rsid w:val="00E426A8"/>
    <w:rsid w:val="00E4298E"/>
    <w:rsid w:val="00E42F07"/>
    <w:rsid w:val="00E44750"/>
    <w:rsid w:val="00E44967"/>
    <w:rsid w:val="00E44A2F"/>
    <w:rsid w:val="00E451B1"/>
    <w:rsid w:val="00E452C5"/>
    <w:rsid w:val="00E45993"/>
    <w:rsid w:val="00E45A6D"/>
    <w:rsid w:val="00E46AA7"/>
    <w:rsid w:val="00E46BAB"/>
    <w:rsid w:val="00E47C72"/>
    <w:rsid w:val="00E50AF1"/>
    <w:rsid w:val="00E52037"/>
    <w:rsid w:val="00E54248"/>
    <w:rsid w:val="00E54452"/>
    <w:rsid w:val="00E54A01"/>
    <w:rsid w:val="00E555A7"/>
    <w:rsid w:val="00E55F56"/>
    <w:rsid w:val="00E56193"/>
    <w:rsid w:val="00E5672F"/>
    <w:rsid w:val="00E56F8E"/>
    <w:rsid w:val="00E6071B"/>
    <w:rsid w:val="00E617DE"/>
    <w:rsid w:val="00E61A6A"/>
    <w:rsid w:val="00E629F6"/>
    <w:rsid w:val="00E62BEF"/>
    <w:rsid w:val="00E631A6"/>
    <w:rsid w:val="00E637AF"/>
    <w:rsid w:val="00E66549"/>
    <w:rsid w:val="00E66D88"/>
    <w:rsid w:val="00E66FFD"/>
    <w:rsid w:val="00E67510"/>
    <w:rsid w:val="00E67C78"/>
    <w:rsid w:val="00E67DB9"/>
    <w:rsid w:val="00E71C1E"/>
    <w:rsid w:val="00E7294E"/>
    <w:rsid w:val="00E72F25"/>
    <w:rsid w:val="00E7353E"/>
    <w:rsid w:val="00E735DD"/>
    <w:rsid w:val="00E73D88"/>
    <w:rsid w:val="00E7532D"/>
    <w:rsid w:val="00E75A5C"/>
    <w:rsid w:val="00E75E3F"/>
    <w:rsid w:val="00E76D1C"/>
    <w:rsid w:val="00E8043B"/>
    <w:rsid w:val="00E81004"/>
    <w:rsid w:val="00E82866"/>
    <w:rsid w:val="00E82D18"/>
    <w:rsid w:val="00E82E61"/>
    <w:rsid w:val="00E832E1"/>
    <w:rsid w:val="00E83308"/>
    <w:rsid w:val="00E83D1F"/>
    <w:rsid w:val="00E849BB"/>
    <w:rsid w:val="00E851D9"/>
    <w:rsid w:val="00E8520F"/>
    <w:rsid w:val="00E857F1"/>
    <w:rsid w:val="00E85A51"/>
    <w:rsid w:val="00E860A7"/>
    <w:rsid w:val="00E86F12"/>
    <w:rsid w:val="00E875F8"/>
    <w:rsid w:val="00E906B9"/>
    <w:rsid w:val="00E90AC0"/>
    <w:rsid w:val="00E90CA7"/>
    <w:rsid w:val="00E90FAC"/>
    <w:rsid w:val="00E915AE"/>
    <w:rsid w:val="00E91B9B"/>
    <w:rsid w:val="00E91C15"/>
    <w:rsid w:val="00E93020"/>
    <w:rsid w:val="00E93657"/>
    <w:rsid w:val="00E93F33"/>
    <w:rsid w:val="00E943C4"/>
    <w:rsid w:val="00E9442A"/>
    <w:rsid w:val="00E95D97"/>
    <w:rsid w:val="00E96BD6"/>
    <w:rsid w:val="00EA08CE"/>
    <w:rsid w:val="00EA0CAD"/>
    <w:rsid w:val="00EA0D60"/>
    <w:rsid w:val="00EA17AE"/>
    <w:rsid w:val="00EA17F1"/>
    <w:rsid w:val="00EA3A9D"/>
    <w:rsid w:val="00EA3B5D"/>
    <w:rsid w:val="00EA3CE8"/>
    <w:rsid w:val="00EA3D2D"/>
    <w:rsid w:val="00EA46E3"/>
    <w:rsid w:val="00EA4EA1"/>
    <w:rsid w:val="00EA76C3"/>
    <w:rsid w:val="00EA7AAA"/>
    <w:rsid w:val="00EA7BFD"/>
    <w:rsid w:val="00EA7E83"/>
    <w:rsid w:val="00EB2789"/>
    <w:rsid w:val="00EB2F37"/>
    <w:rsid w:val="00EB2F43"/>
    <w:rsid w:val="00EB31BC"/>
    <w:rsid w:val="00EB36F9"/>
    <w:rsid w:val="00EB3B0D"/>
    <w:rsid w:val="00EB3B5A"/>
    <w:rsid w:val="00EB3F94"/>
    <w:rsid w:val="00EB59AB"/>
    <w:rsid w:val="00EB5A6C"/>
    <w:rsid w:val="00EB5B86"/>
    <w:rsid w:val="00EB71A2"/>
    <w:rsid w:val="00EC0780"/>
    <w:rsid w:val="00EC098D"/>
    <w:rsid w:val="00EC11E0"/>
    <w:rsid w:val="00EC25B3"/>
    <w:rsid w:val="00EC2B88"/>
    <w:rsid w:val="00EC34AD"/>
    <w:rsid w:val="00EC3CE9"/>
    <w:rsid w:val="00EC43D6"/>
    <w:rsid w:val="00EC57B4"/>
    <w:rsid w:val="00EC57D2"/>
    <w:rsid w:val="00EC6E1E"/>
    <w:rsid w:val="00ED0083"/>
    <w:rsid w:val="00ED0E66"/>
    <w:rsid w:val="00ED1584"/>
    <w:rsid w:val="00ED1591"/>
    <w:rsid w:val="00ED2102"/>
    <w:rsid w:val="00ED230D"/>
    <w:rsid w:val="00ED2330"/>
    <w:rsid w:val="00ED2620"/>
    <w:rsid w:val="00ED2952"/>
    <w:rsid w:val="00ED2D24"/>
    <w:rsid w:val="00ED34D9"/>
    <w:rsid w:val="00ED34DD"/>
    <w:rsid w:val="00ED3915"/>
    <w:rsid w:val="00ED396F"/>
    <w:rsid w:val="00ED3E87"/>
    <w:rsid w:val="00ED41C5"/>
    <w:rsid w:val="00ED4892"/>
    <w:rsid w:val="00ED4A3B"/>
    <w:rsid w:val="00ED4D29"/>
    <w:rsid w:val="00ED5269"/>
    <w:rsid w:val="00ED5A21"/>
    <w:rsid w:val="00ED5B30"/>
    <w:rsid w:val="00ED5EC6"/>
    <w:rsid w:val="00ED674F"/>
    <w:rsid w:val="00ED7484"/>
    <w:rsid w:val="00ED75E8"/>
    <w:rsid w:val="00ED7A49"/>
    <w:rsid w:val="00EE0469"/>
    <w:rsid w:val="00EE0566"/>
    <w:rsid w:val="00EE0C69"/>
    <w:rsid w:val="00EE1102"/>
    <w:rsid w:val="00EE1753"/>
    <w:rsid w:val="00EE1C86"/>
    <w:rsid w:val="00EE20A3"/>
    <w:rsid w:val="00EE3467"/>
    <w:rsid w:val="00EE3F0F"/>
    <w:rsid w:val="00EE46B7"/>
    <w:rsid w:val="00EE531F"/>
    <w:rsid w:val="00EE5F28"/>
    <w:rsid w:val="00EE68A4"/>
    <w:rsid w:val="00EE6CE0"/>
    <w:rsid w:val="00EE7139"/>
    <w:rsid w:val="00EE768C"/>
    <w:rsid w:val="00EF11E4"/>
    <w:rsid w:val="00EF1E01"/>
    <w:rsid w:val="00EF1E77"/>
    <w:rsid w:val="00EF20FF"/>
    <w:rsid w:val="00EF23F4"/>
    <w:rsid w:val="00EF314D"/>
    <w:rsid w:val="00EF3D17"/>
    <w:rsid w:val="00EF3E51"/>
    <w:rsid w:val="00EF3EF9"/>
    <w:rsid w:val="00EF3F52"/>
    <w:rsid w:val="00EF4E8D"/>
    <w:rsid w:val="00EF6962"/>
    <w:rsid w:val="00EF72AF"/>
    <w:rsid w:val="00F002DD"/>
    <w:rsid w:val="00F00436"/>
    <w:rsid w:val="00F01825"/>
    <w:rsid w:val="00F01E28"/>
    <w:rsid w:val="00F021C6"/>
    <w:rsid w:val="00F02316"/>
    <w:rsid w:val="00F02886"/>
    <w:rsid w:val="00F0334A"/>
    <w:rsid w:val="00F034AC"/>
    <w:rsid w:val="00F04171"/>
    <w:rsid w:val="00F0420A"/>
    <w:rsid w:val="00F059F9"/>
    <w:rsid w:val="00F0665F"/>
    <w:rsid w:val="00F07E8F"/>
    <w:rsid w:val="00F100C4"/>
    <w:rsid w:val="00F10B71"/>
    <w:rsid w:val="00F11DE4"/>
    <w:rsid w:val="00F12E24"/>
    <w:rsid w:val="00F146E5"/>
    <w:rsid w:val="00F14B48"/>
    <w:rsid w:val="00F159CF"/>
    <w:rsid w:val="00F15A78"/>
    <w:rsid w:val="00F168D7"/>
    <w:rsid w:val="00F169E7"/>
    <w:rsid w:val="00F17156"/>
    <w:rsid w:val="00F20060"/>
    <w:rsid w:val="00F2175B"/>
    <w:rsid w:val="00F21C07"/>
    <w:rsid w:val="00F21DBE"/>
    <w:rsid w:val="00F222B3"/>
    <w:rsid w:val="00F22412"/>
    <w:rsid w:val="00F2262E"/>
    <w:rsid w:val="00F22A8A"/>
    <w:rsid w:val="00F22ACF"/>
    <w:rsid w:val="00F23863"/>
    <w:rsid w:val="00F23F36"/>
    <w:rsid w:val="00F2471C"/>
    <w:rsid w:val="00F24935"/>
    <w:rsid w:val="00F249D2"/>
    <w:rsid w:val="00F25751"/>
    <w:rsid w:val="00F25C4E"/>
    <w:rsid w:val="00F2770D"/>
    <w:rsid w:val="00F27A08"/>
    <w:rsid w:val="00F3060F"/>
    <w:rsid w:val="00F30BB6"/>
    <w:rsid w:val="00F30F2B"/>
    <w:rsid w:val="00F313A8"/>
    <w:rsid w:val="00F318E2"/>
    <w:rsid w:val="00F32217"/>
    <w:rsid w:val="00F338E0"/>
    <w:rsid w:val="00F33B34"/>
    <w:rsid w:val="00F352D1"/>
    <w:rsid w:val="00F35541"/>
    <w:rsid w:val="00F367CE"/>
    <w:rsid w:val="00F36998"/>
    <w:rsid w:val="00F36F42"/>
    <w:rsid w:val="00F374F9"/>
    <w:rsid w:val="00F37981"/>
    <w:rsid w:val="00F37DDA"/>
    <w:rsid w:val="00F37E78"/>
    <w:rsid w:val="00F37FCE"/>
    <w:rsid w:val="00F405E0"/>
    <w:rsid w:val="00F40A7A"/>
    <w:rsid w:val="00F418BA"/>
    <w:rsid w:val="00F418E3"/>
    <w:rsid w:val="00F4296E"/>
    <w:rsid w:val="00F42B4E"/>
    <w:rsid w:val="00F43207"/>
    <w:rsid w:val="00F43C91"/>
    <w:rsid w:val="00F44880"/>
    <w:rsid w:val="00F44DF2"/>
    <w:rsid w:val="00F455EA"/>
    <w:rsid w:val="00F45A15"/>
    <w:rsid w:val="00F45E79"/>
    <w:rsid w:val="00F45F2E"/>
    <w:rsid w:val="00F461FF"/>
    <w:rsid w:val="00F50B0A"/>
    <w:rsid w:val="00F511C9"/>
    <w:rsid w:val="00F51E3E"/>
    <w:rsid w:val="00F52D53"/>
    <w:rsid w:val="00F52EEE"/>
    <w:rsid w:val="00F539BF"/>
    <w:rsid w:val="00F54976"/>
    <w:rsid w:val="00F54B8A"/>
    <w:rsid w:val="00F54BBD"/>
    <w:rsid w:val="00F54C09"/>
    <w:rsid w:val="00F54C2A"/>
    <w:rsid w:val="00F55317"/>
    <w:rsid w:val="00F5639E"/>
    <w:rsid w:val="00F56B30"/>
    <w:rsid w:val="00F56C96"/>
    <w:rsid w:val="00F57CC1"/>
    <w:rsid w:val="00F57D58"/>
    <w:rsid w:val="00F6224C"/>
    <w:rsid w:val="00F623E5"/>
    <w:rsid w:val="00F62401"/>
    <w:rsid w:val="00F6298D"/>
    <w:rsid w:val="00F63460"/>
    <w:rsid w:val="00F63934"/>
    <w:rsid w:val="00F643A1"/>
    <w:rsid w:val="00F64792"/>
    <w:rsid w:val="00F649DE"/>
    <w:rsid w:val="00F662A0"/>
    <w:rsid w:val="00F669C1"/>
    <w:rsid w:val="00F66C25"/>
    <w:rsid w:val="00F67C68"/>
    <w:rsid w:val="00F67F32"/>
    <w:rsid w:val="00F709B6"/>
    <w:rsid w:val="00F7148D"/>
    <w:rsid w:val="00F7150F"/>
    <w:rsid w:val="00F73B72"/>
    <w:rsid w:val="00F74635"/>
    <w:rsid w:val="00F74B29"/>
    <w:rsid w:val="00F74FAA"/>
    <w:rsid w:val="00F75218"/>
    <w:rsid w:val="00F76246"/>
    <w:rsid w:val="00F76B6E"/>
    <w:rsid w:val="00F77623"/>
    <w:rsid w:val="00F77B5D"/>
    <w:rsid w:val="00F77EC7"/>
    <w:rsid w:val="00F8057C"/>
    <w:rsid w:val="00F81083"/>
    <w:rsid w:val="00F810BA"/>
    <w:rsid w:val="00F81504"/>
    <w:rsid w:val="00F81F01"/>
    <w:rsid w:val="00F8211D"/>
    <w:rsid w:val="00F8248E"/>
    <w:rsid w:val="00F82B0D"/>
    <w:rsid w:val="00F82B93"/>
    <w:rsid w:val="00F82C80"/>
    <w:rsid w:val="00F82C9C"/>
    <w:rsid w:val="00F82F74"/>
    <w:rsid w:val="00F83D75"/>
    <w:rsid w:val="00F847E4"/>
    <w:rsid w:val="00F8495F"/>
    <w:rsid w:val="00F85BDE"/>
    <w:rsid w:val="00F85EC7"/>
    <w:rsid w:val="00F8659B"/>
    <w:rsid w:val="00F8687C"/>
    <w:rsid w:val="00F900F7"/>
    <w:rsid w:val="00F90D6A"/>
    <w:rsid w:val="00F91657"/>
    <w:rsid w:val="00F91713"/>
    <w:rsid w:val="00F924E3"/>
    <w:rsid w:val="00F9257D"/>
    <w:rsid w:val="00F934A3"/>
    <w:rsid w:val="00F93AB2"/>
    <w:rsid w:val="00F94C9C"/>
    <w:rsid w:val="00F94D57"/>
    <w:rsid w:val="00F94FE8"/>
    <w:rsid w:val="00F95441"/>
    <w:rsid w:val="00F967B3"/>
    <w:rsid w:val="00F97219"/>
    <w:rsid w:val="00FA0AC4"/>
    <w:rsid w:val="00FA0FA7"/>
    <w:rsid w:val="00FA0FC9"/>
    <w:rsid w:val="00FA1B42"/>
    <w:rsid w:val="00FA2A29"/>
    <w:rsid w:val="00FA2CBA"/>
    <w:rsid w:val="00FA427F"/>
    <w:rsid w:val="00FA5079"/>
    <w:rsid w:val="00FA5808"/>
    <w:rsid w:val="00FA5BB3"/>
    <w:rsid w:val="00FA620B"/>
    <w:rsid w:val="00FA7074"/>
    <w:rsid w:val="00FA7EE7"/>
    <w:rsid w:val="00FB0357"/>
    <w:rsid w:val="00FB0CA7"/>
    <w:rsid w:val="00FB1265"/>
    <w:rsid w:val="00FB1381"/>
    <w:rsid w:val="00FB18A8"/>
    <w:rsid w:val="00FB36FD"/>
    <w:rsid w:val="00FB3FC5"/>
    <w:rsid w:val="00FB47F3"/>
    <w:rsid w:val="00FB5448"/>
    <w:rsid w:val="00FB64F0"/>
    <w:rsid w:val="00FB69FC"/>
    <w:rsid w:val="00FC0151"/>
    <w:rsid w:val="00FC068C"/>
    <w:rsid w:val="00FC082B"/>
    <w:rsid w:val="00FC24E1"/>
    <w:rsid w:val="00FC278A"/>
    <w:rsid w:val="00FC4EFD"/>
    <w:rsid w:val="00FC70F4"/>
    <w:rsid w:val="00FC773B"/>
    <w:rsid w:val="00FC79EE"/>
    <w:rsid w:val="00FD06B0"/>
    <w:rsid w:val="00FD1669"/>
    <w:rsid w:val="00FD1856"/>
    <w:rsid w:val="00FD2C86"/>
    <w:rsid w:val="00FD37D1"/>
    <w:rsid w:val="00FD3F02"/>
    <w:rsid w:val="00FD538A"/>
    <w:rsid w:val="00FD54CC"/>
    <w:rsid w:val="00FD5550"/>
    <w:rsid w:val="00FD59F2"/>
    <w:rsid w:val="00FD6141"/>
    <w:rsid w:val="00FD659D"/>
    <w:rsid w:val="00FD6B22"/>
    <w:rsid w:val="00FD7088"/>
    <w:rsid w:val="00FD72A5"/>
    <w:rsid w:val="00FD7C6E"/>
    <w:rsid w:val="00FE0DBD"/>
    <w:rsid w:val="00FE15FE"/>
    <w:rsid w:val="00FE1E91"/>
    <w:rsid w:val="00FE2214"/>
    <w:rsid w:val="00FE2ED9"/>
    <w:rsid w:val="00FE3513"/>
    <w:rsid w:val="00FE3B67"/>
    <w:rsid w:val="00FE3FB7"/>
    <w:rsid w:val="00FE4EC4"/>
    <w:rsid w:val="00FE5272"/>
    <w:rsid w:val="00FE59FD"/>
    <w:rsid w:val="00FE7900"/>
    <w:rsid w:val="00FF08B4"/>
    <w:rsid w:val="00FF1E01"/>
    <w:rsid w:val="00FF2338"/>
    <w:rsid w:val="00FF235F"/>
    <w:rsid w:val="00FF2672"/>
    <w:rsid w:val="00FF2BA5"/>
    <w:rsid w:val="00FF386D"/>
    <w:rsid w:val="00FF3BCE"/>
    <w:rsid w:val="00FF4644"/>
    <w:rsid w:val="00FF4898"/>
    <w:rsid w:val="00FF49C1"/>
    <w:rsid w:val="00FF4C4E"/>
    <w:rsid w:val="00FF543E"/>
    <w:rsid w:val="00FF59E3"/>
    <w:rsid w:val="00FF6A16"/>
    <w:rsid w:val="00FF6FAF"/>
    <w:rsid w:val="00FF70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8661D9F"/>
  <w15:docId w15:val="{E5686A56-B9AD-4869-B50C-86F473267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iPriority="99" w:unhideWhenUsed="1"/>
    <w:lsdException w:name="List Number 2"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9448FC"/>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customStyle="1" w:styleId="Bibliography1">
    <w:name w:val="Bibliography1"/>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4843D7"/>
    <w:pPr>
      <w:tabs>
        <w:tab w:val="right" w:leader="dot" w:pos="9346"/>
      </w:tabs>
      <w:ind w:left="288" w:hanging="288"/>
    </w:pPr>
    <w:rPr>
      <w:sz w:val="24"/>
      <w:szCs w:val="24"/>
    </w:rPr>
  </w:style>
  <w:style w:type="paragraph" w:styleId="TOC2">
    <w:name w:val="toc 2"/>
    <w:basedOn w:val="TOC1"/>
    <w:next w:val="Normal"/>
    <w:uiPriority w:val="39"/>
    <w:rsid w:val="004843D7"/>
    <w:pPr>
      <w:tabs>
        <w:tab w:val="clear" w:pos="9346"/>
        <w:tab w:val="right" w:leader="dot" w:pos="9350"/>
      </w:tabs>
      <w:ind w:left="720" w:hanging="432"/>
    </w:pPr>
  </w:style>
  <w:style w:type="paragraph" w:styleId="TOC3">
    <w:name w:val="toc 3"/>
    <w:basedOn w:val="TOC2"/>
    <w:next w:val="Normal"/>
    <w:uiPriority w:val="39"/>
    <w:rsid w:val="004843D7"/>
    <w:pPr>
      <w:ind w:left="1152" w:hanging="576"/>
    </w:pPr>
  </w:style>
  <w:style w:type="paragraph" w:styleId="TOC4">
    <w:name w:val="toc 4"/>
    <w:basedOn w:val="TOC3"/>
    <w:next w:val="Normal"/>
    <w:uiPriority w:val="39"/>
    <w:rsid w:val="004843D7"/>
    <w:pPr>
      <w:ind w:left="1584" w:hanging="720"/>
    </w:pPr>
  </w:style>
  <w:style w:type="paragraph" w:styleId="TOC5">
    <w:name w:val="toc 5"/>
    <w:basedOn w:val="TOC4"/>
    <w:next w:val="Normal"/>
    <w:uiPriority w:val="39"/>
    <w:rsid w:val="004843D7"/>
    <w:pPr>
      <w:ind w:left="2160" w:hanging="1008"/>
    </w:pPr>
  </w:style>
  <w:style w:type="paragraph" w:styleId="TOC6">
    <w:name w:val="toc 6"/>
    <w:basedOn w:val="TOC5"/>
    <w:next w:val="Normal"/>
    <w:uiPriority w:val="39"/>
    <w:rsid w:val="004843D7"/>
    <w:pPr>
      <w:ind w:left="2592" w:hanging="1152"/>
    </w:pPr>
  </w:style>
  <w:style w:type="paragraph" w:styleId="TOC7">
    <w:name w:val="toc 7"/>
    <w:basedOn w:val="TOC6"/>
    <w:next w:val="Normal"/>
    <w:uiPriority w:val="39"/>
    <w:rsid w:val="004843D7"/>
    <w:pPr>
      <w:ind w:left="3024" w:hanging="1296"/>
    </w:pPr>
  </w:style>
  <w:style w:type="paragraph" w:styleId="TOC8">
    <w:name w:val="toc 8"/>
    <w:basedOn w:val="TOC7"/>
    <w:next w:val="Normal"/>
    <w:uiPriority w:val="39"/>
    <w:rsid w:val="004843D7"/>
    <w:pPr>
      <w:ind w:left="3456" w:hanging="1440"/>
    </w:pPr>
  </w:style>
  <w:style w:type="paragraph" w:styleId="TOC9">
    <w:name w:val="toc 9"/>
    <w:basedOn w:val="TOC8"/>
    <w:next w:val="Normal"/>
    <w:uiPriority w:val="39"/>
    <w:rsid w:val="004843D7"/>
    <w:pPr>
      <w:ind w:left="4032" w:hanging="1728"/>
    </w:pPr>
  </w:style>
  <w:style w:type="paragraph" w:customStyle="1" w:styleId="TableEntry">
    <w:name w:val="Table Entry"/>
    <w:basedOn w:val="BodyText"/>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C34BAA"/>
    <w:pPr>
      <w:keepNext/>
      <w:jc w:val="center"/>
    </w:pPr>
    <w:rPr>
      <w:rFonts w:ascii="Arial" w:hAnsi="Arial"/>
      <w:b/>
      <w:sz w:val="20"/>
    </w:rPr>
  </w:style>
  <w:style w:type="paragraph" w:customStyle="1" w:styleId="TableTitle">
    <w:name w:val="Table Title"/>
    <w:basedOn w:val="BodyText"/>
    <w:rsid w:val="00A71A14"/>
    <w:pPr>
      <w:keepNext/>
      <w:spacing w:before="300" w:after="60"/>
      <w:jc w:val="center"/>
    </w:pPr>
    <w:rPr>
      <w:rFonts w:ascii="Arial" w:hAnsi="Arial"/>
      <w:b/>
      <w:sz w:val="22"/>
    </w:rPr>
  </w:style>
  <w:style w:type="paragraph" w:customStyle="1" w:styleId="FigureTitle">
    <w:name w:val="Figure Title"/>
    <w:basedOn w:val="TableTitle"/>
    <w:rsid w:val="00A71A14"/>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uiPriority w:val="99"/>
    <w:rsid w:val="00597DB2"/>
    <w:pPr>
      <w:spacing w:before="240" w:after="60"/>
    </w:pPr>
    <w:rPr>
      <w:rFonts w:ascii="Arial" w:hAnsi="Arial"/>
      <w:b/>
      <w:noProof/>
      <w:sz w:val="28"/>
    </w:rPr>
  </w:style>
  <w:style w:type="paragraph" w:customStyle="1" w:styleId="AppendixHeading1">
    <w:name w:val="Appendix Heading 1"/>
    <w:next w:val="BodyText"/>
    <w:uiPriority w:val="99"/>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9448FC"/>
    <w:pPr>
      <w:numPr>
        <w:ilvl w:val="2"/>
        <w:numId w:val="13"/>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uiPriority w:val="99"/>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uiPriority w:val="99"/>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FF2338"/>
    <w:rPr>
      <w:i/>
      <w:iCs/>
    </w:rPr>
  </w:style>
  <w:style w:type="character" w:customStyle="1" w:styleId="TableEntryChar">
    <w:name w:val="Table Entry Char"/>
    <w:link w:val="TableEntry"/>
    <w:rsid w:val="00322A4C"/>
    <w:rPr>
      <w:sz w:val="18"/>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customStyle="1" w:styleId="BookTitle1">
    <w:name w:val="Book Title1"/>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customStyle="1" w:styleId="SubtleReference1">
    <w:name w:val="Subtle Reference1"/>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uiPriority w:val="99"/>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customStyle="1" w:styleId="TOCHeading1">
    <w:name w:val="TOC Heading1"/>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uiPriority w:val="99"/>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TOCHeading">
    <w:name w:val="TOC Heading"/>
    <w:basedOn w:val="Heading1"/>
    <w:next w:val="Normal"/>
    <w:uiPriority w:val="39"/>
    <w:unhideWhenUsed/>
    <w:qFormat/>
    <w:rsid w:val="00461E61"/>
    <w:pPr>
      <w:keepLines/>
      <w:pageBreakBefore w:val="0"/>
      <w:numPr>
        <w:numId w:val="0"/>
      </w:numPr>
      <w:spacing w:before="480" w:after="0" w:line="276" w:lineRule="auto"/>
      <w:outlineLvl w:val="9"/>
    </w:pPr>
    <w:rPr>
      <w:rFonts w:asciiTheme="majorHAnsi" w:eastAsiaTheme="majorEastAsia" w:hAnsiTheme="majorHAnsi" w:cstheme="majorBidi"/>
      <w:bCs/>
      <w:noProof w:val="0"/>
      <w:color w:val="365F91" w:themeColor="accent1" w:themeShade="BF"/>
      <w:kern w:val="0"/>
      <w:szCs w:val="28"/>
      <w:lang w:eastAsia="ja-JP"/>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customStyle="1" w:styleId="MediumGrid21">
    <w:name w:val="Medium Grid 21"/>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TableEntryHeaderChar">
    <w:name w:val="Table Entry Header Char"/>
    <w:link w:val="TableEntryHeader"/>
    <w:rsid w:val="00C34BAA"/>
    <w:rPr>
      <w:rFonts w:ascii="Arial" w:hAnsi="Arial"/>
      <w:b/>
    </w:rPr>
  </w:style>
  <w:style w:type="character" w:customStyle="1" w:styleId="Heading3Char">
    <w:name w:val="Heading 3 Char"/>
    <w:link w:val="Heading3"/>
    <w:rsid w:val="009448FC"/>
    <w:rPr>
      <w:rFonts w:ascii="Arial" w:hAnsi="Arial"/>
      <w:b/>
      <w:noProof/>
      <w:kern w:val="28"/>
      <w:sz w:val="24"/>
    </w:rPr>
  </w:style>
  <w:style w:type="character" w:customStyle="1" w:styleId="Heading4Char">
    <w:name w:val="Heading 4 Char"/>
    <w:link w:val="Heading4"/>
    <w:rsid w:val="009F28E5"/>
    <w:rPr>
      <w:rFonts w:ascii="Arial" w:hAnsi="Arial"/>
      <w:b/>
      <w:noProof/>
      <w:kern w:val="28"/>
      <w:sz w:val="28"/>
    </w:rPr>
  </w:style>
  <w:style w:type="character" w:customStyle="1" w:styleId="Heading5Char">
    <w:name w:val="Heading 5 Char"/>
    <w:link w:val="Heading5"/>
    <w:rsid w:val="009F28E5"/>
    <w:rPr>
      <w:rFonts w:ascii="Arial" w:hAnsi="Arial"/>
      <w:b/>
      <w:noProof/>
      <w:kern w:val="28"/>
      <w:sz w:val="28"/>
    </w:rPr>
  </w:style>
  <w:style w:type="paragraph" w:styleId="Revision">
    <w:name w:val="Revision"/>
    <w:hidden/>
    <w:uiPriority w:val="99"/>
    <w:semiHidden/>
    <w:rsid w:val="00DD398F"/>
    <w:rPr>
      <w:sz w:val="24"/>
    </w:rPr>
  </w:style>
  <w:style w:type="character" w:customStyle="1" w:styleId="sectioncount">
    <w:name w:val="sectioncount"/>
    <w:rsid w:val="00AF0BF9"/>
  </w:style>
  <w:style w:type="paragraph" w:customStyle="1" w:styleId="BodyText14ptBoldCenteredKernat14pt">
    <w:name w:val="Body Text 14 pt Bold Centered Kern at 14 pt"/>
    <w:basedOn w:val="BodyText"/>
    <w:rsid w:val="009448FC"/>
    <w:pPr>
      <w:jc w:val="center"/>
    </w:pPr>
    <w:rPr>
      <w:b/>
      <w:bCs/>
      <w:kern w:val="28"/>
      <w:sz w:val="28"/>
    </w:rPr>
  </w:style>
  <w:style w:type="paragraph" w:customStyle="1" w:styleId="BodyText22ptBoldCenteredKernat14pt">
    <w:name w:val="Body Text 22 pt Bold Centered Kern at 14 pt"/>
    <w:basedOn w:val="BodyText"/>
    <w:rsid w:val="009448FC"/>
    <w:pPr>
      <w:jc w:val="center"/>
    </w:pPr>
    <w:rPr>
      <w:b/>
      <w:bCs/>
      <w:kern w:val="28"/>
      <w:sz w:val="44"/>
    </w:rPr>
  </w:style>
  <w:style w:type="paragraph" w:styleId="ListParagraph">
    <w:name w:val="List Paragraph"/>
    <w:basedOn w:val="Normal"/>
    <w:uiPriority w:val="34"/>
    <w:qFormat/>
    <w:rsid w:val="00233C54"/>
    <w:pPr>
      <w:ind w:left="720"/>
      <w:contextualSpacing/>
    </w:pPr>
  </w:style>
  <w:style w:type="character" w:customStyle="1" w:styleId="FooterChar">
    <w:name w:val="Footer Char"/>
    <w:basedOn w:val="DefaultParagraphFont"/>
    <w:link w:val="Footer"/>
    <w:uiPriority w:val="99"/>
    <w:rsid w:val="00BD06B4"/>
    <w:rPr>
      <w:sz w:val="24"/>
    </w:rPr>
  </w:style>
  <w:style w:type="paragraph" w:styleId="Bibliography">
    <w:name w:val="Bibliography"/>
    <w:basedOn w:val="Normal"/>
    <w:next w:val="Normal"/>
    <w:uiPriority w:val="37"/>
    <w:semiHidden/>
    <w:unhideWhenUsed/>
    <w:rsid w:val="001F02B3"/>
  </w:style>
  <w:style w:type="paragraph" w:styleId="BodyTextIndent">
    <w:name w:val="Body Text Indent"/>
    <w:basedOn w:val="Normal"/>
    <w:link w:val="BodyTextIndentChar"/>
    <w:semiHidden/>
    <w:unhideWhenUsed/>
    <w:rsid w:val="001F02B3"/>
    <w:pPr>
      <w:spacing w:after="120"/>
      <w:ind w:left="360"/>
    </w:pPr>
  </w:style>
  <w:style w:type="character" w:customStyle="1" w:styleId="BodyTextIndentChar">
    <w:name w:val="Body Text Indent Char"/>
    <w:basedOn w:val="DefaultParagraphFont"/>
    <w:link w:val="BodyTextIndent"/>
    <w:semiHidden/>
    <w:rsid w:val="001F02B3"/>
    <w:rPr>
      <w:sz w:val="24"/>
    </w:rPr>
  </w:style>
  <w:style w:type="paragraph" w:styleId="IntenseQuote">
    <w:name w:val="Intense Quote"/>
    <w:basedOn w:val="Normal"/>
    <w:next w:val="Normal"/>
    <w:link w:val="IntenseQuoteChar"/>
    <w:uiPriority w:val="30"/>
    <w:qFormat/>
    <w:rsid w:val="001F02B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1F02B3"/>
    <w:rPr>
      <w:i/>
      <w:iCs/>
      <w:color w:val="4F81BD" w:themeColor="accent1"/>
      <w:sz w:val="24"/>
    </w:rPr>
  </w:style>
  <w:style w:type="paragraph" w:styleId="NoSpacing">
    <w:name w:val="No Spacing"/>
    <w:uiPriority w:val="1"/>
    <w:qFormat/>
    <w:rsid w:val="001F02B3"/>
    <w:rPr>
      <w:sz w:val="24"/>
    </w:rPr>
  </w:style>
  <w:style w:type="paragraph" w:styleId="Quote">
    <w:name w:val="Quote"/>
    <w:basedOn w:val="Normal"/>
    <w:next w:val="Normal"/>
    <w:link w:val="QuoteChar"/>
    <w:uiPriority w:val="29"/>
    <w:qFormat/>
    <w:rsid w:val="001F02B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02B3"/>
    <w:rPr>
      <w:i/>
      <w:iCs/>
      <w:color w:val="404040" w:themeColor="text1" w:themeTint="BF"/>
      <w:sz w:val="24"/>
    </w:rPr>
  </w:style>
  <w:style w:type="character" w:customStyle="1" w:styleId="FootnoteTextChar">
    <w:name w:val="Footnote Text Char"/>
    <w:basedOn w:val="DefaultParagraphFont"/>
    <w:link w:val="FootnoteText"/>
    <w:uiPriority w:val="99"/>
    <w:semiHidden/>
    <w:rsid w:val="00CA1BF4"/>
  </w:style>
  <w:style w:type="character" w:styleId="UnresolvedMention">
    <w:name w:val="Unresolved Mention"/>
    <w:basedOn w:val="DefaultParagraphFont"/>
    <w:uiPriority w:val="99"/>
    <w:semiHidden/>
    <w:unhideWhenUsed/>
    <w:rsid w:val="003F52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29834">
      <w:bodyDiv w:val="1"/>
      <w:marLeft w:val="0"/>
      <w:marRight w:val="0"/>
      <w:marTop w:val="0"/>
      <w:marBottom w:val="0"/>
      <w:divBdr>
        <w:top w:val="none" w:sz="0" w:space="0" w:color="auto"/>
        <w:left w:val="none" w:sz="0" w:space="0" w:color="auto"/>
        <w:bottom w:val="none" w:sz="0" w:space="0" w:color="auto"/>
        <w:right w:val="none" w:sz="0" w:space="0" w:color="auto"/>
      </w:divBdr>
    </w:div>
    <w:div w:id="127282334">
      <w:bodyDiv w:val="1"/>
      <w:marLeft w:val="0"/>
      <w:marRight w:val="0"/>
      <w:marTop w:val="0"/>
      <w:marBottom w:val="0"/>
      <w:divBdr>
        <w:top w:val="none" w:sz="0" w:space="0" w:color="auto"/>
        <w:left w:val="none" w:sz="0" w:space="0" w:color="auto"/>
        <w:bottom w:val="none" w:sz="0" w:space="0" w:color="auto"/>
        <w:right w:val="none" w:sz="0" w:space="0" w:color="auto"/>
      </w:divBdr>
    </w:div>
    <w:div w:id="168443928">
      <w:bodyDiv w:val="1"/>
      <w:marLeft w:val="0"/>
      <w:marRight w:val="0"/>
      <w:marTop w:val="0"/>
      <w:marBottom w:val="0"/>
      <w:divBdr>
        <w:top w:val="none" w:sz="0" w:space="0" w:color="auto"/>
        <w:left w:val="none" w:sz="0" w:space="0" w:color="auto"/>
        <w:bottom w:val="none" w:sz="0" w:space="0" w:color="auto"/>
        <w:right w:val="none" w:sz="0" w:space="0" w:color="auto"/>
      </w:divBdr>
    </w:div>
    <w:div w:id="189613480">
      <w:bodyDiv w:val="1"/>
      <w:marLeft w:val="0"/>
      <w:marRight w:val="0"/>
      <w:marTop w:val="0"/>
      <w:marBottom w:val="0"/>
      <w:divBdr>
        <w:top w:val="none" w:sz="0" w:space="0" w:color="auto"/>
        <w:left w:val="none" w:sz="0" w:space="0" w:color="auto"/>
        <w:bottom w:val="none" w:sz="0" w:space="0" w:color="auto"/>
        <w:right w:val="none" w:sz="0" w:space="0" w:color="auto"/>
      </w:divBdr>
    </w:div>
    <w:div w:id="328943030">
      <w:bodyDiv w:val="1"/>
      <w:marLeft w:val="0"/>
      <w:marRight w:val="0"/>
      <w:marTop w:val="0"/>
      <w:marBottom w:val="0"/>
      <w:divBdr>
        <w:top w:val="none" w:sz="0" w:space="0" w:color="auto"/>
        <w:left w:val="none" w:sz="0" w:space="0" w:color="auto"/>
        <w:bottom w:val="none" w:sz="0" w:space="0" w:color="auto"/>
        <w:right w:val="none" w:sz="0" w:space="0" w:color="auto"/>
      </w:divBdr>
    </w:div>
    <w:div w:id="787046473">
      <w:bodyDiv w:val="1"/>
      <w:marLeft w:val="0"/>
      <w:marRight w:val="0"/>
      <w:marTop w:val="0"/>
      <w:marBottom w:val="0"/>
      <w:divBdr>
        <w:top w:val="none" w:sz="0" w:space="0" w:color="auto"/>
        <w:left w:val="none" w:sz="0" w:space="0" w:color="auto"/>
        <w:bottom w:val="none" w:sz="0" w:space="0" w:color="auto"/>
        <w:right w:val="none" w:sz="0" w:space="0" w:color="auto"/>
      </w:divBdr>
    </w:div>
    <w:div w:id="820000183">
      <w:bodyDiv w:val="1"/>
      <w:marLeft w:val="0"/>
      <w:marRight w:val="0"/>
      <w:marTop w:val="0"/>
      <w:marBottom w:val="0"/>
      <w:divBdr>
        <w:top w:val="none" w:sz="0" w:space="0" w:color="auto"/>
        <w:left w:val="none" w:sz="0" w:space="0" w:color="auto"/>
        <w:bottom w:val="none" w:sz="0" w:space="0" w:color="auto"/>
        <w:right w:val="none" w:sz="0" w:space="0" w:color="auto"/>
      </w:divBdr>
    </w:div>
    <w:div w:id="909190145">
      <w:bodyDiv w:val="1"/>
      <w:marLeft w:val="0"/>
      <w:marRight w:val="0"/>
      <w:marTop w:val="0"/>
      <w:marBottom w:val="0"/>
      <w:divBdr>
        <w:top w:val="none" w:sz="0" w:space="0" w:color="auto"/>
        <w:left w:val="none" w:sz="0" w:space="0" w:color="auto"/>
        <w:bottom w:val="none" w:sz="0" w:space="0" w:color="auto"/>
        <w:right w:val="none" w:sz="0" w:space="0" w:color="auto"/>
      </w:divBdr>
    </w:div>
    <w:div w:id="981926443">
      <w:bodyDiv w:val="1"/>
      <w:marLeft w:val="0"/>
      <w:marRight w:val="0"/>
      <w:marTop w:val="0"/>
      <w:marBottom w:val="0"/>
      <w:divBdr>
        <w:top w:val="none" w:sz="0" w:space="0" w:color="auto"/>
        <w:left w:val="none" w:sz="0" w:space="0" w:color="auto"/>
        <w:bottom w:val="none" w:sz="0" w:space="0" w:color="auto"/>
        <w:right w:val="none" w:sz="0" w:space="0" w:color="auto"/>
      </w:divBdr>
    </w:div>
    <w:div w:id="1065253996">
      <w:bodyDiv w:val="1"/>
      <w:marLeft w:val="0"/>
      <w:marRight w:val="0"/>
      <w:marTop w:val="0"/>
      <w:marBottom w:val="0"/>
      <w:divBdr>
        <w:top w:val="none" w:sz="0" w:space="0" w:color="auto"/>
        <w:left w:val="none" w:sz="0" w:space="0" w:color="auto"/>
        <w:bottom w:val="none" w:sz="0" w:space="0" w:color="auto"/>
        <w:right w:val="none" w:sz="0" w:space="0" w:color="auto"/>
      </w:divBdr>
    </w:div>
    <w:div w:id="1284115680">
      <w:bodyDiv w:val="1"/>
      <w:marLeft w:val="0"/>
      <w:marRight w:val="0"/>
      <w:marTop w:val="0"/>
      <w:marBottom w:val="0"/>
      <w:divBdr>
        <w:top w:val="none" w:sz="0" w:space="0" w:color="auto"/>
        <w:left w:val="none" w:sz="0" w:space="0" w:color="auto"/>
        <w:bottom w:val="none" w:sz="0" w:space="0" w:color="auto"/>
        <w:right w:val="none" w:sz="0" w:space="0" w:color="auto"/>
      </w:divBdr>
    </w:div>
    <w:div w:id="1305041382">
      <w:bodyDiv w:val="1"/>
      <w:marLeft w:val="0"/>
      <w:marRight w:val="0"/>
      <w:marTop w:val="0"/>
      <w:marBottom w:val="0"/>
      <w:divBdr>
        <w:top w:val="none" w:sz="0" w:space="0" w:color="auto"/>
        <w:left w:val="none" w:sz="0" w:space="0" w:color="auto"/>
        <w:bottom w:val="none" w:sz="0" w:space="0" w:color="auto"/>
        <w:right w:val="none" w:sz="0" w:space="0" w:color="auto"/>
      </w:divBdr>
    </w:div>
    <w:div w:id="1323049815">
      <w:bodyDiv w:val="1"/>
      <w:marLeft w:val="0"/>
      <w:marRight w:val="0"/>
      <w:marTop w:val="0"/>
      <w:marBottom w:val="0"/>
      <w:divBdr>
        <w:top w:val="none" w:sz="0" w:space="0" w:color="auto"/>
        <w:left w:val="none" w:sz="0" w:space="0" w:color="auto"/>
        <w:bottom w:val="none" w:sz="0" w:space="0" w:color="auto"/>
        <w:right w:val="none" w:sz="0" w:space="0" w:color="auto"/>
      </w:divBdr>
    </w:div>
    <w:div w:id="1339427066">
      <w:bodyDiv w:val="1"/>
      <w:marLeft w:val="0"/>
      <w:marRight w:val="0"/>
      <w:marTop w:val="0"/>
      <w:marBottom w:val="0"/>
      <w:divBdr>
        <w:top w:val="none" w:sz="0" w:space="0" w:color="auto"/>
        <w:left w:val="none" w:sz="0" w:space="0" w:color="auto"/>
        <w:bottom w:val="none" w:sz="0" w:space="0" w:color="auto"/>
        <w:right w:val="none" w:sz="0" w:space="0" w:color="auto"/>
      </w:divBdr>
    </w:div>
    <w:div w:id="1352879946">
      <w:bodyDiv w:val="1"/>
      <w:marLeft w:val="0"/>
      <w:marRight w:val="0"/>
      <w:marTop w:val="0"/>
      <w:marBottom w:val="0"/>
      <w:divBdr>
        <w:top w:val="none" w:sz="0" w:space="0" w:color="auto"/>
        <w:left w:val="none" w:sz="0" w:space="0" w:color="auto"/>
        <w:bottom w:val="none" w:sz="0" w:space="0" w:color="auto"/>
        <w:right w:val="none" w:sz="0" w:space="0" w:color="auto"/>
      </w:divBdr>
    </w:div>
    <w:div w:id="1369066331">
      <w:bodyDiv w:val="1"/>
      <w:marLeft w:val="0"/>
      <w:marRight w:val="0"/>
      <w:marTop w:val="0"/>
      <w:marBottom w:val="0"/>
      <w:divBdr>
        <w:top w:val="none" w:sz="0" w:space="0" w:color="auto"/>
        <w:left w:val="none" w:sz="0" w:space="0" w:color="auto"/>
        <w:bottom w:val="none" w:sz="0" w:space="0" w:color="auto"/>
        <w:right w:val="none" w:sz="0" w:space="0" w:color="auto"/>
      </w:divBdr>
    </w:div>
    <w:div w:id="1416248538">
      <w:bodyDiv w:val="1"/>
      <w:marLeft w:val="0"/>
      <w:marRight w:val="0"/>
      <w:marTop w:val="0"/>
      <w:marBottom w:val="0"/>
      <w:divBdr>
        <w:top w:val="none" w:sz="0" w:space="0" w:color="auto"/>
        <w:left w:val="none" w:sz="0" w:space="0" w:color="auto"/>
        <w:bottom w:val="none" w:sz="0" w:space="0" w:color="auto"/>
        <w:right w:val="none" w:sz="0" w:space="0" w:color="auto"/>
      </w:divBdr>
    </w:div>
    <w:div w:id="1491866141">
      <w:bodyDiv w:val="1"/>
      <w:marLeft w:val="0"/>
      <w:marRight w:val="0"/>
      <w:marTop w:val="0"/>
      <w:marBottom w:val="0"/>
      <w:divBdr>
        <w:top w:val="none" w:sz="0" w:space="0" w:color="auto"/>
        <w:left w:val="none" w:sz="0" w:space="0" w:color="auto"/>
        <w:bottom w:val="none" w:sz="0" w:space="0" w:color="auto"/>
        <w:right w:val="none" w:sz="0" w:space="0" w:color="auto"/>
      </w:divBdr>
    </w:div>
    <w:div w:id="1508056023">
      <w:bodyDiv w:val="1"/>
      <w:marLeft w:val="0"/>
      <w:marRight w:val="0"/>
      <w:marTop w:val="0"/>
      <w:marBottom w:val="0"/>
      <w:divBdr>
        <w:top w:val="none" w:sz="0" w:space="0" w:color="auto"/>
        <w:left w:val="none" w:sz="0" w:space="0" w:color="auto"/>
        <w:bottom w:val="none" w:sz="0" w:space="0" w:color="auto"/>
        <w:right w:val="none" w:sz="0" w:space="0" w:color="auto"/>
      </w:divBdr>
    </w:div>
    <w:div w:id="1674531321">
      <w:bodyDiv w:val="1"/>
      <w:marLeft w:val="0"/>
      <w:marRight w:val="0"/>
      <w:marTop w:val="0"/>
      <w:marBottom w:val="0"/>
      <w:divBdr>
        <w:top w:val="none" w:sz="0" w:space="0" w:color="auto"/>
        <w:left w:val="none" w:sz="0" w:space="0" w:color="auto"/>
        <w:bottom w:val="none" w:sz="0" w:space="0" w:color="auto"/>
        <w:right w:val="none" w:sz="0" w:space="0" w:color="auto"/>
      </w:divBdr>
    </w:div>
    <w:div w:id="1678388145">
      <w:bodyDiv w:val="1"/>
      <w:marLeft w:val="0"/>
      <w:marRight w:val="0"/>
      <w:marTop w:val="0"/>
      <w:marBottom w:val="0"/>
      <w:divBdr>
        <w:top w:val="none" w:sz="0" w:space="0" w:color="auto"/>
        <w:left w:val="none" w:sz="0" w:space="0" w:color="auto"/>
        <w:bottom w:val="none" w:sz="0" w:space="0" w:color="auto"/>
        <w:right w:val="none" w:sz="0" w:space="0" w:color="auto"/>
      </w:divBdr>
    </w:div>
    <w:div w:id="1692996020">
      <w:bodyDiv w:val="1"/>
      <w:marLeft w:val="0"/>
      <w:marRight w:val="0"/>
      <w:marTop w:val="0"/>
      <w:marBottom w:val="0"/>
      <w:divBdr>
        <w:top w:val="none" w:sz="0" w:space="0" w:color="auto"/>
        <w:left w:val="none" w:sz="0" w:space="0" w:color="auto"/>
        <w:bottom w:val="none" w:sz="0" w:space="0" w:color="auto"/>
        <w:right w:val="none" w:sz="0" w:space="0" w:color="auto"/>
      </w:divBdr>
    </w:div>
    <w:div w:id="1771122120">
      <w:bodyDiv w:val="1"/>
      <w:marLeft w:val="0"/>
      <w:marRight w:val="0"/>
      <w:marTop w:val="0"/>
      <w:marBottom w:val="0"/>
      <w:divBdr>
        <w:top w:val="none" w:sz="0" w:space="0" w:color="auto"/>
        <w:left w:val="none" w:sz="0" w:space="0" w:color="auto"/>
        <w:bottom w:val="none" w:sz="0" w:space="0" w:color="auto"/>
        <w:right w:val="none" w:sz="0" w:space="0" w:color="auto"/>
      </w:divBdr>
    </w:div>
    <w:div w:id="1890528131">
      <w:bodyDiv w:val="1"/>
      <w:marLeft w:val="0"/>
      <w:marRight w:val="0"/>
      <w:marTop w:val="0"/>
      <w:marBottom w:val="0"/>
      <w:divBdr>
        <w:top w:val="none" w:sz="0" w:space="0" w:color="auto"/>
        <w:left w:val="none" w:sz="0" w:space="0" w:color="auto"/>
        <w:bottom w:val="none" w:sz="0" w:space="0" w:color="auto"/>
        <w:right w:val="none" w:sz="0" w:space="0" w:color="auto"/>
      </w:divBdr>
    </w:div>
    <w:div w:id="1935744565">
      <w:bodyDiv w:val="1"/>
      <w:marLeft w:val="0"/>
      <w:marRight w:val="0"/>
      <w:marTop w:val="0"/>
      <w:marBottom w:val="0"/>
      <w:divBdr>
        <w:top w:val="none" w:sz="0" w:space="0" w:color="auto"/>
        <w:left w:val="none" w:sz="0" w:space="0" w:color="auto"/>
        <w:bottom w:val="none" w:sz="0" w:space="0" w:color="auto"/>
        <w:right w:val="none" w:sz="0" w:space="0" w:color="auto"/>
      </w:divBdr>
    </w:div>
    <w:div w:id="206899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21" Type="http://schemas.openxmlformats.org/officeDocument/2006/relationships/hyperlink" Target="http://gforge.hl7.org/gf/project/fhir/tracker/?action=TrackerItemEdit&amp;tracker_item_id=6171&amp;start=0" TargetMode="External"/><Relationship Id="rId34" Type="http://schemas.openxmlformats.org/officeDocument/2006/relationships/image" Target="media/image10.png"/><Relationship Id="rId42" Type="http://schemas.openxmlformats.org/officeDocument/2006/relationships/hyperlink" Target="http://hl7.org/fhir/R4/communicationrequest.html" TargetMode="External"/><Relationship Id="rId47" Type="http://schemas.openxmlformats.org/officeDocument/2006/relationships/hyperlink" Target="http://hl7.org/fhir/R4/codesystem-request-status.html" TargetMode="External"/><Relationship Id="rId50" Type="http://schemas.openxmlformats.org/officeDocument/2006/relationships/image" Target="media/image13.png"/><Relationship Id="rId55" Type="http://schemas.openxmlformats.org/officeDocument/2006/relationships/hyperlink" Target="http://hl7.org/fhir/R4/http.html" TargetMode="External"/><Relationship Id="rId63" Type="http://schemas.openxmlformats.org/officeDocument/2006/relationships/footer" Target="footer1.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openxmlformats.org/officeDocument/2006/relationships/image" Target="media/image5.png"/><Relationship Id="rId11" Type="http://schemas.openxmlformats.org/officeDocument/2006/relationships/hyperlink" Target="http://www.ihe.net/ITI_Public_Comments/" TargetMode="External"/><Relationship Id="rId24" Type="http://schemas.openxmlformats.org/officeDocument/2006/relationships/hyperlink" Target="http://gforge.hl7.org/gf/project/fhir/tracker/?action=TrackerItemEdit&amp;tracker_item_id=9773" TargetMode="External"/><Relationship Id="rId32" Type="http://schemas.openxmlformats.org/officeDocument/2006/relationships/image" Target="media/image8.png"/><Relationship Id="rId37" Type="http://schemas.openxmlformats.org/officeDocument/2006/relationships/hyperlink" Target="http://hl7.org/fhir/R4/communicationrequest.html" TargetMode="External"/><Relationship Id="rId40" Type="http://schemas.openxmlformats.org/officeDocument/2006/relationships/hyperlink" Target="http://hl7.org/fhir/request-priority" TargetMode="External"/><Relationship Id="rId45" Type="http://schemas.openxmlformats.org/officeDocument/2006/relationships/image" Target="media/image12.png"/><Relationship Id="rId53" Type="http://schemas.openxmlformats.org/officeDocument/2006/relationships/hyperlink" Target="http://hl7.org/fhir/R4/communicationrequest.html" TargetMode="External"/><Relationship Id="rId58" Type="http://schemas.openxmlformats.org/officeDocument/2006/relationships/hyperlink" Target="http://hl7.org/fhir/R4/http.html" TargetMode="External"/><Relationship Id="rId66"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header" Target="header1.xml"/><Relationship Id="rId19" Type="http://schemas.openxmlformats.org/officeDocument/2006/relationships/hyperlink" Target="http://gforge.hl7.org/gf/project/fhir/tracker/?action=TrackerItemEdit&amp;tracker_item_id=6208&amp;start=0" TargetMode="External"/><Relationship Id="rId14" Type="http://schemas.openxmlformats.org/officeDocument/2006/relationships/hyperlink" Target="http://ihe.net/IHE_Process/" TargetMode="External"/><Relationship Id="rId22" Type="http://schemas.openxmlformats.org/officeDocument/2006/relationships/hyperlink" Target="http://gforge.hl7.org/gf/project/fhir/tracker/?action=TrackerItemEdit&amp;tracker_item_id=6271&amp;start=0" TargetMode="External"/><Relationship Id="rId27" Type="http://schemas.openxmlformats.org/officeDocument/2006/relationships/image" Target="media/image4.jpeg"/><Relationship Id="rId30" Type="http://schemas.openxmlformats.org/officeDocument/2006/relationships/image" Target="media/image6.png"/><Relationship Id="rId35" Type="http://schemas.openxmlformats.org/officeDocument/2006/relationships/hyperlink" Target="http://hl7.org/fhir/R4/index.html" TargetMode="External"/><Relationship Id="rId43" Type="http://schemas.openxmlformats.org/officeDocument/2006/relationships/hyperlink" Target="http://hl7.org/fhir/R4/communication.html" TargetMode="External"/><Relationship Id="rId48" Type="http://schemas.openxmlformats.org/officeDocument/2006/relationships/hyperlink" Target="http://hl7.org/fhir/request-priority" TargetMode="External"/><Relationship Id="rId56" Type="http://schemas.openxmlformats.org/officeDocument/2006/relationships/hyperlink" Target="http://hl7.org/fhir/R4/communicationrequest.html" TargetMode="External"/><Relationship Id="rId64" Type="http://schemas.openxmlformats.org/officeDocument/2006/relationships/footer" Target="footer2.xml"/><Relationship Id="rId8" Type="http://schemas.openxmlformats.org/officeDocument/2006/relationships/image" Target="media/image1.jpg"/><Relationship Id="rId51" Type="http://schemas.openxmlformats.org/officeDocument/2006/relationships/hyperlink" Target="http://hl7.org/fhir/R4/http.html" TargetMode="External"/><Relationship Id="rId3" Type="http://schemas.openxmlformats.org/officeDocument/2006/relationships/styles" Target="styl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image" Target="media/image2.png"/><Relationship Id="rId33" Type="http://schemas.openxmlformats.org/officeDocument/2006/relationships/image" Target="media/image9.png"/><Relationship Id="rId38" Type="http://schemas.openxmlformats.org/officeDocument/2006/relationships/hyperlink" Target="http://hl7.org/fhir/R4/http.html" TargetMode="External"/><Relationship Id="rId46" Type="http://schemas.openxmlformats.org/officeDocument/2006/relationships/hyperlink" Target="http://hl7.org/fhir/R4/http.html" TargetMode="External"/><Relationship Id="rId59" Type="http://schemas.openxmlformats.org/officeDocument/2006/relationships/hyperlink" Target="http://hl7.org/fhir/R4/communicationrequest.html" TargetMode="External"/><Relationship Id="rId67" Type="http://schemas.openxmlformats.org/officeDocument/2006/relationships/fontTable" Target="fontTable.xml"/><Relationship Id="rId20" Type="http://schemas.openxmlformats.org/officeDocument/2006/relationships/hyperlink" Target="http://gforge.hl7.org/gf/project/fhir/tracker/?action=TrackerItemEdit&amp;tracker_item_id=6170&amp;start=0" TargetMode="External"/><Relationship Id="rId41" Type="http://schemas.openxmlformats.org/officeDocument/2006/relationships/hyperlink" Target="http://hl7.org/fhir/R4/http.html" TargetMode="External"/><Relationship Id="rId54" Type="http://schemas.openxmlformats.org/officeDocument/2006/relationships/hyperlink" Target="http://hl7.org/fhir/R4/communication.html" TargetMode="External"/><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gforge.hl7.org/gf/project/fhir/tracker/?action=TrackerItemEdit&amp;tracker_item_id=6272&amp;start=0" TargetMode="External"/><Relationship Id="rId28" Type="http://schemas.openxmlformats.org/officeDocument/2006/relationships/hyperlink" Target="http://docs.oasis-open.org/emergency/cap/v1.2/CAP-v1.2-os.html" TargetMode="External"/><Relationship Id="rId36" Type="http://schemas.openxmlformats.org/officeDocument/2006/relationships/hyperlink" Target="http://hl7.org/fhir/R4/http.html" TargetMode="External"/><Relationship Id="rId49" Type="http://schemas.openxmlformats.org/officeDocument/2006/relationships/hyperlink" Target="http://hl7.org/fhir/R4/index.html" TargetMode="External"/><Relationship Id="rId57" Type="http://schemas.openxmlformats.org/officeDocument/2006/relationships/hyperlink" Target="http://hl7.org/fhir/R4/communication.html" TargetMode="External"/><Relationship Id="rId10" Type="http://schemas.openxmlformats.org/officeDocument/2006/relationships/hyperlink" Target="http://ihe.net/Public_Comment/" TargetMode="External"/><Relationship Id="rId31" Type="http://schemas.openxmlformats.org/officeDocument/2006/relationships/image" Target="media/image7.png"/><Relationship Id="rId44" Type="http://schemas.openxmlformats.org/officeDocument/2006/relationships/image" Target="media/image11.png"/><Relationship Id="rId52" Type="http://schemas.openxmlformats.org/officeDocument/2006/relationships/hyperlink" Target="http://hl7.org/fhir/R4/search.html" TargetMode="External"/><Relationship Id="rId60" Type="http://schemas.openxmlformats.org/officeDocument/2006/relationships/hyperlink" Target="http://hl7.org/fhir/R4/communication.html" TargetMode="External"/><Relationship Id="rId65"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39" Type="http://schemas.openxmlformats.org/officeDocument/2006/relationships/hyperlink" Target="http://hl7.org/fhir/R4/communicationrequest.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dx.doi.org/10.2139/ssrn.1568001" TargetMode="External"/><Relationship Id="rId1" Type="http://schemas.openxmlformats.org/officeDocument/2006/relationships/hyperlink" Target="http://ssrn.com/abstract=156800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5BE1F1-0E30-4FED-AB64-ED53B76A7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10</TotalTime>
  <Pages>43</Pages>
  <Words>8852</Words>
  <Characters>62515</Characters>
  <Application>Microsoft Office Word</Application>
  <DocSecurity>0</DocSecurity>
  <Lines>520</Lines>
  <Paragraphs>142</Paragraphs>
  <ScaleCrop>false</ScaleCrop>
  <HeadingPairs>
    <vt:vector size="2" baseType="variant">
      <vt:variant>
        <vt:lpstr>Title</vt:lpstr>
      </vt:variant>
      <vt:variant>
        <vt:i4>1</vt:i4>
      </vt:variant>
    </vt:vector>
  </HeadingPairs>
  <TitlesOfParts>
    <vt:vector size="1" baseType="lpstr">
      <vt:lpstr>IHE_ITI_Suppl_mACM_Rev3-0_PC_2019-08-15</vt:lpstr>
    </vt:vector>
  </TitlesOfParts>
  <Company>IHE</Company>
  <LinksUpToDate>false</LinksUpToDate>
  <CharactersWithSpaces>71225</CharactersWithSpaces>
  <SharedDoc>false</SharedDoc>
  <HLinks>
    <vt:vector size="150" baseType="variant">
      <vt:variant>
        <vt:i4>3342440</vt:i4>
      </vt:variant>
      <vt:variant>
        <vt:i4>258</vt:i4>
      </vt:variant>
      <vt:variant>
        <vt:i4>0</vt:i4>
      </vt:variant>
      <vt:variant>
        <vt:i4>5</vt:i4>
      </vt:variant>
      <vt:variant>
        <vt:lpwstr>http://docs.oasis-open.org/emergency/cap/v1.2/CAP-v1.2-os.html</vt:lpwstr>
      </vt:variant>
      <vt:variant>
        <vt:lpwstr/>
      </vt:variant>
      <vt:variant>
        <vt:i4>5636208</vt:i4>
      </vt:variant>
      <vt:variant>
        <vt:i4>252</vt:i4>
      </vt:variant>
      <vt:variant>
        <vt:i4>0</vt:i4>
      </vt:variant>
      <vt:variant>
        <vt:i4>5</vt:i4>
      </vt:variant>
      <vt:variant>
        <vt:lpwstr>http://www.ihe.net/Technical_Framework/index.cfm</vt:lpwstr>
      </vt:variant>
      <vt:variant>
        <vt:lpwstr/>
      </vt:variant>
      <vt:variant>
        <vt:i4>196682</vt:i4>
      </vt:variant>
      <vt:variant>
        <vt:i4>249</vt:i4>
      </vt:variant>
      <vt:variant>
        <vt:i4>0</vt:i4>
      </vt:variant>
      <vt:variant>
        <vt:i4>5</vt:i4>
      </vt:variant>
      <vt:variant>
        <vt:lpwstr>http://wiki.ihe.net/index.php?title=MACM_Volume2_Standards_Assessment</vt:lpwstr>
      </vt:variant>
      <vt:variant>
        <vt:lpwstr/>
      </vt:variant>
      <vt:variant>
        <vt:i4>4194396</vt:i4>
      </vt:variant>
      <vt:variant>
        <vt:i4>246</vt:i4>
      </vt:variant>
      <vt:variant>
        <vt:i4>0</vt:i4>
      </vt:variant>
      <vt:variant>
        <vt:i4>5</vt:i4>
      </vt:variant>
      <vt:variant>
        <vt:lpwstr>http://gforge.hl7.org/gf/project/fhir/tracker/?action=TrackerItemEdit&amp;tracker_item_id=6271&amp;start=0</vt:lpwstr>
      </vt:variant>
      <vt:variant>
        <vt:lpwstr/>
      </vt:variant>
      <vt:variant>
        <vt:i4>4391004</vt:i4>
      </vt:variant>
      <vt:variant>
        <vt:i4>243</vt:i4>
      </vt:variant>
      <vt:variant>
        <vt:i4>0</vt:i4>
      </vt:variant>
      <vt:variant>
        <vt:i4>5</vt:i4>
      </vt:variant>
      <vt:variant>
        <vt:lpwstr>http://gforge.hl7.org/gf/project/fhir/tracker/?action=TrackerItemEdit&amp;tracker_item_id=6171&amp;start=0</vt:lpwstr>
      </vt:variant>
      <vt:variant>
        <vt:lpwstr/>
      </vt:variant>
      <vt:variant>
        <vt:i4>4784219</vt:i4>
      </vt:variant>
      <vt:variant>
        <vt:i4>240</vt:i4>
      </vt:variant>
      <vt:variant>
        <vt:i4>0</vt:i4>
      </vt:variant>
      <vt:variant>
        <vt:i4>5</vt:i4>
      </vt:variant>
      <vt:variant>
        <vt:lpwstr>http://gforge.hl7.org/gf/project/fhir/tracker/?action=TrackerItemEdit&amp;tracker_item_id=6208&amp;start=0</vt:lpwstr>
      </vt:variant>
      <vt:variant>
        <vt:lpwstr/>
      </vt:variant>
      <vt:variant>
        <vt:i4>6815761</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4325420</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327693</vt:i4>
      </vt:variant>
      <vt:variant>
        <vt:i4>12</vt:i4>
      </vt:variant>
      <vt:variant>
        <vt:i4>0</vt:i4>
      </vt:variant>
      <vt:variant>
        <vt:i4>5</vt:i4>
      </vt:variant>
      <vt:variant>
        <vt:lpwstr>http://www.ihe.net/%3Cdomain%3E/%3Cdomain%3Ecomments.cfm</vt:lpwstr>
      </vt:variant>
      <vt:variant>
        <vt:lpwstr/>
      </vt:variant>
      <vt:variant>
        <vt:i4>2949208</vt:i4>
      </vt:variant>
      <vt:variant>
        <vt:i4>9</vt:i4>
      </vt:variant>
      <vt:variant>
        <vt:i4>0</vt:i4>
      </vt:variant>
      <vt:variant>
        <vt:i4>5</vt:i4>
      </vt:variant>
      <vt:variant>
        <vt:lpwstr>http://www.ihe.net/Technical_Framework/public_comment.cfm</vt:lpwstr>
      </vt:variant>
      <vt:variant>
        <vt:lpwstr/>
      </vt:variant>
      <vt:variant>
        <vt:i4>1048639</vt:i4>
      </vt:variant>
      <vt:variant>
        <vt:i4>6</vt:i4>
      </vt:variant>
      <vt:variant>
        <vt:i4>0</vt:i4>
      </vt:variant>
      <vt:variant>
        <vt:i4>5</vt:i4>
      </vt:variant>
      <vt:variant>
        <vt:lpwstr>http://wiki.ihe.net/index.php?title=National_Extensions_Process</vt:lpwstr>
      </vt:variant>
      <vt:variant>
        <vt:lpwstr/>
      </vt:variant>
      <vt:variant>
        <vt:i4>5111817</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7864433</vt:i4>
      </vt:variant>
      <vt:variant>
        <vt:i4>3</vt:i4>
      </vt:variant>
      <vt:variant>
        <vt:i4>0</vt:i4>
      </vt:variant>
      <vt:variant>
        <vt:i4>5</vt:i4>
      </vt:variant>
      <vt:variant>
        <vt:lpwstr>http://dx.doi.org/10.2139/ssrn.1568001</vt:lpwstr>
      </vt:variant>
      <vt:variant>
        <vt:lpwstr/>
      </vt:variant>
      <vt:variant>
        <vt:i4>4259865</vt:i4>
      </vt:variant>
      <vt:variant>
        <vt:i4>0</vt:i4>
      </vt:variant>
      <vt:variant>
        <vt:i4>0</vt:i4>
      </vt:variant>
      <vt:variant>
        <vt:i4>5</vt:i4>
      </vt:variant>
      <vt:variant>
        <vt:lpwstr>http://ssrn.com/abstract=1568001</vt:lpwstr>
      </vt:variant>
      <vt:variant>
        <vt:lpwstr/>
      </vt:variant>
      <vt:variant>
        <vt:i4>2424874</vt:i4>
      </vt:variant>
      <vt:variant>
        <vt:i4>2087</vt:i4>
      </vt:variant>
      <vt:variant>
        <vt:i4>1025</vt:i4>
      </vt:variant>
      <vt:variant>
        <vt:i4>1</vt:i4>
      </vt:variant>
      <vt:variant>
        <vt:lpwstr>IHE_logo_reg_170w_119h</vt:lpwstr>
      </vt:variant>
      <vt:variant>
        <vt:lpwstr/>
      </vt:variant>
      <vt:variant>
        <vt:i4>721013</vt:i4>
      </vt:variant>
      <vt:variant>
        <vt:i4>31394</vt:i4>
      </vt:variant>
      <vt:variant>
        <vt:i4>1029</vt:i4>
      </vt:variant>
      <vt:variant>
        <vt:i4>1</vt:i4>
      </vt:variant>
      <vt:variant>
        <vt:lpwstr>index</vt:lpwstr>
      </vt:variant>
      <vt:variant>
        <vt:lpwstr/>
      </vt:variant>
      <vt:variant>
        <vt:i4>721013</vt:i4>
      </vt:variant>
      <vt:variant>
        <vt:i4>41611</vt:i4>
      </vt:variant>
      <vt:variant>
        <vt:i4>1036</vt:i4>
      </vt:variant>
      <vt:variant>
        <vt:i4>1</vt:i4>
      </vt:variant>
      <vt:variant>
        <vt:lpwstr>index</vt:lpwstr>
      </vt:variant>
      <vt:variant>
        <vt:lpwstr/>
      </vt:variant>
      <vt:variant>
        <vt:i4>721013</vt:i4>
      </vt:variant>
      <vt:variant>
        <vt:i4>44208</vt:i4>
      </vt:variant>
      <vt:variant>
        <vt:i4>1039</vt:i4>
      </vt:variant>
      <vt:variant>
        <vt:i4>1</vt:i4>
      </vt:variant>
      <vt:variant>
        <vt:lpwstr>index</vt:lpwstr>
      </vt:variant>
      <vt:variant>
        <vt:lpwstr/>
      </vt:variant>
      <vt:variant>
        <vt:i4>721013</vt:i4>
      </vt:variant>
      <vt:variant>
        <vt:i4>46492</vt:i4>
      </vt:variant>
      <vt:variant>
        <vt:i4>1040</vt:i4>
      </vt:variant>
      <vt:variant>
        <vt:i4>1</vt:i4>
      </vt:variant>
      <vt:variant>
        <vt:lpwstr>index</vt:lpwstr>
      </vt:variant>
      <vt:variant>
        <vt:lpwstr/>
      </vt:variant>
      <vt:variant>
        <vt:i4>721013</vt:i4>
      </vt:variant>
      <vt:variant>
        <vt:i4>56031</vt:i4>
      </vt:variant>
      <vt:variant>
        <vt:i4>1038</vt:i4>
      </vt:variant>
      <vt:variant>
        <vt:i4>1</vt:i4>
      </vt:variant>
      <vt:variant>
        <vt:lpwstr>index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IHE_ITI_Suppl_mACM_Rev3-0_PC_2019-08-15</dc:title>
  <dc:subject>IHE ITI Mobile Alert Communication Management Supplement</dc:subject>
  <dc:creator>IHE ITI Technical Committee</dc:creator>
  <cp:keywords>IHE ITI Supplement</cp:keywords>
  <dc:description/>
  <cp:lastModifiedBy>Luke Duncan</cp:lastModifiedBy>
  <cp:revision>4</cp:revision>
  <cp:lastPrinted>2012-05-01T14:26:00Z</cp:lastPrinted>
  <dcterms:created xsi:type="dcterms:W3CDTF">2019-11-15T20:15:00Z</dcterms:created>
  <dcterms:modified xsi:type="dcterms:W3CDTF">2019-11-15T20:24:00Z</dcterms:modified>
  <cp:category>IHE Supplement</cp:category>
</cp:coreProperties>
</file>