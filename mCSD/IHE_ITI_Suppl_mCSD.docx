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36222" w14:textId="132363CF" w:rsidR="00CF283F" w:rsidRPr="00F050B1" w:rsidRDefault="00CF283F" w:rsidP="00D05B7C">
      <w:pPr>
        <w:pStyle w:val="BodyText"/>
        <w:jc w:val="center"/>
        <w:rPr>
          <w:b/>
          <w:bCs/>
          <w:sz w:val="28"/>
          <w:szCs w:val="28"/>
        </w:rPr>
      </w:pPr>
      <w:r w:rsidRPr="00F050B1">
        <w:rPr>
          <w:b/>
          <w:bCs/>
          <w:sz w:val="28"/>
          <w:szCs w:val="28"/>
        </w:rPr>
        <w:t>Integrating the Healthcare Enterprise</w:t>
      </w:r>
    </w:p>
    <w:p w14:paraId="19C88DFE" w14:textId="77777777" w:rsidR="00CF283F" w:rsidRPr="00F050B1" w:rsidRDefault="00CF283F" w:rsidP="00663624">
      <w:pPr>
        <w:pStyle w:val="BodyText"/>
      </w:pPr>
    </w:p>
    <w:p w14:paraId="3DFC025F" w14:textId="77777777" w:rsidR="00CF283F" w:rsidRPr="00F050B1" w:rsidRDefault="00587847" w:rsidP="003D24EE">
      <w:pPr>
        <w:pStyle w:val="BodyText"/>
        <w:jc w:val="center"/>
      </w:pPr>
      <w:r w:rsidRPr="00F050B1">
        <w:rPr>
          <w:noProof/>
        </w:rPr>
        <w:drawing>
          <wp:inline distT="0" distB="0" distL="0" distR="0" wp14:anchorId="28415ED5" wp14:editId="2267A1DC">
            <wp:extent cx="1631950" cy="838200"/>
            <wp:effectExtent l="0" t="0" r="6350" b="0"/>
            <wp:docPr id="6" name="Picture 6"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1950" cy="838200"/>
                    </a:xfrm>
                    <a:prstGeom prst="rect">
                      <a:avLst/>
                    </a:prstGeom>
                    <a:noFill/>
                    <a:ln>
                      <a:noFill/>
                    </a:ln>
                  </pic:spPr>
                </pic:pic>
              </a:graphicData>
            </a:graphic>
          </wp:inline>
        </w:drawing>
      </w:r>
    </w:p>
    <w:p w14:paraId="07F3B9BA" w14:textId="77777777" w:rsidR="007400C4" w:rsidRPr="00F050B1" w:rsidRDefault="007400C4" w:rsidP="00663624">
      <w:pPr>
        <w:pStyle w:val="BodyText"/>
      </w:pPr>
    </w:p>
    <w:p w14:paraId="2C28C56D" w14:textId="77777777" w:rsidR="00482DC2" w:rsidRPr="00F050B1" w:rsidRDefault="00CF283F" w:rsidP="000807AC">
      <w:pPr>
        <w:pStyle w:val="BodyText"/>
        <w:jc w:val="center"/>
        <w:rPr>
          <w:b/>
          <w:sz w:val="44"/>
          <w:szCs w:val="44"/>
        </w:rPr>
      </w:pPr>
      <w:r w:rsidRPr="00F050B1">
        <w:rPr>
          <w:b/>
          <w:sz w:val="44"/>
          <w:szCs w:val="44"/>
        </w:rPr>
        <w:t xml:space="preserve">IHE </w:t>
      </w:r>
      <w:r w:rsidR="00A95847" w:rsidRPr="00F050B1">
        <w:rPr>
          <w:b/>
          <w:sz w:val="44"/>
          <w:szCs w:val="44"/>
        </w:rPr>
        <w:t>IT Infrastructure</w:t>
      </w:r>
    </w:p>
    <w:p w14:paraId="332AAA8F" w14:textId="77777777" w:rsidR="00B15D8F" w:rsidRPr="00F050B1" w:rsidRDefault="00CF283F" w:rsidP="000807AC">
      <w:pPr>
        <w:pStyle w:val="BodyText"/>
        <w:jc w:val="center"/>
        <w:rPr>
          <w:b/>
          <w:sz w:val="44"/>
          <w:szCs w:val="44"/>
        </w:rPr>
      </w:pPr>
      <w:r w:rsidRPr="00F050B1">
        <w:rPr>
          <w:b/>
          <w:sz w:val="44"/>
          <w:szCs w:val="44"/>
        </w:rPr>
        <w:t>Technical Framework</w:t>
      </w:r>
      <w:r w:rsidR="00B4798B" w:rsidRPr="00F050B1">
        <w:rPr>
          <w:b/>
          <w:sz w:val="44"/>
          <w:szCs w:val="44"/>
        </w:rPr>
        <w:t xml:space="preserve"> </w:t>
      </w:r>
      <w:r w:rsidRPr="00F050B1">
        <w:rPr>
          <w:b/>
          <w:sz w:val="44"/>
          <w:szCs w:val="44"/>
        </w:rPr>
        <w:t>Supplement</w:t>
      </w:r>
    </w:p>
    <w:p w14:paraId="06DE0020" w14:textId="77777777" w:rsidR="00CF283F" w:rsidRPr="00F050B1" w:rsidRDefault="00CF283F" w:rsidP="000807AC">
      <w:pPr>
        <w:pStyle w:val="BodyText"/>
      </w:pPr>
    </w:p>
    <w:p w14:paraId="0DB78CBE" w14:textId="77777777" w:rsidR="000C4848" w:rsidRPr="00F050B1" w:rsidRDefault="000C4848" w:rsidP="000807AC">
      <w:pPr>
        <w:pStyle w:val="BodyText"/>
      </w:pPr>
    </w:p>
    <w:p w14:paraId="559F0294" w14:textId="77777777" w:rsidR="00656A6B" w:rsidRPr="00F050B1" w:rsidRDefault="00656A6B" w:rsidP="000807AC">
      <w:pPr>
        <w:pStyle w:val="BodyText"/>
      </w:pPr>
    </w:p>
    <w:p w14:paraId="5032D263" w14:textId="7CAF56C5" w:rsidR="00DB32C8" w:rsidRPr="00F050B1" w:rsidRDefault="00A95847" w:rsidP="00663624">
      <w:pPr>
        <w:jc w:val="center"/>
        <w:rPr>
          <w:b/>
          <w:sz w:val="44"/>
          <w:szCs w:val="44"/>
        </w:rPr>
      </w:pPr>
      <w:r w:rsidRPr="00F050B1">
        <w:rPr>
          <w:b/>
          <w:sz w:val="44"/>
          <w:szCs w:val="44"/>
        </w:rPr>
        <w:t xml:space="preserve">Mobile </w:t>
      </w:r>
      <w:r w:rsidR="00A06DF6" w:rsidRPr="00F050B1">
        <w:rPr>
          <w:b/>
          <w:sz w:val="44"/>
          <w:szCs w:val="44"/>
        </w:rPr>
        <w:t>Care Services Discovery</w:t>
      </w:r>
    </w:p>
    <w:p w14:paraId="48BE0C03" w14:textId="77777777" w:rsidR="00CF283F" w:rsidRPr="00F050B1" w:rsidRDefault="00CF283F" w:rsidP="00663624">
      <w:pPr>
        <w:jc w:val="center"/>
        <w:rPr>
          <w:b/>
          <w:sz w:val="44"/>
          <w:szCs w:val="44"/>
        </w:rPr>
      </w:pPr>
      <w:r w:rsidRPr="00F050B1">
        <w:rPr>
          <w:b/>
          <w:sz w:val="44"/>
          <w:szCs w:val="44"/>
        </w:rPr>
        <w:t>(</w:t>
      </w:r>
      <w:proofErr w:type="spellStart"/>
      <w:r w:rsidR="00A95847" w:rsidRPr="00F050B1">
        <w:rPr>
          <w:b/>
          <w:sz w:val="44"/>
          <w:szCs w:val="44"/>
        </w:rPr>
        <w:t>m</w:t>
      </w:r>
      <w:r w:rsidR="00A06DF6" w:rsidRPr="00F050B1">
        <w:rPr>
          <w:b/>
          <w:sz w:val="44"/>
          <w:szCs w:val="44"/>
        </w:rPr>
        <w:t>CSD</w:t>
      </w:r>
      <w:proofErr w:type="spellEnd"/>
      <w:r w:rsidR="005D26EA" w:rsidRPr="00F050B1">
        <w:rPr>
          <w:b/>
          <w:sz w:val="44"/>
          <w:szCs w:val="44"/>
        </w:rPr>
        <w:t>)</w:t>
      </w:r>
    </w:p>
    <w:p w14:paraId="47F3490C" w14:textId="77777777" w:rsidR="007400C4" w:rsidRPr="00F050B1" w:rsidRDefault="007400C4" w:rsidP="000125FF">
      <w:pPr>
        <w:pStyle w:val="BodyText"/>
      </w:pPr>
    </w:p>
    <w:p w14:paraId="5B462DE5" w14:textId="42563186" w:rsidR="00DB32C8" w:rsidRPr="00F050B1" w:rsidRDefault="00DB32C8" w:rsidP="00DB32C8">
      <w:pPr>
        <w:pStyle w:val="BodyText"/>
        <w:jc w:val="center"/>
        <w:rPr>
          <w:bCs/>
          <w:kern w:val="28"/>
          <w:szCs w:val="24"/>
        </w:rPr>
      </w:pPr>
      <w:r w:rsidRPr="00F050B1">
        <w:rPr>
          <w:bCs/>
          <w:kern w:val="28"/>
          <w:szCs w:val="24"/>
        </w:rPr>
        <w:t>HL7</w:t>
      </w:r>
      <w:r w:rsidRPr="00F050B1">
        <w:rPr>
          <w:bCs/>
          <w:kern w:val="28"/>
          <w:szCs w:val="24"/>
          <w:vertAlign w:val="superscript"/>
        </w:rPr>
        <w:t>®</w:t>
      </w:r>
      <w:r w:rsidRPr="00F050B1">
        <w:rPr>
          <w:bCs/>
          <w:kern w:val="28"/>
          <w:szCs w:val="24"/>
        </w:rPr>
        <w:t xml:space="preserve"> FHIR</w:t>
      </w:r>
      <w:r w:rsidRPr="00F050B1">
        <w:rPr>
          <w:bCs/>
          <w:kern w:val="28"/>
          <w:szCs w:val="24"/>
          <w:vertAlign w:val="superscript"/>
        </w:rPr>
        <w:t>®</w:t>
      </w:r>
      <w:r w:rsidRPr="00F050B1">
        <w:rPr>
          <w:bCs/>
          <w:kern w:val="28"/>
          <w:szCs w:val="24"/>
        </w:rPr>
        <w:t xml:space="preserve"> </w:t>
      </w:r>
      <w:r w:rsidR="00FE2FA1" w:rsidRPr="00F050B1">
        <w:rPr>
          <w:bCs/>
          <w:kern w:val="28"/>
          <w:szCs w:val="24"/>
        </w:rPr>
        <w:t>Release 4</w:t>
      </w:r>
    </w:p>
    <w:p w14:paraId="2E5B908B" w14:textId="3F80E9CE" w:rsidR="00DB32C8" w:rsidRPr="00F050B1" w:rsidRDefault="00DB32C8" w:rsidP="00DB32C8">
      <w:pPr>
        <w:pStyle w:val="BodyText"/>
        <w:jc w:val="center"/>
        <w:rPr>
          <w:bCs/>
          <w:kern w:val="28"/>
          <w:sz w:val="28"/>
          <w:szCs w:val="28"/>
        </w:rPr>
      </w:pPr>
      <w:r w:rsidRPr="00F050B1">
        <w:rPr>
          <w:bCs/>
          <w:kern w:val="28"/>
          <w:szCs w:val="24"/>
        </w:rPr>
        <w:t xml:space="preserve">Using </w:t>
      </w:r>
      <w:r w:rsidR="001E7EF4" w:rsidRPr="00F050B1">
        <w:rPr>
          <w:bCs/>
          <w:kern w:val="28"/>
          <w:szCs w:val="24"/>
        </w:rPr>
        <w:t xml:space="preserve">FHIR </w:t>
      </w:r>
      <w:r w:rsidRPr="00F050B1">
        <w:rPr>
          <w:bCs/>
          <w:kern w:val="28"/>
          <w:szCs w:val="24"/>
        </w:rPr>
        <w:t>Resources at FMM Level 2-3</w:t>
      </w:r>
    </w:p>
    <w:p w14:paraId="661032E5" w14:textId="4556DA82" w:rsidR="00503AE1" w:rsidRPr="00F050B1" w:rsidRDefault="000C4848" w:rsidP="00AF7069">
      <w:pPr>
        <w:jc w:val="center"/>
        <w:rPr>
          <w:rFonts w:ascii="Arial" w:hAnsi="Arial"/>
          <w:b/>
          <w:bCs/>
          <w:kern w:val="28"/>
          <w:sz w:val="44"/>
        </w:rPr>
      </w:pPr>
      <w:r w:rsidRPr="00F050B1">
        <w:rPr>
          <w:b/>
          <w:sz w:val="44"/>
          <w:szCs w:val="44"/>
        </w:rPr>
        <w:t xml:space="preserve">Rev. </w:t>
      </w:r>
      <w:del w:id="0" w:author="Luke Duncan" w:date="2019-03-07T09:16:00Z">
        <w:r w:rsidR="00CD4D1F" w:rsidRPr="00F050B1" w:rsidDel="006675D2">
          <w:rPr>
            <w:b/>
            <w:sz w:val="44"/>
            <w:szCs w:val="44"/>
          </w:rPr>
          <w:delText>2.</w:delText>
        </w:r>
        <w:r w:rsidR="00981943" w:rsidRPr="00F050B1" w:rsidDel="006675D2">
          <w:rPr>
            <w:b/>
            <w:sz w:val="44"/>
            <w:szCs w:val="44"/>
          </w:rPr>
          <w:delText>1</w:delText>
        </w:r>
      </w:del>
      <w:ins w:id="1" w:author="Luke Duncan" w:date="2019-03-07T09:16:00Z">
        <w:r w:rsidR="006675D2" w:rsidRPr="00F050B1">
          <w:rPr>
            <w:b/>
            <w:sz w:val="44"/>
            <w:szCs w:val="44"/>
          </w:rPr>
          <w:t>3.0</w:t>
        </w:r>
      </w:ins>
      <w:r w:rsidRPr="00F050B1">
        <w:rPr>
          <w:b/>
          <w:sz w:val="44"/>
          <w:szCs w:val="44"/>
        </w:rPr>
        <w:t xml:space="preserve"> – </w:t>
      </w:r>
      <w:r w:rsidR="00F050B1">
        <w:rPr>
          <w:b/>
          <w:sz w:val="44"/>
          <w:szCs w:val="44"/>
        </w:rPr>
        <w:t>Draft for Public Comment</w:t>
      </w:r>
    </w:p>
    <w:p w14:paraId="167D619F" w14:textId="77777777" w:rsidR="009D125C" w:rsidRPr="00F050B1" w:rsidRDefault="009D125C">
      <w:pPr>
        <w:pStyle w:val="BodyText"/>
      </w:pPr>
    </w:p>
    <w:p w14:paraId="6316CFD9" w14:textId="77777777" w:rsidR="00DB32C8" w:rsidRPr="00F050B1" w:rsidRDefault="00DB32C8">
      <w:pPr>
        <w:pStyle w:val="BodyText"/>
      </w:pPr>
    </w:p>
    <w:p w14:paraId="7D30B5C8" w14:textId="77777777" w:rsidR="00DB32C8" w:rsidRPr="00F050B1" w:rsidRDefault="00DB32C8">
      <w:pPr>
        <w:pStyle w:val="BodyText"/>
      </w:pPr>
    </w:p>
    <w:p w14:paraId="50BAC6D2" w14:textId="77777777" w:rsidR="009D125C" w:rsidRPr="00F050B1" w:rsidRDefault="009D125C">
      <w:pPr>
        <w:pStyle w:val="BodyText"/>
      </w:pPr>
    </w:p>
    <w:p w14:paraId="286A4839" w14:textId="300986A8" w:rsidR="00A910E1" w:rsidRPr="00F050B1" w:rsidRDefault="00A910E1" w:rsidP="00AC7C88">
      <w:pPr>
        <w:pStyle w:val="BodyText"/>
      </w:pPr>
      <w:r w:rsidRPr="00F050B1">
        <w:t>Date:</w:t>
      </w:r>
      <w:r w:rsidRPr="00F050B1">
        <w:tab/>
      </w:r>
      <w:r w:rsidRPr="00F050B1">
        <w:tab/>
      </w:r>
      <w:r w:rsidR="00981943" w:rsidRPr="00F050B1">
        <w:t xml:space="preserve">March </w:t>
      </w:r>
      <w:r w:rsidR="00DA5CAE">
        <w:t>28</w:t>
      </w:r>
      <w:r w:rsidR="00CD4D1F" w:rsidRPr="00F050B1">
        <w:t>, 20</w:t>
      </w:r>
      <w:r w:rsidR="00FE2FA1" w:rsidRPr="00F050B1">
        <w:t>19</w:t>
      </w:r>
    </w:p>
    <w:p w14:paraId="106175B2" w14:textId="77777777" w:rsidR="00603ED5" w:rsidRPr="00F050B1" w:rsidRDefault="00A910E1" w:rsidP="00AC7C88">
      <w:pPr>
        <w:pStyle w:val="BodyText"/>
      </w:pPr>
      <w:r w:rsidRPr="00F050B1">
        <w:t>Author:</w:t>
      </w:r>
      <w:r w:rsidRPr="00F050B1">
        <w:tab/>
      </w:r>
      <w:r w:rsidR="00A95847" w:rsidRPr="00F050B1">
        <w:t>IT Infrastructure Technical Committee</w:t>
      </w:r>
    </w:p>
    <w:p w14:paraId="05ECEFFB" w14:textId="3EE5C751" w:rsidR="00A875FF" w:rsidRPr="00F050B1" w:rsidRDefault="00603ED5" w:rsidP="003E7CB2">
      <w:pPr>
        <w:pStyle w:val="BodyText"/>
        <w:spacing w:after="60"/>
      </w:pPr>
      <w:r w:rsidRPr="00F050B1">
        <w:t>Email:</w:t>
      </w:r>
      <w:r w:rsidR="00FF4C4E" w:rsidRPr="00F050B1">
        <w:tab/>
      </w:r>
      <w:r w:rsidR="00FF4C4E" w:rsidRPr="00F050B1">
        <w:tab/>
      </w:r>
      <w:r w:rsidR="00981943" w:rsidRPr="00F050B1">
        <w:t>iti@ihe.net</w:t>
      </w:r>
    </w:p>
    <w:p w14:paraId="5163C986" w14:textId="77777777" w:rsidR="000C4848" w:rsidRPr="00F050B1" w:rsidRDefault="000C4848" w:rsidP="000C4848">
      <w:pPr>
        <w:pStyle w:val="BodyText"/>
      </w:pPr>
    </w:p>
    <w:p w14:paraId="7C370C04" w14:textId="77777777" w:rsidR="000C4848" w:rsidRPr="00F050B1" w:rsidRDefault="000C4848" w:rsidP="000C4848">
      <w:pPr>
        <w:pStyle w:val="BodyText"/>
      </w:pPr>
    </w:p>
    <w:p w14:paraId="66D4FCB2" w14:textId="77777777" w:rsidR="000C4848" w:rsidRPr="00F050B1" w:rsidRDefault="000C4848" w:rsidP="000C4848">
      <w:pPr>
        <w:pStyle w:val="BodyText"/>
        <w:pBdr>
          <w:top w:val="single" w:sz="18" w:space="1" w:color="auto"/>
          <w:left w:val="single" w:sz="18" w:space="4" w:color="auto"/>
          <w:bottom w:val="single" w:sz="18" w:space="1" w:color="auto"/>
          <w:right w:val="single" w:sz="18" w:space="4" w:color="auto"/>
        </w:pBdr>
        <w:spacing w:line="276" w:lineRule="auto"/>
        <w:jc w:val="center"/>
      </w:pPr>
      <w:r w:rsidRPr="00F050B1">
        <w:rPr>
          <w:b/>
        </w:rPr>
        <w:t xml:space="preserve">Please verify you have the most recent version of this document. </w:t>
      </w:r>
      <w:r w:rsidRPr="00F050B1">
        <w:t xml:space="preserve">See </w:t>
      </w:r>
      <w:hyperlink r:id="rId9" w:history="1">
        <w:r w:rsidRPr="00F050B1">
          <w:rPr>
            <w:rStyle w:val="Hyperlink"/>
          </w:rPr>
          <w:t>here</w:t>
        </w:r>
      </w:hyperlink>
      <w:r w:rsidRPr="00F050B1">
        <w:t xml:space="preserve"> for Trial Implementation and Final Text versions and </w:t>
      </w:r>
      <w:hyperlink r:id="rId10" w:history="1">
        <w:r w:rsidRPr="00F050B1">
          <w:rPr>
            <w:rStyle w:val="Hyperlink"/>
          </w:rPr>
          <w:t>here</w:t>
        </w:r>
      </w:hyperlink>
      <w:r w:rsidRPr="00F050B1">
        <w:t xml:space="preserve"> for Public Comment versions.</w:t>
      </w:r>
    </w:p>
    <w:p w14:paraId="360524D5" w14:textId="0DF094E4" w:rsidR="00CF283F" w:rsidRPr="00F050B1" w:rsidRDefault="00A875FF" w:rsidP="009D125C">
      <w:pPr>
        <w:pStyle w:val="BodyText"/>
      </w:pPr>
      <w:r w:rsidRPr="00F050B1">
        <w:rPr>
          <w:rFonts w:ascii="Arial" w:hAnsi="Arial"/>
          <w:b/>
          <w:kern w:val="28"/>
          <w:sz w:val="28"/>
        </w:rPr>
        <w:lastRenderedPageBreak/>
        <w:t>Foreword</w:t>
      </w:r>
    </w:p>
    <w:p w14:paraId="7E62D9BD" w14:textId="608D697D" w:rsidR="000C4848" w:rsidRPr="00F050B1" w:rsidRDefault="000C4848" w:rsidP="000C4848">
      <w:pPr>
        <w:pStyle w:val="BodyText"/>
      </w:pPr>
      <w:r w:rsidRPr="00F050B1">
        <w:t>This is a supplement to the IHE IT Infrastructure Technical Framework V1</w:t>
      </w:r>
      <w:r w:rsidR="00291434" w:rsidRPr="00F050B1">
        <w:t>5</w:t>
      </w:r>
      <w:r w:rsidRPr="00F050B1">
        <w:t>.0. Each supplement undergoes a process of public comment and trial implementation before being incorporated into the volumes of the Technical Frameworks.</w:t>
      </w:r>
    </w:p>
    <w:p w14:paraId="76A582CC" w14:textId="7077DDB6" w:rsidR="00F050B1" w:rsidRPr="00F050B1" w:rsidRDefault="00F050B1" w:rsidP="00F050B1">
      <w:pPr>
        <w:pStyle w:val="BodyText"/>
      </w:pPr>
      <w:bookmarkStart w:id="2" w:name="OLE_LINK5"/>
      <w:bookmarkStart w:id="3" w:name="OLE_LINK6"/>
      <w:bookmarkStart w:id="4" w:name="OLE_LINK7"/>
      <w:r w:rsidRPr="00F050B1">
        <w:t xml:space="preserve">This supplement is published on March </w:t>
      </w:r>
      <w:r w:rsidR="00DA5CAE">
        <w:t>28</w:t>
      </w:r>
      <w:r w:rsidRPr="00F050B1">
        <w:t xml:space="preserve">, 2019 for public comment. Comments are invited and can be submitted at </w:t>
      </w:r>
      <w:hyperlink r:id="rId11" w:history="1">
        <w:r w:rsidRPr="00F050B1">
          <w:rPr>
            <w:rStyle w:val="Hyperlink"/>
          </w:rPr>
          <w:t>http://www.ihe.net/ITI_Public_Comments</w:t>
        </w:r>
      </w:hyperlink>
      <w:r w:rsidRPr="00F050B1">
        <w:t xml:space="preserve">. In order to be considered in development of the trial implementation version of the supplement, comments must be received by April </w:t>
      </w:r>
      <w:r w:rsidR="00DA5CAE">
        <w:t>27</w:t>
      </w:r>
      <w:r w:rsidRPr="00F050B1">
        <w:t xml:space="preserve">, 2019. </w:t>
      </w:r>
    </w:p>
    <w:bookmarkEnd w:id="2"/>
    <w:bookmarkEnd w:id="3"/>
    <w:bookmarkEnd w:id="4"/>
    <w:p w14:paraId="48104AFC" w14:textId="77777777" w:rsidR="000C4848" w:rsidRPr="00F050B1" w:rsidRDefault="000C4848" w:rsidP="000C4848">
      <w:pPr>
        <w:pStyle w:val="BodyText"/>
      </w:pPr>
      <w:r w:rsidRPr="00F050B1">
        <w:t xml:space="preserve">This supplement describes changes to the existing technical framework documents. </w:t>
      </w:r>
    </w:p>
    <w:p w14:paraId="34197AE4" w14:textId="77777777" w:rsidR="000C4848" w:rsidRPr="00F050B1" w:rsidRDefault="000C4848" w:rsidP="000C4848">
      <w:pPr>
        <w:pStyle w:val="BodyText"/>
      </w:pPr>
      <w:r w:rsidRPr="00F050B1">
        <w:t>“Boxed” instructions like the sample below indicate to the Volume Editor how to integrate the relevant section(s) into the relevant Technical Framework volume.</w:t>
      </w:r>
    </w:p>
    <w:p w14:paraId="508C5265" w14:textId="77777777" w:rsidR="000C4848" w:rsidRPr="00F050B1" w:rsidRDefault="000C4848" w:rsidP="000C4848">
      <w:pPr>
        <w:pStyle w:val="EditorInstructions"/>
      </w:pPr>
      <w:r w:rsidRPr="00F050B1">
        <w:t>Amend Section X.X by the following:</w:t>
      </w:r>
    </w:p>
    <w:p w14:paraId="3241D72A" w14:textId="77777777" w:rsidR="000C4848" w:rsidRPr="00F050B1" w:rsidRDefault="000C4848" w:rsidP="000C4848">
      <w:pPr>
        <w:pStyle w:val="BodyText"/>
      </w:pPr>
      <w:r w:rsidRPr="00F050B1">
        <w:t xml:space="preserve">Where the amendment adds text, make the added text </w:t>
      </w:r>
      <w:r w:rsidRPr="00F050B1">
        <w:rPr>
          <w:rStyle w:val="InsertText"/>
        </w:rPr>
        <w:t>bold underline</w:t>
      </w:r>
      <w:r w:rsidRPr="00F050B1">
        <w:t xml:space="preserve">. Where the amendment removes text, make the removed text </w:t>
      </w:r>
      <w:r w:rsidRPr="00F050B1">
        <w:rPr>
          <w:rStyle w:val="DeleteText"/>
        </w:rPr>
        <w:t>bold strikethrough</w:t>
      </w:r>
      <w:r w:rsidRPr="00F050B1">
        <w:t>. When entire new sections are added, introduce with editor’s instructions to “add new text” or similar, which for readability are not bolded or underlined.</w:t>
      </w:r>
    </w:p>
    <w:p w14:paraId="22E8445F" w14:textId="77777777" w:rsidR="000C4848" w:rsidRPr="00F050B1" w:rsidRDefault="000C4848" w:rsidP="000C4848">
      <w:pPr>
        <w:pStyle w:val="BodyText"/>
      </w:pPr>
    </w:p>
    <w:p w14:paraId="4393A962" w14:textId="77777777" w:rsidR="000C4848" w:rsidRPr="00F050B1" w:rsidRDefault="000C4848" w:rsidP="000C4848">
      <w:pPr>
        <w:pStyle w:val="BodyText"/>
      </w:pPr>
      <w:r w:rsidRPr="00F050B1">
        <w:t xml:space="preserve">General information about IHE can be found at </w:t>
      </w:r>
      <w:hyperlink r:id="rId12" w:history="1">
        <w:r w:rsidRPr="00F050B1">
          <w:rPr>
            <w:rStyle w:val="Hyperlink"/>
          </w:rPr>
          <w:t>http://ihe.net</w:t>
        </w:r>
      </w:hyperlink>
      <w:r w:rsidRPr="00F050B1">
        <w:t>.</w:t>
      </w:r>
    </w:p>
    <w:p w14:paraId="12D5E946" w14:textId="77777777" w:rsidR="000C4848" w:rsidRPr="00F050B1" w:rsidRDefault="000C4848" w:rsidP="000C4848">
      <w:pPr>
        <w:pStyle w:val="BodyText"/>
      </w:pPr>
      <w:r w:rsidRPr="00F050B1">
        <w:t xml:space="preserve">Information about the IHE IT Infrastructure domain can be found at </w:t>
      </w:r>
      <w:hyperlink r:id="rId13" w:history="1">
        <w:r w:rsidRPr="00F050B1">
          <w:rPr>
            <w:rStyle w:val="Hyperlink"/>
          </w:rPr>
          <w:t>http://ihe.net/IHE_Domains</w:t>
        </w:r>
      </w:hyperlink>
      <w:r w:rsidRPr="00F050B1">
        <w:t>.</w:t>
      </w:r>
    </w:p>
    <w:p w14:paraId="3362DFA6" w14:textId="77777777" w:rsidR="000C4848" w:rsidRPr="00F050B1" w:rsidRDefault="000C4848" w:rsidP="000C4848">
      <w:pPr>
        <w:pStyle w:val="BodyText"/>
      </w:pPr>
      <w:r w:rsidRPr="00F050B1">
        <w:t xml:space="preserve">Information about the organization of IHE Technical Frameworks and Supplements and the process used to create them can be found at </w:t>
      </w:r>
      <w:hyperlink r:id="rId14" w:history="1">
        <w:r w:rsidRPr="00F050B1">
          <w:rPr>
            <w:rStyle w:val="Hyperlink"/>
          </w:rPr>
          <w:t>http://ihe.net/IHE_Process</w:t>
        </w:r>
      </w:hyperlink>
      <w:r w:rsidRPr="00F050B1">
        <w:t xml:space="preserve"> and </w:t>
      </w:r>
      <w:hyperlink r:id="rId15" w:history="1">
        <w:r w:rsidRPr="00F050B1">
          <w:rPr>
            <w:rStyle w:val="Hyperlink"/>
          </w:rPr>
          <w:t>http://ihe.net/Profiles</w:t>
        </w:r>
      </w:hyperlink>
      <w:r w:rsidRPr="00F050B1">
        <w:t>.</w:t>
      </w:r>
    </w:p>
    <w:p w14:paraId="732AA623" w14:textId="77777777" w:rsidR="00BE5916" w:rsidRPr="00F050B1" w:rsidRDefault="000C4848" w:rsidP="000470A5">
      <w:pPr>
        <w:pStyle w:val="BodyText"/>
      </w:pPr>
      <w:r w:rsidRPr="00F050B1">
        <w:t xml:space="preserve">The current version of the IHE IT Infrastructure Technical Framework can be found at </w:t>
      </w:r>
      <w:hyperlink r:id="rId16" w:history="1">
        <w:r w:rsidR="000F1038" w:rsidRPr="00F050B1">
          <w:rPr>
            <w:rStyle w:val="Hyperlink"/>
          </w:rPr>
          <w:t>http://ihe.net/Technical_Frameworks</w:t>
        </w:r>
      </w:hyperlink>
      <w:r w:rsidRPr="00F050B1">
        <w:t>.</w:t>
      </w:r>
    </w:p>
    <w:p w14:paraId="46348DD1" w14:textId="77777777" w:rsidR="00D85A7B" w:rsidRPr="00F050B1" w:rsidRDefault="009813A1" w:rsidP="00597DB2">
      <w:pPr>
        <w:pStyle w:val="TOCHeading"/>
      </w:pPr>
      <w:r w:rsidRPr="00F050B1">
        <w:br w:type="page"/>
      </w:r>
      <w:r w:rsidR="00D85A7B" w:rsidRPr="00F050B1">
        <w:lastRenderedPageBreak/>
        <w:t>C</w:t>
      </w:r>
      <w:r w:rsidR="00060D78" w:rsidRPr="00F050B1">
        <w:t>ONTENTS</w:t>
      </w:r>
    </w:p>
    <w:p w14:paraId="69316390" w14:textId="77777777" w:rsidR="004D69C3" w:rsidRPr="00F050B1" w:rsidRDefault="004D69C3" w:rsidP="00597DB2"/>
    <w:p w14:paraId="6573DE1E" w14:textId="3CB376E2" w:rsidR="00DC3872" w:rsidRDefault="00CF508D">
      <w:pPr>
        <w:pStyle w:val="TOC1"/>
        <w:rPr>
          <w:rFonts w:asciiTheme="minorHAnsi" w:eastAsiaTheme="minorEastAsia" w:hAnsiTheme="minorHAnsi" w:cstheme="minorBidi"/>
          <w:noProof/>
          <w:sz w:val="22"/>
          <w:szCs w:val="22"/>
        </w:rPr>
      </w:pPr>
      <w:r w:rsidRPr="00F050B1">
        <w:fldChar w:fldCharType="begin"/>
      </w:r>
      <w:r w:rsidRPr="00F050B1">
        <w:instrText xml:space="preserve"> TOC \o "2-7" \h \z \t "Heading 1,1,Appendix Heading 2,2,Appendix Heading 1,1,Appendix Heading 3,3,Glossary,1,Part Title,1" </w:instrText>
      </w:r>
      <w:r w:rsidRPr="00F050B1">
        <w:fldChar w:fldCharType="separate"/>
      </w:r>
      <w:hyperlink w:anchor="_Toc4672983" w:history="1">
        <w:r w:rsidR="00DC3872" w:rsidRPr="00514DCD">
          <w:rPr>
            <w:rStyle w:val="Hyperlink"/>
            <w:noProof/>
          </w:rPr>
          <w:t>Introduction to this Supplement</w:t>
        </w:r>
        <w:r w:rsidR="00DC3872">
          <w:rPr>
            <w:noProof/>
            <w:webHidden/>
          </w:rPr>
          <w:tab/>
        </w:r>
        <w:r w:rsidR="00DC3872">
          <w:rPr>
            <w:noProof/>
            <w:webHidden/>
          </w:rPr>
          <w:fldChar w:fldCharType="begin"/>
        </w:r>
        <w:r w:rsidR="00DC3872">
          <w:rPr>
            <w:noProof/>
            <w:webHidden/>
          </w:rPr>
          <w:instrText xml:space="preserve"> PAGEREF _Toc4672983 \h </w:instrText>
        </w:r>
        <w:r w:rsidR="00DC3872">
          <w:rPr>
            <w:noProof/>
            <w:webHidden/>
          </w:rPr>
        </w:r>
        <w:r w:rsidR="00DC3872">
          <w:rPr>
            <w:noProof/>
            <w:webHidden/>
          </w:rPr>
          <w:fldChar w:fldCharType="separate"/>
        </w:r>
        <w:r w:rsidR="00DC3872">
          <w:rPr>
            <w:noProof/>
            <w:webHidden/>
          </w:rPr>
          <w:t>6</w:t>
        </w:r>
        <w:r w:rsidR="00DC3872">
          <w:rPr>
            <w:noProof/>
            <w:webHidden/>
          </w:rPr>
          <w:fldChar w:fldCharType="end"/>
        </w:r>
      </w:hyperlink>
    </w:p>
    <w:p w14:paraId="291D19B7" w14:textId="196FD894" w:rsidR="00DC3872" w:rsidRDefault="00F301C1">
      <w:pPr>
        <w:pStyle w:val="TOC2"/>
        <w:rPr>
          <w:rFonts w:asciiTheme="minorHAnsi" w:eastAsiaTheme="minorEastAsia" w:hAnsiTheme="minorHAnsi" w:cstheme="minorBidi"/>
          <w:noProof/>
          <w:sz w:val="22"/>
          <w:szCs w:val="22"/>
        </w:rPr>
      </w:pPr>
      <w:hyperlink w:anchor="_Toc4672984" w:history="1">
        <w:r w:rsidR="00DC3872" w:rsidRPr="00514DCD">
          <w:rPr>
            <w:rStyle w:val="Hyperlink"/>
            <w:noProof/>
          </w:rPr>
          <w:t>Open Issues and Questions</w:t>
        </w:r>
        <w:r w:rsidR="00DC3872">
          <w:rPr>
            <w:noProof/>
            <w:webHidden/>
          </w:rPr>
          <w:tab/>
        </w:r>
        <w:r w:rsidR="00DC3872">
          <w:rPr>
            <w:noProof/>
            <w:webHidden/>
          </w:rPr>
          <w:fldChar w:fldCharType="begin"/>
        </w:r>
        <w:r w:rsidR="00DC3872">
          <w:rPr>
            <w:noProof/>
            <w:webHidden/>
          </w:rPr>
          <w:instrText xml:space="preserve"> PAGEREF _Toc4672984 \h </w:instrText>
        </w:r>
        <w:r w:rsidR="00DC3872">
          <w:rPr>
            <w:noProof/>
            <w:webHidden/>
          </w:rPr>
        </w:r>
        <w:r w:rsidR="00DC3872">
          <w:rPr>
            <w:noProof/>
            <w:webHidden/>
          </w:rPr>
          <w:fldChar w:fldCharType="separate"/>
        </w:r>
        <w:r w:rsidR="00DC3872">
          <w:rPr>
            <w:noProof/>
            <w:webHidden/>
          </w:rPr>
          <w:t>8</w:t>
        </w:r>
        <w:r w:rsidR="00DC3872">
          <w:rPr>
            <w:noProof/>
            <w:webHidden/>
          </w:rPr>
          <w:fldChar w:fldCharType="end"/>
        </w:r>
      </w:hyperlink>
    </w:p>
    <w:p w14:paraId="5C703BC6" w14:textId="63BD4E8F" w:rsidR="00DC3872" w:rsidRDefault="00F301C1">
      <w:pPr>
        <w:pStyle w:val="TOC2"/>
        <w:rPr>
          <w:rFonts w:asciiTheme="minorHAnsi" w:eastAsiaTheme="minorEastAsia" w:hAnsiTheme="minorHAnsi" w:cstheme="minorBidi"/>
          <w:noProof/>
          <w:sz w:val="22"/>
          <w:szCs w:val="22"/>
        </w:rPr>
      </w:pPr>
      <w:hyperlink w:anchor="_Toc4672985" w:history="1">
        <w:r w:rsidR="00DC3872" w:rsidRPr="00514DCD">
          <w:rPr>
            <w:rStyle w:val="Hyperlink"/>
            <w:noProof/>
          </w:rPr>
          <w:t>Closed Issues</w:t>
        </w:r>
        <w:r w:rsidR="00DC3872">
          <w:rPr>
            <w:noProof/>
            <w:webHidden/>
          </w:rPr>
          <w:tab/>
        </w:r>
        <w:r w:rsidR="00DC3872">
          <w:rPr>
            <w:noProof/>
            <w:webHidden/>
          </w:rPr>
          <w:fldChar w:fldCharType="begin"/>
        </w:r>
        <w:r w:rsidR="00DC3872">
          <w:rPr>
            <w:noProof/>
            <w:webHidden/>
          </w:rPr>
          <w:instrText xml:space="preserve"> PAGEREF _Toc4672985 \h </w:instrText>
        </w:r>
        <w:r w:rsidR="00DC3872">
          <w:rPr>
            <w:noProof/>
            <w:webHidden/>
          </w:rPr>
        </w:r>
        <w:r w:rsidR="00DC3872">
          <w:rPr>
            <w:noProof/>
            <w:webHidden/>
          </w:rPr>
          <w:fldChar w:fldCharType="separate"/>
        </w:r>
        <w:r w:rsidR="00DC3872">
          <w:rPr>
            <w:noProof/>
            <w:webHidden/>
          </w:rPr>
          <w:t>8</w:t>
        </w:r>
        <w:r w:rsidR="00DC3872">
          <w:rPr>
            <w:noProof/>
            <w:webHidden/>
          </w:rPr>
          <w:fldChar w:fldCharType="end"/>
        </w:r>
      </w:hyperlink>
    </w:p>
    <w:p w14:paraId="58B200E8" w14:textId="4726F58A" w:rsidR="00DC3872" w:rsidRDefault="00F301C1">
      <w:pPr>
        <w:pStyle w:val="TOC1"/>
        <w:rPr>
          <w:rFonts w:asciiTheme="minorHAnsi" w:eastAsiaTheme="minorEastAsia" w:hAnsiTheme="minorHAnsi" w:cstheme="minorBidi"/>
          <w:noProof/>
          <w:sz w:val="22"/>
          <w:szCs w:val="22"/>
        </w:rPr>
      </w:pPr>
      <w:hyperlink w:anchor="_Toc4672986" w:history="1">
        <w:r w:rsidR="00DC3872" w:rsidRPr="00514DCD">
          <w:rPr>
            <w:rStyle w:val="Hyperlink"/>
            <w:noProof/>
          </w:rPr>
          <w:t>General Introduction</w:t>
        </w:r>
        <w:r w:rsidR="00DC3872">
          <w:rPr>
            <w:noProof/>
            <w:webHidden/>
          </w:rPr>
          <w:tab/>
        </w:r>
        <w:r w:rsidR="00DC3872">
          <w:rPr>
            <w:noProof/>
            <w:webHidden/>
          </w:rPr>
          <w:fldChar w:fldCharType="begin"/>
        </w:r>
        <w:r w:rsidR="00DC3872">
          <w:rPr>
            <w:noProof/>
            <w:webHidden/>
          </w:rPr>
          <w:instrText xml:space="preserve"> PAGEREF _Toc4672986 \h </w:instrText>
        </w:r>
        <w:r w:rsidR="00DC3872">
          <w:rPr>
            <w:noProof/>
            <w:webHidden/>
          </w:rPr>
        </w:r>
        <w:r w:rsidR="00DC3872">
          <w:rPr>
            <w:noProof/>
            <w:webHidden/>
          </w:rPr>
          <w:fldChar w:fldCharType="separate"/>
        </w:r>
        <w:r w:rsidR="00DC3872">
          <w:rPr>
            <w:noProof/>
            <w:webHidden/>
          </w:rPr>
          <w:t>11</w:t>
        </w:r>
        <w:r w:rsidR="00DC3872">
          <w:rPr>
            <w:noProof/>
            <w:webHidden/>
          </w:rPr>
          <w:fldChar w:fldCharType="end"/>
        </w:r>
      </w:hyperlink>
    </w:p>
    <w:p w14:paraId="3FD9A64A" w14:textId="4DC0358D" w:rsidR="00DC3872" w:rsidRDefault="00F301C1">
      <w:pPr>
        <w:pStyle w:val="TOC1"/>
        <w:rPr>
          <w:rFonts w:asciiTheme="minorHAnsi" w:eastAsiaTheme="minorEastAsia" w:hAnsiTheme="minorHAnsi" w:cstheme="minorBidi"/>
          <w:noProof/>
          <w:sz w:val="22"/>
          <w:szCs w:val="22"/>
        </w:rPr>
      </w:pPr>
      <w:hyperlink w:anchor="_Toc4672987" w:history="1">
        <w:r w:rsidR="00DC3872" w:rsidRPr="00514DCD">
          <w:rPr>
            <w:rStyle w:val="Hyperlink"/>
            <w:noProof/>
          </w:rPr>
          <w:t>Appendix A – Actor Summary Definitions</w:t>
        </w:r>
        <w:r w:rsidR="00DC3872">
          <w:rPr>
            <w:noProof/>
            <w:webHidden/>
          </w:rPr>
          <w:tab/>
        </w:r>
        <w:r w:rsidR="00DC3872">
          <w:rPr>
            <w:noProof/>
            <w:webHidden/>
          </w:rPr>
          <w:fldChar w:fldCharType="begin"/>
        </w:r>
        <w:r w:rsidR="00DC3872">
          <w:rPr>
            <w:noProof/>
            <w:webHidden/>
          </w:rPr>
          <w:instrText xml:space="preserve"> PAGEREF _Toc4672987 \h </w:instrText>
        </w:r>
        <w:r w:rsidR="00DC3872">
          <w:rPr>
            <w:noProof/>
            <w:webHidden/>
          </w:rPr>
        </w:r>
        <w:r w:rsidR="00DC3872">
          <w:rPr>
            <w:noProof/>
            <w:webHidden/>
          </w:rPr>
          <w:fldChar w:fldCharType="separate"/>
        </w:r>
        <w:r w:rsidR="00DC3872">
          <w:rPr>
            <w:noProof/>
            <w:webHidden/>
          </w:rPr>
          <w:t>11</w:t>
        </w:r>
        <w:r w:rsidR="00DC3872">
          <w:rPr>
            <w:noProof/>
            <w:webHidden/>
          </w:rPr>
          <w:fldChar w:fldCharType="end"/>
        </w:r>
      </w:hyperlink>
    </w:p>
    <w:p w14:paraId="1BCD2ED7" w14:textId="02960463" w:rsidR="00DC3872" w:rsidRDefault="00F301C1">
      <w:pPr>
        <w:pStyle w:val="TOC1"/>
        <w:rPr>
          <w:rFonts w:asciiTheme="minorHAnsi" w:eastAsiaTheme="minorEastAsia" w:hAnsiTheme="minorHAnsi" w:cstheme="minorBidi"/>
          <w:noProof/>
          <w:sz w:val="22"/>
          <w:szCs w:val="22"/>
        </w:rPr>
      </w:pPr>
      <w:hyperlink w:anchor="_Toc4672988" w:history="1">
        <w:r w:rsidR="00DC3872" w:rsidRPr="00514DCD">
          <w:rPr>
            <w:rStyle w:val="Hyperlink"/>
            <w:noProof/>
          </w:rPr>
          <w:t>Appendix B – Transaction Summary Definitions</w:t>
        </w:r>
        <w:r w:rsidR="00DC3872">
          <w:rPr>
            <w:noProof/>
            <w:webHidden/>
          </w:rPr>
          <w:tab/>
        </w:r>
        <w:r w:rsidR="00DC3872">
          <w:rPr>
            <w:noProof/>
            <w:webHidden/>
          </w:rPr>
          <w:fldChar w:fldCharType="begin"/>
        </w:r>
        <w:r w:rsidR="00DC3872">
          <w:rPr>
            <w:noProof/>
            <w:webHidden/>
          </w:rPr>
          <w:instrText xml:space="preserve"> PAGEREF _Toc4672988 \h </w:instrText>
        </w:r>
        <w:r w:rsidR="00DC3872">
          <w:rPr>
            <w:noProof/>
            <w:webHidden/>
          </w:rPr>
        </w:r>
        <w:r w:rsidR="00DC3872">
          <w:rPr>
            <w:noProof/>
            <w:webHidden/>
          </w:rPr>
          <w:fldChar w:fldCharType="separate"/>
        </w:r>
        <w:r w:rsidR="00DC3872">
          <w:rPr>
            <w:noProof/>
            <w:webHidden/>
          </w:rPr>
          <w:t>11</w:t>
        </w:r>
        <w:r w:rsidR="00DC3872">
          <w:rPr>
            <w:noProof/>
            <w:webHidden/>
          </w:rPr>
          <w:fldChar w:fldCharType="end"/>
        </w:r>
      </w:hyperlink>
    </w:p>
    <w:p w14:paraId="298AAC4C" w14:textId="46917C67" w:rsidR="00DC3872" w:rsidRDefault="00F301C1">
      <w:pPr>
        <w:pStyle w:val="TOC1"/>
        <w:rPr>
          <w:rFonts w:asciiTheme="minorHAnsi" w:eastAsiaTheme="minorEastAsia" w:hAnsiTheme="minorHAnsi" w:cstheme="minorBidi"/>
          <w:noProof/>
          <w:sz w:val="22"/>
          <w:szCs w:val="22"/>
        </w:rPr>
      </w:pPr>
      <w:hyperlink w:anchor="_Toc4672989" w:history="1">
        <w:r w:rsidR="00DC3872" w:rsidRPr="00514DCD">
          <w:rPr>
            <w:rStyle w:val="Hyperlink"/>
            <w:noProof/>
          </w:rPr>
          <w:t>Glossary</w:t>
        </w:r>
        <w:r w:rsidR="00DC3872">
          <w:rPr>
            <w:noProof/>
            <w:webHidden/>
          </w:rPr>
          <w:tab/>
        </w:r>
        <w:r w:rsidR="00DC3872">
          <w:rPr>
            <w:noProof/>
            <w:webHidden/>
          </w:rPr>
          <w:fldChar w:fldCharType="begin"/>
        </w:r>
        <w:r w:rsidR="00DC3872">
          <w:rPr>
            <w:noProof/>
            <w:webHidden/>
          </w:rPr>
          <w:instrText xml:space="preserve"> PAGEREF _Toc4672989 \h </w:instrText>
        </w:r>
        <w:r w:rsidR="00DC3872">
          <w:rPr>
            <w:noProof/>
            <w:webHidden/>
          </w:rPr>
        </w:r>
        <w:r w:rsidR="00DC3872">
          <w:rPr>
            <w:noProof/>
            <w:webHidden/>
          </w:rPr>
          <w:fldChar w:fldCharType="separate"/>
        </w:r>
        <w:r w:rsidR="00DC3872">
          <w:rPr>
            <w:noProof/>
            <w:webHidden/>
          </w:rPr>
          <w:t>11</w:t>
        </w:r>
        <w:r w:rsidR="00DC3872">
          <w:rPr>
            <w:noProof/>
            <w:webHidden/>
          </w:rPr>
          <w:fldChar w:fldCharType="end"/>
        </w:r>
      </w:hyperlink>
    </w:p>
    <w:p w14:paraId="4800B04F" w14:textId="5B70D119" w:rsidR="00DC3872" w:rsidRPr="00D71784" w:rsidRDefault="00F301C1">
      <w:pPr>
        <w:pStyle w:val="TOC1"/>
        <w:rPr>
          <w:rFonts w:asciiTheme="minorHAnsi" w:eastAsiaTheme="minorEastAsia" w:hAnsiTheme="minorHAnsi" w:cstheme="minorBidi"/>
          <w:b/>
          <w:noProof/>
          <w:sz w:val="22"/>
          <w:szCs w:val="22"/>
        </w:rPr>
      </w:pPr>
      <w:hyperlink w:anchor="_Toc4672990" w:history="1">
        <w:r w:rsidR="00DC3872" w:rsidRPr="00D71784">
          <w:rPr>
            <w:rStyle w:val="Hyperlink"/>
            <w:b/>
            <w:noProof/>
          </w:rPr>
          <w:t>Volume 1 – Profiles</w:t>
        </w:r>
        <w:r w:rsidR="00DC3872" w:rsidRPr="00D71784">
          <w:rPr>
            <w:b/>
            <w:noProof/>
            <w:webHidden/>
          </w:rPr>
          <w:tab/>
        </w:r>
        <w:r w:rsidR="00DC3872" w:rsidRPr="00D71784">
          <w:rPr>
            <w:b/>
            <w:noProof/>
            <w:webHidden/>
          </w:rPr>
          <w:fldChar w:fldCharType="begin"/>
        </w:r>
        <w:r w:rsidR="00DC3872" w:rsidRPr="00D71784">
          <w:rPr>
            <w:b/>
            <w:noProof/>
            <w:webHidden/>
          </w:rPr>
          <w:instrText xml:space="preserve"> PAGEREF _Toc4672990 \h </w:instrText>
        </w:r>
        <w:r w:rsidR="00DC3872" w:rsidRPr="00D71784">
          <w:rPr>
            <w:b/>
            <w:noProof/>
            <w:webHidden/>
          </w:rPr>
        </w:r>
        <w:r w:rsidR="00DC3872" w:rsidRPr="00D71784">
          <w:rPr>
            <w:b/>
            <w:noProof/>
            <w:webHidden/>
          </w:rPr>
          <w:fldChar w:fldCharType="separate"/>
        </w:r>
        <w:r w:rsidR="00DC3872" w:rsidRPr="00D71784">
          <w:rPr>
            <w:b/>
            <w:noProof/>
            <w:webHidden/>
          </w:rPr>
          <w:t>12</w:t>
        </w:r>
        <w:r w:rsidR="00DC3872" w:rsidRPr="00D71784">
          <w:rPr>
            <w:b/>
            <w:noProof/>
            <w:webHidden/>
          </w:rPr>
          <w:fldChar w:fldCharType="end"/>
        </w:r>
      </w:hyperlink>
    </w:p>
    <w:p w14:paraId="5D78923A" w14:textId="66900EA0" w:rsidR="00DC3872" w:rsidRDefault="00F301C1">
      <w:pPr>
        <w:pStyle w:val="TOC2"/>
        <w:rPr>
          <w:rFonts w:asciiTheme="minorHAnsi" w:eastAsiaTheme="minorEastAsia" w:hAnsiTheme="minorHAnsi" w:cstheme="minorBidi"/>
          <w:noProof/>
          <w:sz w:val="22"/>
          <w:szCs w:val="22"/>
        </w:rPr>
      </w:pPr>
      <w:hyperlink w:anchor="_Toc4672991" w:history="1">
        <w:r w:rsidR="00DC3872" w:rsidRPr="00514DCD">
          <w:rPr>
            <w:rStyle w:val="Hyperlink"/>
            <w:noProof/>
          </w:rPr>
          <w:t>Copyright Licenses</w:t>
        </w:r>
        <w:r w:rsidR="00DC3872">
          <w:rPr>
            <w:noProof/>
            <w:webHidden/>
          </w:rPr>
          <w:tab/>
        </w:r>
        <w:r w:rsidR="00DC3872">
          <w:rPr>
            <w:noProof/>
            <w:webHidden/>
          </w:rPr>
          <w:fldChar w:fldCharType="begin"/>
        </w:r>
        <w:r w:rsidR="00DC3872">
          <w:rPr>
            <w:noProof/>
            <w:webHidden/>
          </w:rPr>
          <w:instrText xml:space="preserve"> PAGEREF _Toc4672991 \h </w:instrText>
        </w:r>
        <w:r w:rsidR="00DC3872">
          <w:rPr>
            <w:noProof/>
            <w:webHidden/>
          </w:rPr>
        </w:r>
        <w:r w:rsidR="00DC3872">
          <w:rPr>
            <w:noProof/>
            <w:webHidden/>
          </w:rPr>
          <w:fldChar w:fldCharType="separate"/>
        </w:r>
        <w:r w:rsidR="00DC3872">
          <w:rPr>
            <w:noProof/>
            <w:webHidden/>
          </w:rPr>
          <w:t>12</w:t>
        </w:r>
        <w:r w:rsidR="00DC3872">
          <w:rPr>
            <w:noProof/>
            <w:webHidden/>
          </w:rPr>
          <w:fldChar w:fldCharType="end"/>
        </w:r>
      </w:hyperlink>
    </w:p>
    <w:p w14:paraId="758E9881" w14:textId="2257B697" w:rsidR="00DC3872" w:rsidRDefault="00F301C1">
      <w:pPr>
        <w:pStyle w:val="TOC1"/>
        <w:rPr>
          <w:rFonts w:asciiTheme="minorHAnsi" w:eastAsiaTheme="minorEastAsia" w:hAnsiTheme="minorHAnsi" w:cstheme="minorBidi"/>
          <w:noProof/>
          <w:sz w:val="22"/>
          <w:szCs w:val="22"/>
        </w:rPr>
      </w:pPr>
      <w:hyperlink w:anchor="_Toc4672992" w:history="1">
        <w:r w:rsidR="00DC3872" w:rsidRPr="00514DCD">
          <w:rPr>
            <w:rStyle w:val="Hyperlink"/>
            <w:noProof/>
          </w:rPr>
          <w:t>46 Mobile Care Services Discovery (mCSD) Profile</w:t>
        </w:r>
        <w:r w:rsidR="00DC3872">
          <w:rPr>
            <w:noProof/>
            <w:webHidden/>
          </w:rPr>
          <w:tab/>
        </w:r>
        <w:r w:rsidR="00DC3872">
          <w:rPr>
            <w:noProof/>
            <w:webHidden/>
          </w:rPr>
          <w:fldChar w:fldCharType="begin"/>
        </w:r>
        <w:r w:rsidR="00DC3872">
          <w:rPr>
            <w:noProof/>
            <w:webHidden/>
          </w:rPr>
          <w:instrText xml:space="preserve"> PAGEREF _Toc4672992 \h </w:instrText>
        </w:r>
        <w:r w:rsidR="00DC3872">
          <w:rPr>
            <w:noProof/>
            <w:webHidden/>
          </w:rPr>
        </w:r>
        <w:r w:rsidR="00DC3872">
          <w:rPr>
            <w:noProof/>
            <w:webHidden/>
          </w:rPr>
          <w:fldChar w:fldCharType="separate"/>
        </w:r>
        <w:r w:rsidR="00DC3872">
          <w:rPr>
            <w:noProof/>
            <w:webHidden/>
          </w:rPr>
          <w:t>13</w:t>
        </w:r>
        <w:r w:rsidR="00DC3872">
          <w:rPr>
            <w:noProof/>
            <w:webHidden/>
          </w:rPr>
          <w:fldChar w:fldCharType="end"/>
        </w:r>
      </w:hyperlink>
    </w:p>
    <w:p w14:paraId="7A7D7A1B" w14:textId="2F993692" w:rsidR="00DC3872" w:rsidRDefault="00F301C1">
      <w:pPr>
        <w:pStyle w:val="TOC2"/>
        <w:rPr>
          <w:rFonts w:asciiTheme="minorHAnsi" w:eastAsiaTheme="minorEastAsia" w:hAnsiTheme="minorHAnsi" w:cstheme="minorBidi"/>
          <w:noProof/>
          <w:sz w:val="22"/>
          <w:szCs w:val="22"/>
        </w:rPr>
      </w:pPr>
      <w:hyperlink w:anchor="_Toc4672993" w:history="1">
        <w:r w:rsidR="00DC3872" w:rsidRPr="00514DCD">
          <w:rPr>
            <w:rStyle w:val="Hyperlink"/>
            <w:noProof/>
          </w:rPr>
          <w:t>46.1 mCSD Actors, Transactions, and Content Modules</w:t>
        </w:r>
        <w:r w:rsidR="00DC3872">
          <w:rPr>
            <w:noProof/>
            <w:webHidden/>
          </w:rPr>
          <w:tab/>
        </w:r>
        <w:r w:rsidR="00DC3872">
          <w:rPr>
            <w:noProof/>
            <w:webHidden/>
          </w:rPr>
          <w:fldChar w:fldCharType="begin"/>
        </w:r>
        <w:r w:rsidR="00DC3872">
          <w:rPr>
            <w:noProof/>
            <w:webHidden/>
          </w:rPr>
          <w:instrText xml:space="preserve"> PAGEREF _Toc4672993 \h </w:instrText>
        </w:r>
        <w:r w:rsidR="00DC3872">
          <w:rPr>
            <w:noProof/>
            <w:webHidden/>
          </w:rPr>
        </w:r>
        <w:r w:rsidR="00DC3872">
          <w:rPr>
            <w:noProof/>
            <w:webHidden/>
          </w:rPr>
          <w:fldChar w:fldCharType="separate"/>
        </w:r>
        <w:r w:rsidR="00DC3872">
          <w:rPr>
            <w:noProof/>
            <w:webHidden/>
          </w:rPr>
          <w:t>14</w:t>
        </w:r>
        <w:r w:rsidR="00DC3872">
          <w:rPr>
            <w:noProof/>
            <w:webHidden/>
          </w:rPr>
          <w:fldChar w:fldCharType="end"/>
        </w:r>
      </w:hyperlink>
    </w:p>
    <w:p w14:paraId="3AC257B8" w14:textId="2C02D215" w:rsidR="00DC3872" w:rsidRDefault="00F301C1">
      <w:pPr>
        <w:pStyle w:val="TOC3"/>
        <w:rPr>
          <w:rFonts w:asciiTheme="minorHAnsi" w:eastAsiaTheme="minorEastAsia" w:hAnsiTheme="minorHAnsi" w:cstheme="minorBidi"/>
          <w:noProof/>
          <w:sz w:val="22"/>
          <w:szCs w:val="22"/>
        </w:rPr>
      </w:pPr>
      <w:hyperlink w:anchor="_Toc4672994" w:history="1">
        <w:r w:rsidR="00DC3872" w:rsidRPr="00514DCD">
          <w:rPr>
            <w:rStyle w:val="Hyperlink"/>
            <w:noProof/>
          </w:rPr>
          <w:t>46.1.1 Actor Descriptions and Actor Profile Requirements</w:t>
        </w:r>
        <w:r w:rsidR="00DC3872">
          <w:rPr>
            <w:noProof/>
            <w:webHidden/>
          </w:rPr>
          <w:tab/>
        </w:r>
        <w:r w:rsidR="00DC3872">
          <w:rPr>
            <w:noProof/>
            <w:webHidden/>
          </w:rPr>
          <w:fldChar w:fldCharType="begin"/>
        </w:r>
        <w:r w:rsidR="00DC3872">
          <w:rPr>
            <w:noProof/>
            <w:webHidden/>
          </w:rPr>
          <w:instrText xml:space="preserve"> PAGEREF _Toc4672994 \h </w:instrText>
        </w:r>
        <w:r w:rsidR="00DC3872">
          <w:rPr>
            <w:noProof/>
            <w:webHidden/>
          </w:rPr>
        </w:r>
        <w:r w:rsidR="00DC3872">
          <w:rPr>
            <w:noProof/>
            <w:webHidden/>
          </w:rPr>
          <w:fldChar w:fldCharType="separate"/>
        </w:r>
        <w:r w:rsidR="00DC3872">
          <w:rPr>
            <w:noProof/>
            <w:webHidden/>
          </w:rPr>
          <w:t>15</w:t>
        </w:r>
        <w:r w:rsidR="00DC3872">
          <w:rPr>
            <w:noProof/>
            <w:webHidden/>
          </w:rPr>
          <w:fldChar w:fldCharType="end"/>
        </w:r>
      </w:hyperlink>
    </w:p>
    <w:p w14:paraId="4CABF5B3" w14:textId="5C2A017E" w:rsidR="00DC3872" w:rsidRDefault="00F301C1">
      <w:pPr>
        <w:pStyle w:val="TOC2"/>
        <w:rPr>
          <w:rFonts w:asciiTheme="minorHAnsi" w:eastAsiaTheme="minorEastAsia" w:hAnsiTheme="minorHAnsi" w:cstheme="minorBidi"/>
          <w:noProof/>
          <w:sz w:val="22"/>
          <w:szCs w:val="22"/>
        </w:rPr>
      </w:pPr>
      <w:hyperlink w:anchor="_Toc4672995" w:history="1">
        <w:r w:rsidR="00DC3872" w:rsidRPr="00514DCD">
          <w:rPr>
            <w:rStyle w:val="Hyperlink"/>
            <w:noProof/>
          </w:rPr>
          <w:t>46.2 mCSD Actor Options</w:t>
        </w:r>
        <w:r w:rsidR="00DC3872">
          <w:rPr>
            <w:noProof/>
            <w:webHidden/>
          </w:rPr>
          <w:tab/>
        </w:r>
        <w:r w:rsidR="00DC3872">
          <w:rPr>
            <w:noProof/>
            <w:webHidden/>
          </w:rPr>
          <w:fldChar w:fldCharType="begin"/>
        </w:r>
        <w:r w:rsidR="00DC3872">
          <w:rPr>
            <w:noProof/>
            <w:webHidden/>
          </w:rPr>
          <w:instrText xml:space="preserve"> PAGEREF _Toc4672995 \h </w:instrText>
        </w:r>
        <w:r w:rsidR="00DC3872">
          <w:rPr>
            <w:noProof/>
            <w:webHidden/>
          </w:rPr>
        </w:r>
        <w:r w:rsidR="00DC3872">
          <w:rPr>
            <w:noProof/>
            <w:webHidden/>
          </w:rPr>
          <w:fldChar w:fldCharType="separate"/>
        </w:r>
        <w:r w:rsidR="00DC3872">
          <w:rPr>
            <w:noProof/>
            <w:webHidden/>
          </w:rPr>
          <w:t>15</w:t>
        </w:r>
        <w:r w:rsidR="00DC3872">
          <w:rPr>
            <w:noProof/>
            <w:webHidden/>
          </w:rPr>
          <w:fldChar w:fldCharType="end"/>
        </w:r>
      </w:hyperlink>
    </w:p>
    <w:p w14:paraId="7BFDB548" w14:textId="619799DA" w:rsidR="00DC3872" w:rsidRDefault="00F301C1">
      <w:pPr>
        <w:pStyle w:val="TOC3"/>
        <w:rPr>
          <w:rFonts w:asciiTheme="minorHAnsi" w:eastAsiaTheme="minorEastAsia" w:hAnsiTheme="minorHAnsi" w:cstheme="minorBidi"/>
          <w:noProof/>
          <w:sz w:val="22"/>
          <w:szCs w:val="22"/>
        </w:rPr>
      </w:pPr>
      <w:hyperlink w:anchor="_Toc4672996" w:history="1">
        <w:r w:rsidR="00DC3872" w:rsidRPr="00514DCD">
          <w:rPr>
            <w:rStyle w:val="Hyperlink"/>
            <w:noProof/>
          </w:rPr>
          <w:t>46.2.1 Location Distance Option</w:t>
        </w:r>
        <w:r w:rsidR="00DC3872">
          <w:rPr>
            <w:noProof/>
            <w:webHidden/>
          </w:rPr>
          <w:tab/>
        </w:r>
        <w:r w:rsidR="00DC3872">
          <w:rPr>
            <w:noProof/>
            <w:webHidden/>
          </w:rPr>
          <w:fldChar w:fldCharType="begin"/>
        </w:r>
        <w:r w:rsidR="00DC3872">
          <w:rPr>
            <w:noProof/>
            <w:webHidden/>
          </w:rPr>
          <w:instrText xml:space="preserve"> PAGEREF _Toc4672996 \h </w:instrText>
        </w:r>
        <w:r w:rsidR="00DC3872">
          <w:rPr>
            <w:noProof/>
            <w:webHidden/>
          </w:rPr>
        </w:r>
        <w:r w:rsidR="00DC3872">
          <w:rPr>
            <w:noProof/>
            <w:webHidden/>
          </w:rPr>
          <w:fldChar w:fldCharType="separate"/>
        </w:r>
        <w:r w:rsidR="00DC3872">
          <w:rPr>
            <w:noProof/>
            <w:webHidden/>
          </w:rPr>
          <w:t>15</w:t>
        </w:r>
        <w:r w:rsidR="00DC3872">
          <w:rPr>
            <w:noProof/>
            <w:webHidden/>
          </w:rPr>
          <w:fldChar w:fldCharType="end"/>
        </w:r>
      </w:hyperlink>
    </w:p>
    <w:p w14:paraId="4F208284" w14:textId="76B1EE82" w:rsidR="00DC3872" w:rsidRDefault="00F301C1">
      <w:pPr>
        <w:pStyle w:val="TOC2"/>
        <w:rPr>
          <w:rFonts w:asciiTheme="minorHAnsi" w:eastAsiaTheme="minorEastAsia" w:hAnsiTheme="minorHAnsi" w:cstheme="minorBidi"/>
          <w:noProof/>
          <w:sz w:val="22"/>
          <w:szCs w:val="22"/>
        </w:rPr>
      </w:pPr>
      <w:hyperlink w:anchor="_Toc4672997" w:history="1">
        <w:r w:rsidR="00DC3872" w:rsidRPr="00514DCD">
          <w:rPr>
            <w:rStyle w:val="Hyperlink"/>
            <w:noProof/>
          </w:rPr>
          <w:t>46.3 mCSD Required Actor Groupings</w:t>
        </w:r>
        <w:r w:rsidR="00DC3872">
          <w:rPr>
            <w:noProof/>
            <w:webHidden/>
          </w:rPr>
          <w:tab/>
        </w:r>
        <w:r w:rsidR="00DC3872">
          <w:rPr>
            <w:noProof/>
            <w:webHidden/>
          </w:rPr>
          <w:fldChar w:fldCharType="begin"/>
        </w:r>
        <w:r w:rsidR="00DC3872">
          <w:rPr>
            <w:noProof/>
            <w:webHidden/>
          </w:rPr>
          <w:instrText xml:space="preserve"> PAGEREF _Toc4672997 \h </w:instrText>
        </w:r>
        <w:r w:rsidR="00DC3872">
          <w:rPr>
            <w:noProof/>
            <w:webHidden/>
          </w:rPr>
        </w:r>
        <w:r w:rsidR="00DC3872">
          <w:rPr>
            <w:noProof/>
            <w:webHidden/>
          </w:rPr>
          <w:fldChar w:fldCharType="separate"/>
        </w:r>
        <w:r w:rsidR="00DC3872">
          <w:rPr>
            <w:noProof/>
            <w:webHidden/>
          </w:rPr>
          <w:t>15</w:t>
        </w:r>
        <w:r w:rsidR="00DC3872">
          <w:rPr>
            <w:noProof/>
            <w:webHidden/>
          </w:rPr>
          <w:fldChar w:fldCharType="end"/>
        </w:r>
      </w:hyperlink>
    </w:p>
    <w:p w14:paraId="2D3BE96E" w14:textId="619537C9" w:rsidR="00DC3872" w:rsidRDefault="00F301C1">
      <w:pPr>
        <w:pStyle w:val="TOC2"/>
        <w:rPr>
          <w:rFonts w:asciiTheme="minorHAnsi" w:eastAsiaTheme="minorEastAsia" w:hAnsiTheme="minorHAnsi" w:cstheme="minorBidi"/>
          <w:noProof/>
          <w:sz w:val="22"/>
          <w:szCs w:val="22"/>
        </w:rPr>
      </w:pPr>
      <w:hyperlink w:anchor="_Toc4672998" w:history="1">
        <w:r w:rsidR="00DC3872" w:rsidRPr="00514DCD">
          <w:rPr>
            <w:rStyle w:val="Hyperlink"/>
            <w:noProof/>
          </w:rPr>
          <w:t>46.4 mCSD Overview</w:t>
        </w:r>
        <w:r w:rsidR="00DC3872">
          <w:rPr>
            <w:noProof/>
            <w:webHidden/>
          </w:rPr>
          <w:tab/>
        </w:r>
        <w:r w:rsidR="00DC3872">
          <w:rPr>
            <w:noProof/>
            <w:webHidden/>
          </w:rPr>
          <w:fldChar w:fldCharType="begin"/>
        </w:r>
        <w:r w:rsidR="00DC3872">
          <w:rPr>
            <w:noProof/>
            <w:webHidden/>
          </w:rPr>
          <w:instrText xml:space="preserve"> PAGEREF _Toc4672998 \h </w:instrText>
        </w:r>
        <w:r w:rsidR="00DC3872">
          <w:rPr>
            <w:noProof/>
            <w:webHidden/>
          </w:rPr>
        </w:r>
        <w:r w:rsidR="00DC3872">
          <w:rPr>
            <w:noProof/>
            <w:webHidden/>
          </w:rPr>
          <w:fldChar w:fldCharType="separate"/>
        </w:r>
        <w:r w:rsidR="00DC3872">
          <w:rPr>
            <w:noProof/>
            <w:webHidden/>
          </w:rPr>
          <w:t>16</w:t>
        </w:r>
        <w:r w:rsidR="00DC3872">
          <w:rPr>
            <w:noProof/>
            <w:webHidden/>
          </w:rPr>
          <w:fldChar w:fldCharType="end"/>
        </w:r>
      </w:hyperlink>
    </w:p>
    <w:p w14:paraId="6E76F4E1" w14:textId="0565CA63" w:rsidR="00DC3872" w:rsidRDefault="00F301C1">
      <w:pPr>
        <w:pStyle w:val="TOC3"/>
        <w:rPr>
          <w:rFonts w:asciiTheme="minorHAnsi" w:eastAsiaTheme="minorEastAsia" w:hAnsiTheme="minorHAnsi" w:cstheme="minorBidi"/>
          <w:noProof/>
          <w:sz w:val="22"/>
          <w:szCs w:val="22"/>
        </w:rPr>
      </w:pPr>
      <w:hyperlink w:anchor="_Toc4672999" w:history="1">
        <w:r w:rsidR="00DC3872" w:rsidRPr="00514DCD">
          <w:rPr>
            <w:rStyle w:val="Hyperlink"/>
            <w:bCs/>
            <w:noProof/>
          </w:rPr>
          <w:t>46.4.1 Concepts</w:t>
        </w:r>
        <w:r w:rsidR="00DC3872">
          <w:rPr>
            <w:noProof/>
            <w:webHidden/>
          </w:rPr>
          <w:tab/>
        </w:r>
        <w:r w:rsidR="00DC3872">
          <w:rPr>
            <w:noProof/>
            <w:webHidden/>
          </w:rPr>
          <w:fldChar w:fldCharType="begin"/>
        </w:r>
        <w:r w:rsidR="00DC3872">
          <w:rPr>
            <w:noProof/>
            <w:webHidden/>
          </w:rPr>
          <w:instrText xml:space="preserve"> PAGEREF _Toc4672999 \h </w:instrText>
        </w:r>
        <w:r w:rsidR="00DC3872">
          <w:rPr>
            <w:noProof/>
            <w:webHidden/>
          </w:rPr>
        </w:r>
        <w:r w:rsidR="00DC3872">
          <w:rPr>
            <w:noProof/>
            <w:webHidden/>
          </w:rPr>
          <w:fldChar w:fldCharType="separate"/>
        </w:r>
        <w:r w:rsidR="00DC3872">
          <w:rPr>
            <w:noProof/>
            <w:webHidden/>
          </w:rPr>
          <w:t>16</w:t>
        </w:r>
        <w:r w:rsidR="00DC3872">
          <w:rPr>
            <w:noProof/>
            <w:webHidden/>
          </w:rPr>
          <w:fldChar w:fldCharType="end"/>
        </w:r>
      </w:hyperlink>
    </w:p>
    <w:p w14:paraId="649D465C" w14:textId="3097B72A" w:rsidR="00DC3872" w:rsidRDefault="00F301C1">
      <w:pPr>
        <w:pStyle w:val="TOC4"/>
        <w:rPr>
          <w:rFonts w:asciiTheme="minorHAnsi" w:eastAsiaTheme="minorEastAsia" w:hAnsiTheme="minorHAnsi" w:cstheme="minorBidi"/>
          <w:noProof/>
          <w:sz w:val="22"/>
          <w:szCs w:val="22"/>
        </w:rPr>
      </w:pPr>
      <w:hyperlink w:anchor="_Toc4673000" w:history="1">
        <w:r w:rsidR="00DC3872" w:rsidRPr="00514DCD">
          <w:rPr>
            <w:rStyle w:val="Hyperlink"/>
            <w:noProof/>
          </w:rPr>
          <w:t>46.4.1.1 Create, Update, and Delete Services</w:t>
        </w:r>
        <w:r w:rsidR="00DC3872">
          <w:rPr>
            <w:noProof/>
            <w:webHidden/>
          </w:rPr>
          <w:tab/>
        </w:r>
        <w:r w:rsidR="00DC3872">
          <w:rPr>
            <w:noProof/>
            <w:webHidden/>
          </w:rPr>
          <w:fldChar w:fldCharType="begin"/>
        </w:r>
        <w:r w:rsidR="00DC3872">
          <w:rPr>
            <w:noProof/>
            <w:webHidden/>
          </w:rPr>
          <w:instrText xml:space="preserve"> PAGEREF _Toc4673000 \h </w:instrText>
        </w:r>
        <w:r w:rsidR="00DC3872">
          <w:rPr>
            <w:noProof/>
            <w:webHidden/>
          </w:rPr>
        </w:r>
        <w:r w:rsidR="00DC3872">
          <w:rPr>
            <w:noProof/>
            <w:webHidden/>
          </w:rPr>
          <w:fldChar w:fldCharType="separate"/>
        </w:r>
        <w:r w:rsidR="00DC3872">
          <w:rPr>
            <w:noProof/>
            <w:webHidden/>
          </w:rPr>
          <w:t>16</w:t>
        </w:r>
        <w:r w:rsidR="00DC3872">
          <w:rPr>
            <w:noProof/>
            <w:webHidden/>
          </w:rPr>
          <w:fldChar w:fldCharType="end"/>
        </w:r>
      </w:hyperlink>
    </w:p>
    <w:p w14:paraId="00A1238C" w14:textId="54DFB0AC" w:rsidR="00DC3872" w:rsidRDefault="00F301C1">
      <w:pPr>
        <w:pStyle w:val="TOC3"/>
        <w:rPr>
          <w:rFonts w:asciiTheme="minorHAnsi" w:eastAsiaTheme="minorEastAsia" w:hAnsiTheme="minorHAnsi" w:cstheme="minorBidi"/>
          <w:noProof/>
          <w:sz w:val="22"/>
          <w:szCs w:val="22"/>
        </w:rPr>
      </w:pPr>
      <w:hyperlink w:anchor="_Toc4673001" w:history="1">
        <w:r w:rsidR="00DC3872" w:rsidRPr="00514DCD">
          <w:rPr>
            <w:rStyle w:val="Hyperlink"/>
            <w:bCs/>
            <w:noProof/>
          </w:rPr>
          <w:t>46.4.2 Use Cases</w:t>
        </w:r>
        <w:r w:rsidR="00DC3872">
          <w:rPr>
            <w:noProof/>
            <w:webHidden/>
          </w:rPr>
          <w:tab/>
        </w:r>
        <w:r w:rsidR="00DC3872">
          <w:rPr>
            <w:noProof/>
            <w:webHidden/>
          </w:rPr>
          <w:fldChar w:fldCharType="begin"/>
        </w:r>
        <w:r w:rsidR="00DC3872">
          <w:rPr>
            <w:noProof/>
            <w:webHidden/>
          </w:rPr>
          <w:instrText xml:space="preserve"> PAGEREF _Toc4673001 \h </w:instrText>
        </w:r>
        <w:r w:rsidR="00DC3872">
          <w:rPr>
            <w:noProof/>
            <w:webHidden/>
          </w:rPr>
        </w:r>
        <w:r w:rsidR="00DC3872">
          <w:rPr>
            <w:noProof/>
            <w:webHidden/>
          </w:rPr>
          <w:fldChar w:fldCharType="separate"/>
        </w:r>
        <w:r w:rsidR="00DC3872">
          <w:rPr>
            <w:noProof/>
            <w:webHidden/>
          </w:rPr>
          <w:t>16</w:t>
        </w:r>
        <w:r w:rsidR="00DC3872">
          <w:rPr>
            <w:noProof/>
            <w:webHidden/>
          </w:rPr>
          <w:fldChar w:fldCharType="end"/>
        </w:r>
      </w:hyperlink>
    </w:p>
    <w:p w14:paraId="40DD6975" w14:textId="76CBFDDB" w:rsidR="00DC3872" w:rsidRDefault="00F301C1">
      <w:pPr>
        <w:pStyle w:val="TOC4"/>
        <w:rPr>
          <w:rFonts w:asciiTheme="minorHAnsi" w:eastAsiaTheme="minorEastAsia" w:hAnsiTheme="minorHAnsi" w:cstheme="minorBidi"/>
          <w:noProof/>
          <w:sz w:val="22"/>
          <w:szCs w:val="22"/>
        </w:rPr>
      </w:pPr>
      <w:hyperlink w:anchor="_Toc4673002" w:history="1">
        <w:r w:rsidR="00DC3872" w:rsidRPr="00514DCD">
          <w:rPr>
            <w:rStyle w:val="Hyperlink"/>
            <w:noProof/>
          </w:rPr>
          <w:t>46.4.2.1 Use Case #1: Practitioner Query</w:t>
        </w:r>
        <w:r w:rsidR="00DC3872">
          <w:rPr>
            <w:noProof/>
            <w:webHidden/>
          </w:rPr>
          <w:tab/>
        </w:r>
        <w:r w:rsidR="00DC3872">
          <w:rPr>
            <w:noProof/>
            <w:webHidden/>
          </w:rPr>
          <w:fldChar w:fldCharType="begin"/>
        </w:r>
        <w:r w:rsidR="00DC3872">
          <w:rPr>
            <w:noProof/>
            <w:webHidden/>
          </w:rPr>
          <w:instrText xml:space="preserve"> PAGEREF _Toc4673002 \h </w:instrText>
        </w:r>
        <w:r w:rsidR="00DC3872">
          <w:rPr>
            <w:noProof/>
            <w:webHidden/>
          </w:rPr>
        </w:r>
        <w:r w:rsidR="00DC3872">
          <w:rPr>
            <w:noProof/>
            <w:webHidden/>
          </w:rPr>
          <w:fldChar w:fldCharType="separate"/>
        </w:r>
        <w:r w:rsidR="00DC3872">
          <w:rPr>
            <w:noProof/>
            <w:webHidden/>
          </w:rPr>
          <w:t>17</w:t>
        </w:r>
        <w:r w:rsidR="00DC3872">
          <w:rPr>
            <w:noProof/>
            <w:webHidden/>
          </w:rPr>
          <w:fldChar w:fldCharType="end"/>
        </w:r>
      </w:hyperlink>
    </w:p>
    <w:p w14:paraId="09237ECE" w14:textId="03B780B7" w:rsidR="00DC3872" w:rsidRDefault="00F301C1">
      <w:pPr>
        <w:pStyle w:val="TOC5"/>
        <w:rPr>
          <w:rFonts w:asciiTheme="minorHAnsi" w:eastAsiaTheme="minorEastAsia" w:hAnsiTheme="minorHAnsi" w:cstheme="minorBidi"/>
          <w:noProof/>
          <w:sz w:val="22"/>
          <w:szCs w:val="22"/>
        </w:rPr>
      </w:pPr>
      <w:hyperlink w:anchor="_Toc4673003" w:history="1">
        <w:r w:rsidR="00DC3872" w:rsidRPr="00514DCD">
          <w:rPr>
            <w:rStyle w:val="Hyperlink"/>
            <w:noProof/>
          </w:rPr>
          <w:t>46.4.2.1.1 Practitioner Query Use Case Description</w:t>
        </w:r>
        <w:r w:rsidR="00DC3872">
          <w:rPr>
            <w:noProof/>
            <w:webHidden/>
          </w:rPr>
          <w:tab/>
        </w:r>
        <w:r w:rsidR="00DC3872">
          <w:rPr>
            <w:noProof/>
            <w:webHidden/>
          </w:rPr>
          <w:fldChar w:fldCharType="begin"/>
        </w:r>
        <w:r w:rsidR="00DC3872">
          <w:rPr>
            <w:noProof/>
            <w:webHidden/>
          </w:rPr>
          <w:instrText xml:space="preserve"> PAGEREF _Toc4673003 \h </w:instrText>
        </w:r>
        <w:r w:rsidR="00DC3872">
          <w:rPr>
            <w:noProof/>
            <w:webHidden/>
          </w:rPr>
        </w:r>
        <w:r w:rsidR="00DC3872">
          <w:rPr>
            <w:noProof/>
            <w:webHidden/>
          </w:rPr>
          <w:fldChar w:fldCharType="separate"/>
        </w:r>
        <w:r w:rsidR="00DC3872">
          <w:rPr>
            <w:noProof/>
            <w:webHidden/>
          </w:rPr>
          <w:t>17</w:t>
        </w:r>
        <w:r w:rsidR="00DC3872">
          <w:rPr>
            <w:noProof/>
            <w:webHidden/>
          </w:rPr>
          <w:fldChar w:fldCharType="end"/>
        </w:r>
      </w:hyperlink>
    </w:p>
    <w:p w14:paraId="31C466D9" w14:textId="3D295055" w:rsidR="00DC3872" w:rsidRDefault="00F301C1">
      <w:pPr>
        <w:pStyle w:val="TOC5"/>
        <w:rPr>
          <w:rFonts w:asciiTheme="minorHAnsi" w:eastAsiaTheme="minorEastAsia" w:hAnsiTheme="minorHAnsi" w:cstheme="minorBidi"/>
          <w:noProof/>
          <w:sz w:val="22"/>
          <w:szCs w:val="22"/>
        </w:rPr>
      </w:pPr>
      <w:hyperlink w:anchor="_Toc4673004" w:history="1">
        <w:r w:rsidR="00DC3872" w:rsidRPr="00514DCD">
          <w:rPr>
            <w:rStyle w:val="Hyperlink"/>
            <w:noProof/>
          </w:rPr>
          <w:t>46.4.2.1.2 Practitioner Query Process Flow</w:t>
        </w:r>
        <w:r w:rsidR="00DC3872">
          <w:rPr>
            <w:noProof/>
            <w:webHidden/>
          </w:rPr>
          <w:tab/>
        </w:r>
        <w:r w:rsidR="00DC3872">
          <w:rPr>
            <w:noProof/>
            <w:webHidden/>
          </w:rPr>
          <w:fldChar w:fldCharType="begin"/>
        </w:r>
        <w:r w:rsidR="00DC3872">
          <w:rPr>
            <w:noProof/>
            <w:webHidden/>
          </w:rPr>
          <w:instrText xml:space="preserve"> PAGEREF _Toc4673004 \h </w:instrText>
        </w:r>
        <w:r w:rsidR="00DC3872">
          <w:rPr>
            <w:noProof/>
            <w:webHidden/>
          </w:rPr>
        </w:r>
        <w:r w:rsidR="00DC3872">
          <w:rPr>
            <w:noProof/>
            <w:webHidden/>
          </w:rPr>
          <w:fldChar w:fldCharType="separate"/>
        </w:r>
        <w:r w:rsidR="00DC3872">
          <w:rPr>
            <w:noProof/>
            <w:webHidden/>
          </w:rPr>
          <w:t>17</w:t>
        </w:r>
        <w:r w:rsidR="00DC3872">
          <w:rPr>
            <w:noProof/>
            <w:webHidden/>
          </w:rPr>
          <w:fldChar w:fldCharType="end"/>
        </w:r>
      </w:hyperlink>
    </w:p>
    <w:p w14:paraId="56AA6DA5" w14:textId="41F64F7E" w:rsidR="00DC3872" w:rsidRDefault="00F301C1">
      <w:pPr>
        <w:pStyle w:val="TOC4"/>
        <w:rPr>
          <w:rFonts w:asciiTheme="minorHAnsi" w:eastAsiaTheme="minorEastAsia" w:hAnsiTheme="minorHAnsi" w:cstheme="minorBidi"/>
          <w:noProof/>
          <w:sz w:val="22"/>
          <w:szCs w:val="22"/>
        </w:rPr>
      </w:pPr>
      <w:hyperlink w:anchor="_Toc4673005" w:history="1">
        <w:r w:rsidR="00DC3872" w:rsidRPr="00514DCD">
          <w:rPr>
            <w:rStyle w:val="Hyperlink"/>
            <w:rFonts w:eastAsia="Arial"/>
            <w:noProof/>
          </w:rPr>
          <w:t>46.4.2.2 Use Case #2: Provider Lookup During an Emergency Event</w:t>
        </w:r>
        <w:r w:rsidR="00DC3872">
          <w:rPr>
            <w:noProof/>
            <w:webHidden/>
          </w:rPr>
          <w:tab/>
        </w:r>
        <w:r w:rsidR="00DC3872">
          <w:rPr>
            <w:noProof/>
            <w:webHidden/>
          </w:rPr>
          <w:fldChar w:fldCharType="begin"/>
        </w:r>
        <w:r w:rsidR="00DC3872">
          <w:rPr>
            <w:noProof/>
            <w:webHidden/>
          </w:rPr>
          <w:instrText xml:space="preserve"> PAGEREF _Toc4673005 \h </w:instrText>
        </w:r>
        <w:r w:rsidR="00DC3872">
          <w:rPr>
            <w:noProof/>
            <w:webHidden/>
          </w:rPr>
        </w:r>
        <w:r w:rsidR="00DC3872">
          <w:rPr>
            <w:noProof/>
            <w:webHidden/>
          </w:rPr>
          <w:fldChar w:fldCharType="separate"/>
        </w:r>
        <w:r w:rsidR="00DC3872">
          <w:rPr>
            <w:noProof/>
            <w:webHidden/>
          </w:rPr>
          <w:t>18</w:t>
        </w:r>
        <w:r w:rsidR="00DC3872">
          <w:rPr>
            <w:noProof/>
            <w:webHidden/>
          </w:rPr>
          <w:fldChar w:fldCharType="end"/>
        </w:r>
      </w:hyperlink>
    </w:p>
    <w:p w14:paraId="633D3279" w14:textId="0C2D64B6" w:rsidR="00DC3872" w:rsidRDefault="00F301C1">
      <w:pPr>
        <w:pStyle w:val="TOC5"/>
        <w:rPr>
          <w:rFonts w:asciiTheme="minorHAnsi" w:eastAsiaTheme="minorEastAsia" w:hAnsiTheme="minorHAnsi" w:cstheme="minorBidi"/>
          <w:noProof/>
          <w:sz w:val="22"/>
          <w:szCs w:val="22"/>
        </w:rPr>
      </w:pPr>
      <w:hyperlink w:anchor="_Toc4673006" w:history="1">
        <w:r w:rsidR="00DC3872" w:rsidRPr="00514DCD">
          <w:rPr>
            <w:rStyle w:val="Hyperlink"/>
            <w:rFonts w:eastAsia="Arial"/>
            <w:noProof/>
          </w:rPr>
          <w:t>46.4.2.2.1 Provider Lookup During an Emergency Event Use Case Description</w:t>
        </w:r>
        <w:r w:rsidR="00DC3872">
          <w:rPr>
            <w:noProof/>
            <w:webHidden/>
          </w:rPr>
          <w:tab/>
        </w:r>
        <w:r w:rsidR="00DC3872">
          <w:rPr>
            <w:noProof/>
            <w:webHidden/>
          </w:rPr>
          <w:fldChar w:fldCharType="begin"/>
        </w:r>
        <w:r w:rsidR="00DC3872">
          <w:rPr>
            <w:noProof/>
            <w:webHidden/>
          </w:rPr>
          <w:instrText xml:space="preserve"> PAGEREF _Toc4673006 \h </w:instrText>
        </w:r>
        <w:r w:rsidR="00DC3872">
          <w:rPr>
            <w:noProof/>
            <w:webHidden/>
          </w:rPr>
        </w:r>
        <w:r w:rsidR="00DC3872">
          <w:rPr>
            <w:noProof/>
            <w:webHidden/>
          </w:rPr>
          <w:fldChar w:fldCharType="separate"/>
        </w:r>
        <w:r w:rsidR="00DC3872">
          <w:rPr>
            <w:noProof/>
            <w:webHidden/>
          </w:rPr>
          <w:t>18</w:t>
        </w:r>
        <w:r w:rsidR="00DC3872">
          <w:rPr>
            <w:noProof/>
            <w:webHidden/>
          </w:rPr>
          <w:fldChar w:fldCharType="end"/>
        </w:r>
      </w:hyperlink>
    </w:p>
    <w:p w14:paraId="3DC63C80" w14:textId="44EDB020" w:rsidR="00DC3872" w:rsidRDefault="00F301C1">
      <w:pPr>
        <w:pStyle w:val="TOC5"/>
        <w:rPr>
          <w:rFonts w:asciiTheme="minorHAnsi" w:eastAsiaTheme="minorEastAsia" w:hAnsiTheme="minorHAnsi" w:cstheme="minorBidi"/>
          <w:noProof/>
          <w:sz w:val="22"/>
          <w:szCs w:val="22"/>
        </w:rPr>
      </w:pPr>
      <w:hyperlink w:anchor="_Toc4673007" w:history="1">
        <w:r w:rsidR="00DC3872" w:rsidRPr="00514DCD">
          <w:rPr>
            <w:rStyle w:val="Hyperlink"/>
            <w:rFonts w:eastAsia="Arial"/>
            <w:noProof/>
          </w:rPr>
          <w:t>46.4.2.2.2 Provider Lookup During an Emergency Event Process Flow</w:t>
        </w:r>
        <w:r w:rsidR="00DC3872">
          <w:rPr>
            <w:noProof/>
            <w:webHidden/>
          </w:rPr>
          <w:tab/>
        </w:r>
        <w:r w:rsidR="00DC3872">
          <w:rPr>
            <w:noProof/>
            <w:webHidden/>
          </w:rPr>
          <w:fldChar w:fldCharType="begin"/>
        </w:r>
        <w:r w:rsidR="00DC3872">
          <w:rPr>
            <w:noProof/>
            <w:webHidden/>
          </w:rPr>
          <w:instrText xml:space="preserve"> PAGEREF _Toc4673007 \h </w:instrText>
        </w:r>
        <w:r w:rsidR="00DC3872">
          <w:rPr>
            <w:noProof/>
            <w:webHidden/>
          </w:rPr>
        </w:r>
        <w:r w:rsidR="00DC3872">
          <w:rPr>
            <w:noProof/>
            <w:webHidden/>
          </w:rPr>
          <w:fldChar w:fldCharType="separate"/>
        </w:r>
        <w:r w:rsidR="00DC3872">
          <w:rPr>
            <w:noProof/>
            <w:webHidden/>
          </w:rPr>
          <w:t>18</w:t>
        </w:r>
        <w:r w:rsidR="00DC3872">
          <w:rPr>
            <w:noProof/>
            <w:webHidden/>
          </w:rPr>
          <w:fldChar w:fldCharType="end"/>
        </w:r>
      </w:hyperlink>
    </w:p>
    <w:p w14:paraId="790BCD98" w14:textId="028311FC" w:rsidR="00DC3872" w:rsidRDefault="00F301C1">
      <w:pPr>
        <w:pStyle w:val="TOC4"/>
        <w:rPr>
          <w:rFonts w:asciiTheme="minorHAnsi" w:eastAsiaTheme="minorEastAsia" w:hAnsiTheme="minorHAnsi" w:cstheme="minorBidi"/>
          <w:noProof/>
          <w:sz w:val="22"/>
          <w:szCs w:val="22"/>
        </w:rPr>
      </w:pPr>
      <w:hyperlink w:anchor="_Toc4673008" w:history="1">
        <w:r w:rsidR="00DC3872" w:rsidRPr="00514DCD">
          <w:rPr>
            <w:rStyle w:val="Hyperlink"/>
            <w:rFonts w:eastAsia="Arial"/>
            <w:noProof/>
          </w:rPr>
          <w:t>46.4.2.3 Use Case #3: Cross-jurisdictional Site Management</w:t>
        </w:r>
        <w:r w:rsidR="00DC3872">
          <w:rPr>
            <w:noProof/>
            <w:webHidden/>
          </w:rPr>
          <w:tab/>
        </w:r>
        <w:r w:rsidR="00DC3872">
          <w:rPr>
            <w:noProof/>
            <w:webHidden/>
          </w:rPr>
          <w:fldChar w:fldCharType="begin"/>
        </w:r>
        <w:r w:rsidR="00DC3872">
          <w:rPr>
            <w:noProof/>
            <w:webHidden/>
          </w:rPr>
          <w:instrText xml:space="preserve"> PAGEREF _Toc4673008 \h </w:instrText>
        </w:r>
        <w:r w:rsidR="00DC3872">
          <w:rPr>
            <w:noProof/>
            <w:webHidden/>
          </w:rPr>
        </w:r>
        <w:r w:rsidR="00DC3872">
          <w:rPr>
            <w:noProof/>
            <w:webHidden/>
          </w:rPr>
          <w:fldChar w:fldCharType="separate"/>
        </w:r>
        <w:r w:rsidR="00DC3872">
          <w:rPr>
            <w:noProof/>
            <w:webHidden/>
          </w:rPr>
          <w:t>19</w:t>
        </w:r>
        <w:r w:rsidR="00DC3872">
          <w:rPr>
            <w:noProof/>
            <w:webHidden/>
          </w:rPr>
          <w:fldChar w:fldCharType="end"/>
        </w:r>
      </w:hyperlink>
    </w:p>
    <w:p w14:paraId="54DB2AEA" w14:textId="1C189D65" w:rsidR="00DC3872" w:rsidRDefault="00F301C1">
      <w:pPr>
        <w:pStyle w:val="TOC5"/>
        <w:rPr>
          <w:rFonts w:asciiTheme="minorHAnsi" w:eastAsiaTheme="minorEastAsia" w:hAnsiTheme="minorHAnsi" w:cstheme="minorBidi"/>
          <w:noProof/>
          <w:sz w:val="22"/>
          <w:szCs w:val="22"/>
        </w:rPr>
      </w:pPr>
      <w:hyperlink w:anchor="_Toc4673009" w:history="1">
        <w:r w:rsidR="00DC3872" w:rsidRPr="00514DCD">
          <w:rPr>
            <w:rStyle w:val="Hyperlink"/>
            <w:rFonts w:eastAsia="Arial"/>
            <w:noProof/>
          </w:rPr>
          <w:t>46.4.2.3.1 Cross-jurisdictional Site Management Description</w:t>
        </w:r>
        <w:r w:rsidR="00DC3872">
          <w:rPr>
            <w:noProof/>
            <w:webHidden/>
          </w:rPr>
          <w:tab/>
        </w:r>
        <w:r w:rsidR="00DC3872">
          <w:rPr>
            <w:noProof/>
            <w:webHidden/>
          </w:rPr>
          <w:fldChar w:fldCharType="begin"/>
        </w:r>
        <w:r w:rsidR="00DC3872">
          <w:rPr>
            <w:noProof/>
            <w:webHidden/>
          </w:rPr>
          <w:instrText xml:space="preserve"> PAGEREF _Toc4673009 \h </w:instrText>
        </w:r>
        <w:r w:rsidR="00DC3872">
          <w:rPr>
            <w:noProof/>
            <w:webHidden/>
          </w:rPr>
        </w:r>
        <w:r w:rsidR="00DC3872">
          <w:rPr>
            <w:noProof/>
            <w:webHidden/>
          </w:rPr>
          <w:fldChar w:fldCharType="separate"/>
        </w:r>
        <w:r w:rsidR="00DC3872">
          <w:rPr>
            <w:noProof/>
            <w:webHidden/>
          </w:rPr>
          <w:t>19</w:t>
        </w:r>
        <w:r w:rsidR="00DC3872">
          <w:rPr>
            <w:noProof/>
            <w:webHidden/>
          </w:rPr>
          <w:fldChar w:fldCharType="end"/>
        </w:r>
      </w:hyperlink>
    </w:p>
    <w:p w14:paraId="770A4605" w14:textId="481392F0" w:rsidR="00DC3872" w:rsidRDefault="00F301C1">
      <w:pPr>
        <w:pStyle w:val="TOC5"/>
        <w:rPr>
          <w:rFonts w:asciiTheme="minorHAnsi" w:eastAsiaTheme="minorEastAsia" w:hAnsiTheme="minorHAnsi" w:cstheme="minorBidi"/>
          <w:noProof/>
          <w:sz w:val="22"/>
          <w:szCs w:val="22"/>
        </w:rPr>
      </w:pPr>
      <w:hyperlink w:anchor="_Toc4673010" w:history="1">
        <w:r w:rsidR="00DC3872" w:rsidRPr="00514DCD">
          <w:rPr>
            <w:rStyle w:val="Hyperlink"/>
            <w:rFonts w:eastAsia="Arial"/>
            <w:noProof/>
          </w:rPr>
          <w:t>46.4.2.3.2 Cross-jurisdictional Site Management Process Flow</w:t>
        </w:r>
        <w:r w:rsidR="00DC3872">
          <w:rPr>
            <w:noProof/>
            <w:webHidden/>
          </w:rPr>
          <w:tab/>
        </w:r>
        <w:r w:rsidR="00DC3872">
          <w:rPr>
            <w:noProof/>
            <w:webHidden/>
          </w:rPr>
          <w:fldChar w:fldCharType="begin"/>
        </w:r>
        <w:r w:rsidR="00DC3872">
          <w:rPr>
            <w:noProof/>
            <w:webHidden/>
          </w:rPr>
          <w:instrText xml:space="preserve"> PAGEREF _Toc4673010 \h </w:instrText>
        </w:r>
        <w:r w:rsidR="00DC3872">
          <w:rPr>
            <w:noProof/>
            <w:webHidden/>
          </w:rPr>
        </w:r>
        <w:r w:rsidR="00DC3872">
          <w:rPr>
            <w:noProof/>
            <w:webHidden/>
          </w:rPr>
          <w:fldChar w:fldCharType="separate"/>
        </w:r>
        <w:r w:rsidR="00DC3872">
          <w:rPr>
            <w:noProof/>
            <w:webHidden/>
          </w:rPr>
          <w:t>20</w:t>
        </w:r>
        <w:r w:rsidR="00DC3872">
          <w:rPr>
            <w:noProof/>
            <w:webHidden/>
          </w:rPr>
          <w:fldChar w:fldCharType="end"/>
        </w:r>
      </w:hyperlink>
    </w:p>
    <w:p w14:paraId="602D270C" w14:textId="4134C807" w:rsidR="00DC3872" w:rsidRDefault="00F301C1">
      <w:pPr>
        <w:pStyle w:val="TOC4"/>
        <w:rPr>
          <w:rFonts w:asciiTheme="minorHAnsi" w:eastAsiaTheme="minorEastAsia" w:hAnsiTheme="minorHAnsi" w:cstheme="minorBidi"/>
          <w:noProof/>
          <w:sz w:val="22"/>
          <w:szCs w:val="22"/>
        </w:rPr>
      </w:pPr>
      <w:hyperlink w:anchor="_Toc4673011" w:history="1">
        <w:r w:rsidR="00DC3872" w:rsidRPr="00514DCD">
          <w:rPr>
            <w:rStyle w:val="Hyperlink"/>
            <w:rFonts w:eastAsia="Arial"/>
            <w:noProof/>
          </w:rPr>
          <w:t>46.4.2.4 Use Case #4: Master Facility List</w:t>
        </w:r>
        <w:r w:rsidR="00DC3872">
          <w:rPr>
            <w:noProof/>
            <w:webHidden/>
          </w:rPr>
          <w:tab/>
        </w:r>
        <w:r w:rsidR="00DC3872">
          <w:rPr>
            <w:noProof/>
            <w:webHidden/>
          </w:rPr>
          <w:fldChar w:fldCharType="begin"/>
        </w:r>
        <w:r w:rsidR="00DC3872">
          <w:rPr>
            <w:noProof/>
            <w:webHidden/>
          </w:rPr>
          <w:instrText xml:space="preserve"> PAGEREF _Toc4673011 \h </w:instrText>
        </w:r>
        <w:r w:rsidR="00DC3872">
          <w:rPr>
            <w:noProof/>
            <w:webHidden/>
          </w:rPr>
        </w:r>
        <w:r w:rsidR="00DC3872">
          <w:rPr>
            <w:noProof/>
            <w:webHidden/>
          </w:rPr>
          <w:fldChar w:fldCharType="separate"/>
        </w:r>
        <w:r w:rsidR="00DC3872">
          <w:rPr>
            <w:noProof/>
            <w:webHidden/>
          </w:rPr>
          <w:t>22</w:t>
        </w:r>
        <w:r w:rsidR="00DC3872">
          <w:rPr>
            <w:noProof/>
            <w:webHidden/>
          </w:rPr>
          <w:fldChar w:fldCharType="end"/>
        </w:r>
      </w:hyperlink>
    </w:p>
    <w:p w14:paraId="3F3FF3AA" w14:textId="0B2D8D86" w:rsidR="00DC3872" w:rsidRDefault="00F301C1">
      <w:pPr>
        <w:pStyle w:val="TOC5"/>
        <w:rPr>
          <w:rFonts w:asciiTheme="minorHAnsi" w:eastAsiaTheme="minorEastAsia" w:hAnsiTheme="minorHAnsi" w:cstheme="minorBidi"/>
          <w:noProof/>
          <w:sz w:val="22"/>
          <w:szCs w:val="22"/>
        </w:rPr>
      </w:pPr>
      <w:hyperlink w:anchor="_Toc4673012" w:history="1">
        <w:r w:rsidR="00DC3872" w:rsidRPr="00514DCD">
          <w:rPr>
            <w:rStyle w:val="Hyperlink"/>
            <w:rFonts w:eastAsia="Arial"/>
            <w:noProof/>
          </w:rPr>
          <w:t>46.4.2.4.1 Master Facility List Description</w:t>
        </w:r>
        <w:r w:rsidR="00DC3872">
          <w:rPr>
            <w:noProof/>
            <w:webHidden/>
          </w:rPr>
          <w:tab/>
        </w:r>
        <w:r w:rsidR="00DC3872">
          <w:rPr>
            <w:noProof/>
            <w:webHidden/>
          </w:rPr>
          <w:fldChar w:fldCharType="begin"/>
        </w:r>
        <w:r w:rsidR="00DC3872">
          <w:rPr>
            <w:noProof/>
            <w:webHidden/>
          </w:rPr>
          <w:instrText xml:space="preserve"> PAGEREF _Toc4673012 \h </w:instrText>
        </w:r>
        <w:r w:rsidR="00DC3872">
          <w:rPr>
            <w:noProof/>
            <w:webHidden/>
          </w:rPr>
        </w:r>
        <w:r w:rsidR="00DC3872">
          <w:rPr>
            <w:noProof/>
            <w:webHidden/>
          </w:rPr>
          <w:fldChar w:fldCharType="separate"/>
        </w:r>
        <w:r w:rsidR="00DC3872">
          <w:rPr>
            <w:noProof/>
            <w:webHidden/>
          </w:rPr>
          <w:t>22</w:t>
        </w:r>
        <w:r w:rsidR="00DC3872">
          <w:rPr>
            <w:noProof/>
            <w:webHidden/>
          </w:rPr>
          <w:fldChar w:fldCharType="end"/>
        </w:r>
      </w:hyperlink>
    </w:p>
    <w:p w14:paraId="1373A7B6" w14:textId="27D1BE95" w:rsidR="00DC3872" w:rsidRDefault="00F301C1">
      <w:pPr>
        <w:pStyle w:val="TOC5"/>
        <w:rPr>
          <w:rFonts w:asciiTheme="minorHAnsi" w:eastAsiaTheme="minorEastAsia" w:hAnsiTheme="minorHAnsi" w:cstheme="minorBidi"/>
          <w:noProof/>
          <w:sz w:val="22"/>
          <w:szCs w:val="22"/>
        </w:rPr>
      </w:pPr>
      <w:hyperlink w:anchor="_Toc4673013" w:history="1">
        <w:r w:rsidR="00DC3872" w:rsidRPr="00514DCD">
          <w:rPr>
            <w:rStyle w:val="Hyperlink"/>
            <w:rFonts w:eastAsia="Arial"/>
            <w:noProof/>
          </w:rPr>
          <w:t>46.4.2.4.2 Master Facility List Process Flow</w:t>
        </w:r>
        <w:r w:rsidR="00DC3872">
          <w:rPr>
            <w:noProof/>
            <w:webHidden/>
          </w:rPr>
          <w:tab/>
        </w:r>
        <w:r w:rsidR="00DC3872">
          <w:rPr>
            <w:noProof/>
            <w:webHidden/>
          </w:rPr>
          <w:fldChar w:fldCharType="begin"/>
        </w:r>
        <w:r w:rsidR="00DC3872">
          <w:rPr>
            <w:noProof/>
            <w:webHidden/>
          </w:rPr>
          <w:instrText xml:space="preserve"> PAGEREF _Toc4673013 \h </w:instrText>
        </w:r>
        <w:r w:rsidR="00DC3872">
          <w:rPr>
            <w:noProof/>
            <w:webHidden/>
          </w:rPr>
        </w:r>
        <w:r w:rsidR="00DC3872">
          <w:rPr>
            <w:noProof/>
            <w:webHidden/>
          </w:rPr>
          <w:fldChar w:fldCharType="separate"/>
        </w:r>
        <w:r w:rsidR="00DC3872">
          <w:rPr>
            <w:noProof/>
            <w:webHidden/>
          </w:rPr>
          <w:t>22</w:t>
        </w:r>
        <w:r w:rsidR="00DC3872">
          <w:rPr>
            <w:noProof/>
            <w:webHidden/>
          </w:rPr>
          <w:fldChar w:fldCharType="end"/>
        </w:r>
      </w:hyperlink>
    </w:p>
    <w:p w14:paraId="56F5BA9F" w14:textId="47F51CBD" w:rsidR="00DC3872" w:rsidRDefault="00F301C1">
      <w:pPr>
        <w:pStyle w:val="TOC2"/>
        <w:rPr>
          <w:rFonts w:asciiTheme="minorHAnsi" w:eastAsiaTheme="minorEastAsia" w:hAnsiTheme="minorHAnsi" w:cstheme="minorBidi"/>
          <w:noProof/>
          <w:sz w:val="22"/>
          <w:szCs w:val="22"/>
        </w:rPr>
      </w:pPr>
      <w:hyperlink w:anchor="_Toc4673014" w:history="1">
        <w:r w:rsidR="00DC3872" w:rsidRPr="00514DCD">
          <w:rPr>
            <w:rStyle w:val="Hyperlink"/>
            <w:noProof/>
          </w:rPr>
          <w:t>46.5 mCSD Security Considerations</w:t>
        </w:r>
        <w:r w:rsidR="00DC3872">
          <w:rPr>
            <w:noProof/>
            <w:webHidden/>
          </w:rPr>
          <w:tab/>
        </w:r>
        <w:r w:rsidR="00DC3872">
          <w:rPr>
            <w:noProof/>
            <w:webHidden/>
          </w:rPr>
          <w:fldChar w:fldCharType="begin"/>
        </w:r>
        <w:r w:rsidR="00DC3872">
          <w:rPr>
            <w:noProof/>
            <w:webHidden/>
          </w:rPr>
          <w:instrText xml:space="preserve"> PAGEREF _Toc4673014 \h </w:instrText>
        </w:r>
        <w:r w:rsidR="00DC3872">
          <w:rPr>
            <w:noProof/>
            <w:webHidden/>
          </w:rPr>
        </w:r>
        <w:r w:rsidR="00DC3872">
          <w:rPr>
            <w:noProof/>
            <w:webHidden/>
          </w:rPr>
          <w:fldChar w:fldCharType="separate"/>
        </w:r>
        <w:r w:rsidR="00DC3872">
          <w:rPr>
            <w:noProof/>
            <w:webHidden/>
          </w:rPr>
          <w:t>23</w:t>
        </w:r>
        <w:r w:rsidR="00DC3872">
          <w:rPr>
            <w:noProof/>
            <w:webHidden/>
          </w:rPr>
          <w:fldChar w:fldCharType="end"/>
        </w:r>
      </w:hyperlink>
    </w:p>
    <w:p w14:paraId="2C0546DF" w14:textId="6ABA4490" w:rsidR="00DC3872" w:rsidRDefault="00F301C1">
      <w:pPr>
        <w:pStyle w:val="TOC2"/>
        <w:rPr>
          <w:rFonts w:asciiTheme="minorHAnsi" w:eastAsiaTheme="minorEastAsia" w:hAnsiTheme="minorHAnsi" w:cstheme="minorBidi"/>
          <w:noProof/>
          <w:sz w:val="22"/>
          <w:szCs w:val="22"/>
        </w:rPr>
      </w:pPr>
      <w:hyperlink w:anchor="_Toc4673015" w:history="1">
        <w:r w:rsidR="00DC3872" w:rsidRPr="00514DCD">
          <w:rPr>
            <w:rStyle w:val="Hyperlink"/>
            <w:noProof/>
          </w:rPr>
          <w:t>46.6 mCSD Cross Profile Considerations</w:t>
        </w:r>
        <w:r w:rsidR="00DC3872">
          <w:rPr>
            <w:noProof/>
            <w:webHidden/>
          </w:rPr>
          <w:tab/>
        </w:r>
        <w:r w:rsidR="00DC3872">
          <w:rPr>
            <w:noProof/>
            <w:webHidden/>
          </w:rPr>
          <w:fldChar w:fldCharType="begin"/>
        </w:r>
        <w:r w:rsidR="00DC3872">
          <w:rPr>
            <w:noProof/>
            <w:webHidden/>
          </w:rPr>
          <w:instrText xml:space="preserve"> PAGEREF _Toc4673015 \h </w:instrText>
        </w:r>
        <w:r w:rsidR="00DC3872">
          <w:rPr>
            <w:noProof/>
            <w:webHidden/>
          </w:rPr>
        </w:r>
        <w:r w:rsidR="00DC3872">
          <w:rPr>
            <w:noProof/>
            <w:webHidden/>
          </w:rPr>
          <w:fldChar w:fldCharType="separate"/>
        </w:r>
        <w:r w:rsidR="00DC3872">
          <w:rPr>
            <w:noProof/>
            <w:webHidden/>
          </w:rPr>
          <w:t>23</w:t>
        </w:r>
        <w:r w:rsidR="00DC3872">
          <w:rPr>
            <w:noProof/>
            <w:webHidden/>
          </w:rPr>
          <w:fldChar w:fldCharType="end"/>
        </w:r>
      </w:hyperlink>
    </w:p>
    <w:p w14:paraId="617C9C12" w14:textId="5765D74C" w:rsidR="00DC3872" w:rsidRDefault="00F301C1">
      <w:pPr>
        <w:pStyle w:val="TOC3"/>
        <w:rPr>
          <w:rFonts w:asciiTheme="minorHAnsi" w:eastAsiaTheme="minorEastAsia" w:hAnsiTheme="minorHAnsi" w:cstheme="minorBidi"/>
          <w:noProof/>
          <w:sz w:val="22"/>
          <w:szCs w:val="22"/>
        </w:rPr>
      </w:pPr>
      <w:hyperlink w:anchor="_Toc4673016" w:history="1">
        <w:r w:rsidR="00DC3872" w:rsidRPr="00514DCD">
          <w:rPr>
            <w:rStyle w:val="Hyperlink"/>
            <w:noProof/>
          </w:rPr>
          <w:t>46.6.1 Aggregate Data Exchange – ADX</w:t>
        </w:r>
        <w:r w:rsidR="00DC3872">
          <w:rPr>
            <w:noProof/>
            <w:webHidden/>
          </w:rPr>
          <w:tab/>
        </w:r>
        <w:r w:rsidR="00DC3872">
          <w:rPr>
            <w:noProof/>
            <w:webHidden/>
          </w:rPr>
          <w:fldChar w:fldCharType="begin"/>
        </w:r>
        <w:r w:rsidR="00DC3872">
          <w:rPr>
            <w:noProof/>
            <w:webHidden/>
          </w:rPr>
          <w:instrText xml:space="preserve"> PAGEREF _Toc4673016 \h </w:instrText>
        </w:r>
        <w:r w:rsidR="00DC3872">
          <w:rPr>
            <w:noProof/>
            <w:webHidden/>
          </w:rPr>
        </w:r>
        <w:r w:rsidR="00DC3872">
          <w:rPr>
            <w:noProof/>
            <w:webHidden/>
          </w:rPr>
          <w:fldChar w:fldCharType="separate"/>
        </w:r>
        <w:r w:rsidR="00DC3872">
          <w:rPr>
            <w:noProof/>
            <w:webHidden/>
          </w:rPr>
          <w:t>23</w:t>
        </w:r>
        <w:r w:rsidR="00DC3872">
          <w:rPr>
            <w:noProof/>
            <w:webHidden/>
          </w:rPr>
          <w:fldChar w:fldCharType="end"/>
        </w:r>
      </w:hyperlink>
    </w:p>
    <w:p w14:paraId="047C4E30" w14:textId="0C0E5884" w:rsidR="00DC3872" w:rsidRDefault="00F301C1">
      <w:pPr>
        <w:pStyle w:val="TOC3"/>
        <w:rPr>
          <w:rFonts w:asciiTheme="minorHAnsi" w:eastAsiaTheme="minorEastAsia" w:hAnsiTheme="minorHAnsi" w:cstheme="minorBidi"/>
          <w:noProof/>
          <w:sz w:val="22"/>
          <w:szCs w:val="22"/>
        </w:rPr>
      </w:pPr>
      <w:hyperlink w:anchor="_Toc4673017" w:history="1">
        <w:r w:rsidR="00DC3872" w:rsidRPr="00514DCD">
          <w:rPr>
            <w:rStyle w:val="Hyperlink"/>
            <w:noProof/>
          </w:rPr>
          <w:t>46.6.2 Care Services Discovery – CSD</w:t>
        </w:r>
        <w:r w:rsidR="00DC3872">
          <w:rPr>
            <w:noProof/>
            <w:webHidden/>
          </w:rPr>
          <w:tab/>
        </w:r>
        <w:r w:rsidR="00DC3872">
          <w:rPr>
            <w:noProof/>
            <w:webHidden/>
          </w:rPr>
          <w:fldChar w:fldCharType="begin"/>
        </w:r>
        <w:r w:rsidR="00DC3872">
          <w:rPr>
            <w:noProof/>
            <w:webHidden/>
          </w:rPr>
          <w:instrText xml:space="preserve"> PAGEREF _Toc4673017 \h </w:instrText>
        </w:r>
        <w:r w:rsidR="00DC3872">
          <w:rPr>
            <w:noProof/>
            <w:webHidden/>
          </w:rPr>
        </w:r>
        <w:r w:rsidR="00DC3872">
          <w:rPr>
            <w:noProof/>
            <w:webHidden/>
          </w:rPr>
          <w:fldChar w:fldCharType="separate"/>
        </w:r>
        <w:r w:rsidR="00DC3872">
          <w:rPr>
            <w:noProof/>
            <w:webHidden/>
          </w:rPr>
          <w:t>24</w:t>
        </w:r>
        <w:r w:rsidR="00DC3872">
          <w:rPr>
            <w:noProof/>
            <w:webHidden/>
          </w:rPr>
          <w:fldChar w:fldCharType="end"/>
        </w:r>
      </w:hyperlink>
    </w:p>
    <w:p w14:paraId="2FD02D47" w14:textId="02E3BD8A" w:rsidR="00DC3872" w:rsidRDefault="00F301C1">
      <w:pPr>
        <w:pStyle w:val="TOC3"/>
        <w:rPr>
          <w:rFonts w:asciiTheme="minorHAnsi" w:eastAsiaTheme="minorEastAsia" w:hAnsiTheme="minorHAnsi" w:cstheme="minorBidi"/>
          <w:noProof/>
          <w:sz w:val="22"/>
          <w:szCs w:val="22"/>
        </w:rPr>
      </w:pPr>
      <w:hyperlink w:anchor="_Toc4673018" w:history="1">
        <w:r w:rsidR="00DC3872" w:rsidRPr="00514DCD">
          <w:rPr>
            <w:rStyle w:val="Hyperlink"/>
            <w:noProof/>
          </w:rPr>
          <w:t>46.6.3 Health Provider Directory – HPD</w:t>
        </w:r>
        <w:r w:rsidR="00DC3872">
          <w:rPr>
            <w:noProof/>
            <w:webHidden/>
          </w:rPr>
          <w:tab/>
        </w:r>
        <w:r w:rsidR="00DC3872">
          <w:rPr>
            <w:noProof/>
            <w:webHidden/>
          </w:rPr>
          <w:fldChar w:fldCharType="begin"/>
        </w:r>
        <w:r w:rsidR="00DC3872">
          <w:rPr>
            <w:noProof/>
            <w:webHidden/>
          </w:rPr>
          <w:instrText xml:space="preserve"> PAGEREF _Toc4673018 \h </w:instrText>
        </w:r>
        <w:r w:rsidR="00DC3872">
          <w:rPr>
            <w:noProof/>
            <w:webHidden/>
          </w:rPr>
        </w:r>
        <w:r w:rsidR="00DC3872">
          <w:rPr>
            <w:noProof/>
            <w:webHidden/>
          </w:rPr>
          <w:fldChar w:fldCharType="separate"/>
        </w:r>
        <w:r w:rsidR="00DC3872">
          <w:rPr>
            <w:noProof/>
            <w:webHidden/>
          </w:rPr>
          <w:t>24</w:t>
        </w:r>
        <w:r w:rsidR="00DC3872">
          <w:rPr>
            <w:noProof/>
            <w:webHidden/>
          </w:rPr>
          <w:fldChar w:fldCharType="end"/>
        </w:r>
      </w:hyperlink>
    </w:p>
    <w:p w14:paraId="6065CC37" w14:textId="2ED6D9A3" w:rsidR="00DC3872" w:rsidRDefault="00F301C1">
      <w:pPr>
        <w:pStyle w:val="TOC3"/>
        <w:rPr>
          <w:rFonts w:asciiTheme="minorHAnsi" w:eastAsiaTheme="minorEastAsia" w:hAnsiTheme="minorHAnsi" w:cstheme="minorBidi"/>
          <w:noProof/>
          <w:sz w:val="22"/>
          <w:szCs w:val="22"/>
        </w:rPr>
      </w:pPr>
      <w:hyperlink w:anchor="_Toc4673019" w:history="1">
        <w:r w:rsidR="00DC3872" w:rsidRPr="00514DCD">
          <w:rPr>
            <w:rStyle w:val="Hyperlink"/>
            <w:noProof/>
          </w:rPr>
          <w:t>46.6.4 Mobile Alert Communication Management – mACM</w:t>
        </w:r>
        <w:r w:rsidR="00DC3872">
          <w:rPr>
            <w:noProof/>
            <w:webHidden/>
          </w:rPr>
          <w:tab/>
        </w:r>
        <w:r w:rsidR="00DC3872">
          <w:rPr>
            <w:noProof/>
            <w:webHidden/>
          </w:rPr>
          <w:fldChar w:fldCharType="begin"/>
        </w:r>
        <w:r w:rsidR="00DC3872">
          <w:rPr>
            <w:noProof/>
            <w:webHidden/>
          </w:rPr>
          <w:instrText xml:space="preserve"> PAGEREF _Toc4673019 \h </w:instrText>
        </w:r>
        <w:r w:rsidR="00DC3872">
          <w:rPr>
            <w:noProof/>
            <w:webHidden/>
          </w:rPr>
        </w:r>
        <w:r w:rsidR="00DC3872">
          <w:rPr>
            <w:noProof/>
            <w:webHidden/>
          </w:rPr>
          <w:fldChar w:fldCharType="separate"/>
        </w:r>
        <w:r w:rsidR="00DC3872">
          <w:rPr>
            <w:noProof/>
            <w:webHidden/>
          </w:rPr>
          <w:t>24</w:t>
        </w:r>
        <w:r w:rsidR="00DC3872">
          <w:rPr>
            <w:noProof/>
            <w:webHidden/>
          </w:rPr>
          <w:fldChar w:fldCharType="end"/>
        </w:r>
      </w:hyperlink>
    </w:p>
    <w:p w14:paraId="3C584880" w14:textId="55438B1A" w:rsidR="00DC3872" w:rsidRDefault="00F301C1">
      <w:pPr>
        <w:pStyle w:val="TOC2"/>
        <w:rPr>
          <w:rFonts w:asciiTheme="minorHAnsi" w:eastAsiaTheme="minorEastAsia" w:hAnsiTheme="minorHAnsi" w:cstheme="minorBidi"/>
          <w:noProof/>
          <w:sz w:val="22"/>
          <w:szCs w:val="22"/>
        </w:rPr>
      </w:pPr>
      <w:hyperlink w:anchor="_Toc4673020" w:history="1">
        <w:r w:rsidR="00DC3872" w:rsidRPr="00514DCD">
          <w:rPr>
            <w:rStyle w:val="Hyperlink"/>
            <w:noProof/>
          </w:rPr>
          <w:t>46.7 mCSD Deployment Considerations</w:t>
        </w:r>
        <w:r w:rsidR="00DC3872">
          <w:rPr>
            <w:noProof/>
            <w:webHidden/>
          </w:rPr>
          <w:tab/>
        </w:r>
        <w:r w:rsidR="00DC3872">
          <w:rPr>
            <w:noProof/>
            <w:webHidden/>
          </w:rPr>
          <w:fldChar w:fldCharType="begin"/>
        </w:r>
        <w:r w:rsidR="00DC3872">
          <w:rPr>
            <w:noProof/>
            <w:webHidden/>
          </w:rPr>
          <w:instrText xml:space="preserve"> PAGEREF _Toc4673020 \h </w:instrText>
        </w:r>
        <w:r w:rsidR="00DC3872">
          <w:rPr>
            <w:noProof/>
            <w:webHidden/>
          </w:rPr>
        </w:r>
        <w:r w:rsidR="00DC3872">
          <w:rPr>
            <w:noProof/>
            <w:webHidden/>
          </w:rPr>
          <w:fldChar w:fldCharType="separate"/>
        </w:r>
        <w:r w:rsidR="00DC3872">
          <w:rPr>
            <w:noProof/>
            <w:webHidden/>
          </w:rPr>
          <w:t>24</w:t>
        </w:r>
        <w:r w:rsidR="00DC3872">
          <w:rPr>
            <w:noProof/>
            <w:webHidden/>
          </w:rPr>
          <w:fldChar w:fldCharType="end"/>
        </w:r>
      </w:hyperlink>
    </w:p>
    <w:p w14:paraId="21E22D45" w14:textId="773AD51E" w:rsidR="00DC3872" w:rsidRDefault="00F301C1">
      <w:pPr>
        <w:pStyle w:val="TOC3"/>
        <w:rPr>
          <w:rFonts w:asciiTheme="minorHAnsi" w:eastAsiaTheme="minorEastAsia" w:hAnsiTheme="minorHAnsi" w:cstheme="minorBidi"/>
          <w:noProof/>
          <w:sz w:val="22"/>
          <w:szCs w:val="22"/>
        </w:rPr>
      </w:pPr>
      <w:hyperlink w:anchor="_Toc4673021" w:history="1">
        <w:r w:rsidR="00DC3872" w:rsidRPr="00514DCD">
          <w:rPr>
            <w:rStyle w:val="Hyperlink"/>
            <w:noProof/>
          </w:rPr>
          <w:t>46.7.1 Simple Deployment</w:t>
        </w:r>
        <w:r w:rsidR="00DC3872">
          <w:rPr>
            <w:noProof/>
            <w:webHidden/>
          </w:rPr>
          <w:tab/>
        </w:r>
        <w:r w:rsidR="00DC3872">
          <w:rPr>
            <w:noProof/>
            <w:webHidden/>
          </w:rPr>
          <w:fldChar w:fldCharType="begin"/>
        </w:r>
        <w:r w:rsidR="00DC3872">
          <w:rPr>
            <w:noProof/>
            <w:webHidden/>
          </w:rPr>
          <w:instrText xml:space="preserve"> PAGEREF _Toc4673021 \h </w:instrText>
        </w:r>
        <w:r w:rsidR="00DC3872">
          <w:rPr>
            <w:noProof/>
            <w:webHidden/>
          </w:rPr>
        </w:r>
        <w:r w:rsidR="00DC3872">
          <w:rPr>
            <w:noProof/>
            <w:webHidden/>
          </w:rPr>
          <w:fldChar w:fldCharType="separate"/>
        </w:r>
        <w:r w:rsidR="00DC3872">
          <w:rPr>
            <w:noProof/>
            <w:webHidden/>
          </w:rPr>
          <w:t>24</w:t>
        </w:r>
        <w:r w:rsidR="00DC3872">
          <w:rPr>
            <w:noProof/>
            <w:webHidden/>
          </w:rPr>
          <w:fldChar w:fldCharType="end"/>
        </w:r>
      </w:hyperlink>
    </w:p>
    <w:p w14:paraId="7CEF7094" w14:textId="76D00931" w:rsidR="00DC3872" w:rsidRDefault="00F301C1">
      <w:pPr>
        <w:pStyle w:val="TOC3"/>
        <w:rPr>
          <w:rFonts w:asciiTheme="minorHAnsi" w:eastAsiaTheme="minorEastAsia" w:hAnsiTheme="minorHAnsi" w:cstheme="minorBidi"/>
          <w:noProof/>
          <w:sz w:val="22"/>
          <w:szCs w:val="22"/>
        </w:rPr>
      </w:pPr>
      <w:hyperlink w:anchor="_Toc4673022" w:history="1">
        <w:r w:rsidR="00DC3872" w:rsidRPr="00514DCD">
          <w:rPr>
            <w:rStyle w:val="Hyperlink"/>
            <w:noProof/>
          </w:rPr>
          <w:t>46.7.2 Federated and Cross-Jurisdictional Deployments</w:t>
        </w:r>
        <w:r w:rsidR="00DC3872">
          <w:rPr>
            <w:noProof/>
            <w:webHidden/>
          </w:rPr>
          <w:tab/>
        </w:r>
        <w:r w:rsidR="00DC3872">
          <w:rPr>
            <w:noProof/>
            <w:webHidden/>
          </w:rPr>
          <w:fldChar w:fldCharType="begin"/>
        </w:r>
        <w:r w:rsidR="00DC3872">
          <w:rPr>
            <w:noProof/>
            <w:webHidden/>
          </w:rPr>
          <w:instrText xml:space="preserve"> PAGEREF _Toc4673022 \h </w:instrText>
        </w:r>
        <w:r w:rsidR="00DC3872">
          <w:rPr>
            <w:noProof/>
            <w:webHidden/>
          </w:rPr>
        </w:r>
        <w:r w:rsidR="00DC3872">
          <w:rPr>
            <w:noProof/>
            <w:webHidden/>
          </w:rPr>
          <w:fldChar w:fldCharType="separate"/>
        </w:r>
        <w:r w:rsidR="00DC3872">
          <w:rPr>
            <w:noProof/>
            <w:webHidden/>
          </w:rPr>
          <w:t>25</w:t>
        </w:r>
        <w:r w:rsidR="00DC3872">
          <w:rPr>
            <w:noProof/>
            <w:webHidden/>
          </w:rPr>
          <w:fldChar w:fldCharType="end"/>
        </w:r>
      </w:hyperlink>
    </w:p>
    <w:p w14:paraId="08BEC6AB" w14:textId="76EF61A4" w:rsidR="00DC3872" w:rsidRDefault="00F301C1">
      <w:pPr>
        <w:pStyle w:val="TOC4"/>
        <w:rPr>
          <w:rFonts w:asciiTheme="minorHAnsi" w:eastAsiaTheme="minorEastAsia" w:hAnsiTheme="minorHAnsi" w:cstheme="minorBidi"/>
          <w:noProof/>
          <w:sz w:val="22"/>
          <w:szCs w:val="22"/>
        </w:rPr>
      </w:pPr>
      <w:hyperlink w:anchor="_Toc4673023" w:history="1">
        <w:r w:rsidR="00DC3872" w:rsidRPr="00514DCD">
          <w:rPr>
            <w:rStyle w:val="Hyperlink"/>
            <w:noProof/>
          </w:rPr>
          <w:t>46.7.2.1 Terminology Services</w:t>
        </w:r>
        <w:r w:rsidR="00DC3872">
          <w:rPr>
            <w:noProof/>
            <w:webHidden/>
          </w:rPr>
          <w:tab/>
        </w:r>
        <w:r w:rsidR="00DC3872">
          <w:rPr>
            <w:noProof/>
            <w:webHidden/>
          </w:rPr>
          <w:fldChar w:fldCharType="begin"/>
        </w:r>
        <w:r w:rsidR="00DC3872">
          <w:rPr>
            <w:noProof/>
            <w:webHidden/>
          </w:rPr>
          <w:instrText xml:space="preserve"> PAGEREF _Toc4673023 \h </w:instrText>
        </w:r>
        <w:r w:rsidR="00DC3872">
          <w:rPr>
            <w:noProof/>
            <w:webHidden/>
          </w:rPr>
        </w:r>
        <w:r w:rsidR="00DC3872">
          <w:rPr>
            <w:noProof/>
            <w:webHidden/>
          </w:rPr>
          <w:fldChar w:fldCharType="separate"/>
        </w:r>
        <w:r w:rsidR="00DC3872">
          <w:rPr>
            <w:noProof/>
            <w:webHidden/>
          </w:rPr>
          <w:t>27</w:t>
        </w:r>
        <w:r w:rsidR="00DC3872">
          <w:rPr>
            <w:noProof/>
            <w:webHidden/>
          </w:rPr>
          <w:fldChar w:fldCharType="end"/>
        </w:r>
      </w:hyperlink>
    </w:p>
    <w:p w14:paraId="19D84CFD" w14:textId="4A77A5DC" w:rsidR="00DC3872" w:rsidRPr="00D71784" w:rsidRDefault="00F301C1">
      <w:pPr>
        <w:pStyle w:val="TOC1"/>
        <w:rPr>
          <w:rFonts w:asciiTheme="minorHAnsi" w:eastAsiaTheme="minorEastAsia" w:hAnsiTheme="minorHAnsi" w:cstheme="minorBidi"/>
          <w:b/>
          <w:noProof/>
          <w:sz w:val="22"/>
          <w:szCs w:val="22"/>
        </w:rPr>
      </w:pPr>
      <w:hyperlink w:anchor="_Toc4673024" w:history="1">
        <w:r w:rsidR="00DC3872" w:rsidRPr="00D71784">
          <w:rPr>
            <w:rStyle w:val="Hyperlink"/>
            <w:b/>
            <w:noProof/>
          </w:rPr>
          <w:t>Volume 2 – Transactions</w:t>
        </w:r>
        <w:r w:rsidR="00DC3872" w:rsidRPr="00D71784">
          <w:rPr>
            <w:b/>
            <w:noProof/>
            <w:webHidden/>
          </w:rPr>
          <w:tab/>
        </w:r>
        <w:r w:rsidR="00DC3872" w:rsidRPr="00D71784">
          <w:rPr>
            <w:b/>
            <w:noProof/>
            <w:webHidden/>
          </w:rPr>
          <w:fldChar w:fldCharType="begin"/>
        </w:r>
        <w:r w:rsidR="00DC3872" w:rsidRPr="00D71784">
          <w:rPr>
            <w:b/>
            <w:noProof/>
            <w:webHidden/>
          </w:rPr>
          <w:instrText xml:space="preserve"> PAGEREF _Toc4673024 \h </w:instrText>
        </w:r>
        <w:r w:rsidR="00DC3872" w:rsidRPr="00D71784">
          <w:rPr>
            <w:b/>
            <w:noProof/>
            <w:webHidden/>
          </w:rPr>
        </w:r>
        <w:r w:rsidR="00DC3872" w:rsidRPr="00D71784">
          <w:rPr>
            <w:b/>
            <w:noProof/>
            <w:webHidden/>
          </w:rPr>
          <w:fldChar w:fldCharType="separate"/>
        </w:r>
        <w:r w:rsidR="00DC3872" w:rsidRPr="00D71784">
          <w:rPr>
            <w:b/>
            <w:noProof/>
            <w:webHidden/>
          </w:rPr>
          <w:t>28</w:t>
        </w:r>
        <w:r w:rsidR="00DC3872" w:rsidRPr="00D71784">
          <w:rPr>
            <w:b/>
            <w:noProof/>
            <w:webHidden/>
          </w:rPr>
          <w:fldChar w:fldCharType="end"/>
        </w:r>
      </w:hyperlink>
    </w:p>
    <w:p w14:paraId="1A0E4899" w14:textId="10B132BC" w:rsidR="00DC3872" w:rsidRDefault="00F301C1">
      <w:pPr>
        <w:pStyle w:val="TOC2"/>
        <w:rPr>
          <w:rFonts w:asciiTheme="minorHAnsi" w:eastAsiaTheme="minorEastAsia" w:hAnsiTheme="minorHAnsi" w:cstheme="minorBidi"/>
          <w:noProof/>
          <w:sz w:val="22"/>
          <w:szCs w:val="22"/>
        </w:rPr>
      </w:pPr>
      <w:hyperlink w:anchor="_Toc4673025" w:history="1">
        <w:r w:rsidR="00DC3872" w:rsidRPr="00514DCD">
          <w:rPr>
            <w:rStyle w:val="Hyperlink"/>
            <w:noProof/>
          </w:rPr>
          <w:t>3.90 Find Matching Care Services [ITI-90]</w:t>
        </w:r>
        <w:r w:rsidR="00DC3872">
          <w:rPr>
            <w:noProof/>
            <w:webHidden/>
          </w:rPr>
          <w:tab/>
        </w:r>
        <w:r w:rsidR="00DC3872">
          <w:rPr>
            <w:noProof/>
            <w:webHidden/>
          </w:rPr>
          <w:fldChar w:fldCharType="begin"/>
        </w:r>
        <w:r w:rsidR="00DC3872">
          <w:rPr>
            <w:noProof/>
            <w:webHidden/>
          </w:rPr>
          <w:instrText xml:space="preserve"> PAGEREF _Toc4673025 \h </w:instrText>
        </w:r>
        <w:r w:rsidR="00DC3872">
          <w:rPr>
            <w:noProof/>
            <w:webHidden/>
          </w:rPr>
        </w:r>
        <w:r w:rsidR="00DC3872">
          <w:rPr>
            <w:noProof/>
            <w:webHidden/>
          </w:rPr>
          <w:fldChar w:fldCharType="separate"/>
        </w:r>
        <w:r w:rsidR="00DC3872">
          <w:rPr>
            <w:noProof/>
            <w:webHidden/>
          </w:rPr>
          <w:t>28</w:t>
        </w:r>
        <w:r w:rsidR="00DC3872">
          <w:rPr>
            <w:noProof/>
            <w:webHidden/>
          </w:rPr>
          <w:fldChar w:fldCharType="end"/>
        </w:r>
      </w:hyperlink>
    </w:p>
    <w:p w14:paraId="3103E263" w14:textId="1EC47DE4" w:rsidR="00DC3872" w:rsidRDefault="00F301C1">
      <w:pPr>
        <w:pStyle w:val="TOC3"/>
        <w:rPr>
          <w:rFonts w:asciiTheme="minorHAnsi" w:eastAsiaTheme="minorEastAsia" w:hAnsiTheme="minorHAnsi" w:cstheme="minorBidi"/>
          <w:noProof/>
          <w:sz w:val="22"/>
          <w:szCs w:val="22"/>
        </w:rPr>
      </w:pPr>
      <w:hyperlink w:anchor="_Toc4673026" w:history="1">
        <w:r w:rsidR="00DC3872" w:rsidRPr="00514DCD">
          <w:rPr>
            <w:rStyle w:val="Hyperlink"/>
            <w:noProof/>
          </w:rPr>
          <w:t>3.90.1 Scope</w:t>
        </w:r>
        <w:r w:rsidR="00DC3872">
          <w:rPr>
            <w:noProof/>
            <w:webHidden/>
          </w:rPr>
          <w:tab/>
        </w:r>
        <w:r w:rsidR="00DC3872">
          <w:rPr>
            <w:noProof/>
            <w:webHidden/>
          </w:rPr>
          <w:fldChar w:fldCharType="begin"/>
        </w:r>
        <w:r w:rsidR="00DC3872">
          <w:rPr>
            <w:noProof/>
            <w:webHidden/>
          </w:rPr>
          <w:instrText xml:space="preserve"> PAGEREF _Toc4673026 \h </w:instrText>
        </w:r>
        <w:r w:rsidR="00DC3872">
          <w:rPr>
            <w:noProof/>
            <w:webHidden/>
          </w:rPr>
        </w:r>
        <w:r w:rsidR="00DC3872">
          <w:rPr>
            <w:noProof/>
            <w:webHidden/>
          </w:rPr>
          <w:fldChar w:fldCharType="separate"/>
        </w:r>
        <w:r w:rsidR="00DC3872">
          <w:rPr>
            <w:noProof/>
            <w:webHidden/>
          </w:rPr>
          <w:t>28</w:t>
        </w:r>
        <w:r w:rsidR="00DC3872">
          <w:rPr>
            <w:noProof/>
            <w:webHidden/>
          </w:rPr>
          <w:fldChar w:fldCharType="end"/>
        </w:r>
      </w:hyperlink>
    </w:p>
    <w:p w14:paraId="7D10AA68" w14:textId="61342EA1" w:rsidR="00DC3872" w:rsidRDefault="00F301C1">
      <w:pPr>
        <w:pStyle w:val="TOC3"/>
        <w:rPr>
          <w:rFonts w:asciiTheme="minorHAnsi" w:eastAsiaTheme="minorEastAsia" w:hAnsiTheme="minorHAnsi" w:cstheme="minorBidi"/>
          <w:noProof/>
          <w:sz w:val="22"/>
          <w:szCs w:val="22"/>
        </w:rPr>
      </w:pPr>
      <w:hyperlink w:anchor="_Toc4673027" w:history="1">
        <w:r w:rsidR="00DC3872" w:rsidRPr="00514DCD">
          <w:rPr>
            <w:rStyle w:val="Hyperlink"/>
            <w:noProof/>
          </w:rPr>
          <w:t>3.90.2 Actor Roles</w:t>
        </w:r>
        <w:r w:rsidR="00DC3872">
          <w:rPr>
            <w:noProof/>
            <w:webHidden/>
          </w:rPr>
          <w:tab/>
        </w:r>
        <w:r w:rsidR="00DC3872">
          <w:rPr>
            <w:noProof/>
            <w:webHidden/>
          </w:rPr>
          <w:fldChar w:fldCharType="begin"/>
        </w:r>
        <w:r w:rsidR="00DC3872">
          <w:rPr>
            <w:noProof/>
            <w:webHidden/>
          </w:rPr>
          <w:instrText xml:space="preserve"> PAGEREF _Toc4673027 \h </w:instrText>
        </w:r>
        <w:r w:rsidR="00DC3872">
          <w:rPr>
            <w:noProof/>
            <w:webHidden/>
          </w:rPr>
        </w:r>
        <w:r w:rsidR="00DC3872">
          <w:rPr>
            <w:noProof/>
            <w:webHidden/>
          </w:rPr>
          <w:fldChar w:fldCharType="separate"/>
        </w:r>
        <w:r w:rsidR="00DC3872">
          <w:rPr>
            <w:noProof/>
            <w:webHidden/>
          </w:rPr>
          <w:t>28</w:t>
        </w:r>
        <w:r w:rsidR="00DC3872">
          <w:rPr>
            <w:noProof/>
            <w:webHidden/>
          </w:rPr>
          <w:fldChar w:fldCharType="end"/>
        </w:r>
      </w:hyperlink>
    </w:p>
    <w:p w14:paraId="03664BB3" w14:textId="2917FBBB" w:rsidR="00DC3872" w:rsidRDefault="00F301C1">
      <w:pPr>
        <w:pStyle w:val="TOC3"/>
        <w:rPr>
          <w:rFonts w:asciiTheme="minorHAnsi" w:eastAsiaTheme="minorEastAsia" w:hAnsiTheme="minorHAnsi" w:cstheme="minorBidi"/>
          <w:noProof/>
          <w:sz w:val="22"/>
          <w:szCs w:val="22"/>
        </w:rPr>
      </w:pPr>
      <w:hyperlink w:anchor="_Toc4673028" w:history="1">
        <w:r w:rsidR="00DC3872" w:rsidRPr="00514DCD">
          <w:rPr>
            <w:rStyle w:val="Hyperlink"/>
            <w:noProof/>
          </w:rPr>
          <w:t>3.90.3 Referenced Standards</w:t>
        </w:r>
        <w:r w:rsidR="00DC3872">
          <w:rPr>
            <w:noProof/>
            <w:webHidden/>
          </w:rPr>
          <w:tab/>
        </w:r>
        <w:r w:rsidR="00DC3872">
          <w:rPr>
            <w:noProof/>
            <w:webHidden/>
          </w:rPr>
          <w:fldChar w:fldCharType="begin"/>
        </w:r>
        <w:r w:rsidR="00DC3872">
          <w:rPr>
            <w:noProof/>
            <w:webHidden/>
          </w:rPr>
          <w:instrText xml:space="preserve"> PAGEREF _Toc4673028 \h </w:instrText>
        </w:r>
        <w:r w:rsidR="00DC3872">
          <w:rPr>
            <w:noProof/>
            <w:webHidden/>
          </w:rPr>
        </w:r>
        <w:r w:rsidR="00DC3872">
          <w:rPr>
            <w:noProof/>
            <w:webHidden/>
          </w:rPr>
          <w:fldChar w:fldCharType="separate"/>
        </w:r>
        <w:r w:rsidR="00DC3872">
          <w:rPr>
            <w:noProof/>
            <w:webHidden/>
          </w:rPr>
          <w:t>28</w:t>
        </w:r>
        <w:r w:rsidR="00DC3872">
          <w:rPr>
            <w:noProof/>
            <w:webHidden/>
          </w:rPr>
          <w:fldChar w:fldCharType="end"/>
        </w:r>
      </w:hyperlink>
    </w:p>
    <w:p w14:paraId="0672C582" w14:textId="00F006A0" w:rsidR="00DC3872" w:rsidRDefault="00F301C1">
      <w:pPr>
        <w:pStyle w:val="TOC3"/>
        <w:rPr>
          <w:rFonts w:asciiTheme="minorHAnsi" w:eastAsiaTheme="minorEastAsia" w:hAnsiTheme="minorHAnsi" w:cstheme="minorBidi"/>
          <w:noProof/>
          <w:sz w:val="22"/>
          <w:szCs w:val="22"/>
        </w:rPr>
      </w:pPr>
      <w:hyperlink w:anchor="_Toc4673029" w:history="1">
        <w:r w:rsidR="00DC3872" w:rsidRPr="00514DCD">
          <w:rPr>
            <w:rStyle w:val="Hyperlink"/>
            <w:noProof/>
          </w:rPr>
          <w:t>3.90.4 Interaction Diagram</w:t>
        </w:r>
        <w:r w:rsidR="00DC3872">
          <w:rPr>
            <w:noProof/>
            <w:webHidden/>
          </w:rPr>
          <w:tab/>
        </w:r>
        <w:r w:rsidR="00DC3872">
          <w:rPr>
            <w:noProof/>
            <w:webHidden/>
          </w:rPr>
          <w:fldChar w:fldCharType="begin"/>
        </w:r>
        <w:r w:rsidR="00DC3872">
          <w:rPr>
            <w:noProof/>
            <w:webHidden/>
          </w:rPr>
          <w:instrText xml:space="preserve"> PAGEREF _Toc4673029 \h </w:instrText>
        </w:r>
        <w:r w:rsidR="00DC3872">
          <w:rPr>
            <w:noProof/>
            <w:webHidden/>
          </w:rPr>
        </w:r>
        <w:r w:rsidR="00DC3872">
          <w:rPr>
            <w:noProof/>
            <w:webHidden/>
          </w:rPr>
          <w:fldChar w:fldCharType="separate"/>
        </w:r>
        <w:r w:rsidR="00DC3872">
          <w:rPr>
            <w:noProof/>
            <w:webHidden/>
          </w:rPr>
          <w:t>29</w:t>
        </w:r>
        <w:r w:rsidR="00DC3872">
          <w:rPr>
            <w:noProof/>
            <w:webHidden/>
          </w:rPr>
          <w:fldChar w:fldCharType="end"/>
        </w:r>
      </w:hyperlink>
    </w:p>
    <w:p w14:paraId="7C0FB788" w14:textId="3DA0CBDA" w:rsidR="00DC3872" w:rsidRDefault="00F301C1">
      <w:pPr>
        <w:pStyle w:val="TOC4"/>
        <w:rPr>
          <w:rFonts w:asciiTheme="minorHAnsi" w:eastAsiaTheme="minorEastAsia" w:hAnsiTheme="minorHAnsi" w:cstheme="minorBidi"/>
          <w:noProof/>
          <w:sz w:val="22"/>
          <w:szCs w:val="22"/>
        </w:rPr>
      </w:pPr>
      <w:hyperlink w:anchor="_Toc4673030" w:history="1">
        <w:r w:rsidR="00DC3872" w:rsidRPr="00514DCD">
          <w:rPr>
            <w:rStyle w:val="Hyperlink"/>
            <w:noProof/>
          </w:rPr>
          <w:t>3.90.4.1 Find Matching Care Services Request Message</w:t>
        </w:r>
        <w:r w:rsidR="00DC3872">
          <w:rPr>
            <w:noProof/>
            <w:webHidden/>
          </w:rPr>
          <w:tab/>
        </w:r>
        <w:r w:rsidR="00DC3872">
          <w:rPr>
            <w:noProof/>
            <w:webHidden/>
          </w:rPr>
          <w:fldChar w:fldCharType="begin"/>
        </w:r>
        <w:r w:rsidR="00DC3872">
          <w:rPr>
            <w:noProof/>
            <w:webHidden/>
          </w:rPr>
          <w:instrText xml:space="preserve"> PAGEREF _Toc4673030 \h </w:instrText>
        </w:r>
        <w:r w:rsidR="00DC3872">
          <w:rPr>
            <w:noProof/>
            <w:webHidden/>
          </w:rPr>
        </w:r>
        <w:r w:rsidR="00DC3872">
          <w:rPr>
            <w:noProof/>
            <w:webHidden/>
          </w:rPr>
          <w:fldChar w:fldCharType="separate"/>
        </w:r>
        <w:r w:rsidR="00DC3872">
          <w:rPr>
            <w:noProof/>
            <w:webHidden/>
          </w:rPr>
          <w:t>29</w:t>
        </w:r>
        <w:r w:rsidR="00DC3872">
          <w:rPr>
            <w:noProof/>
            <w:webHidden/>
          </w:rPr>
          <w:fldChar w:fldCharType="end"/>
        </w:r>
      </w:hyperlink>
    </w:p>
    <w:p w14:paraId="0200DC2A" w14:textId="5CB8ADE4" w:rsidR="00DC3872" w:rsidRDefault="00F301C1">
      <w:pPr>
        <w:pStyle w:val="TOC5"/>
        <w:rPr>
          <w:rFonts w:asciiTheme="minorHAnsi" w:eastAsiaTheme="minorEastAsia" w:hAnsiTheme="minorHAnsi" w:cstheme="minorBidi"/>
          <w:noProof/>
          <w:sz w:val="22"/>
          <w:szCs w:val="22"/>
        </w:rPr>
      </w:pPr>
      <w:hyperlink w:anchor="_Toc4673031" w:history="1">
        <w:r w:rsidR="00DC3872" w:rsidRPr="00514DCD">
          <w:rPr>
            <w:rStyle w:val="Hyperlink"/>
            <w:noProof/>
          </w:rPr>
          <w:t>3.90.4.1.1 Trigger Events</w:t>
        </w:r>
        <w:r w:rsidR="00DC3872">
          <w:rPr>
            <w:noProof/>
            <w:webHidden/>
          </w:rPr>
          <w:tab/>
        </w:r>
        <w:r w:rsidR="00DC3872">
          <w:rPr>
            <w:noProof/>
            <w:webHidden/>
          </w:rPr>
          <w:fldChar w:fldCharType="begin"/>
        </w:r>
        <w:r w:rsidR="00DC3872">
          <w:rPr>
            <w:noProof/>
            <w:webHidden/>
          </w:rPr>
          <w:instrText xml:space="preserve"> PAGEREF _Toc4673031 \h </w:instrText>
        </w:r>
        <w:r w:rsidR="00DC3872">
          <w:rPr>
            <w:noProof/>
            <w:webHidden/>
          </w:rPr>
        </w:r>
        <w:r w:rsidR="00DC3872">
          <w:rPr>
            <w:noProof/>
            <w:webHidden/>
          </w:rPr>
          <w:fldChar w:fldCharType="separate"/>
        </w:r>
        <w:r w:rsidR="00DC3872">
          <w:rPr>
            <w:noProof/>
            <w:webHidden/>
          </w:rPr>
          <w:t>29</w:t>
        </w:r>
        <w:r w:rsidR="00DC3872">
          <w:rPr>
            <w:noProof/>
            <w:webHidden/>
          </w:rPr>
          <w:fldChar w:fldCharType="end"/>
        </w:r>
      </w:hyperlink>
    </w:p>
    <w:p w14:paraId="760ADF31" w14:textId="19297247" w:rsidR="00DC3872" w:rsidRDefault="00F301C1">
      <w:pPr>
        <w:pStyle w:val="TOC5"/>
        <w:rPr>
          <w:rFonts w:asciiTheme="minorHAnsi" w:eastAsiaTheme="minorEastAsia" w:hAnsiTheme="minorHAnsi" w:cstheme="minorBidi"/>
          <w:noProof/>
          <w:sz w:val="22"/>
          <w:szCs w:val="22"/>
        </w:rPr>
      </w:pPr>
      <w:hyperlink w:anchor="_Toc4673032" w:history="1">
        <w:r w:rsidR="00DC3872" w:rsidRPr="00514DCD">
          <w:rPr>
            <w:rStyle w:val="Hyperlink"/>
            <w:noProof/>
          </w:rPr>
          <w:t>3.90.4.1.2 Message Semantics</w:t>
        </w:r>
        <w:r w:rsidR="00DC3872">
          <w:rPr>
            <w:noProof/>
            <w:webHidden/>
          </w:rPr>
          <w:tab/>
        </w:r>
        <w:r w:rsidR="00DC3872">
          <w:rPr>
            <w:noProof/>
            <w:webHidden/>
          </w:rPr>
          <w:fldChar w:fldCharType="begin"/>
        </w:r>
        <w:r w:rsidR="00DC3872">
          <w:rPr>
            <w:noProof/>
            <w:webHidden/>
          </w:rPr>
          <w:instrText xml:space="preserve"> PAGEREF _Toc4673032 \h </w:instrText>
        </w:r>
        <w:r w:rsidR="00DC3872">
          <w:rPr>
            <w:noProof/>
            <w:webHidden/>
          </w:rPr>
        </w:r>
        <w:r w:rsidR="00DC3872">
          <w:rPr>
            <w:noProof/>
            <w:webHidden/>
          </w:rPr>
          <w:fldChar w:fldCharType="separate"/>
        </w:r>
        <w:r w:rsidR="00DC3872">
          <w:rPr>
            <w:noProof/>
            <w:webHidden/>
          </w:rPr>
          <w:t>29</w:t>
        </w:r>
        <w:r w:rsidR="00DC3872">
          <w:rPr>
            <w:noProof/>
            <w:webHidden/>
          </w:rPr>
          <w:fldChar w:fldCharType="end"/>
        </w:r>
      </w:hyperlink>
    </w:p>
    <w:p w14:paraId="1A2153E4" w14:textId="6705EEF9" w:rsidR="00DC3872" w:rsidRDefault="00F301C1">
      <w:pPr>
        <w:pStyle w:val="TOC6"/>
        <w:rPr>
          <w:rFonts w:asciiTheme="minorHAnsi" w:eastAsiaTheme="minorEastAsia" w:hAnsiTheme="minorHAnsi" w:cstheme="minorBidi"/>
          <w:noProof/>
          <w:sz w:val="22"/>
          <w:szCs w:val="22"/>
        </w:rPr>
      </w:pPr>
      <w:hyperlink w:anchor="_Toc4673033" w:history="1">
        <w:r w:rsidR="00DC3872" w:rsidRPr="00514DCD">
          <w:rPr>
            <w:rStyle w:val="Hyperlink"/>
            <w:noProof/>
          </w:rPr>
          <w:t>3.90.4.1.2.1 Common Parameters</w:t>
        </w:r>
        <w:r w:rsidR="00DC3872">
          <w:rPr>
            <w:noProof/>
            <w:webHidden/>
          </w:rPr>
          <w:tab/>
        </w:r>
        <w:r w:rsidR="00DC3872">
          <w:rPr>
            <w:noProof/>
            <w:webHidden/>
          </w:rPr>
          <w:fldChar w:fldCharType="begin"/>
        </w:r>
        <w:r w:rsidR="00DC3872">
          <w:rPr>
            <w:noProof/>
            <w:webHidden/>
          </w:rPr>
          <w:instrText xml:space="preserve"> PAGEREF _Toc4673033 \h </w:instrText>
        </w:r>
        <w:r w:rsidR="00DC3872">
          <w:rPr>
            <w:noProof/>
            <w:webHidden/>
          </w:rPr>
        </w:r>
        <w:r w:rsidR="00DC3872">
          <w:rPr>
            <w:noProof/>
            <w:webHidden/>
          </w:rPr>
          <w:fldChar w:fldCharType="separate"/>
        </w:r>
        <w:r w:rsidR="00DC3872">
          <w:rPr>
            <w:noProof/>
            <w:webHidden/>
          </w:rPr>
          <w:t>30</w:t>
        </w:r>
        <w:r w:rsidR="00DC3872">
          <w:rPr>
            <w:noProof/>
            <w:webHidden/>
          </w:rPr>
          <w:fldChar w:fldCharType="end"/>
        </w:r>
      </w:hyperlink>
    </w:p>
    <w:p w14:paraId="0B9C0A67" w14:textId="5434F874" w:rsidR="00DC3872" w:rsidRDefault="00F301C1">
      <w:pPr>
        <w:pStyle w:val="TOC6"/>
        <w:rPr>
          <w:rFonts w:asciiTheme="minorHAnsi" w:eastAsiaTheme="minorEastAsia" w:hAnsiTheme="minorHAnsi" w:cstheme="minorBidi"/>
          <w:noProof/>
          <w:sz w:val="22"/>
          <w:szCs w:val="22"/>
        </w:rPr>
      </w:pPr>
      <w:hyperlink w:anchor="_Toc4673034" w:history="1">
        <w:r w:rsidR="00DC3872" w:rsidRPr="00514DCD">
          <w:rPr>
            <w:rStyle w:val="Hyperlink"/>
            <w:noProof/>
          </w:rPr>
          <w:t>3.90.4.1.2.2 Organization Resource Message Semantics</w:t>
        </w:r>
        <w:r w:rsidR="00DC3872">
          <w:rPr>
            <w:noProof/>
            <w:webHidden/>
          </w:rPr>
          <w:tab/>
        </w:r>
        <w:r w:rsidR="00DC3872">
          <w:rPr>
            <w:noProof/>
            <w:webHidden/>
          </w:rPr>
          <w:fldChar w:fldCharType="begin"/>
        </w:r>
        <w:r w:rsidR="00DC3872">
          <w:rPr>
            <w:noProof/>
            <w:webHidden/>
          </w:rPr>
          <w:instrText xml:space="preserve"> PAGEREF _Toc4673034 \h </w:instrText>
        </w:r>
        <w:r w:rsidR="00DC3872">
          <w:rPr>
            <w:noProof/>
            <w:webHidden/>
          </w:rPr>
        </w:r>
        <w:r w:rsidR="00DC3872">
          <w:rPr>
            <w:noProof/>
            <w:webHidden/>
          </w:rPr>
          <w:fldChar w:fldCharType="separate"/>
        </w:r>
        <w:r w:rsidR="00DC3872">
          <w:rPr>
            <w:noProof/>
            <w:webHidden/>
          </w:rPr>
          <w:t>30</w:t>
        </w:r>
        <w:r w:rsidR="00DC3872">
          <w:rPr>
            <w:noProof/>
            <w:webHidden/>
          </w:rPr>
          <w:fldChar w:fldCharType="end"/>
        </w:r>
      </w:hyperlink>
    </w:p>
    <w:p w14:paraId="7C47CA36" w14:textId="3EA9DF5C" w:rsidR="00DC3872" w:rsidRDefault="00F301C1">
      <w:pPr>
        <w:pStyle w:val="TOC6"/>
        <w:rPr>
          <w:rFonts w:asciiTheme="minorHAnsi" w:eastAsiaTheme="minorEastAsia" w:hAnsiTheme="minorHAnsi" w:cstheme="minorBidi"/>
          <w:noProof/>
          <w:sz w:val="22"/>
          <w:szCs w:val="22"/>
        </w:rPr>
      </w:pPr>
      <w:hyperlink w:anchor="_Toc4673035" w:history="1">
        <w:r w:rsidR="00DC3872" w:rsidRPr="00514DCD">
          <w:rPr>
            <w:rStyle w:val="Hyperlink"/>
            <w:noProof/>
          </w:rPr>
          <w:t>3.90.4.1.2.3 Location Resource Message Semantics</w:t>
        </w:r>
        <w:r w:rsidR="00DC3872">
          <w:rPr>
            <w:noProof/>
            <w:webHidden/>
          </w:rPr>
          <w:tab/>
        </w:r>
        <w:r w:rsidR="00DC3872">
          <w:rPr>
            <w:noProof/>
            <w:webHidden/>
          </w:rPr>
          <w:fldChar w:fldCharType="begin"/>
        </w:r>
        <w:r w:rsidR="00DC3872">
          <w:rPr>
            <w:noProof/>
            <w:webHidden/>
          </w:rPr>
          <w:instrText xml:space="preserve"> PAGEREF _Toc4673035 \h </w:instrText>
        </w:r>
        <w:r w:rsidR="00DC3872">
          <w:rPr>
            <w:noProof/>
            <w:webHidden/>
          </w:rPr>
        </w:r>
        <w:r w:rsidR="00DC3872">
          <w:rPr>
            <w:noProof/>
            <w:webHidden/>
          </w:rPr>
          <w:fldChar w:fldCharType="separate"/>
        </w:r>
        <w:r w:rsidR="00DC3872">
          <w:rPr>
            <w:noProof/>
            <w:webHidden/>
          </w:rPr>
          <w:t>31</w:t>
        </w:r>
        <w:r w:rsidR="00DC3872">
          <w:rPr>
            <w:noProof/>
            <w:webHidden/>
          </w:rPr>
          <w:fldChar w:fldCharType="end"/>
        </w:r>
      </w:hyperlink>
    </w:p>
    <w:p w14:paraId="69256DAE" w14:textId="6741DF53" w:rsidR="00DC3872" w:rsidRDefault="00F301C1">
      <w:pPr>
        <w:pStyle w:val="TOC6"/>
        <w:rPr>
          <w:rFonts w:asciiTheme="minorHAnsi" w:eastAsiaTheme="minorEastAsia" w:hAnsiTheme="minorHAnsi" w:cstheme="minorBidi"/>
          <w:noProof/>
          <w:sz w:val="22"/>
          <w:szCs w:val="22"/>
        </w:rPr>
      </w:pPr>
      <w:hyperlink w:anchor="_Toc4673036" w:history="1">
        <w:r w:rsidR="00DC3872" w:rsidRPr="00514DCD">
          <w:rPr>
            <w:rStyle w:val="Hyperlink"/>
            <w:noProof/>
          </w:rPr>
          <w:t>3.90.4.1.2.4 Practitioner Resource Message Semantics</w:t>
        </w:r>
        <w:r w:rsidR="00DC3872">
          <w:rPr>
            <w:noProof/>
            <w:webHidden/>
          </w:rPr>
          <w:tab/>
        </w:r>
        <w:r w:rsidR="00DC3872">
          <w:rPr>
            <w:noProof/>
            <w:webHidden/>
          </w:rPr>
          <w:fldChar w:fldCharType="begin"/>
        </w:r>
        <w:r w:rsidR="00DC3872">
          <w:rPr>
            <w:noProof/>
            <w:webHidden/>
          </w:rPr>
          <w:instrText xml:space="preserve"> PAGEREF _Toc4673036 \h </w:instrText>
        </w:r>
        <w:r w:rsidR="00DC3872">
          <w:rPr>
            <w:noProof/>
            <w:webHidden/>
          </w:rPr>
        </w:r>
        <w:r w:rsidR="00DC3872">
          <w:rPr>
            <w:noProof/>
            <w:webHidden/>
          </w:rPr>
          <w:fldChar w:fldCharType="separate"/>
        </w:r>
        <w:r w:rsidR="00DC3872">
          <w:rPr>
            <w:noProof/>
            <w:webHidden/>
          </w:rPr>
          <w:t>31</w:t>
        </w:r>
        <w:r w:rsidR="00DC3872">
          <w:rPr>
            <w:noProof/>
            <w:webHidden/>
          </w:rPr>
          <w:fldChar w:fldCharType="end"/>
        </w:r>
      </w:hyperlink>
    </w:p>
    <w:p w14:paraId="5BED93FC" w14:textId="69FD5CCE" w:rsidR="00DC3872" w:rsidRDefault="00F301C1">
      <w:pPr>
        <w:pStyle w:val="TOC6"/>
        <w:rPr>
          <w:rFonts w:asciiTheme="minorHAnsi" w:eastAsiaTheme="minorEastAsia" w:hAnsiTheme="minorHAnsi" w:cstheme="minorBidi"/>
          <w:noProof/>
          <w:sz w:val="22"/>
          <w:szCs w:val="22"/>
        </w:rPr>
      </w:pPr>
      <w:hyperlink w:anchor="_Toc4673037" w:history="1">
        <w:r w:rsidR="00DC3872" w:rsidRPr="00514DCD">
          <w:rPr>
            <w:rStyle w:val="Hyperlink"/>
            <w:noProof/>
          </w:rPr>
          <w:t>3.90.4.1.2.5 PractitionerRole Resource Message Semantics</w:t>
        </w:r>
        <w:r w:rsidR="00DC3872">
          <w:rPr>
            <w:noProof/>
            <w:webHidden/>
          </w:rPr>
          <w:tab/>
        </w:r>
        <w:r w:rsidR="00DC3872">
          <w:rPr>
            <w:noProof/>
            <w:webHidden/>
          </w:rPr>
          <w:fldChar w:fldCharType="begin"/>
        </w:r>
        <w:r w:rsidR="00DC3872">
          <w:rPr>
            <w:noProof/>
            <w:webHidden/>
          </w:rPr>
          <w:instrText xml:space="preserve"> PAGEREF _Toc4673037 \h </w:instrText>
        </w:r>
        <w:r w:rsidR="00DC3872">
          <w:rPr>
            <w:noProof/>
            <w:webHidden/>
          </w:rPr>
        </w:r>
        <w:r w:rsidR="00DC3872">
          <w:rPr>
            <w:noProof/>
            <w:webHidden/>
          </w:rPr>
          <w:fldChar w:fldCharType="separate"/>
        </w:r>
        <w:r w:rsidR="00DC3872">
          <w:rPr>
            <w:noProof/>
            <w:webHidden/>
          </w:rPr>
          <w:t>31</w:t>
        </w:r>
        <w:r w:rsidR="00DC3872">
          <w:rPr>
            <w:noProof/>
            <w:webHidden/>
          </w:rPr>
          <w:fldChar w:fldCharType="end"/>
        </w:r>
      </w:hyperlink>
    </w:p>
    <w:p w14:paraId="44531A57" w14:textId="69C7B28D" w:rsidR="00DC3872" w:rsidRDefault="00F301C1">
      <w:pPr>
        <w:pStyle w:val="TOC6"/>
        <w:rPr>
          <w:rFonts w:asciiTheme="minorHAnsi" w:eastAsiaTheme="minorEastAsia" w:hAnsiTheme="minorHAnsi" w:cstheme="minorBidi"/>
          <w:noProof/>
          <w:sz w:val="22"/>
          <w:szCs w:val="22"/>
        </w:rPr>
      </w:pPr>
      <w:hyperlink w:anchor="_Toc4673038" w:history="1">
        <w:r w:rsidR="00DC3872" w:rsidRPr="00514DCD">
          <w:rPr>
            <w:rStyle w:val="Hyperlink"/>
            <w:noProof/>
          </w:rPr>
          <w:t>3.90.4.1.2.6 HealthcareService Resource Message Semantics</w:t>
        </w:r>
        <w:r w:rsidR="00DC3872">
          <w:rPr>
            <w:noProof/>
            <w:webHidden/>
          </w:rPr>
          <w:tab/>
        </w:r>
        <w:r w:rsidR="00DC3872">
          <w:rPr>
            <w:noProof/>
            <w:webHidden/>
          </w:rPr>
          <w:fldChar w:fldCharType="begin"/>
        </w:r>
        <w:r w:rsidR="00DC3872">
          <w:rPr>
            <w:noProof/>
            <w:webHidden/>
          </w:rPr>
          <w:instrText xml:space="preserve"> PAGEREF _Toc4673038 \h </w:instrText>
        </w:r>
        <w:r w:rsidR="00DC3872">
          <w:rPr>
            <w:noProof/>
            <w:webHidden/>
          </w:rPr>
        </w:r>
        <w:r w:rsidR="00DC3872">
          <w:rPr>
            <w:noProof/>
            <w:webHidden/>
          </w:rPr>
          <w:fldChar w:fldCharType="separate"/>
        </w:r>
        <w:r w:rsidR="00DC3872">
          <w:rPr>
            <w:noProof/>
            <w:webHidden/>
          </w:rPr>
          <w:t>32</w:t>
        </w:r>
        <w:r w:rsidR="00DC3872">
          <w:rPr>
            <w:noProof/>
            <w:webHidden/>
          </w:rPr>
          <w:fldChar w:fldCharType="end"/>
        </w:r>
      </w:hyperlink>
    </w:p>
    <w:p w14:paraId="432655BF" w14:textId="6C7F1393" w:rsidR="00DC3872" w:rsidRDefault="00F301C1">
      <w:pPr>
        <w:pStyle w:val="TOC6"/>
        <w:rPr>
          <w:rFonts w:asciiTheme="minorHAnsi" w:eastAsiaTheme="minorEastAsia" w:hAnsiTheme="minorHAnsi" w:cstheme="minorBidi"/>
          <w:noProof/>
          <w:sz w:val="22"/>
          <w:szCs w:val="22"/>
        </w:rPr>
      </w:pPr>
      <w:hyperlink w:anchor="_Toc4673039" w:history="1">
        <w:r w:rsidR="00DC3872" w:rsidRPr="00514DCD">
          <w:rPr>
            <w:rStyle w:val="Hyperlink"/>
            <w:noProof/>
          </w:rPr>
          <w:t>3.90.4.1.2.7 Location Distance Option Message Semantics</w:t>
        </w:r>
        <w:r w:rsidR="00DC3872">
          <w:rPr>
            <w:noProof/>
            <w:webHidden/>
          </w:rPr>
          <w:tab/>
        </w:r>
        <w:r w:rsidR="00DC3872">
          <w:rPr>
            <w:noProof/>
            <w:webHidden/>
          </w:rPr>
          <w:fldChar w:fldCharType="begin"/>
        </w:r>
        <w:r w:rsidR="00DC3872">
          <w:rPr>
            <w:noProof/>
            <w:webHidden/>
          </w:rPr>
          <w:instrText xml:space="preserve"> PAGEREF _Toc4673039 \h </w:instrText>
        </w:r>
        <w:r w:rsidR="00DC3872">
          <w:rPr>
            <w:noProof/>
            <w:webHidden/>
          </w:rPr>
        </w:r>
        <w:r w:rsidR="00DC3872">
          <w:rPr>
            <w:noProof/>
            <w:webHidden/>
          </w:rPr>
          <w:fldChar w:fldCharType="separate"/>
        </w:r>
        <w:r w:rsidR="00DC3872">
          <w:rPr>
            <w:noProof/>
            <w:webHidden/>
          </w:rPr>
          <w:t>33</w:t>
        </w:r>
        <w:r w:rsidR="00DC3872">
          <w:rPr>
            <w:noProof/>
            <w:webHidden/>
          </w:rPr>
          <w:fldChar w:fldCharType="end"/>
        </w:r>
      </w:hyperlink>
    </w:p>
    <w:p w14:paraId="30B44792" w14:textId="4D8A91DF" w:rsidR="00DC3872" w:rsidRDefault="00F301C1">
      <w:pPr>
        <w:pStyle w:val="TOC5"/>
        <w:rPr>
          <w:rFonts w:asciiTheme="minorHAnsi" w:eastAsiaTheme="minorEastAsia" w:hAnsiTheme="minorHAnsi" w:cstheme="minorBidi"/>
          <w:noProof/>
          <w:sz w:val="22"/>
          <w:szCs w:val="22"/>
        </w:rPr>
      </w:pPr>
      <w:hyperlink w:anchor="_Toc4673040" w:history="1">
        <w:r w:rsidR="00DC3872" w:rsidRPr="00514DCD">
          <w:rPr>
            <w:rStyle w:val="Hyperlink"/>
            <w:noProof/>
          </w:rPr>
          <w:t>3.90.4.1.3 Expected Actions</w:t>
        </w:r>
        <w:r w:rsidR="00DC3872">
          <w:rPr>
            <w:noProof/>
            <w:webHidden/>
          </w:rPr>
          <w:tab/>
        </w:r>
        <w:r w:rsidR="00DC3872">
          <w:rPr>
            <w:noProof/>
            <w:webHidden/>
          </w:rPr>
          <w:fldChar w:fldCharType="begin"/>
        </w:r>
        <w:r w:rsidR="00DC3872">
          <w:rPr>
            <w:noProof/>
            <w:webHidden/>
          </w:rPr>
          <w:instrText xml:space="preserve"> PAGEREF _Toc4673040 \h </w:instrText>
        </w:r>
        <w:r w:rsidR="00DC3872">
          <w:rPr>
            <w:noProof/>
            <w:webHidden/>
          </w:rPr>
        </w:r>
        <w:r w:rsidR="00DC3872">
          <w:rPr>
            <w:noProof/>
            <w:webHidden/>
          </w:rPr>
          <w:fldChar w:fldCharType="separate"/>
        </w:r>
        <w:r w:rsidR="00DC3872">
          <w:rPr>
            <w:noProof/>
            <w:webHidden/>
          </w:rPr>
          <w:t>33</w:t>
        </w:r>
        <w:r w:rsidR="00DC3872">
          <w:rPr>
            <w:noProof/>
            <w:webHidden/>
          </w:rPr>
          <w:fldChar w:fldCharType="end"/>
        </w:r>
      </w:hyperlink>
    </w:p>
    <w:p w14:paraId="0F2A74F3" w14:textId="4C3C8820" w:rsidR="00DC3872" w:rsidRDefault="00F301C1">
      <w:pPr>
        <w:pStyle w:val="TOC4"/>
        <w:rPr>
          <w:rFonts w:asciiTheme="minorHAnsi" w:eastAsiaTheme="minorEastAsia" w:hAnsiTheme="minorHAnsi" w:cstheme="minorBidi"/>
          <w:noProof/>
          <w:sz w:val="22"/>
          <w:szCs w:val="22"/>
        </w:rPr>
      </w:pPr>
      <w:hyperlink w:anchor="_Toc4673041" w:history="1">
        <w:r w:rsidR="00DC3872" w:rsidRPr="00514DCD">
          <w:rPr>
            <w:rStyle w:val="Hyperlink"/>
            <w:noProof/>
          </w:rPr>
          <w:t>3.90.4.2 Find Matching Care Services Response Message</w:t>
        </w:r>
        <w:r w:rsidR="00DC3872">
          <w:rPr>
            <w:noProof/>
            <w:webHidden/>
          </w:rPr>
          <w:tab/>
        </w:r>
        <w:r w:rsidR="00DC3872">
          <w:rPr>
            <w:noProof/>
            <w:webHidden/>
          </w:rPr>
          <w:fldChar w:fldCharType="begin"/>
        </w:r>
        <w:r w:rsidR="00DC3872">
          <w:rPr>
            <w:noProof/>
            <w:webHidden/>
          </w:rPr>
          <w:instrText xml:space="preserve"> PAGEREF _Toc4673041 \h </w:instrText>
        </w:r>
        <w:r w:rsidR="00DC3872">
          <w:rPr>
            <w:noProof/>
            <w:webHidden/>
          </w:rPr>
        </w:r>
        <w:r w:rsidR="00DC3872">
          <w:rPr>
            <w:noProof/>
            <w:webHidden/>
          </w:rPr>
          <w:fldChar w:fldCharType="separate"/>
        </w:r>
        <w:r w:rsidR="00DC3872">
          <w:rPr>
            <w:noProof/>
            <w:webHidden/>
          </w:rPr>
          <w:t>33</w:t>
        </w:r>
        <w:r w:rsidR="00DC3872">
          <w:rPr>
            <w:noProof/>
            <w:webHidden/>
          </w:rPr>
          <w:fldChar w:fldCharType="end"/>
        </w:r>
      </w:hyperlink>
    </w:p>
    <w:p w14:paraId="6AD537A3" w14:textId="7DDBCBF7" w:rsidR="00DC3872" w:rsidRDefault="00F301C1">
      <w:pPr>
        <w:pStyle w:val="TOC5"/>
        <w:rPr>
          <w:rFonts w:asciiTheme="minorHAnsi" w:eastAsiaTheme="minorEastAsia" w:hAnsiTheme="minorHAnsi" w:cstheme="minorBidi"/>
          <w:noProof/>
          <w:sz w:val="22"/>
          <w:szCs w:val="22"/>
        </w:rPr>
      </w:pPr>
      <w:hyperlink w:anchor="_Toc4673042" w:history="1">
        <w:r w:rsidR="00DC3872" w:rsidRPr="00514DCD">
          <w:rPr>
            <w:rStyle w:val="Hyperlink"/>
            <w:noProof/>
          </w:rPr>
          <w:t>3.90.4.2.1 Trigger Events</w:t>
        </w:r>
        <w:r w:rsidR="00DC3872">
          <w:rPr>
            <w:noProof/>
            <w:webHidden/>
          </w:rPr>
          <w:tab/>
        </w:r>
        <w:r w:rsidR="00DC3872">
          <w:rPr>
            <w:noProof/>
            <w:webHidden/>
          </w:rPr>
          <w:fldChar w:fldCharType="begin"/>
        </w:r>
        <w:r w:rsidR="00DC3872">
          <w:rPr>
            <w:noProof/>
            <w:webHidden/>
          </w:rPr>
          <w:instrText xml:space="preserve"> PAGEREF _Toc4673042 \h </w:instrText>
        </w:r>
        <w:r w:rsidR="00DC3872">
          <w:rPr>
            <w:noProof/>
            <w:webHidden/>
          </w:rPr>
        </w:r>
        <w:r w:rsidR="00DC3872">
          <w:rPr>
            <w:noProof/>
            <w:webHidden/>
          </w:rPr>
          <w:fldChar w:fldCharType="separate"/>
        </w:r>
        <w:r w:rsidR="00DC3872">
          <w:rPr>
            <w:noProof/>
            <w:webHidden/>
          </w:rPr>
          <w:t>33</w:t>
        </w:r>
        <w:r w:rsidR="00DC3872">
          <w:rPr>
            <w:noProof/>
            <w:webHidden/>
          </w:rPr>
          <w:fldChar w:fldCharType="end"/>
        </w:r>
      </w:hyperlink>
    </w:p>
    <w:p w14:paraId="10C44C3F" w14:textId="38A573AE" w:rsidR="00DC3872" w:rsidRDefault="00F301C1">
      <w:pPr>
        <w:pStyle w:val="TOC5"/>
        <w:rPr>
          <w:rFonts w:asciiTheme="minorHAnsi" w:eastAsiaTheme="minorEastAsia" w:hAnsiTheme="minorHAnsi" w:cstheme="minorBidi"/>
          <w:noProof/>
          <w:sz w:val="22"/>
          <w:szCs w:val="22"/>
        </w:rPr>
      </w:pPr>
      <w:hyperlink w:anchor="_Toc4673043" w:history="1">
        <w:r w:rsidR="00DC3872" w:rsidRPr="00514DCD">
          <w:rPr>
            <w:rStyle w:val="Hyperlink"/>
            <w:noProof/>
          </w:rPr>
          <w:t>3.90.4.2.2 Message Semantics</w:t>
        </w:r>
        <w:r w:rsidR="00DC3872">
          <w:rPr>
            <w:noProof/>
            <w:webHidden/>
          </w:rPr>
          <w:tab/>
        </w:r>
        <w:r w:rsidR="00DC3872">
          <w:rPr>
            <w:noProof/>
            <w:webHidden/>
          </w:rPr>
          <w:fldChar w:fldCharType="begin"/>
        </w:r>
        <w:r w:rsidR="00DC3872">
          <w:rPr>
            <w:noProof/>
            <w:webHidden/>
          </w:rPr>
          <w:instrText xml:space="preserve"> PAGEREF _Toc4673043 \h </w:instrText>
        </w:r>
        <w:r w:rsidR="00DC3872">
          <w:rPr>
            <w:noProof/>
            <w:webHidden/>
          </w:rPr>
        </w:r>
        <w:r w:rsidR="00DC3872">
          <w:rPr>
            <w:noProof/>
            <w:webHidden/>
          </w:rPr>
          <w:fldChar w:fldCharType="separate"/>
        </w:r>
        <w:r w:rsidR="00DC3872">
          <w:rPr>
            <w:noProof/>
            <w:webHidden/>
          </w:rPr>
          <w:t>33</w:t>
        </w:r>
        <w:r w:rsidR="00DC3872">
          <w:rPr>
            <w:noProof/>
            <w:webHidden/>
          </w:rPr>
          <w:fldChar w:fldCharType="end"/>
        </w:r>
      </w:hyperlink>
    </w:p>
    <w:p w14:paraId="55ADD33E" w14:textId="58F69C02" w:rsidR="00DC3872" w:rsidRDefault="00F301C1">
      <w:pPr>
        <w:pStyle w:val="TOC6"/>
        <w:rPr>
          <w:rFonts w:asciiTheme="minorHAnsi" w:eastAsiaTheme="minorEastAsia" w:hAnsiTheme="minorHAnsi" w:cstheme="minorBidi"/>
          <w:noProof/>
          <w:sz w:val="22"/>
          <w:szCs w:val="22"/>
        </w:rPr>
      </w:pPr>
      <w:hyperlink w:anchor="_Toc4673044" w:history="1">
        <w:r w:rsidR="00DC3872" w:rsidRPr="00514DCD">
          <w:rPr>
            <w:rStyle w:val="Hyperlink"/>
            <w:noProof/>
          </w:rPr>
          <w:t>3.90.4.2.2.1 FHIR Organization Resource Constraints</w:t>
        </w:r>
        <w:r w:rsidR="00DC3872">
          <w:rPr>
            <w:noProof/>
            <w:webHidden/>
          </w:rPr>
          <w:tab/>
        </w:r>
        <w:r w:rsidR="00DC3872">
          <w:rPr>
            <w:noProof/>
            <w:webHidden/>
          </w:rPr>
          <w:fldChar w:fldCharType="begin"/>
        </w:r>
        <w:r w:rsidR="00DC3872">
          <w:rPr>
            <w:noProof/>
            <w:webHidden/>
          </w:rPr>
          <w:instrText xml:space="preserve"> PAGEREF _Toc4673044 \h </w:instrText>
        </w:r>
        <w:r w:rsidR="00DC3872">
          <w:rPr>
            <w:noProof/>
            <w:webHidden/>
          </w:rPr>
        </w:r>
        <w:r w:rsidR="00DC3872">
          <w:rPr>
            <w:noProof/>
            <w:webHidden/>
          </w:rPr>
          <w:fldChar w:fldCharType="separate"/>
        </w:r>
        <w:r w:rsidR="00DC3872">
          <w:rPr>
            <w:noProof/>
            <w:webHidden/>
          </w:rPr>
          <w:t>33</w:t>
        </w:r>
        <w:r w:rsidR="00DC3872">
          <w:rPr>
            <w:noProof/>
            <w:webHidden/>
          </w:rPr>
          <w:fldChar w:fldCharType="end"/>
        </w:r>
      </w:hyperlink>
    </w:p>
    <w:p w14:paraId="088DE0DF" w14:textId="602C9B47" w:rsidR="00DC3872" w:rsidRDefault="00F301C1">
      <w:pPr>
        <w:pStyle w:val="TOC6"/>
        <w:rPr>
          <w:rFonts w:asciiTheme="minorHAnsi" w:eastAsiaTheme="minorEastAsia" w:hAnsiTheme="minorHAnsi" w:cstheme="minorBidi"/>
          <w:noProof/>
          <w:sz w:val="22"/>
          <w:szCs w:val="22"/>
        </w:rPr>
      </w:pPr>
      <w:hyperlink w:anchor="_Toc4673045" w:history="1">
        <w:r w:rsidR="00DC3872" w:rsidRPr="00514DCD">
          <w:rPr>
            <w:rStyle w:val="Hyperlink"/>
            <w:noProof/>
          </w:rPr>
          <w:t>3.90.4.2.2.2 FHIR Location Resource Constraints</w:t>
        </w:r>
        <w:r w:rsidR="00DC3872">
          <w:rPr>
            <w:noProof/>
            <w:webHidden/>
          </w:rPr>
          <w:tab/>
        </w:r>
        <w:r w:rsidR="00DC3872">
          <w:rPr>
            <w:noProof/>
            <w:webHidden/>
          </w:rPr>
          <w:fldChar w:fldCharType="begin"/>
        </w:r>
        <w:r w:rsidR="00DC3872">
          <w:rPr>
            <w:noProof/>
            <w:webHidden/>
          </w:rPr>
          <w:instrText xml:space="preserve"> PAGEREF _Toc4673045 \h </w:instrText>
        </w:r>
        <w:r w:rsidR="00DC3872">
          <w:rPr>
            <w:noProof/>
            <w:webHidden/>
          </w:rPr>
        </w:r>
        <w:r w:rsidR="00DC3872">
          <w:rPr>
            <w:noProof/>
            <w:webHidden/>
          </w:rPr>
          <w:fldChar w:fldCharType="separate"/>
        </w:r>
        <w:r w:rsidR="00DC3872">
          <w:rPr>
            <w:noProof/>
            <w:webHidden/>
          </w:rPr>
          <w:t>35</w:t>
        </w:r>
        <w:r w:rsidR="00DC3872">
          <w:rPr>
            <w:noProof/>
            <w:webHidden/>
          </w:rPr>
          <w:fldChar w:fldCharType="end"/>
        </w:r>
      </w:hyperlink>
    </w:p>
    <w:p w14:paraId="45F87B57" w14:textId="5D4A07BD" w:rsidR="00DC3872" w:rsidRDefault="00F301C1">
      <w:pPr>
        <w:pStyle w:val="TOC6"/>
        <w:rPr>
          <w:rFonts w:asciiTheme="minorHAnsi" w:eastAsiaTheme="minorEastAsia" w:hAnsiTheme="minorHAnsi" w:cstheme="minorBidi"/>
          <w:noProof/>
          <w:sz w:val="22"/>
          <w:szCs w:val="22"/>
        </w:rPr>
      </w:pPr>
      <w:hyperlink w:anchor="_Toc4673046" w:history="1">
        <w:r w:rsidR="00DC3872" w:rsidRPr="00514DCD">
          <w:rPr>
            <w:rStyle w:val="Hyperlink"/>
            <w:noProof/>
          </w:rPr>
          <w:t>3.90.4.2.2.3 FHIR Practitioner Resource Constraints</w:t>
        </w:r>
        <w:r w:rsidR="00DC3872">
          <w:rPr>
            <w:noProof/>
            <w:webHidden/>
          </w:rPr>
          <w:tab/>
        </w:r>
        <w:r w:rsidR="00DC3872">
          <w:rPr>
            <w:noProof/>
            <w:webHidden/>
          </w:rPr>
          <w:fldChar w:fldCharType="begin"/>
        </w:r>
        <w:r w:rsidR="00DC3872">
          <w:rPr>
            <w:noProof/>
            <w:webHidden/>
          </w:rPr>
          <w:instrText xml:space="preserve"> PAGEREF _Toc4673046 \h </w:instrText>
        </w:r>
        <w:r w:rsidR="00DC3872">
          <w:rPr>
            <w:noProof/>
            <w:webHidden/>
          </w:rPr>
        </w:r>
        <w:r w:rsidR="00DC3872">
          <w:rPr>
            <w:noProof/>
            <w:webHidden/>
          </w:rPr>
          <w:fldChar w:fldCharType="separate"/>
        </w:r>
        <w:r w:rsidR="00DC3872">
          <w:rPr>
            <w:noProof/>
            <w:webHidden/>
          </w:rPr>
          <w:t>36</w:t>
        </w:r>
        <w:r w:rsidR="00DC3872">
          <w:rPr>
            <w:noProof/>
            <w:webHidden/>
          </w:rPr>
          <w:fldChar w:fldCharType="end"/>
        </w:r>
      </w:hyperlink>
    </w:p>
    <w:p w14:paraId="68A09883" w14:textId="6AD6EFE8" w:rsidR="00DC3872" w:rsidRDefault="00F301C1">
      <w:pPr>
        <w:pStyle w:val="TOC6"/>
        <w:rPr>
          <w:rFonts w:asciiTheme="minorHAnsi" w:eastAsiaTheme="minorEastAsia" w:hAnsiTheme="minorHAnsi" w:cstheme="minorBidi"/>
          <w:noProof/>
          <w:sz w:val="22"/>
          <w:szCs w:val="22"/>
        </w:rPr>
      </w:pPr>
      <w:hyperlink w:anchor="_Toc4673047" w:history="1">
        <w:r w:rsidR="00DC3872" w:rsidRPr="00514DCD">
          <w:rPr>
            <w:rStyle w:val="Hyperlink"/>
            <w:noProof/>
          </w:rPr>
          <w:t>3.90.4.2.2.4 FHIR PractitionerRole Resource Constraints</w:t>
        </w:r>
        <w:r w:rsidR="00DC3872">
          <w:rPr>
            <w:noProof/>
            <w:webHidden/>
          </w:rPr>
          <w:tab/>
        </w:r>
        <w:r w:rsidR="00DC3872">
          <w:rPr>
            <w:noProof/>
            <w:webHidden/>
          </w:rPr>
          <w:fldChar w:fldCharType="begin"/>
        </w:r>
        <w:r w:rsidR="00DC3872">
          <w:rPr>
            <w:noProof/>
            <w:webHidden/>
          </w:rPr>
          <w:instrText xml:space="preserve"> PAGEREF _Toc4673047 \h </w:instrText>
        </w:r>
        <w:r w:rsidR="00DC3872">
          <w:rPr>
            <w:noProof/>
            <w:webHidden/>
          </w:rPr>
        </w:r>
        <w:r w:rsidR="00DC3872">
          <w:rPr>
            <w:noProof/>
            <w:webHidden/>
          </w:rPr>
          <w:fldChar w:fldCharType="separate"/>
        </w:r>
        <w:r w:rsidR="00DC3872">
          <w:rPr>
            <w:noProof/>
            <w:webHidden/>
          </w:rPr>
          <w:t>37</w:t>
        </w:r>
        <w:r w:rsidR="00DC3872">
          <w:rPr>
            <w:noProof/>
            <w:webHidden/>
          </w:rPr>
          <w:fldChar w:fldCharType="end"/>
        </w:r>
      </w:hyperlink>
    </w:p>
    <w:p w14:paraId="7407C69C" w14:textId="539EB77E" w:rsidR="00DC3872" w:rsidRDefault="00F301C1">
      <w:pPr>
        <w:pStyle w:val="TOC6"/>
        <w:rPr>
          <w:rFonts w:asciiTheme="minorHAnsi" w:eastAsiaTheme="minorEastAsia" w:hAnsiTheme="minorHAnsi" w:cstheme="minorBidi"/>
          <w:noProof/>
          <w:sz w:val="22"/>
          <w:szCs w:val="22"/>
        </w:rPr>
      </w:pPr>
      <w:hyperlink w:anchor="_Toc4673048" w:history="1">
        <w:r w:rsidR="00DC3872" w:rsidRPr="00514DCD">
          <w:rPr>
            <w:rStyle w:val="Hyperlink"/>
            <w:noProof/>
          </w:rPr>
          <w:t>3.90.4.2.2.5 FHIR HealthcareService Resource Constraints</w:t>
        </w:r>
        <w:r w:rsidR="00DC3872">
          <w:rPr>
            <w:noProof/>
            <w:webHidden/>
          </w:rPr>
          <w:tab/>
        </w:r>
        <w:r w:rsidR="00DC3872">
          <w:rPr>
            <w:noProof/>
            <w:webHidden/>
          </w:rPr>
          <w:fldChar w:fldCharType="begin"/>
        </w:r>
        <w:r w:rsidR="00DC3872">
          <w:rPr>
            <w:noProof/>
            <w:webHidden/>
          </w:rPr>
          <w:instrText xml:space="preserve"> PAGEREF _Toc4673048 \h </w:instrText>
        </w:r>
        <w:r w:rsidR="00DC3872">
          <w:rPr>
            <w:noProof/>
            <w:webHidden/>
          </w:rPr>
        </w:r>
        <w:r w:rsidR="00DC3872">
          <w:rPr>
            <w:noProof/>
            <w:webHidden/>
          </w:rPr>
          <w:fldChar w:fldCharType="separate"/>
        </w:r>
        <w:r w:rsidR="00DC3872">
          <w:rPr>
            <w:noProof/>
            <w:webHidden/>
          </w:rPr>
          <w:t>37</w:t>
        </w:r>
        <w:r w:rsidR="00DC3872">
          <w:rPr>
            <w:noProof/>
            <w:webHidden/>
          </w:rPr>
          <w:fldChar w:fldCharType="end"/>
        </w:r>
      </w:hyperlink>
    </w:p>
    <w:p w14:paraId="695B3386" w14:textId="507995BC" w:rsidR="00DC3872" w:rsidRDefault="00F301C1">
      <w:pPr>
        <w:pStyle w:val="TOC5"/>
        <w:rPr>
          <w:rFonts w:asciiTheme="minorHAnsi" w:eastAsiaTheme="minorEastAsia" w:hAnsiTheme="minorHAnsi" w:cstheme="minorBidi"/>
          <w:noProof/>
          <w:sz w:val="22"/>
          <w:szCs w:val="22"/>
        </w:rPr>
      </w:pPr>
      <w:hyperlink w:anchor="_Toc4673049" w:history="1">
        <w:r w:rsidR="00DC3872" w:rsidRPr="00514DCD">
          <w:rPr>
            <w:rStyle w:val="Hyperlink"/>
            <w:noProof/>
          </w:rPr>
          <w:t>3.90.4.2.3 Expected Actions</w:t>
        </w:r>
        <w:r w:rsidR="00DC3872">
          <w:rPr>
            <w:noProof/>
            <w:webHidden/>
          </w:rPr>
          <w:tab/>
        </w:r>
        <w:r w:rsidR="00DC3872">
          <w:rPr>
            <w:noProof/>
            <w:webHidden/>
          </w:rPr>
          <w:fldChar w:fldCharType="begin"/>
        </w:r>
        <w:r w:rsidR="00DC3872">
          <w:rPr>
            <w:noProof/>
            <w:webHidden/>
          </w:rPr>
          <w:instrText xml:space="preserve"> PAGEREF _Toc4673049 \h </w:instrText>
        </w:r>
        <w:r w:rsidR="00DC3872">
          <w:rPr>
            <w:noProof/>
            <w:webHidden/>
          </w:rPr>
        </w:r>
        <w:r w:rsidR="00DC3872">
          <w:rPr>
            <w:noProof/>
            <w:webHidden/>
          </w:rPr>
          <w:fldChar w:fldCharType="separate"/>
        </w:r>
        <w:r w:rsidR="00DC3872">
          <w:rPr>
            <w:noProof/>
            <w:webHidden/>
          </w:rPr>
          <w:t>38</w:t>
        </w:r>
        <w:r w:rsidR="00DC3872">
          <w:rPr>
            <w:noProof/>
            <w:webHidden/>
          </w:rPr>
          <w:fldChar w:fldCharType="end"/>
        </w:r>
      </w:hyperlink>
    </w:p>
    <w:p w14:paraId="6AD48866" w14:textId="32CB4AD0" w:rsidR="00DC3872" w:rsidRDefault="00F301C1">
      <w:pPr>
        <w:pStyle w:val="TOC3"/>
        <w:rPr>
          <w:rFonts w:asciiTheme="minorHAnsi" w:eastAsiaTheme="minorEastAsia" w:hAnsiTheme="minorHAnsi" w:cstheme="minorBidi"/>
          <w:noProof/>
          <w:sz w:val="22"/>
          <w:szCs w:val="22"/>
        </w:rPr>
      </w:pPr>
      <w:hyperlink w:anchor="_Toc4673050" w:history="1">
        <w:r w:rsidR="00DC3872" w:rsidRPr="00514DCD">
          <w:rPr>
            <w:rStyle w:val="Hyperlink"/>
            <w:noProof/>
          </w:rPr>
          <w:t>3.90.5 Security Considerations</w:t>
        </w:r>
        <w:r w:rsidR="00DC3872">
          <w:rPr>
            <w:noProof/>
            <w:webHidden/>
          </w:rPr>
          <w:tab/>
        </w:r>
        <w:r w:rsidR="00DC3872">
          <w:rPr>
            <w:noProof/>
            <w:webHidden/>
          </w:rPr>
          <w:fldChar w:fldCharType="begin"/>
        </w:r>
        <w:r w:rsidR="00DC3872">
          <w:rPr>
            <w:noProof/>
            <w:webHidden/>
          </w:rPr>
          <w:instrText xml:space="preserve"> PAGEREF _Toc4673050 \h </w:instrText>
        </w:r>
        <w:r w:rsidR="00DC3872">
          <w:rPr>
            <w:noProof/>
            <w:webHidden/>
          </w:rPr>
        </w:r>
        <w:r w:rsidR="00DC3872">
          <w:rPr>
            <w:noProof/>
            <w:webHidden/>
          </w:rPr>
          <w:fldChar w:fldCharType="separate"/>
        </w:r>
        <w:r w:rsidR="00DC3872">
          <w:rPr>
            <w:noProof/>
            <w:webHidden/>
          </w:rPr>
          <w:t>38</w:t>
        </w:r>
        <w:r w:rsidR="00DC3872">
          <w:rPr>
            <w:noProof/>
            <w:webHidden/>
          </w:rPr>
          <w:fldChar w:fldCharType="end"/>
        </w:r>
      </w:hyperlink>
    </w:p>
    <w:p w14:paraId="7681A065" w14:textId="3ADCCAB3" w:rsidR="00DC3872" w:rsidRDefault="00F301C1">
      <w:pPr>
        <w:pStyle w:val="TOC2"/>
        <w:rPr>
          <w:rFonts w:asciiTheme="minorHAnsi" w:eastAsiaTheme="minorEastAsia" w:hAnsiTheme="minorHAnsi" w:cstheme="minorBidi"/>
          <w:noProof/>
          <w:sz w:val="22"/>
          <w:szCs w:val="22"/>
        </w:rPr>
      </w:pPr>
      <w:hyperlink w:anchor="_Toc4673051" w:history="1">
        <w:r w:rsidR="00DC3872" w:rsidRPr="00514DCD">
          <w:rPr>
            <w:rStyle w:val="Hyperlink"/>
            <w:noProof/>
          </w:rPr>
          <w:t>3.91 Request Care Services Updates [ITI-91]</w:t>
        </w:r>
        <w:r w:rsidR="00DC3872">
          <w:rPr>
            <w:noProof/>
            <w:webHidden/>
          </w:rPr>
          <w:tab/>
        </w:r>
        <w:r w:rsidR="00DC3872">
          <w:rPr>
            <w:noProof/>
            <w:webHidden/>
          </w:rPr>
          <w:fldChar w:fldCharType="begin"/>
        </w:r>
        <w:r w:rsidR="00DC3872">
          <w:rPr>
            <w:noProof/>
            <w:webHidden/>
          </w:rPr>
          <w:instrText xml:space="preserve"> PAGEREF _Toc4673051 \h </w:instrText>
        </w:r>
        <w:r w:rsidR="00DC3872">
          <w:rPr>
            <w:noProof/>
            <w:webHidden/>
          </w:rPr>
        </w:r>
        <w:r w:rsidR="00DC3872">
          <w:rPr>
            <w:noProof/>
            <w:webHidden/>
          </w:rPr>
          <w:fldChar w:fldCharType="separate"/>
        </w:r>
        <w:r w:rsidR="00DC3872">
          <w:rPr>
            <w:noProof/>
            <w:webHidden/>
          </w:rPr>
          <w:t>38</w:t>
        </w:r>
        <w:r w:rsidR="00DC3872">
          <w:rPr>
            <w:noProof/>
            <w:webHidden/>
          </w:rPr>
          <w:fldChar w:fldCharType="end"/>
        </w:r>
      </w:hyperlink>
    </w:p>
    <w:p w14:paraId="65F33FE5" w14:textId="3F9D11C8" w:rsidR="00DC3872" w:rsidRDefault="00F301C1">
      <w:pPr>
        <w:pStyle w:val="TOC3"/>
        <w:rPr>
          <w:rFonts w:asciiTheme="minorHAnsi" w:eastAsiaTheme="minorEastAsia" w:hAnsiTheme="minorHAnsi" w:cstheme="minorBidi"/>
          <w:noProof/>
          <w:sz w:val="22"/>
          <w:szCs w:val="22"/>
        </w:rPr>
      </w:pPr>
      <w:hyperlink w:anchor="_Toc4673052" w:history="1">
        <w:r w:rsidR="00DC3872" w:rsidRPr="00514DCD">
          <w:rPr>
            <w:rStyle w:val="Hyperlink"/>
            <w:noProof/>
          </w:rPr>
          <w:t>3.91.1 Scope</w:t>
        </w:r>
        <w:r w:rsidR="00DC3872">
          <w:rPr>
            <w:noProof/>
            <w:webHidden/>
          </w:rPr>
          <w:tab/>
        </w:r>
        <w:r w:rsidR="00DC3872">
          <w:rPr>
            <w:noProof/>
            <w:webHidden/>
          </w:rPr>
          <w:fldChar w:fldCharType="begin"/>
        </w:r>
        <w:r w:rsidR="00DC3872">
          <w:rPr>
            <w:noProof/>
            <w:webHidden/>
          </w:rPr>
          <w:instrText xml:space="preserve"> PAGEREF _Toc4673052 \h </w:instrText>
        </w:r>
        <w:r w:rsidR="00DC3872">
          <w:rPr>
            <w:noProof/>
            <w:webHidden/>
          </w:rPr>
        </w:r>
        <w:r w:rsidR="00DC3872">
          <w:rPr>
            <w:noProof/>
            <w:webHidden/>
          </w:rPr>
          <w:fldChar w:fldCharType="separate"/>
        </w:r>
        <w:r w:rsidR="00DC3872">
          <w:rPr>
            <w:noProof/>
            <w:webHidden/>
          </w:rPr>
          <w:t>38</w:t>
        </w:r>
        <w:r w:rsidR="00DC3872">
          <w:rPr>
            <w:noProof/>
            <w:webHidden/>
          </w:rPr>
          <w:fldChar w:fldCharType="end"/>
        </w:r>
      </w:hyperlink>
    </w:p>
    <w:p w14:paraId="3FE7221D" w14:textId="79A5E1F6" w:rsidR="00DC3872" w:rsidRDefault="00F301C1">
      <w:pPr>
        <w:pStyle w:val="TOC3"/>
        <w:rPr>
          <w:rFonts w:asciiTheme="minorHAnsi" w:eastAsiaTheme="minorEastAsia" w:hAnsiTheme="minorHAnsi" w:cstheme="minorBidi"/>
          <w:noProof/>
          <w:sz w:val="22"/>
          <w:szCs w:val="22"/>
        </w:rPr>
      </w:pPr>
      <w:hyperlink w:anchor="_Toc4673053" w:history="1">
        <w:r w:rsidR="00DC3872" w:rsidRPr="00514DCD">
          <w:rPr>
            <w:rStyle w:val="Hyperlink"/>
            <w:noProof/>
          </w:rPr>
          <w:t>3.91.2 Actor Roles</w:t>
        </w:r>
        <w:r w:rsidR="00DC3872">
          <w:rPr>
            <w:noProof/>
            <w:webHidden/>
          </w:rPr>
          <w:tab/>
        </w:r>
        <w:r w:rsidR="00DC3872">
          <w:rPr>
            <w:noProof/>
            <w:webHidden/>
          </w:rPr>
          <w:fldChar w:fldCharType="begin"/>
        </w:r>
        <w:r w:rsidR="00DC3872">
          <w:rPr>
            <w:noProof/>
            <w:webHidden/>
          </w:rPr>
          <w:instrText xml:space="preserve"> PAGEREF _Toc4673053 \h </w:instrText>
        </w:r>
        <w:r w:rsidR="00DC3872">
          <w:rPr>
            <w:noProof/>
            <w:webHidden/>
          </w:rPr>
        </w:r>
        <w:r w:rsidR="00DC3872">
          <w:rPr>
            <w:noProof/>
            <w:webHidden/>
          </w:rPr>
          <w:fldChar w:fldCharType="separate"/>
        </w:r>
        <w:r w:rsidR="00DC3872">
          <w:rPr>
            <w:noProof/>
            <w:webHidden/>
          </w:rPr>
          <w:t>38</w:t>
        </w:r>
        <w:r w:rsidR="00DC3872">
          <w:rPr>
            <w:noProof/>
            <w:webHidden/>
          </w:rPr>
          <w:fldChar w:fldCharType="end"/>
        </w:r>
      </w:hyperlink>
    </w:p>
    <w:p w14:paraId="211477EC" w14:textId="43DBCF1C" w:rsidR="00DC3872" w:rsidRDefault="00F301C1">
      <w:pPr>
        <w:pStyle w:val="TOC3"/>
        <w:rPr>
          <w:rFonts w:asciiTheme="minorHAnsi" w:eastAsiaTheme="minorEastAsia" w:hAnsiTheme="minorHAnsi" w:cstheme="minorBidi"/>
          <w:noProof/>
          <w:sz w:val="22"/>
          <w:szCs w:val="22"/>
        </w:rPr>
      </w:pPr>
      <w:hyperlink w:anchor="_Toc4673054" w:history="1">
        <w:r w:rsidR="00DC3872" w:rsidRPr="00514DCD">
          <w:rPr>
            <w:rStyle w:val="Hyperlink"/>
            <w:noProof/>
          </w:rPr>
          <w:t>3.91.3 Referenced Standards</w:t>
        </w:r>
        <w:r w:rsidR="00DC3872">
          <w:rPr>
            <w:noProof/>
            <w:webHidden/>
          </w:rPr>
          <w:tab/>
        </w:r>
        <w:r w:rsidR="00DC3872">
          <w:rPr>
            <w:noProof/>
            <w:webHidden/>
          </w:rPr>
          <w:fldChar w:fldCharType="begin"/>
        </w:r>
        <w:r w:rsidR="00DC3872">
          <w:rPr>
            <w:noProof/>
            <w:webHidden/>
          </w:rPr>
          <w:instrText xml:space="preserve"> PAGEREF _Toc4673054 \h </w:instrText>
        </w:r>
        <w:r w:rsidR="00DC3872">
          <w:rPr>
            <w:noProof/>
            <w:webHidden/>
          </w:rPr>
        </w:r>
        <w:r w:rsidR="00DC3872">
          <w:rPr>
            <w:noProof/>
            <w:webHidden/>
          </w:rPr>
          <w:fldChar w:fldCharType="separate"/>
        </w:r>
        <w:r w:rsidR="00DC3872">
          <w:rPr>
            <w:noProof/>
            <w:webHidden/>
          </w:rPr>
          <w:t>39</w:t>
        </w:r>
        <w:r w:rsidR="00DC3872">
          <w:rPr>
            <w:noProof/>
            <w:webHidden/>
          </w:rPr>
          <w:fldChar w:fldCharType="end"/>
        </w:r>
      </w:hyperlink>
    </w:p>
    <w:p w14:paraId="294953DB" w14:textId="6B998B35" w:rsidR="00DC3872" w:rsidRDefault="00F301C1">
      <w:pPr>
        <w:pStyle w:val="TOC3"/>
        <w:rPr>
          <w:rFonts w:asciiTheme="minorHAnsi" w:eastAsiaTheme="minorEastAsia" w:hAnsiTheme="minorHAnsi" w:cstheme="minorBidi"/>
          <w:noProof/>
          <w:sz w:val="22"/>
          <w:szCs w:val="22"/>
        </w:rPr>
      </w:pPr>
      <w:hyperlink w:anchor="_Toc4673055" w:history="1">
        <w:r w:rsidR="00DC3872" w:rsidRPr="00514DCD">
          <w:rPr>
            <w:rStyle w:val="Hyperlink"/>
            <w:noProof/>
          </w:rPr>
          <w:t>3.91.4 Interaction Diagram</w:t>
        </w:r>
        <w:r w:rsidR="00DC3872">
          <w:rPr>
            <w:noProof/>
            <w:webHidden/>
          </w:rPr>
          <w:tab/>
        </w:r>
        <w:r w:rsidR="00DC3872">
          <w:rPr>
            <w:noProof/>
            <w:webHidden/>
          </w:rPr>
          <w:fldChar w:fldCharType="begin"/>
        </w:r>
        <w:r w:rsidR="00DC3872">
          <w:rPr>
            <w:noProof/>
            <w:webHidden/>
          </w:rPr>
          <w:instrText xml:space="preserve"> PAGEREF _Toc4673055 \h </w:instrText>
        </w:r>
        <w:r w:rsidR="00DC3872">
          <w:rPr>
            <w:noProof/>
            <w:webHidden/>
          </w:rPr>
        </w:r>
        <w:r w:rsidR="00DC3872">
          <w:rPr>
            <w:noProof/>
            <w:webHidden/>
          </w:rPr>
          <w:fldChar w:fldCharType="separate"/>
        </w:r>
        <w:r w:rsidR="00DC3872">
          <w:rPr>
            <w:noProof/>
            <w:webHidden/>
          </w:rPr>
          <w:t>39</w:t>
        </w:r>
        <w:r w:rsidR="00DC3872">
          <w:rPr>
            <w:noProof/>
            <w:webHidden/>
          </w:rPr>
          <w:fldChar w:fldCharType="end"/>
        </w:r>
      </w:hyperlink>
    </w:p>
    <w:p w14:paraId="7D22B818" w14:textId="5DBFFB44" w:rsidR="00DC3872" w:rsidRDefault="00F301C1">
      <w:pPr>
        <w:pStyle w:val="TOC4"/>
        <w:rPr>
          <w:rFonts w:asciiTheme="minorHAnsi" w:eastAsiaTheme="minorEastAsia" w:hAnsiTheme="minorHAnsi" w:cstheme="minorBidi"/>
          <w:noProof/>
          <w:sz w:val="22"/>
          <w:szCs w:val="22"/>
        </w:rPr>
      </w:pPr>
      <w:hyperlink w:anchor="_Toc4673056" w:history="1">
        <w:r w:rsidR="00DC3872" w:rsidRPr="00514DCD">
          <w:rPr>
            <w:rStyle w:val="Hyperlink"/>
            <w:noProof/>
          </w:rPr>
          <w:t>3.91.4.1 Request Care Services Updates Request Message</w:t>
        </w:r>
        <w:r w:rsidR="00DC3872">
          <w:rPr>
            <w:noProof/>
            <w:webHidden/>
          </w:rPr>
          <w:tab/>
        </w:r>
        <w:r w:rsidR="00DC3872">
          <w:rPr>
            <w:noProof/>
            <w:webHidden/>
          </w:rPr>
          <w:fldChar w:fldCharType="begin"/>
        </w:r>
        <w:r w:rsidR="00DC3872">
          <w:rPr>
            <w:noProof/>
            <w:webHidden/>
          </w:rPr>
          <w:instrText xml:space="preserve"> PAGEREF _Toc4673056 \h </w:instrText>
        </w:r>
        <w:r w:rsidR="00DC3872">
          <w:rPr>
            <w:noProof/>
            <w:webHidden/>
          </w:rPr>
        </w:r>
        <w:r w:rsidR="00DC3872">
          <w:rPr>
            <w:noProof/>
            <w:webHidden/>
          </w:rPr>
          <w:fldChar w:fldCharType="separate"/>
        </w:r>
        <w:r w:rsidR="00DC3872">
          <w:rPr>
            <w:noProof/>
            <w:webHidden/>
          </w:rPr>
          <w:t>39</w:t>
        </w:r>
        <w:r w:rsidR="00DC3872">
          <w:rPr>
            <w:noProof/>
            <w:webHidden/>
          </w:rPr>
          <w:fldChar w:fldCharType="end"/>
        </w:r>
      </w:hyperlink>
    </w:p>
    <w:p w14:paraId="37FD721F" w14:textId="02995424" w:rsidR="00DC3872" w:rsidRDefault="00F301C1">
      <w:pPr>
        <w:pStyle w:val="TOC5"/>
        <w:rPr>
          <w:rFonts w:asciiTheme="minorHAnsi" w:eastAsiaTheme="minorEastAsia" w:hAnsiTheme="minorHAnsi" w:cstheme="minorBidi"/>
          <w:noProof/>
          <w:sz w:val="22"/>
          <w:szCs w:val="22"/>
        </w:rPr>
      </w:pPr>
      <w:hyperlink w:anchor="_Toc4673057" w:history="1">
        <w:r w:rsidR="00DC3872" w:rsidRPr="00514DCD">
          <w:rPr>
            <w:rStyle w:val="Hyperlink"/>
            <w:noProof/>
          </w:rPr>
          <w:t>3.91.4.1.1 Trigger Events</w:t>
        </w:r>
        <w:r w:rsidR="00DC3872">
          <w:rPr>
            <w:noProof/>
            <w:webHidden/>
          </w:rPr>
          <w:tab/>
        </w:r>
        <w:r w:rsidR="00DC3872">
          <w:rPr>
            <w:noProof/>
            <w:webHidden/>
          </w:rPr>
          <w:fldChar w:fldCharType="begin"/>
        </w:r>
        <w:r w:rsidR="00DC3872">
          <w:rPr>
            <w:noProof/>
            <w:webHidden/>
          </w:rPr>
          <w:instrText xml:space="preserve"> PAGEREF _Toc4673057 \h </w:instrText>
        </w:r>
        <w:r w:rsidR="00DC3872">
          <w:rPr>
            <w:noProof/>
            <w:webHidden/>
          </w:rPr>
        </w:r>
        <w:r w:rsidR="00DC3872">
          <w:rPr>
            <w:noProof/>
            <w:webHidden/>
          </w:rPr>
          <w:fldChar w:fldCharType="separate"/>
        </w:r>
        <w:r w:rsidR="00DC3872">
          <w:rPr>
            <w:noProof/>
            <w:webHidden/>
          </w:rPr>
          <w:t>39</w:t>
        </w:r>
        <w:r w:rsidR="00DC3872">
          <w:rPr>
            <w:noProof/>
            <w:webHidden/>
          </w:rPr>
          <w:fldChar w:fldCharType="end"/>
        </w:r>
      </w:hyperlink>
    </w:p>
    <w:p w14:paraId="110FDD6A" w14:textId="5A289A0B" w:rsidR="00DC3872" w:rsidRDefault="00F301C1">
      <w:pPr>
        <w:pStyle w:val="TOC5"/>
        <w:rPr>
          <w:rFonts w:asciiTheme="minorHAnsi" w:eastAsiaTheme="minorEastAsia" w:hAnsiTheme="minorHAnsi" w:cstheme="minorBidi"/>
          <w:noProof/>
          <w:sz w:val="22"/>
          <w:szCs w:val="22"/>
        </w:rPr>
      </w:pPr>
      <w:hyperlink w:anchor="_Toc4673058" w:history="1">
        <w:r w:rsidR="00DC3872" w:rsidRPr="00514DCD">
          <w:rPr>
            <w:rStyle w:val="Hyperlink"/>
            <w:noProof/>
          </w:rPr>
          <w:t>3.91.4.1.2 Message Semantics</w:t>
        </w:r>
        <w:r w:rsidR="00DC3872">
          <w:rPr>
            <w:noProof/>
            <w:webHidden/>
          </w:rPr>
          <w:tab/>
        </w:r>
        <w:r w:rsidR="00DC3872">
          <w:rPr>
            <w:noProof/>
            <w:webHidden/>
          </w:rPr>
          <w:fldChar w:fldCharType="begin"/>
        </w:r>
        <w:r w:rsidR="00DC3872">
          <w:rPr>
            <w:noProof/>
            <w:webHidden/>
          </w:rPr>
          <w:instrText xml:space="preserve"> PAGEREF _Toc4673058 \h </w:instrText>
        </w:r>
        <w:r w:rsidR="00DC3872">
          <w:rPr>
            <w:noProof/>
            <w:webHidden/>
          </w:rPr>
        </w:r>
        <w:r w:rsidR="00DC3872">
          <w:rPr>
            <w:noProof/>
            <w:webHidden/>
          </w:rPr>
          <w:fldChar w:fldCharType="separate"/>
        </w:r>
        <w:r w:rsidR="00DC3872">
          <w:rPr>
            <w:noProof/>
            <w:webHidden/>
          </w:rPr>
          <w:t>40</w:t>
        </w:r>
        <w:r w:rsidR="00DC3872">
          <w:rPr>
            <w:noProof/>
            <w:webHidden/>
          </w:rPr>
          <w:fldChar w:fldCharType="end"/>
        </w:r>
      </w:hyperlink>
    </w:p>
    <w:p w14:paraId="28ADF04B" w14:textId="23CF0368" w:rsidR="00DC3872" w:rsidRDefault="00F301C1">
      <w:pPr>
        <w:pStyle w:val="TOC5"/>
        <w:rPr>
          <w:rFonts w:asciiTheme="minorHAnsi" w:eastAsiaTheme="minorEastAsia" w:hAnsiTheme="minorHAnsi" w:cstheme="minorBidi"/>
          <w:noProof/>
          <w:sz w:val="22"/>
          <w:szCs w:val="22"/>
        </w:rPr>
      </w:pPr>
      <w:hyperlink w:anchor="_Toc4673059" w:history="1">
        <w:r w:rsidR="00DC3872" w:rsidRPr="00514DCD">
          <w:rPr>
            <w:rStyle w:val="Hyperlink"/>
            <w:noProof/>
          </w:rPr>
          <w:t>3.91.4.1.3 Expected Actions</w:t>
        </w:r>
        <w:r w:rsidR="00DC3872">
          <w:rPr>
            <w:noProof/>
            <w:webHidden/>
          </w:rPr>
          <w:tab/>
        </w:r>
        <w:r w:rsidR="00DC3872">
          <w:rPr>
            <w:noProof/>
            <w:webHidden/>
          </w:rPr>
          <w:fldChar w:fldCharType="begin"/>
        </w:r>
        <w:r w:rsidR="00DC3872">
          <w:rPr>
            <w:noProof/>
            <w:webHidden/>
          </w:rPr>
          <w:instrText xml:space="preserve"> PAGEREF _Toc4673059 \h </w:instrText>
        </w:r>
        <w:r w:rsidR="00DC3872">
          <w:rPr>
            <w:noProof/>
            <w:webHidden/>
          </w:rPr>
        </w:r>
        <w:r w:rsidR="00DC3872">
          <w:rPr>
            <w:noProof/>
            <w:webHidden/>
          </w:rPr>
          <w:fldChar w:fldCharType="separate"/>
        </w:r>
        <w:r w:rsidR="00DC3872">
          <w:rPr>
            <w:noProof/>
            <w:webHidden/>
          </w:rPr>
          <w:t>40</w:t>
        </w:r>
        <w:r w:rsidR="00DC3872">
          <w:rPr>
            <w:noProof/>
            <w:webHidden/>
          </w:rPr>
          <w:fldChar w:fldCharType="end"/>
        </w:r>
      </w:hyperlink>
    </w:p>
    <w:p w14:paraId="33E83D58" w14:textId="3DC0121A" w:rsidR="00DC3872" w:rsidRDefault="00F301C1">
      <w:pPr>
        <w:pStyle w:val="TOC4"/>
        <w:rPr>
          <w:rFonts w:asciiTheme="minorHAnsi" w:eastAsiaTheme="minorEastAsia" w:hAnsiTheme="minorHAnsi" w:cstheme="minorBidi"/>
          <w:noProof/>
          <w:sz w:val="22"/>
          <w:szCs w:val="22"/>
        </w:rPr>
      </w:pPr>
      <w:hyperlink w:anchor="_Toc4673060" w:history="1">
        <w:r w:rsidR="00DC3872" w:rsidRPr="00514DCD">
          <w:rPr>
            <w:rStyle w:val="Hyperlink"/>
            <w:noProof/>
          </w:rPr>
          <w:t>3.91.4.2 Request Care Services Updates Response Message</w:t>
        </w:r>
        <w:r w:rsidR="00DC3872">
          <w:rPr>
            <w:noProof/>
            <w:webHidden/>
          </w:rPr>
          <w:tab/>
        </w:r>
        <w:r w:rsidR="00DC3872">
          <w:rPr>
            <w:noProof/>
            <w:webHidden/>
          </w:rPr>
          <w:fldChar w:fldCharType="begin"/>
        </w:r>
        <w:r w:rsidR="00DC3872">
          <w:rPr>
            <w:noProof/>
            <w:webHidden/>
          </w:rPr>
          <w:instrText xml:space="preserve"> PAGEREF _Toc4673060 \h </w:instrText>
        </w:r>
        <w:r w:rsidR="00DC3872">
          <w:rPr>
            <w:noProof/>
            <w:webHidden/>
          </w:rPr>
        </w:r>
        <w:r w:rsidR="00DC3872">
          <w:rPr>
            <w:noProof/>
            <w:webHidden/>
          </w:rPr>
          <w:fldChar w:fldCharType="separate"/>
        </w:r>
        <w:r w:rsidR="00DC3872">
          <w:rPr>
            <w:noProof/>
            <w:webHidden/>
          </w:rPr>
          <w:t>40</w:t>
        </w:r>
        <w:r w:rsidR="00DC3872">
          <w:rPr>
            <w:noProof/>
            <w:webHidden/>
          </w:rPr>
          <w:fldChar w:fldCharType="end"/>
        </w:r>
      </w:hyperlink>
    </w:p>
    <w:p w14:paraId="6F863979" w14:textId="5DC2C7D6" w:rsidR="00DC3872" w:rsidRDefault="00F301C1">
      <w:pPr>
        <w:pStyle w:val="TOC5"/>
        <w:rPr>
          <w:rFonts w:asciiTheme="minorHAnsi" w:eastAsiaTheme="minorEastAsia" w:hAnsiTheme="minorHAnsi" w:cstheme="minorBidi"/>
          <w:noProof/>
          <w:sz w:val="22"/>
          <w:szCs w:val="22"/>
        </w:rPr>
      </w:pPr>
      <w:hyperlink w:anchor="_Toc4673061" w:history="1">
        <w:r w:rsidR="00DC3872" w:rsidRPr="00514DCD">
          <w:rPr>
            <w:rStyle w:val="Hyperlink"/>
            <w:noProof/>
          </w:rPr>
          <w:t>3.91.4.2.1 Trigger Events</w:t>
        </w:r>
        <w:r w:rsidR="00DC3872">
          <w:rPr>
            <w:noProof/>
            <w:webHidden/>
          </w:rPr>
          <w:tab/>
        </w:r>
        <w:r w:rsidR="00DC3872">
          <w:rPr>
            <w:noProof/>
            <w:webHidden/>
          </w:rPr>
          <w:fldChar w:fldCharType="begin"/>
        </w:r>
        <w:r w:rsidR="00DC3872">
          <w:rPr>
            <w:noProof/>
            <w:webHidden/>
          </w:rPr>
          <w:instrText xml:space="preserve"> PAGEREF _Toc4673061 \h </w:instrText>
        </w:r>
        <w:r w:rsidR="00DC3872">
          <w:rPr>
            <w:noProof/>
            <w:webHidden/>
          </w:rPr>
        </w:r>
        <w:r w:rsidR="00DC3872">
          <w:rPr>
            <w:noProof/>
            <w:webHidden/>
          </w:rPr>
          <w:fldChar w:fldCharType="separate"/>
        </w:r>
        <w:r w:rsidR="00DC3872">
          <w:rPr>
            <w:noProof/>
            <w:webHidden/>
          </w:rPr>
          <w:t>40</w:t>
        </w:r>
        <w:r w:rsidR="00DC3872">
          <w:rPr>
            <w:noProof/>
            <w:webHidden/>
          </w:rPr>
          <w:fldChar w:fldCharType="end"/>
        </w:r>
      </w:hyperlink>
    </w:p>
    <w:p w14:paraId="0B57D55D" w14:textId="29908CCA" w:rsidR="00DC3872" w:rsidRDefault="00F301C1">
      <w:pPr>
        <w:pStyle w:val="TOC5"/>
        <w:rPr>
          <w:rFonts w:asciiTheme="minorHAnsi" w:eastAsiaTheme="minorEastAsia" w:hAnsiTheme="minorHAnsi" w:cstheme="minorBidi"/>
          <w:noProof/>
          <w:sz w:val="22"/>
          <w:szCs w:val="22"/>
        </w:rPr>
      </w:pPr>
      <w:hyperlink w:anchor="_Toc4673062" w:history="1">
        <w:r w:rsidR="00DC3872" w:rsidRPr="00514DCD">
          <w:rPr>
            <w:rStyle w:val="Hyperlink"/>
            <w:noProof/>
          </w:rPr>
          <w:t>3.91.4.2.2 Message Semantics</w:t>
        </w:r>
        <w:r w:rsidR="00DC3872">
          <w:rPr>
            <w:noProof/>
            <w:webHidden/>
          </w:rPr>
          <w:tab/>
        </w:r>
        <w:r w:rsidR="00DC3872">
          <w:rPr>
            <w:noProof/>
            <w:webHidden/>
          </w:rPr>
          <w:fldChar w:fldCharType="begin"/>
        </w:r>
        <w:r w:rsidR="00DC3872">
          <w:rPr>
            <w:noProof/>
            <w:webHidden/>
          </w:rPr>
          <w:instrText xml:space="preserve"> PAGEREF _Toc4673062 \h </w:instrText>
        </w:r>
        <w:r w:rsidR="00DC3872">
          <w:rPr>
            <w:noProof/>
            <w:webHidden/>
          </w:rPr>
        </w:r>
        <w:r w:rsidR="00DC3872">
          <w:rPr>
            <w:noProof/>
            <w:webHidden/>
          </w:rPr>
          <w:fldChar w:fldCharType="separate"/>
        </w:r>
        <w:r w:rsidR="00DC3872">
          <w:rPr>
            <w:noProof/>
            <w:webHidden/>
          </w:rPr>
          <w:t>40</w:t>
        </w:r>
        <w:r w:rsidR="00DC3872">
          <w:rPr>
            <w:noProof/>
            <w:webHidden/>
          </w:rPr>
          <w:fldChar w:fldCharType="end"/>
        </w:r>
      </w:hyperlink>
    </w:p>
    <w:p w14:paraId="43A114BF" w14:textId="5FEA7B22" w:rsidR="00DC3872" w:rsidRDefault="00F301C1">
      <w:pPr>
        <w:pStyle w:val="TOC6"/>
        <w:rPr>
          <w:rFonts w:asciiTheme="minorHAnsi" w:eastAsiaTheme="minorEastAsia" w:hAnsiTheme="minorHAnsi" w:cstheme="minorBidi"/>
          <w:noProof/>
          <w:sz w:val="22"/>
          <w:szCs w:val="22"/>
        </w:rPr>
      </w:pPr>
      <w:hyperlink w:anchor="_Toc4673063" w:history="1">
        <w:r w:rsidR="00DC3872" w:rsidRPr="00514DCD">
          <w:rPr>
            <w:rStyle w:val="Hyperlink"/>
            <w:noProof/>
          </w:rPr>
          <w:t>3.91.4.2.2.1 FHIR Organization Resource Constraints</w:t>
        </w:r>
        <w:r w:rsidR="00DC3872">
          <w:rPr>
            <w:noProof/>
            <w:webHidden/>
          </w:rPr>
          <w:tab/>
        </w:r>
        <w:r w:rsidR="00DC3872">
          <w:rPr>
            <w:noProof/>
            <w:webHidden/>
          </w:rPr>
          <w:fldChar w:fldCharType="begin"/>
        </w:r>
        <w:r w:rsidR="00DC3872">
          <w:rPr>
            <w:noProof/>
            <w:webHidden/>
          </w:rPr>
          <w:instrText xml:space="preserve"> PAGEREF _Toc4673063 \h </w:instrText>
        </w:r>
        <w:r w:rsidR="00DC3872">
          <w:rPr>
            <w:noProof/>
            <w:webHidden/>
          </w:rPr>
        </w:r>
        <w:r w:rsidR="00DC3872">
          <w:rPr>
            <w:noProof/>
            <w:webHidden/>
          </w:rPr>
          <w:fldChar w:fldCharType="separate"/>
        </w:r>
        <w:r w:rsidR="00DC3872">
          <w:rPr>
            <w:noProof/>
            <w:webHidden/>
          </w:rPr>
          <w:t>41</w:t>
        </w:r>
        <w:r w:rsidR="00DC3872">
          <w:rPr>
            <w:noProof/>
            <w:webHidden/>
          </w:rPr>
          <w:fldChar w:fldCharType="end"/>
        </w:r>
      </w:hyperlink>
    </w:p>
    <w:p w14:paraId="15A5B390" w14:textId="6D454236" w:rsidR="00DC3872" w:rsidRDefault="00F301C1">
      <w:pPr>
        <w:pStyle w:val="TOC6"/>
        <w:rPr>
          <w:rFonts w:asciiTheme="minorHAnsi" w:eastAsiaTheme="minorEastAsia" w:hAnsiTheme="minorHAnsi" w:cstheme="minorBidi"/>
          <w:noProof/>
          <w:sz w:val="22"/>
          <w:szCs w:val="22"/>
        </w:rPr>
      </w:pPr>
      <w:hyperlink w:anchor="_Toc4673064" w:history="1">
        <w:r w:rsidR="00DC3872" w:rsidRPr="00514DCD">
          <w:rPr>
            <w:rStyle w:val="Hyperlink"/>
            <w:noProof/>
          </w:rPr>
          <w:t>3.91.4.2.2.2 FHIR Location Resource Constraints</w:t>
        </w:r>
        <w:r w:rsidR="00DC3872">
          <w:rPr>
            <w:noProof/>
            <w:webHidden/>
          </w:rPr>
          <w:tab/>
        </w:r>
        <w:r w:rsidR="00DC3872">
          <w:rPr>
            <w:noProof/>
            <w:webHidden/>
          </w:rPr>
          <w:fldChar w:fldCharType="begin"/>
        </w:r>
        <w:r w:rsidR="00DC3872">
          <w:rPr>
            <w:noProof/>
            <w:webHidden/>
          </w:rPr>
          <w:instrText xml:space="preserve"> PAGEREF _Toc4673064 \h </w:instrText>
        </w:r>
        <w:r w:rsidR="00DC3872">
          <w:rPr>
            <w:noProof/>
            <w:webHidden/>
          </w:rPr>
        </w:r>
        <w:r w:rsidR="00DC3872">
          <w:rPr>
            <w:noProof/>
            <w:webHidden/>
          </w:rPr>
          <w:fldChar w:fldCharType="separate"/>
        </w:r>
        <w:r w:rsidR="00DC3872">
          <w:rPr>
            <w:noProof/>
            <w:webHidden/>
          </w:rPr>
          <w:t>41</w:t>
        </w:r>
        <w:r w:rsidR="00DC3872">
          <w:rPr>
            <w:noProof/>
            <w:webHidden/>
          </w:rPr>
          <w:fldChar w:fldCharType="end"/>
        </w:r>
      </w:hyperlink>
    </w:p>
    <w:p w14:paraId="10E65C6E" w14:textId="38FDD7E9" w:rsidR="00DC3872" w:rsidRDefault="00F301C1">
      <w:pPr>
        <w:pStyle w:val="TOC6"/>
        <w:rPr>
          <w:rFonts w:asciiTheme="minorHAnsi" w:eastAsiaTheme="minorEastAsia" w:hAnsiTheme="minorHAnsi" w:cstheme="minorBidi"/>
          <w:noProof/>
          <w:sz w:val="22"/>
          <w:szCs w:val="22"/>
        </w:rPr>
      </w:pPr>
      <w:hyperlink w:anchor="_Toc4673065" w:history="1">
        <w:r w:rsidR="00DC3872" w:rsidRPr="00514DCD">
          <w:rPr>
            <w:rStyle w:val="Hyperlink"/>
            <w:noProof/>
          </w:rPr>
          <w:t>3.91.4.2.2.3 FHIR Practitioner Resource Constraints</w:t>
        </w:r>
        <w:r w:rsidR="00DC3872">
          <w:rPr>
            <w:noProof/>
            <w:webHidden/>
          </w:rPr>
          <w:tab/>
        </w:r>
        <w:r w:rsidR="00DC3872">
          <w:rPr>
            <w:noProof/>
            <w:webHidden/>
          </w:rPr>
          <w:fldChar w:fldCharType="begin"/>
        </w:r>
        <w:r w:rsidR="00DC3872">
          <w:rPr>
            <w:noProof/>
            <w:webHidden/>
          </w:rPr>
          <w:instrText xml:space="preserve"> PAGEREF _Toc4673065 \h </w:instrText>
        </w:r>
        <w:r w:rsidR="00DC3872">
          <w:rPr>
            <w:noProof/>
            <w:webHidden/>
          </w:rPr>
        </w:r>
        <w:r w:rsidR="00DC3872">
          <w:rPr>
            <w:noProof/>
            <w:webHidden/>
          </w:rPr>
          <w:fldChar w:fldCharType="separate"/>
        </w:r>
        <w:r w:rsidR="00DC3872">
          <w:rPr>
            <w:noProof/>
            <w:webHidden/>
          </w:rPr>
          <w:t>41</w:t>
        </w:r>
        <w:r w:rsidR="00DC3872">
          <w:rPr>
            <w:noProof/>
            <w:webHidden/>
          </w:rPr>
          <w:fldChar w:fldCharType="end"/>
        </w:r>
      </w:hyperlink>
    </w:p>
    <w:p w14:paraId="70749584" w14:textId="64488259" w:rsidR="00DC3872" w:rsidRDefault="00F301C1">
      <w:pPr>
        <w:pStyle w:val="TOC6"/>
        <w:rPr>
          <w:rFonts w:asciiTheme="minorHAnsi" w:eastAsiaTheme="minorEastAsia" w:hAnsiTheme="minorHAnsi" w:cstheme="minorBidi"/>
          <w:noProof/>
          <w:sz w:val="22"/>
          <w:szCs w:val="22"/>
        </w:rPr>
      </w:pPr>
      <w:hyperlink w:anchor="_Toc4673066" w:history="1">
        <w:r w:rsidR="00DC3872" w:rsidRPr="00514DCD">
          <w:rPr>
            <w:rStyle w:val="Hyperlink"/>
            <w:noProof/>
          </w:rPr>
          <w:t>3.91.4.2.2.4 FHIR PractitionerRole Resource Constraints</w:t>
        </w:r>
        <w:r w:rsidR="00DC3872">
          <w:rPr>
            <w:noProof/>
            <w:webHidden/>
          </w:rPr>
          <w:tab/>
        </w:r>
        <w:r w:rsidR="00DC3872">
          <w:rPr>
            <w:noProof/>
            <w:webHidden/>
          </w:rPr>
          <w:fldChar w:fldCharType="begin"/>
        </w:r>
        <w:r w:rsidR="00DC3872">
          <w:rPr>
            <w:noProof/>
            <w:webHidden/>
          </w:rPr>
          <w:instrText xml:space="preserve"> PAGEREF _Toc4673066 \h </w:instrText>
        </w:r>
        <w:r w:rsidR="00DC3872">
          <w:rPr>
            <w:noProof/>
            <w:webHidden/>
          </w:rPr>
        </w:r>
        <w:r w:rsidR="00DC3872">
          <w:rPr>
            <w:noProof/>
            <w:webHidden/>
          </w:rPr>
          <w:fldChar w:fldCharType="separate"/>
        </w:r>
        <w:r w:rsidR="00DC3872">
          <w:rPr>
            <w:noProof/>
            <w:webHidden/>
          </w:rPr>
          <w:t>41</w:t>
        </w:r>
        <w:r w:rsidR="00DC3872">
          <w:rPr>
            <w:noProof/>
            <w:webHidden/>
          </w:rPr>
          <w:fldChar w:fldCharType="end"/>
        </w:r>
      </w:hyperlink>
    </w:p>
    <w:p w14:paraId="4398D394" w14:textId="64BDF5EA" w:rsidR="00DC3872" w:rsidRDefault="00F301C1">
      <w:pPr>
        <w:pStyle w:val="TOC6"/>
        <w:rPr>
          <w:rFonts w:asciiTheme="minorHAnsi" w:eastAsiaTheme="minorEastAsia" w:hAnsiTheme="minorHAnsi" w:cstheme="minorBidi"/>
          <w:noProof/>
          <w:sz w:val="22"/>
          <w:szCs w:val="22"/>
        </w:rPr>
      </w:pPr>
      <w:hyperlink w:anchor="_Toc4673067" w:history="1">
        <w:r w:rsidR="00DC3872" w:rsidRPr="00514DCD">
          <w:rPr>
            <w:rStyle w:val="Hyperlink"/>
            <w:noProof/>
          </w:rPr>
          <w:t>3.91.4.2.2.5 FHIR HealthcareService Resource Constraints</w:t>
        </w:r>
        <w:r w:rsidR="00DC3872">
          <w:rPr>
            <w:noProof/>
            <w:webHidden/>
          </w:rPr>
          <w:tab/>
        </w:r>
        <w:r w:rsidR="00DC3872">
          <w:rPr>
            <w:noProof/>
            <w:webHidden/>
          </w:rPr>
          <w:fldChar w:fldCharType="begin"/>
        </w:r>
        <w:r w:rsidR="00DC3872">
          <w:rPr>
            <w:noProof/>
            <w:webHidden/>
          </w:rPr>
          <w:instrText xml:space="preserve"> PAGEREF _Toc4673067 \h </w:instrText>
        </w:r>
        <w:r w:rsidR="00DC3872">
          <w:rPr>
            <w:noProof/>
            <w:webHidden/>
          </w:rPr>
        </w:r>
        <w:r w:rsidR="00DC3872">
          <w:rPr>
            <w:noProof/>
            <w:webHidden/>
          </w:rPr>
          <w:fldChar w:fldCharType="separate"/>
        </w:r>
        <w:r w:rsidR="00DC3872">
          <w:rPr>
            <w:noProof/>
            <w:webHidden/>
          </w:rPr>
          <w:t>42</w:t>
        </w:r>
        <w:r w:rsidR="00DC3872">
          <w:rPr>
            <w:noProof/>
            <w:webHidden/>
          </w:rPr>
          <w:fldChar w:fldCharType="end"/>
        </w:r>
      </w:hyperlink>
    </w:p>
    <w:p w14:paraId="58F99A86" w14:textId="4EC23A4F" w:rsidR="00DC3872" w:rsidRDefault="00F301C1">
      <w:pPr>
        <w:pStyle w:val="TOC5"/>
        <w:rPr>
          <w:rFonts w:asciiTheme="minorHAnsi" w:eastAsiaTheme="minorEastAsia" w:hAnsiTheme="minorHAnsi" w:cstheme="minorBidi"/>
          <w:noProof/>
          <w:sz w:val="22"/>
          <w:szCs w:val="22"/>
        </w:rPr>
      </w:pPr>
      <w:hyperlink w:anchor="_Toc4673068" w:history="1">
        <w:r w:rsidR="00DC3872" w:rsidRPr="00514DCD">
          <w:rPr>
            <w:rStyle w:val="Hyperlink"/>
            <w:noProof/>
          </w:rPr>
          <w:t>3.91.4.2.3 Expected Actions</w:t>
        </w:r>
        <w:r w:rsidR="00DC3872">
          <w:rPr>
            <w:noProof/>
            <w:webHidden/>
          </w:rPr>
          <w:tab/>
        </w:r>
        <w:r w:rsidR="00DC3872">
          <w:rPr>
            <w:noProof/>
            <w:webHidden/>
          </w:rPr>
          <w:fldChar w:fldCharType="begin"/>
        </w:r>
        <w:r w:rsidR="00DC3872">
          <w:rPr>
            <w:noProof/>
            <w:webHidden/>
          </w:rPr>
          <w:instrText xml:space="preserve"> PAGEREF _Toc4673068 \h </w:instrText>
        </w:r>
        <w:r w:rsidR="00DC3872">
          <w:rPr>
            <w:noProof/>
            <w:webHidden/>
          </w:rPr>
        </w:r>
        <w:r w:rsidR="00DC3872">
          <w:rPr>
            <w:noProof/>
            <w:webHidden/>
          </w:rPr>
          <w:fldChar w:fldCharType="separate"/>
        </w:r>
        <w:r w:rsidR="00DC3872">
          <w:rPr>
            <w:noProof/>
            <w:webHidden/>
          </w:rPr>
          <w:t>42</w:t>
        </w:r>
        <w:r w:rsidR="00DC3872">
          <w:rPr>
            <w:noProof/>
            <w:webHidden/>
          </w:rPr>
          <w:fldChar w:fldCharType="end"/>
        </w:r>
      </w:hyperlink>
    </w:p>
    <w:p w14:paraId="7AA9E4A3" w14:textId="140F1CED" w:rsidR="00DC3872" w:rsidRDefault="00F301C1">
      <w:pPr>
        <w:pStyle w:val="TOC3"/>
        <w:rPr>
          <w:rFonts w:asciiTheme="minorHAnsi" w:eastAsiaTheme="minorEastAsia" w:hAnsiTheme="minorHAnsi" w:cstheme="minorBidi"/>
          <w:noProof/>
          <w:sz w:val="22"/>
          <w:szCs w:val="22"/>
        </w:rPr>
      </w:pPr>
      <w:hyperlink w:anchor="_Toc4673069" w:history="1">
        <w:r w:rsidR="00DC3872" w:rsidRPr="00514DCD">
          <w:rPr>
            <w:rStyle w:val="Hyperlink"/>
            <w:noProof/>
          </w:rPr>
          <w:t>3.91.5 Security Considerations</w:t>
        </w:r>
        <w:r w:rsidR="00DC3872">
          <w:rPr>
            <w:noProof/>
            <w:webHidden/>
          </w:rPr>
          <w:tab/>
        </w:r>
        <w:r w:rsidR="00DC3872">
          <w:rPr>
            <w:noProof/>
            <w:webHidden/>
          </w:rPr>
          <w:fldChar w:fldCharType="begin"/>
        </w:r>
        <w:r w:rsidR="00DC3872">
          <w:rPr>
            <w:noProof/>
            <w:webHidden/>
          </w:rPr>
          <w:instrText xml:space="preserve"> PAGEREF _Toc4673069 \h </w:instrText>
        </w:r>
        <w:r w:rsidR="00DC3872">
          <w:rPr>
            <w:noProof/>
            <w:webHidden/>
          </w:rPr>
        </w:r>
        <w:r w:rsidR="00DC3872">
          <w:rPr>
            <w:noProof/>
            <w:webHidden/>
          </w:rPr>
          <w:fldChar w:fldCharType="separate"/>
        </w:r>
        <w:r w:rsidR="00DC3872">
          <w:rPr>
            <w:noProof/>
            <w:webHidden/>
          </w:rPr>
          <w:t>42</w:t>
        </w:r>
        <w:r w:rsidR="00DC3872">
          <w:rPr>
            <w:noProof/>
            <w:webHidden/>
          </w:rPr>
          <w:fldChar w:fldCharType="end"/>
        </w:r>
      </w:hyperlink>
    </w:p>
    <w:p w14:paraId="62B538E0" w14:textId="0C7EEB94" w:rsidR="00DC3872" w:rsidRPr="00D71784" w:rsidRDefault="00F301C1">
      <w:pPr>
        <w:pStyle w:val="TOC1"/>
        <w:rPr>
          <w:rFonts w:asciiTheme="minorHAnsi" w:eastAsiaTheme="minorEastAsia" w:hAnsiTheme="minorHAnsi" w:cstheme="minorBidi"/>
          <w:b/>
          <w:noProof/>
          <w:sz w:val="22"/>
          <w:szCs w:val="22"/>
        </w:rPr>
      </w:pPr>
      <w:hyperlink w:anchor="_Toc4673070" w:history="1">
        <w:r w:rsidR="00DC3872" w:rsidRPr="00D71784">
          <w:rPr>
            <w:rStyle w:val="Hyperlink"/>
            <w:b/>
            <w:noProof/>
          </w:rPr>
          <w:t>Volume 3 – Content Modules</w:t>
        </w:r>
        <w:r w:rsidR="00DC3872" w:rsidRPr="00D71784">
          <w:rPr>
            <w:b/>
            <w:noProof/>
            <w:webHidden/>
          </w:rPr>
          <w:tab/>
        </w:r>
        <w:r w:rsidR="00DC3872" w:rsidRPr="00D71784">
          <w:rPr>
            <w:b/>
            <w:noProof/>
            <w:webHidden/>
          </w:rPr>
          <w:fldChar w:fldCharType="begin"/>
        </w:r>
        <w:r w:rsidR="00DC3872" w:rsidRPr="00D71784">
          <w:rPr>
            <w:b/>
            <w:noProof/>
            <w:webHidden/>
          </w:rPr>
          <w:instrText xml:space="preserve"> PAGEREF _Toc4673070 \h </w:instrText>
        </w:r>
        <w:r w:rsidR="00DC3872" w:rsidRPr="00D71784">
          <w:rPr>
            <w:b/>
            <w:noProof/>
            <w:webHidden/>
          </w:rPr>
        </w:r>
        <w:r w:rsidR="00DC3872" w:rsidRPr="00D71784">
          <w:rPr>
            <w:b/>
            <w:noProof/>
            <w:webHidden/>
          </w:rPr>
          <w:fldChar w:fldCharType="separate"/>
        </w:r>
        <w:r w:rsidR="00DC3872" w:rsidRPr="00D71784">
          <w:rPr>
            <w:b/>
            <w:noProof/>
            <w:webHidden/>
          </w:rPr>
          <w:t>43</w:t>
        </w:r>
        <w:r w:rsidR="00DC3872" w:rsidRPr="00D71784">
          <w:rPr>
            <w:b/>
            <w:noProof/>
            <w:webHidden/>
          </w:rPr>
          <w:fldChar w:fldCharType="end"/>
        </w:r>
      </w:hyperlink>
    </w:p>
    <w:p w14:paraId="5D53C65C" w14:textId="19EE73D8" w:rsidR="00DC3872" w:rsidRPr="00D71784" w:rsidRDefault="00F301C1">
      <w:pPr>
        <w:pStyle w:val="TOC1"/>
        <w:rPr>
          <w:rFonts w:asciiTheme="minorHAnsi" w:eastAsiaTheme="minorEastAsia" w:hAnsiTheme="minorHAnsi" w:cstheme="minorBidi"/>
          <w:b/>
          <w:noProof/>
          <w:sz w:val="22"/>
          <w:szCs w:val="22"/>
        </w:rPr>
      </w:pPr>
      <w:hyperlink w:anchor="_Toc4673071" w:history="1">
        <w:r w:rsidR="00DC3872" w:rsidRPr="00D71784">
          <w:rPr>
            <w:rStyle w:val="Hyperlink"/>
            <w:b/>
            <w:noProof/>
          </w:rPr>
          <w:t>Volume 4 – National Extensions</w:t>
        </w:r>
        <w:r w:rsidR="00DC3872" w:rsidRPr="00D71784">
          <w:rPr>
            <w:b/>
            <w:noProof/>
            <w:webHidden/>
          </w:rPr>
          <w:tab/>
        </w:r>
        <w:r w:rsidR="00DC3872" w:rsidRPr="00D71784">
          <w:rPr>
            <w:b/>
            <w:noProof/>
            <w:webHidden/>
          </w:rPr>
          <w:fldChar w:fldCharType="begin"/>
        </w:r>
        <w:r w:rsidR="00DC3872" w:rsidRPr="00D71784">
          <w:rPr>
            <w:b/>
            <w:noProof/>
            <w:webHidden/>
          </w:rPr>
          <w:instrText xml:space="preserve"> PAGEREF _Toc4673071 \h </w:instrText>
        </w:r>
        <w:r w:rsidR="00DC3872" w:rsidRPr="00D71784">
          <w:rPr>
            <w:b/>
            <w:noProof/>
            <w:webHidden/>
          </w:rPr>
        </w:r>
        <w:r w:rsidR="00DC3872" w:rsidRPr="00D71784">
          <w:rPr>
            <w:b/>
            <w:noProof/>
            <w:webHidden/>
          </w:rPr>
          <w:fldChar w:fldCharType="separate"/>
        </w:r>
        <w:r w:rsidR="00DC3872" w:rsidRPr="00D71784">
          <w:rPr>
            <w:b/>
            <w:noProof/>
            <w:webHidden/>
          </w:rPr>
          <w:t>43</w:t>
        </w:r>
        <w:r w:rsidR="00DC3872" w:rsidRPr="00D71784">
          <w:rPr>
            <w:b/>
            <w:noProof/>
            <w:webHidden/>
          </w:rPr>
          <w:fldChar w:fldCharType="end"/>
        </w:r>
      </w:hyperlink>
    </w:p>
    <w:p w14:paraId="668E11FB" w14:textId="281483CF" w:rsidR="00CF283F" w:rsidRPr="00F050B1" w:rsidRDefault="00CF508D" w:rsidP="009F5CF4">
      <w:pPr>
        <w:pStyle w:val="BodyText"/>
      </w:pPr>
      <w:r w:rsidRPr="00F050B1">
        <w:fldChar w:fldCharType="end"/>
      </w:r>
    </w:p>
    <w:p w14:paraId="7354C570" w14:textId="77777777" w:rsidR="00CF283F" w:rsidRPr="00F050B1" w:rsidRDefault="00C10561" w:rsidP="008616CB">
      <w:pPr>
        <w:pStyle w:val="Heading1"/>
        <w:pageBreakBefore w:val="0"/>
        <w:numPr>
          <w:ilvl w:val="0"/>
          <w:numId w:val="0"/>
        </w:numPr>
        <w:rPr>
          <w:noProof w:val="0"/>
        </w:rPr>
      </w:pPr>
      <w:bookmarkStart w:id="5" w:name="_Toc201058865"/>
      <w:bookmarkStart w:id="6" w:name="_Toc201058970"/>
      <w:bookmarkStart w:id="7" w:name="_Toc504625752"/>
      <w:bookmarkStart w:id="8" w:name="_Toc530206505"/>
      <w:bookmarkStart w:id="9" w:name="_Toc1388425"/>
      <w:bookmarkStart w:id="10" w:name="_Toc1388579"/>
      <w:bookmarkStart w:id="11" w:name="_Toc1456606"/>
      <w:bookmarkStart w:id="12" w:name="_Toc37034630"/>
      <w:bookmarkStart w:id="13" w:name="_Toc38846108"/>
      <w:bookmarkEnd w:id="5"/>
      <w:bookmarkEnd w:id="6"/>
      <w:r w:rsidRPr="00F050B1">
        <w:rPr>
          <w:noProof w:val="0"/>
        </w:rPr>
        <w:br w:type="page"/>
      </w:r>
      <w:bookmarkStart w:id="14" w:name="_Toc4672983"/>
      <w:r w:rsidR="00CF283F" w:rsidRPr="00F050B1">
        <w:rPr>
          <w:noProof w:val="0"/>
        </w:rPr>
        <w:lastRenderedPageBreak/>
        <w:t>Introduction</w:t>
      </w:r>
      <w:bookmarkEnd w:id="7"/>
      <w:bookmarkEnd w:id="8"/>
      <w:bookmarkEnd w:id="9"/>
      <w:bookmarkEnd w:id="10"/>
      <w:bookmarkEnd w:id="11"/>
      <w:bookmarkEnd w:id="12"/>
      <w:bookmarkEnd w:id="13"/>
      <w:r w:rsidR="00167DB7" w:rsidRPr="00F050B1">
        <w:rPr>
          <w:noProof w:val="0"/>
        </w:rPr>
        <w:t xml:space="preserve"> to this Supplement</w:t>
      </w:r>
      <w:bookmarkEnd w:id="14"/>
    </w:p>
    <w:p w14:paraId="4E123D54" w14:textId="77777777" w:rsidR="002824D0" w:rsidRPr="00F050B1" w:rsidRDefault="002824D0" w:rsidP="002824D0">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2824D0" w:rsidRPr="00F050B1" w14:paraId="5CB1EE00" w14:textId="77777777" w:rsidTr="00A825DA">
        <w:trPr>
          <w:trHeight w:val="7365"/>
        </w:trPr>
        <w:tc>
          <w:tcPr>
            <w:tcW w:w="9576" w:type="dxa"/>
          </w:tcPr>
          <w:p w14:paraId="7DCCC723" w14:textId="26098E90" w:rsidR="0072222F" w:rsidRPr="00F050B1" w:rsidRDefault="0072222F" w:rsidP="0072222F">
            <w:bookmarkStart w:id="15" w:name="OLE_LINK11"/>
            <w:bookmarkStart w:id="16" w:name="OLE_LINK15"/>
            <w:bookmarkStart w:id="17" w:name="OLE_LINK16"/>
            <w:r w:rsidRPr="00F050B1">
              <w:t>Whenever possible, IHE profiles are based on established and stable underlying standards.</w:t>
            </w:r>
            <w:r w:rsidR="00964FA2" w:rsidRPr="00F050B1">
              <w:t xml:space="preserve"> </w:t>
            </w:r>
            <w:r w:rsidRPr="00F050B1">
              <w:t>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34009083" w14:textId="77777777" w:rsidR="0072222F" w:rsidRPr="00F050B1" w:rsidRDefault="0072222F" w:rsidP="0072222F">
            <w:r w:rsidRPr="00F050B1">
              <w:t>Product implementations and site deployments may need to be updated in order for them to remain interoperable and conformant with an updated IHE profile.</w:t>
            </w:r>
          </w:p>
          <w:p w14:paraId="5905EEBD" w14:textId="36DB838C" w:rsidR="002824D0" w:rsidRPr="00F050B1" w:rsidRDefault="002824D0" w:rsidP="003E7CB2">
            <w:r w:rsidRPr="00F050B1">
              <w:t xml:space="preserve">This </w:t>
            </w:r>
            <w:proofErr w:type="spellStart"/>
            <w:r w:rsidRPr="00F050B1">
              <w:t>mCSD</w:t>
            </w:r>
            <w:proofErr w:type="spellEnd"/>
            <w:r w:rsidRPr="00F050B1">
              <w:t xml:space="preserve"> Profile </w:t>
            </w:r>
            <w:r w:rsidR="0072222F" w:rsidRPr="00F050B1">
              <w:t>is based on Release 4 of the emerging HL7</w:t>
            </w:r>
            <w:r w:rsidR="0072222F" w:rsidRPr="00F050B1">
              <w:rPr>
                <w:vertAlign w:val="superscript"/>
              </w:rPr>
              <w:t>®</w:t>
            </w:r>
            <w:r w:rsidR="0072222F" w:rsidRPr="00F050B1">
              <w:rPr>
                <w:rStyle w:val="FootnoteReference"/>
              </w:rPr>
              <w:footnoteReference w:id="1"/>
            </w:r>
            <w:r w:rsidR="0072222F" w:rsidRPr="00F050B1">
              <w:t xml:space="preserve"> FHIR</w:t>
            </w:r>
            <w:r w:rsidR="0072222F" w:rsidRPr="00F050B1">
              <w:rPr>
                <w:vertAlign w:val="superscript"/>
              </w:rPr>
              <w:t>®</w:t>
            </w:r>
            <w:r w:rsidR="0072222F" w:rsidRPr="00F050B1">
              <w:rPr>
                <w:rStyle w:val="FootnoteReference"/>
              </w:rPr>
              <w:footnoteReference w:id="2"/>
            </w:r>
            <w:r w:rsidR="0072222F" w:rsidRPr="00F050B1">
              <w:t xml:space="preserve"> specification. HL7 describes FHIR Change Management and Versioning at</w:t>
            </w:r>
            <w:r w:rsidR="00964FA2" w:rsidRPr="00F050B1">
              <w:t xml:space="preserve"> </w:t>
            </w:r>
            <w:hyperlink r:id="rId17" w:history="1">
              <w:r w:rsidR="0072222F" w:rsidRPr="00F050B1">
                <w:rPr>
                  <w:rStyle w:val="Hyperlink"/>
                </w:rPr>
                <w:t>https://www.hl7.org/fhir/versions.html</w:t>
              </w:r>
            </w:hyperlink>
            <w:r w:rsidR="0072222F" w:rsidRPr="00F050B1">
              <w:t>.</w:t>
            </w:r>
          </w:p>
          <w:p w14:paraId="73EE2785" w14:textId="1B9EA1EE" w:rsidR="00964FA2" w:rsidRPr="00F050B1" w:rsidRDefault="00964FA2" w:rsidP="00964FA2">
            <w:r w:rsidRPr="00F050B1">
              <w:t xml:space="preserve">HL7 provides a rating of the maturity of FHIR content based on the FHIR Maturity Model (FMM): level 0 (draft) through N (Normative). See </w:t>
            </w:r>
            <w:hyperlink r:id="rId18" w:anchor="maturity" w:history="1">
              <w:r w:rsidRPr="00F050B1">
                <w:rPr>
                  <w:rStyle w:val="Hyperlink"/>
                </w:rPr>
                <w:t>http://hl7.org/fhir/versions.html#maturity</w:t>
              </w:r>
            </w:hyperlink>
            <w:r w:rsidRPr="00F050B1">
              <w:t xml:space="preserve">. </w:t>
            </w:r>
          </w:p>
          <w:p w14:paraId="141CA4D2" w14:textId="2D466032" w:rsidR="00964FA2" w:rsidRPr="00F050B1" w:rsidRDefault="00964FA2" w:rsidP="00964FA2">
            <w:pPr>
              <w:pStyle w:val="BodyText"/>
            </w:pPr>
            <w:r w:rsidRPr="00F050B1">
              <w:t>The FMM levels for FHIR content used in this profile are:</w:t>
            </w:r>
          </w:p>
          <w:bookmarkEnd w:id="15"/>
          <w:bookmarkEnd w:id="16"/>
          <w:bookmarkEnd w:id="17"/>
          <w:p w14:paraId="6E8962A7" w14:textId="77777777" w:rsidR="002824D0" w:rsidRPr="00F050B1" w:rsidRDefault="002824D0" w:rsidP="00A825DA">
            <w:pPr>
              <w:pStyle w:val="BodyText"/>
            </w:pPr>
          </w:p>
          <w:tbl>
            <w:tblPr>
              <w:tblStyle w:val="TableGrid"/>
              <w:tblW w:w="0" w:type="auto"/>
              <w:tblInd w:w="2155" w:type="dxa"/>
              <w:tblLook w:val="04A0" w:firstRow="1" w:lastRow="0" w:firstColumn="1" w:lastColumn="0" w:noHBand="0" w:noVBand="1"/>
            </w:tblPr>
            <w:tblGrid>
              <w:gridCol w:w="2970"/>
              <w:gridCol w:w="1460"/>
            </w:tblGrid>
            <w:tr w:rsidR="002824D0" w:rsidRPr="00F050B1" w14:paraId="7CAF9B63" w14:textId="77777777" w:rsidTr="003E7CB2">
              <w:tc>
                <w:tcPr>
                  <w:tcW w:w="2970" w:type="dxa"/>
                  <w:shd w:val="clear" w:color="auto" w:fill="D9D9D9" w:themeFill="background1" w:themeFillShade="D9"/>
                </w:tcPr>
                <w:p w14:paraId="279A92C9" w14:textId="72CA46D9" w:rsidR="002824D0" w:rsidRPr="00F050B1" w:rsidRDefault="00CC687E" w:rsidP="00A825DA">
                  <w:pPr>
                    <w:pStyle w:val="TableEntryHeader"/>
                    <w:rPr>
                      <w:lang w:val="en-US"/>
                    </w:rPr>
                  </w:pPr>
                  <w:r w:rsidRPr="00F050B1">
                    <w:rPr>
                      <w:lang w:val="en-US"/>
                    </w:rPr>
                    <w:t>FHIR Content</w:t>
                  </w:r>
                </w:p>
              </w:tc>
              <w:tc>
                <w:tcPr>
                  <w:tcW w:w="1460" w:type="dxa"/>
                  <w:shd w:val="clear" w:color="auto" w:fill="D9D9D9" w:themeFill="background1" w:themeFillShade="D9"/>
                </w:tcPr>
                <w:p w14:paraId="6FFDF512" w14:textId="77777777" w:rsidR="002824D0" w:rsidRPr="00F050B1" w:rsidRDefault="002824D0" w:rsidP="00A825DA">
                  <w:pPr>
                    <w:pStyle w:val="TableEntryHeader"/>
                    <w:rPr>
                      <w:lang w:val="en-US"/>
                    </w:rPr>
                  </w:pPr>
                  <w:r w:rsidRPr="00F050B1">
                    <w:rPr>
                      <w:lang w:val="en-US"/>
                    </w:rPr>
                    <w:t>FMM Level</w:t>
                  </w:r>
                </w:p>
              </w:tc>
            </w:tr>
            <w:tr w:rsidR="002824D0" w:rsidRPr="00F050B1" w14:paraId="44501024" w14:textId="77777777" w:rsidTr="003E7CB2">
              <w:tc>
                <w:tcPr>
                  <w:tcW w:w="2970" w:type="dxa"/>
                </w:tcPr>
                <w:p w14:paraId="77E91BDF" w14:textId="21C12AB3" w:rsidR="002824D0" w:rsidRPr="00F050B1" w:rsidRDefault="002824D0" w:rsidP="003E7CB2">
                  <w:pPr>
                    <w:pStyle w:val="TableEntry"/>
                    <w:rPr>
                      <w:lang w:val="en-US"/>
                    </w:rPr>
                  </w:pPr>
                  <w:r w:rsidRPr="00F050B1">
                    <w:rPr>
                      <w:lang w:val="en-US"/>
                    </w:rPr>
                    <w:t>Organization</w:t>
                  </w:r>
                  <w:r w:rsidR="00CC687E" w:rsidRPr="00F050B1">
                    <w:rPr>
                      <w:lang w:val="en-US"/>
                    </w:rPr>
                    <w:t xml:space="preserve"> Resource</w:t>
                  </w:r>
                </w:p>
              </w:tc>
              <w:tc>
                <w:tcPr>
                  <w:tcW w:w="1460" w:type="dxa"/>
                </w:tcPr>
                <w:p w14:paraId="44DF4468" w14:textId="1FD88503" w:rsidR="002824D0" w:rsidRPr="00F050B1" w:rsidRDefault="002824D0" w:rsidP="003E7CB2">
                  <w:pPr>
                    <w:pStyle w:val="TableEntry"/>
                    <w:rPr>
                      <w:lang w:val="en-US"/>
                    </w:rPr>
                  </w:pPr>
                  <w:r w:rsidRPr="00F050B1">
                    <w:rPr>
                      <w:lang w:val="en-US"/>
                    </w:rPr>
                    <w:t>3</w:t>
                  </w:r>
                </w:p>
              </w:tc>
            </w:tr>
            <w:tr w:rsidR="002824D0" w:rsidRPr="00F050B1" w14:paraId="3E1DB0FD" w14:textId="77777777" w:rsidTr="003E7CB2">
              <w:tc>
                <w:tcPr>
                  <w:tcW w:w="2970" w:type="dxa"/>
                </w:tcPr>
                <w:p w14:paraId="4E87FE0F" w14:textId="722DFD33" w:rsidR="002824D0" w:rsidRPr="00F050B1" w:rsidRDefault="002824D0" w:rsidP="003E7CB2">
                  <w:pPr>
                    <w:pStyle w:val="TableEntry"/>
                    <w:rPr>
                      <w:lang w:val="en-US"/>
                    </w:rPr>
                  </w:pPr>
                  <w:r w:rsidRPr="00F050B1">
                    <w:rPr>
                      <w:lang w:val="en-US"/>
                    </w:rPr>
                    <w:t>Location</w:t>
                  </w:r>
                  <w:r w:rsidR="00CC687E" w:rsidRPr="00F050B1">
                    <w:rPr>
                      <w:lang w:val="en-US"/>
                    </w:rPr>
                    <w:t xml:space="preserve"> Resource</w:t>
                  </w:r>
                </w:p>
              </w:tc>
              <w:tc>
                <w:tcPr>
                  <w:tcW w:w="1460" w:type="dxa"/>
                </w:tcPr>
                <w:p w14:paraId="522A5C24" w14:textId="6ABA5660" w:rsidR="002824D0" w:rsidRPr="00F050B1" w:rsidRDefault="002824D0" w:rsidP="003E7CB2">
                  <w:pPr>
                    <w:pStyle w:val="TableEntry"/>
                    <w:rPr>
                      <w:lang w:val="en-US"/>
                    </w:rPr>
                  </w:pPr>
                  <w:r w:rsidRPr="00F050B1">
                    <w:rPr>
                      <w:lang w:val="en-US"/>
                    </w:rPr>
                    <w:t>3</w:t>
                  </w:r>
                </w:p>
              </w:tc>
            </w:tr>
            <w:tr w:rsidR="002824D0" w:rsidRPr="00F050B1" w14:paraId="291F8A9E" w14:textId="77777777" w:rsidTr="003E7CB2">
              <w:tc>
                <w:tcPr>
                  <w:tcW w:w="2970" w:type="dxa"/>
                </w:tcPr>
                <w:p w14:paraId="141BA092" w14:textId="2E95F268" w:rsidR="002824D0" w:rsidRPr="00F050B1" w:rsidRDefault="002824D0" w:rsidP="003E7CB2">
                  <w:pPr>
                    <w:pStyle w:val="TableEntry"/>
                    <w:rPr>
                      <w:b/>
                      <w:lang w:val="en-US"/>
                    </w:rPr>
                  </w:pPr>
                  <w:r w:rsidRPr="00F050B1">
                    <w:rPr>
                      <w:lang w:val="en-US"/>
                    </w:rPr>
                    <w:t>Practitioner</w:t>
                  </w:r>
                  <w:r w:rsidR="00CC687E" w:rsidRPr="00F050B1">
                    <w:rPr>
                      <w:lang w:val="en-US"/>
                    </w:rPr>
                    <w:t xml:space="preserve"> Resource</w:t>
                  </w:r>
                </w:p>
              </w:tc>
              <w:tc>
                <w:tcPr>
                  <w:tcW w:w="1460" w:type="dxa"/>
                </w:tcPr>
                <w:p w14:paraId="02EBBF89" w14:textId="2E57C0AE" w:rsidR="002824D0" w:rsidRPr="00F050B1" w:rsidRDefault="002824D0" w:rsidP="003E7CB2">
                  <w:pPr>
                    <w:pStyle w:val="TableEntry"/>
                    <w:rPr>
                      <w:lang w:val="en-US"/>
                    </w:rPr>
                  </w:pPr>
                  <w:r w:rsidRPr="00F050B1">
                    <w:rPr>
                      <w:lang w:val="en-US"/>
                    </w:rPr>
                    <w:t>3</w:t>
                  </w:r>
                </w:p>
              </w:tc>
            </w:tr>
            <w:tr w:rsidR="002824D0" w:rsidRPr="00F050B1" w14:paraId="28FF8449" w14:textId="77777777" w:rsidTr="003E7CB2">
              <w:tc>
                <w:tcPr>
                  <w:tcW w:w="2970" w:type="dxa"/>
                </w:tcPr>
                <w:p w14:paraId="60B8D959" w14:textId="0813AB31" w:rsidR="002824D0" w:rsidRPr="00F050B1" w:rsidRDefault="002824D0" w:rsidP="003E7CB2">
                  <w:pPr>
                    <w:pStyle w:val="TableEntry"/>
                    <w:rPr>
                      <w:lang w:val="en-US"/>
                    </w:rPr>
                  </w:pPr>
                  <w:proofErr w:type="spellStart"/>
                  <w:r w:rsidRPr="00F050B1">
                    <w:rPr>
                      <w:lang w:val="en-US"/>
                    </w:rPr>
                    <w:t>Practi</w:t>
                  </w:r>
                  <w:r w:rsidR="00365C2F" w:rsidRPr="00F050B1">
                    <w:rPr>
                      <w:lang w:val="en-US"/>
                    </w:rPr>
                    <w:t>ti</w:t>
                  </w:r>
                  <w:r w:rsidRPr="00F050B1">
                    <w:rPr>
                      <w:lang w:val="en-US"/>
                    </w:rPr>
                    <w:t>onerRole</w:t>
                  </w:r>
                  <w:proofErr w:type="spellEnd"/>
                  <w:r w:rsidR="00CC687E" w:rsidRPr="00F050B1">
                    <w:rPr>
                      <w:lang w:val="en-US"/>
                    </w:rPr>
                    <w:t xml:space="preserve"> Resource</w:t>
                  </w:r>
                </w:p>
              </w:tc>
              <w:tc>
                <w:tcPr>
                  <w:tcW w:w="1460" w:type="dxa"/>
                </w:tcPr>
                <w:p w14:paraId="2E771223" w14:textId="3AD71F5A" w:rsidR="002824D0" w:rsidRPr="00F050B1" w:rsidRDefault="002824D0" w:rsidP="003E7CB2">
                  <w:pPr>
                    <w:pStyle w:val="TableEntry"/>
                    <w:rPr>
                      <w:lang w:val="en-US"/>
                    </w:rPr>
                  </w:pPr>
                  <w:r w:rsidRPr="00F050B1">
                    <w:rPr>
                      <w:lang w:val="en-US"/>
                    </w:rPr>
                    <w:t>2</w:t>
                  </w:r>
                </w:p>
              </w:tc>
            </w:tr>
            <w:tr w:rsidR="002824D0" w:rsidRPr="00F050B1" w14:paraId="48C5C688" w14:textId="77777777" w:rsidTr="003E7CB2">
              <w:tc>
                <w:tcPr>
                  <w:tcW w:w="2970" w:type="dxa"/>
                </w:tcPr>
                <w:p w14:paraId="6D82A781" w14:textId="1A1B80F3" w:rsidR="002824D0" w:rsidRPr="00F050B1" w:rsidRDefault="002824D0" w:rsidP="003E7CB2">
                  <w:pPr>
                    <w:pStyle w:val="TableEntry"/>
                    <w:rPr>
                      <w:lang w:val="en-US"/>
                    </w:rPr>
                  </w:pPr>
                  <w:proofErr w:type="spellStart"/>
                  <w:r w:rsidRPr="00F050B1">
                    <w:rPr>
                      <w:lang w:val="en-US"/>
                    </w:rPr>
                    <w:t>Healt</w:t>
                  </w:r>
                  <w:r w:rsidR="00365C2F" w:rsidRPr="00F050B1">
                    <w:rPr>
                      <w:lang w:val="en-US"/>
                    </w:rPr>
                    <w:t>h</w:t>
                  </w:r>
                  <w:r w:rsidRPr="00F050B1">
                    <w:rPr>
                      <w:lang w:val="en-US"/>
                    </w:rPr>
                    <w:t>careService</w:t>
                  </w:r>
                  <w:proofErr w:type="spellEnd"/>
                  <w:r w:rsidR="00CC687E" w:rsidRPr="00F050B1">
                    <w:rPr>
                      <w:lang w:val="en-US"/>
                    </w:rPr>
                    <w:t xml:space="preserve"> Resource</w:t>
                  </w:r>
                </w:p>
              </w:tc>
              <w:tc>
                <w:tcPr>
                  <w:tcW w:w="1460" w:type="dxa"/>
                </w:tcPr>
                <w:p w14:paraId="4860E88A" w14:textId="315AEFEE" w:rsidR="002824D0" w:rsidRPr="00F050B1" w:rsidRDefault="002824D0" w:rsidP="003E7CB2">
                  <w:pPr>
                    <w:pStyle w:val="TableEntry"/>
                    <w:rPr>
                      <w:lang w:val="en-US"/>
                    </w:rPr>
                  </w:pPr>
                  <w:r w:rsidRPr="00F050B1">
                    <w:rPr>
                      <w:lang w:val="en-US"/>
                    </w:rPr>
                    <w:t>2</w:t>
                  </w:r>
                </w:p>
              </w:tc>
            </w:tr>
          </w:tbl>
          <w:p w14:paraId="676D06FC" w14:textId="77777777" w:rsidR="002824D0" w:rsidRPr="00F050B1" w:rsidRDefault="002824D0" w:rsidP="00A825DA">
            <w:pPr>
              <w:pStyle w:val="BodyText"/>
            </w:pPr>
          </w:p>
        </w:tc>
      </w:tr>
    </w:tbl>
    <w:p w14:paraId="6801BBB4" w14:textId="77777777" w:rsidR="002824D0" w:rsidRPr="00F050B1" w:rsidRDefault="002824D0" w:rsidP="00657A31">
      <w:pPr>
        <w:pStyle w:val="BodyText"/>
      </w:pPr>
    </w:p>
    <w:p w14:paraId="6EDEDA26" w14:textId="550CEDF0" w:rsidR="00A401A1" w:rsidRPr="00F050B1" w:rsidRDefault="0094620E" w:rsidP="0009020E">
      <w:pPr>
        <w:pStyle w:val="BodyText"/>
      </w:pPr>
      <w:r w:rsidRPr="00F050B1">
        <w:t>T</w:t>
      </w:r>
      <w:r w:rsidR="00DC5854" w:rsidRPr="00F050B1">
        <w:t xml:space="preserve">he Mobile </w:t>
      </w:r>
      <w:r w:rsidR="00A06DF6" w:rsidRPr="00F050B1">
        <w:t>Care Services Discovery</w:t>
      </w:r>
      <w:r w:rsidR="00DC5854" w:rsidRPr="00F050B1">
        <w:t xml:space="preserve"> (</w:t>
      </w:r>
      <w:proofErr w:type="spellStart"/>
      <w:r w:rsidR="00A06DF6" w:rsidRPr="00F050B1">
        <w:t>mCSD</w:t>
      </w:r>
      <w:proofErr w:type="spellEnd"/>
      <w:r w:rsidR="00DC5854" w:rsidRPr="00F050B1">
        <w:t>) Profile</w:t>
      </w:r>
      <w:r w:rsidR="004D5BD2" w:rsidRPr="00F050B1">
        <w:t xml:space="preserve"> supports</w:t>
      </w:r>
      <w:r w:rsidR="00DC5854" w:rsidRPr="00F050B1">
        <w:t xml:space="preserve"> </w:t>
      </w:r>
      <w:r w:rsidRPr="00F050B1">
        <w:t xml:space="preserve">RESTful </w:t>
      </w:r>
      <w:r w:rsidR="00DC5854" w:rsidRPr="00F050B1">
        <w:t>queries across</w:t>
      </w:r>
      <w:r w:rsidR="00A401A1" w:rsidRPr="00F050B1">
        <w:t xml:space="preserve"> the following</w:t>
      </w:r>
      <w:r w:rsidR="00DC5854" w:rsidRPr="00F050B1">
        <w:t xml:space="preserve"> related </w:t>
      </w:r>
      <w:r w:rsidR="00C13B7A" w:rsidRPr="00F050B1">
        <w:t xml:space="preserve">care service resources: </w:t>
      </w:r>
    </w:p>
    <w:p w14:paraId="7663D851" w14:textId="77777777" w:rsidR="00BA7AF7" w:rsidRPr="00F050B1" w:rsidRDefault="00A401A1" w:rsidP="00657A31">
      <w:pPr>
        <w:pStyle w:val="ListNumber2"/>
        <w:rPr>
          <w:lang w:val="en-US"/>
        </w:rPr>
      </w:pPr>
      <w:r w:rsidRPr="00F050B1">
        <w:rPr>
          <w:b/>
          <w:lang w:val="en-US"/>
        </w:rPr>
        <w:t>Organization</w:t>
      </w:r>
      <w:r w:rsidRPr="00F050B1">
        <w:rPr>
          <w:lang w:val="en-US"/>
        </w:rPr>
        <w:t xml:space="preserve"> – Organizations are “umbrella” entities; these may be considered the administrative bodies under whose auspices care services are provided such as Healthcare Information Exchanges (HIEs), Integrated Delivery Networks (IDNs), Non-</w:t>
      </w:r>
      <w:r w:rsidR="002F675F" w:rsidRPr="00F050B1">
        <w:rPr>
          <w:lang w:val="en-US"/>
        </w:rPr>
        <w:t>G</w:t>
      </w:r>
      <w:r w:rsidRPr="00F050B1">
        <w:rPr>
          <w:lang w:val="en-US"/>
        </w:rPr>
        <w:t xml:space="preserve">overnment Organizations (NGOs), </w:t>
      </w:r>
      <w:r w:rsidR="002F675F" w:rsidRPr="00F050B1">
        <w:rPr>
          <w:lang w:val="en-US"/>
        </w:rPr>
        <w:t>F</w:t>
      </w:r>
      <w:r w:rsidRPr="00F050B1">
        <w:rPr>
          <w:lang w:val="en-US"/>
        </w:rPr>
        <w:t>aith-</w:t>
      </w:r>
      <w:r w:rsidR="002F675F" w:rsidRPr="00F050B1">
        <w:rPr>
          <w:lang w:val="en-US"/>
        </w:rPr>
        <w:t>B</w:t>
      </w:r>
      <w:r w:rsidRPr="00F050B1">
        <w:rPr>
          <w:lang w:val="en-US"/>
        </w:rPr>
        <w:t xml:space="preserve">ased </w:t>
      </w:r>
      <w:r w:rsidR="002F675F" w:rsidRPr="00F050B1">
        <w:rPr>
          <w:lang w:val="en-US"/>
        </w:rPr>
        <w:t>O</w:t>
      </w:r>
      <w:r w:rsidRPr="00F050B1">
        <w:rPr>
          <w:lang w:val="en-US"/>
        </w:rPr>
        <w:t xml:space="preserve">rganizations (FBOs) or even a one-physician </w:t>
      </w:r>
      <w:r w:rsidRPr="00F050B1">
        <w:rPr>
          <w:lang w:val="en-US"/>
        </w:rPr>
        <w:lastRenderedPageBreak/>
        <w:t>family practice. An organization has a unique identifier and</w:t>
      </w:r>
      <w:r w:rsidR="002073C0" w:rsidRPr="00F050B1">
        <w:rPr>
          <w:lang w:val="en-US"/>
        </w:rPr>
        <w:t xml:space="preserve"> may have additional</w:t>
      </w:r>
      <w:r w:rsidRPr="00F050B1">
        <w:rPr>
          <w:lang w:val="en-US"/>
        </w:rPr>
        <w:t xml:space="preserve"> administrative attributes such as contact person, mailing address, etc.</w:t>
      </w:r>
      <w:r w:rsidR="002F675F" w:rsidRPr="00F050B1">
        <w:rPr>
          <w:lang w:val="en-US"/>
        </w:rPr>
        <w:t xml:space="preserve"> Departments of an institution, or other admin</w:t>
      </w:r>
      <w:r w:rsidR="00510499" w:rsidRPr="00F050B1">
        <w:rPr>
          <w:lang w:val="en-US"/>
        </w:rPr>
        <w:t>is</w:t>
      </w:r>
      <w:r w:rsidR="002F675F" w:rsidRPr="00F050B1">
        <w:rPr>
          <w:lang w:val="en-US"/>
        </w:rPr>
        <w:t>trative units, may be represented as child O</w:t>
      </w:r>
      <w:r w:rsidR="00510499" w:rsidRPr="00F050B1">
        <w:rPr>
          <w:lang w:val="en-US"/>
        </w:rPr>
        <w:t>rganizations of a parent Organiz</w:t>
      </w:r>
      <w:r w:rsidR="002F675F" w:rsidRPr="00F050B1">
        <w:rPr>
          <w:lang w:val="en-US"/>
        </w:rPr>
        <w:t>ation.</w:t>
      </w:r>
      <w:r w:rsidRPr="00F050B1">
        <w:rPr>
          <w:lang w:val="en-US"/>
        </w:rPr>
        <w:t xml:space="preserve"> </w:t>
      </w:r>
    </w:p>
    <w:p w14:paraId="6E6C9B2F" w14:textId="77777777" w:rsidR="0040127D" w:rsidRPr="00F050B1" w:rsidRDefault="0040127D" w:rsidP="0040127D">
      <w:pPr>
        <w:pStyle w:val="ListNumber2"/>
        <w:rPr>
          <w:ins w:id="18" w:author="Lynn Felhofer" w:date="2019-03-26T16:14:00Z"/>
          <w:lang w:val="en-US"/>
        </w:rPr>
      </w:pPr>
      <w:ins w:id="19" w:author="Lynn Felhofer" w:date="2019-03-26T16:14:00Z">
        <w:r w:rsidRPr="00F050B1">
          <w:rPr>
            <w:b/>
            <w:lang w:val="en-US"/>
          </w:rPr>
          <w:t>Facility</w:t>
        </w:r>
        <w:r w:rsidRPr="00F050B1">
          <w:rPr>
            <w:lang w:val="en-US"/>
          </w:rPr>
          <w:t xml:space="preserve"> – Facilities are physical care delivery sites such as hospitals, clinics, health outposts, physician offices, labs, pharmacies, etc. A Facility has a unique identifier, geographic attributes (address, geocode), contact attributes, attributes regarding its hours of operation, etc. Each Facility is defined by a pairing of Location and Organization.</w:t>
        </w:r>
      </w:ins>
    </w:p>
    <w:p w14:paraId="6F6E86A5" w14:textId="5E68DB06" w:rsidR="00A401A1" w:rsidRPr="00F050B1" w:rsidRDefault="00A401A1" w:rsidP="00657A31">
      <w:pPr>
        <w:pStyle w:val="ListNumber2"/>
        <w:rPr>
          <w:lang w:val="en-US"/>
        </w:rPr>
      </w:pPr>
      <w:r w:rsidRPr="00F050B1">
        <w:rPr>
          <w:b/>
          <w:lang w:val="en-US"/>
        </w:rPr>
        <w:t xml:space="preserve">Location </w:t>
      </w:r>
      <w:r w:rsidRPr="00F050B1">
        <w:rPr>
          <w:lang w:val="en-US"/>
        </w:rPr>
        <w:t>– Locations are physical</w:t>
      </w:r>
      <w:r w:rsidR="0040127D" w:rsidRPr="00F050B1">
        <w:rPr>
          <w:lang w:val="en-US"/>
        </w:rPr>
        <w:t xml:space="preserve"> </w:t>
      </w:r>
      <w:ins w:id="20" w:author="Luke Duncan" w:date="2019-03-07T09:19:00Z">
        <w:r w:rsidR="0040127D" w:rsidRPr="00F050B1">
          <w:rPr>
            <w:lang w:val="en-US"/>
          </w:rPr>
          <w:t>places where ca</w:t>
        </w:r>
      </w:ins>
      <w:ins w:id="21" w:author="Luke Duncan" w:date="2019-03-07T09:20:00Z">
        <w:r w:rsidR="0040127D" w:rsidRPr="00F050B1">
          <w:rPr>
            <w:lang w:val="en-US"/>
          </w:rPr>
          <w:t>re can be delivered</w:t>
        </w:r>
      </w:ins>
      <w:r w:rsidRPr="00F050B1">
        <w:rPr>
          <w:lang w:val="en-US"/>
        </w:rPr>
        <w:t xml:space="preserve"> </w:t>
      </w:r>
      <w:del w:id="22" w:author="Lynn Felhofer" w:date="2019-03-26T16:16:00Z">
        <w:r w:rsidRPr="00F050B1" w:rsidDel="00A4215F">
          <w:rPr>
            <w:lang w:val="en-US"/>
          </w:rPr>
          <w:delText xml:space="preserve">care delivery sites </w:delText>
        </w:r>
      </w:del>
      <w:r w:rsidRPr="00F050B1">
        <w:rPr>
          <w:lang w:val="en-US"/>
        </w:rPr>
        <w:t xml:space="preserve">such as </w:t>
      </w:r>
      <w:ins w:id="23" w:author="Lynn Felhofer" w:date="2019-03-26T16:17:00Z">
        <w:r w:rsidR="00A4215F" w:rsidRPr="00F050B1">
          <w:rPr>
            <w:lang w:val="en-US"/>
          </w:rPr>
          <w:t>facilities, buildings, wards, rooms, or vehicles</w:t>
        </w:r>
      </w:ins>
      <w:r w:rsidR="00185400">
        <w:rPr>
          <w:lang w:val="en-US"/>
        </w:rPr>
        <w:t xml:space="preserve">. </w:t>
      </w:r>
      <w:del w:id="24" w:author="Lynn Felhofer" w:date="2019-03-26T16:17:00Z">
        <w:r w:rsidRPr="00F050B1" w:rsidDel="00A4215F">
          <w:rPr>
            <w:lang w:val="en-US"/>
          </w:rPr>
          <w:delText>hospitals, clinics, health outposts, physician offices, labs, pharmacies</w:delText>
        </w:r>
        <w:r w:rsidR="000C4848" w:rsidRPr="00F050B1" w:rsidDel="00A4215F">
          <w:rPr>
            <w:lang w:val="en-US"/>
          </w:rPr>
          <w:delText xml:space="preserve">. </w:delText>
        </w:r>
      </w:del>
      <w:r w:rsidR="002073C0" w:rsidRPr="00F050B1">
        <w:rPr>
          <w:lang w:val="en-US"/>
        </w:rPr>
        <w:t>Locations also include political administrative units such as a village districts or region</w:t>
      </w:r>
      <w:ins w:id="25" w:author="Lynn Felhofer" w:date="2019-03-26T16:17:00Z">
        <w:r w:rsidR="00A4215F" w:rsidRPr="00F050B1">
          <w:rPr>
            <w:lang w:val="en-US"/>
          </w:rPr>
          <w:t>s</w:t>
        </w:r>
      </w:ins>
      <w:r w:rsidRPr="00F050B1">
        <w:rPr>
          <w:lang w:val="en-US"/>
        </w:rPr>
        <w:t>. A Location has a unique identifier</w:t>
      </w:r>
      <w:r w:rsidR="002073C0" w:rsidRPr="00F050B1">
        <w:rPr>
          <w:lang w:val="en-US"/>
        </w:rPr>
        <w:t xml:space="preserve"> and may have</w:t>
      </w:r>
      <w:r w:rsidRPr="00F050B1">
        <w:rPr>
          <w:lang w:val="en-US"/>
        </w:rPr>
        <w:t xml:space="preserve"> geographic attributes (address, geocode),</w:t>
      </w:r>
      <w:del w:id="26" w:author="Lynn Felhofer" w:date="2019-03-26T16:17:00Z">
        <w:r w:rsidRPr="00F050B1" w:rsidDel="00A4215F">
          <w:rPr>
            <w:lang w:val="en-US"/>
          </w:rPr>
          <w:delText xml:space="preserve"> contact attributes,</w:delText>
        </w:r>
      </w:del>
      <w:r w:rsidRPr="00F050B1">
        <w:rPr>
          <w:lang w:val="en-US"/>
        </w:rPr>
        <w:t xml:space="preserve"> attributes regarding its hours of operation, etc. Each Location may be related to</w:t>
      </w:r>
      <w:del w:id="27" w:author="Lynn Felhofer" w:date="2019-03-26T16:19:00Z">
        <w:r w:rsidRPr="00F050B1" w:rsidDel="00A4215F">
          <w:rPr>
            <w:lang w:val="en-US"/>
          </w:rPr>
          <w:delText xml:space="preserve"> at least</w:delText>
        </w:r>
      </w:del>
      <w:r w:rsidRPr="00F050B1">
        <w:rPr>
          <w:lang w:val="en-US"/>
        </w:rPr>
        <w:t xml:space="preserve"> one Organization</w:t>
      </w:r>
      <w:r w:rsidR="000C4848" w:rsidRPr="00F050B1">
        <w:rPr>
          <w:lang w:val="en-US"/>
        </w:rPr>
        <w:t xml:space="preserve">. </w:t>
      </w:r>
      <w:r w:rsidRPr="00F050B1">
        <w:rPr>
          <w:lang w:val="en-US"/>
        </w:rPr>
        <w:t xml:space="preserve">A location may have a </w:t>
      </w:r>
      <w:del w:id="28" w:author="Lynn Felhofer" w:date="2019-03-26T16:18:00Z">
        <w:r w:rsidRPr="00F050B1" w:rsidDel="00A4215F">
          <w:rPr>
            <w:lang w:val="en-US"/>
          </w:rPr>
          <w:delText xml:space="preserve">parent-child </w:delText>
        </w:r>
      </w:del>
      <w:ins w:id="29" w:author="Lynn Felhofer" w:date="2019-03-26T16:18:00Z">
        <w:r w:rsidR="00A4215F" w:rsidRPr="00F050B1">
          <w:rPr>
            <w:lang w:val="en-US"/>
          </w:rPr>
          <w:t xml:space="preserve">hierarchical </w:t>
        </w:r>
      </w:ins>
      <w:r w:rsidRPr="00F050B1">
        <w:rPr>
          <w:lang w:val="en-US"/>
        </w:rPr>
        <w:t xml:space="preserve">relationship with </w:t>
      </w:r>
      <w:del w:id="30" w:author="Lynn Felhofer" w:date="2019-03-26T16:18:00Z">
        <w:r w:rsidRPr="00F050B1" w:rsidDel="00A4215F">
          <w:rPr>
            <w:lang w:val="en-US"/>
          </w:rPr>
          <w:delText>an</w:delText>
        </w:r>
      </w:del>
      <w:r w:rsidRPr="00F050B1">
        <w:rPr>
          <w:lang w:val="en-US"/>
        </w:rPr>
        <w:t>other location</w:t>
      </w:r>
      <w:ins w:id="31" w:author="Lynn Felhofer" w:date="2019-03-26T16:18:00Z">
        <w:r w:rsidR="00A4215F" w:rsidRPr="00F050B1">
          <w:rPr>
            <w:lang w:val="en-US"/>
          </w:rPr>
          <w:t>s</w:t>
        </w:r>
      </w:ins>
      <w:r w:rsidRPr="00F050B1">
        <w:rPr>
          <w:lang w:val="en-US"/>
        </w:rPr>
        <w:t>.</w:t>
      </w:r>
    </w:p>
    <w:p w14:paraId="7E306571" w14:textId="77777777" w:rsidR="00A401A1" w:rsidRPr="00F050B1" w:rsidRDefault="00A401A1" w:rsidP="00657A31">
      <w:pPr>
        <w:pStyle w:val="ListNumber2"/>
        <w:rPr>
          <w:lang w:val="en-US"/>
        </w:rPr>
      </w:pPr>
      <w:r w:rsidRPr="00F050B1">
        <w:rPr>
          <w:b/>
          <w:lang w:val="en-US"/>
        </w:rPr>
        <w:t xml:space="preserve">Practitioner </w:t>
      </w:r>
      <w:r w:rsidRPr="00F050B1">
        <w:rPr>
          <w:lang w:val="en-US"/>
        </w:rPr>
        <w:t>– A Practitioner is a health worker</w:t>
      </w:r>
      <w:r w:rsidR="00616C19" w:rsidRPr="00F050B1">
        <w:rPr>
          <w:lang w:val="en-US"/>
        </w:rPr>
        <w:t xml:space="preserve"> such</w:t>
      </w:r>
      <w:r w:rsidRPr="00F050B1">
        <w:rPr>
          <w:lang w:val="en-US"/>
        </w:rPr>
        <w:t xml:space="preserve"> as defined by WHO</w:t>
      </w:r>
      <w:r w:rsidR="00616C19" w:rsidRPr="00F050B1">
        <w:rPr>
          <w:lang w:val="en-US"/>
        </w:rPr>
        <w:t xml:space="preserve"> (</w:t>
      </w:r>
      <w:hyperlink r:id="rId19" w:history="1">
        <w:r w:rsidR="00616C19" w:rsidRPr="00F050B1">
          <w:rPr>
            <w:rStyle w:val="Hyperlink"/>
            <w:lang w:val="en-US"/>
          </w:rPr>
          <w:t>http://www.who.int/whr/2006/06_chap1_en.pdf</w:t>
        </w:r>
      </w:hyperlink>
      <w:r w:rsidR="00616C19" w:rsidRPr="00F050B1">
        <w:rPr>
          <w:lang w:val="en-US"/>
        </w:rPr>
        <w:t>)</w:t>
      </w:r>
      <w:r w:rsidRPr="00F050B1">
        <w:rPr>
          <w:lang w:val="en-US"/>
        </w:rPr>
        <w:t xml:space="preserve">; a Practitioner might be a physician, nurse, pharmacist, community health worker, district health manager, etc. Practitioners have contact and demographic attributes. Each Practitioner </w:t>
      </w:r>
      <w:r w:rsidR="00607EE1" w:rsidRPr="00F050B1">
        <w:rPr>
          <w:lang w:val="en-US"/>
        </w:rPr>
        <w:t>may be r</w:t>
      </w:r>
      <w:r w:rsidRPr="00F050B1">
        <w:rPr>
          <w:lang w:val="en-US"/>
        </w:rPr>
        <w:t>elated to one</w:t>
      </w:r>
      <w:r w:rsidR="00607EE1" w:rsidRPr="00F050B1">
        <w:rPr>
          <w:lang w:val="en-US"/>
        </w:rPr>
        <w:t xml:space="preserve"> or more</w:t>
      </w:r>
      <w:r w:rsidRPr="00F050B1">
        <w:rPr>
          <w:lang w:val="en-US"/>
        </w:rPr>
        <w:t xml:space="preserve"> Organization</w:t>
      </w:r>
      <w:r w:rsidR="00607EE1" w:rsidRPr="00F050B1">
        <w:rPr>
          <w:lang w:val="en-US"/>
        </w:rPr>
        <w:t>s</w:t>
      </w:r>
      <w:r w:rsidR="002073C0" w:rsidRPr="00F050B1">
        <w:rPr>
          <w:lang w:val="en-US"/>
        </w:rPr>
        <w:t xml:space="preserve">, </w:t>
      </w:r>
      <w:r w:rsidRPr="00F050B1">
        <w:rPr>
          <w:lang w:val="en-US"/>
        </w:rPr>
        <w:t>one or more Locations and</w:t>
      </w:r>
      <w:r w:rsidR="002073C0" w:rsidRPr="00F050B1">
        <w:rPr>
          <w:lang w:val="en-US"/>
        </w:rPr>
        <w:t xml:space="preserve"> one or more</w:t>
      </w:r>
      <w:r w:rsidRPr="00F050B1">
        <w:rPr>
          <w:lang w:val="en-US"/>
        </w:rPr>
        <w:t xml:space="preserve"> Healthcare</w:t>
      </w:r>
      <w:r w:rsidR="0094620E" w:rsidRPr="00F050B1">
        <w:rPr>
          <w:lang w:val="en-US"/>
        </w:rPr>
        <w:t xml:space="preserve"> </w:t>
      </w:r>
      <w:r w:rsidRPr="00F050B1">
        <w:rPr>
          <w:lang w:val="en-US"/>
        </w:rPr>
        <w:t>Services. Specific attributes may be associated with the Practitioner relationship with these other entities.</w:t>
      </w:r>
    </w:p>
    <w:p w14:paraId="21B0A9D9" w14:textId="77777777" w:rsidR="00A401A1" w:rsidRPr="00F050B1" w:rsidRDefault="00A401A1" w:rsidP="00657A31">
      <w:pPr>
        <w:pStyle w:val="ListNumber2"/>
        <w:rPr>
          <w:lang w:val="en-US"/>
        </w:rPr>
      </w:pPr>
      <w:r w:rsidRPr="00F050B1">
        <w:rPr>
          <w:b/>
          <w:lang w:val="en-US"/>
        </w:rPr>
        <w:t>Health</w:t>
      </w:r>
      <w:r w:rsidR="003325F3" w:rsidRPr="00F050B1">
        <w:rPr>
          <w:b/>
          <w:lang w:val="en-US"/>
        </w:rPr>
        <w:t>c</w:t>
      </w:r>
      <w:r w:rsidRPr="00F050B1">
        <w:rPr>
          <w:b/>
          <w:lang w:val="en-US"/>
        </w:rPr>
        <w:t>are</w:t>
      </w:r>
      <w:r w:rsidR="003325F3" w:rsidRPr="00F050B1">
        <w:rPr>
          <w:b/>
          <w:lang w:val="en-US"/>
        </w:rPr>
        <w:t xml:space="preserve"> </w:t>
      </w:r>
      <w:r w:rsidRPr="00F050B1">
        <w:rPr>
          <w:b/>
          <w:lang w:val="en-US"/>
        </w:rPr>
        <w:t>Service</w:t>
      </w:r>
      <w:r w:rsidRPr="00F050B1">
        <w:rPr>
          <w:lang w:val="en-US"/>
        </w:rPr>
        <w:t xml:space="preserve"> – Each </w:t>
      </w:r>
      <w:r w:rsidR="003325F3" w:rsidRPr="00F050B1">
        <w:rPr>
          <w:lang w:val="en-US"/>
        </w:rPr>
        <w:t>health</w:t>
      </w:r>
      <w:r w:rsidRPr="00F050B1">
        <w:rPr>
          <w:lang w:val="en-US"/>
        </w:rPr>
        <w:t>care service has a unique identifier. Examples include surgical services, antenatal care services</w:t>
      </w:r>
      <w:r w:rsidR="00DE2410" w:rsidRPr="00F050B1">
        <w:rPr>
          <w:lang w:val="en-US"/>
        </w:rPr>
        <w:t>,</w:t>
      </w:r>
      <w:r w:rsidRPr="00F050B1">
        <w:rPr>
          <w:lang w:val="en-US"/>
        </w:rPr>
        <w:t xml:space="preserve"> or primary care services. The combination of a </w:t>
      </w:r>
      <w:r w:rsidR="0094620E" w:rsidRPr="00F050B1">
        <w:rPr>
          <w:lang w:val="en-US"/>
        </w:rPr>
        <w:t xml:space="preserve">Healthcare </w:t>
      </w:r>
      <w:r w:rsidRPr="00F050B1">
        <w:rPr>
          <w:lang w:val="en-US"/>
        </w:rPr>
        <w:t>Service offered at a Location may have specific attributes including contact person, hours of operation, etc.</w:t>
      </w:r>
    </w:p>
    <w:p w14:paraId="11709ECF" w14:textId="77777777" w:rsidR="00DC5854" w:rsidRPr="00F050B1" w:rsidRDefault="00DC5854" w:rsidP="0009020E">
      <w:pPr>
        <w:pStyle w:val="BodyText"/>
      </w:pPr>
      <w:r w:rsidRPr="00F050B1">
        <w:t xml:space="preserve">The </w:t>
      </w:r>
      <w:proofErr w:type="spellStart"/>
      <w:r w:rsidR="00A06DF6" w:rsidRPr="00F050B1">
        <w:t>mCSD</w:t>
      </w:r>
      <w:proofErr w:type="spellEnd"/>
      <w:r w:rsidRPr="00F050B1">
        <w:t xml:space="preserve"> Profile describes four actors and the transactions between them</w:t>
      </w:r>
      <w:r w:rsidR="00DB32C8" w:rsidRPr="00F050B1">
        <w:t xml:space="preserve">. </w:t>
      </w:r>
      <w:r w:rsidR="000D024B" w:rsidRPr="00F050B1">
        <w:t>The Find Matching Care Services transaction allows a consumer to search a supplier based on allowed parameters to get a bundle of matching resources</w:t>
      </w:r>
      <w:r w:rsidR="00DB32C8" w:rsidRPr="00F050B1">
        <w:t xml:space="preserve">. </w:t>
      </w:r>
      <w:r w:rsidR="000D024B" w:rsidRPr="00F050B1">
        <w:t>The Request Care Services Updates transaction allows a consumer to get a complete list of updated resources based on a timestamp from the supplier.</w:t>
      </w:r>
    </w:p>
    <w:p w14:paraId="28892EC9" w14:textId="77777777" w:rsidR="00C13B7A" w:rsidRPr="00F050B1" w:rsidRDefault="0050711F" w:rsidP="00657A31">
      <w:pPr>
        <w:pStyle w:val="ListNumber2"/>
        <w:numPr>
          <w:ilvl w:val="0"/>
          <w:numId w:val="56"/>
        </w:numPr>
        <w:rPr>
          <w:lang w:val="en-US"/>
        </w:rPr>
      </w:pPr>
      <w:r w:rsidRPr="00F050B1">
        <w:rPr>
          <w:b/>
          <w:lang w:val="en-US"/>
        </w:rPr>
        <w:t>Care Services</w:t>
      </w:r>
      <w:r w:rsidR="00DC5854" w:rsidRPr="00F050B1">
        <w:rPr>
          <w:b/>
          <w:lang w:val="en-US"/>
        </w:rPr>
        <w:t xml:space="preserve"> </w:t>
      </w:r>
      <w:r w:rsidR="006C3FFA" w:rsidRPr="00F050B1">
        <w:rPr>
          <w:b/>
          <w:lang w:val="en-US"/>
        </w:rPr>
        <w:t>Selective Consumer</w:t>
      </w:r>
      <w:r w:rsidR="00DC5854" w:rsidRPr="00F050B1">
        <w:rPr>
          <w:lang w:val="en-US"/>
        </w:rPr>
        <w:t xml:space="preserve"> – the </w:t>
      </w:r>
      <w:r w:rsidRPr="00F050B1">
        <w:rPr>
          <w:lang w:val="en-US"/>
        </w:rPr>
        <w:t>Care Services</w:t>
      </w:r>
      <w:r w:rsidR="00C13B7A" w:rsidRPr="00F050B1">
        <w:rPr>
          <w:lang w:val="en-US"/>
        </w:rPr>
        <w:t xml:space="preserve"> </w:t>
      </w:r>
      <w:r w:rsidR="006C3FFA" w:rsidRPr="00F050B1">
        <w:rPr>
          <w:lang w:val="en-US"/>
        </w:rPr>
        <w:t>Selective Consumer</w:t>
      </w:r>
      <w:r w:rsidR="00DC5854" w:rsidRPr="00F050B1">
        <w:rPr>
          <w:lang w:val="en-US"/>
        </w:rPr>
        <w:t xml:space="preserve"> submits</w:t>
      </w:r>
      <w:r w:rsidR="00C13B7A" w:rsidRPr="00F050B1">
        <w:rPr>
          <w:lang w:val="en-US"/>
        </w:rPr>
        <w:t xml:space="preserve"> search</w:t>
      </w:r>
      <w:r w:rsidR="00DC5854" w:rsidRPr="00F050B1">
        <w:rPr>
          <w:lang w:val="en-US"/>
        </w:rPr>
        <w:t xml:space="preserve"> queries to the </w:t>
      </w:r>
      <w:r w:rsidRPr="00F050B1">
        <w:rPr>
          <w:lang w:val="en-US"/>
        </w:rPr>
        <w:t>Care Services</w:t>
      </w:r>
      <w:r w:rsidR="00DC5854" w:rsidRPr="00F050B1">
        <w:rPr>
          <w:lang w:val="en-US"/>
        </w:rPr>
        <w:t xml:space="preserve"> </w:t>
      </w:r>
      <w:r w:rsidR="006C3FFA" w:rsidRPr="00F050B1">
        <w:rPr>
          <w:lang w:val="en-US"/>
        </w:rPr>
        <w:t>Selective Supplier</w:t>
      </w:r>
      <w:r w:rsidR="00DC5854" w:rsidRPr="00F050B1">
        <w:rPr>
          <w:lang w:val="en-US"/>
        </w:rPr>
        <w:t xml:space="preserve">, </w:t>
      </w:r>
      <w:r w:rsidR="00623B24" w:rsidRPr="00F050B1">
        <w:rPr>
          <w:lang w:val="en-US"/>
        </w:rPr>
        <w:t>which</w:t>
      </w:r>
      <w:r w:rsidR="00DC5854" w:rsidRPr="00F050B1">
        <w:rPr>
          <w:lang w:val="en-US"/>
        </w:rPr>
        <w:t xml:space="preserve"> returns the requested </w:t>
      </w:r>
      <w:r w:rsidR="00173642" w:rsidRPr="00F050B1">
        <w:rPr>
          <w:lang w:val="en-US"/>
        </w:rPr>
        <w:t>resource</w:t>
      </w:r>
      <w:r w:rsidR="00DC5854" w:rsidRPr="00F050B1">
        <w:rPr>
          <w:lang w:val="en-US"/>
        </w:rPr>
        <w:t xml:space="preserve">(s). </w:t>
      </w:r>
    </w:p>
    <w:p w14:paraId="31D4A8B7" w14:textId="77777777" w:rsidR="009F50F0" w:rsidRPr="00F050B1" w:rsidRDefault="0050711F" w:rsidP="0009020E">
      <w:pPr>
        <w:pStyle w:val="ListNumber2"/>
        <w:rPr>
          <w:lang w:val="en-US"/>
        </w:rPr>
      </w:pPr>
      <w:r w:rsidRPr="00F050B1">
        <w:rPr>
          <w:b/>
          <w:lang w:val="en-US"/>
        </w:rPr>
        <w:t xml:space="preserve">Care Services </w:t>
      </w:r>
      <w:r w:rsidR="006C3FFA" w:rsidRPr="00F050B1">
        <w:rPr>
          <w:b/>
          <w:lang w:val="en-US"/>
        </w:rPr>
        <w:t>Selective Supplier</w:t>
      </w:r>
      <w:r w:rsidR="00DC5854" w:rsidRPr="00F050B1">
        <w:rPr>
          <w:lang w:val="en-US"/>
        </w:rPr>
        <w:t xml:space="preserve"> – the </w:t>
      </w:r>
      <w:r w:rsidRPr="00F050B1">
        <w:rPr>
          <w:lang w:val="en-US"/>
        </w:rPr>
        <w:t xml:space="preserve">Care Services </w:t>
      </w:r>
      <w:r w:rsidR="006C3FFA" w:rsidRPr="00F050B1">
        <w:rPr>
          <w:lang w:val="en-US"/>
        </w:rPr>
        <w:t>Selective Supplier</w:t>
      </w:r>
      <w:r w:rsidR="009F50F0" w:rsidRPr="00F050B1">
        <w:rPr>
          <w:lang w:val="en-US"/>
        </w:rPr>
        <w:t xml:space="preserve"> processes inbound queries from Care Services </w:t>
      </w:r>
      <w:r w:rsidR="006C3FFA" w:rsidRPr="00F050B1">
        <w:rPr>
          <w:lang w:val="en-US"/>
        </w:rPr>
        <w:t>Selective Consumer</w:t>
      </w:r>
      <w:r w:rsidR="007D2F94" w:rsidRPr="00F050B1">
        <w:rPr>
          <w:lang w:val="en-US"/>
        </w:rPr>
        <w:t>s</w:t>
      </w:r>
      <w:r w:rsidR="009F50F0" w:rsidRPr="00F050B1">
        <w:rPr>
          <w:lang w:val="en-US"/>
        </w:rPr>
        <w:t xml:space="preserve"> and returns responses from local data.</w:t>
      </w:r>
    </w:p>
    <w:p w14:paraId="46594A33" w14:textId="77777777" w:rsidR="00DC5854" w:rsidRPr="00F050B1" w:rsidRDefault="009F50F0" w:rsidP="0009020E">
      <w:pPr>
        <w:pStyle w:val="ListNumber2"/>
        <w:rPr>
          <w:lang w:val="en-US"/>
        </w:rPr>
      </w:pPr>
      <w:r w:rsidRPr="00F050B1">
        <w:rPr>
          <w:b/>
          <w:lang w:val="en-US"/>
        </w:rPr>
        <w:t xml:space="preserve">Care Services </w:t>
      </w:r>
      <w:r w:rsidR="006C3FFA" w:rsidRPr="00F050B1">
        <w:rPr>
          <w:b/>
          <w:lang w:val="en-US"/>
        </w:rPr>
        <w:t>Update Consumer</w:t>
      </w:r>
      <w:r w:rsidRPr="00F050B1">
        <w:rPr>
          <w:lang w:val="en-US"/>
        </w:rPr>
        <w:t xml:space="preserve"> – t</w:t>
      </w:r>
      <w:r w:rsidR="00DC5854" w:rsidRPr="00F050B1">
        <w:rPr>
          <w:lang w:val="en-US"/>
        </w:rPr>
        <w:t xml:space="preserve">he </w:t>
      </w:r>
      <w:r w:rsidRPr="00F050B1">
        <w:rPr>
          <w:lang w:val="en-US"/>
        </w:rPr>
        <w:t xml:space="preserve">Care Services </w:t>
      </w:r>
      <w:r w:rsidR="006C3FFA" w:rsidRPr="00F050B1">
        <w:rPr>
          <w:lang w:val="en-US"/>
        </w:rPr>
        <w:t>Update Consumer</w:t>
      </w:r>
      <w:r w:rsidRPr="00F050B1">
        <w:rPr>
          <w:lang w:val="en-US"/>
        </w:rPr>
        <w:t xml:space="preserve"> </w:t>
      </w:r>
      <w:r w:rsidR="006C3FFA" w:rsidRPr="00F050B1">
        <w:rPr>
          <w:lang w:val="en-US"/>
        </w:rPr>
        <w:t>queries updates</w:t>
      </w:r>
      <w:r w:rsidR="00DC5854" w:rsidRPr="00F050B1">
        <w:rPr>
          <w:lang w:val="en-US"/>
        </w:rPr>
        <w:t xml:space="preserve"> from one or more </w:t>
      </w:r>
      <w:r w:rsidRPr="00F050B1">
        <w:rPr>
          <w:lang w:val="en-US"/>
        </w:rPr>
        <w:t xml:space="preserve">Care Services </w:t>
      </w:r>
      <w:r w:rsidR="006C3FFA" w:rsidRPr="00F050B1">
        <w:rPr>
          <w:lang w:val="en-US"/>
        </w:rPr>
        <w:t>Update Supplier</w:t>
      </w:r>
      <w:r w:rsidR="007D2F94" w:rsidRPr="00F050B1">
        <w:rPr>
          <w:lang w:val="en-US"/>
        </w:rPr>
        <w:t>s</w:t>
      </w:r>
      <w:r w:rsidR="00DC5854" w:rsidRPr="00F050B1">
        <w:rPr>
          <w:lang w:val="en-US"/>
        </w:rPr>
        <w:t xml:space="preserve">. </w:t>
      </w:r>
    </w:p>
    <w:p w14:paraId="6A805892" w14:textId="77777777" w:rsidR="00DC5854" w:rsidRPr="00F050B1" w:rsidRDefault="009F50F0" w:rsidP="0009020E">
      <w:pPr>
        <w:pStyle w:val="ListNumber2"/>
        <w:rPr>
          <w:lang w:val="en-US"/>
        </w:rPr>
      </w:pPr>
      <w:r w:rsidRPr="00F050B1">
        <w:rPr>
          <w:b/>
          <w:lang w:val="en-US"/>
        </w:rPr>
        <w:t xml:space="preserve">Care Services </w:t>
      </w:r>
      <w:r w:rsidR="006C3FFA" w:rsidRPr="00F050B1">
        <w:rPr>
          <w:b/>
          <w:lang w:val="en-US"/>
        </w:rPr>
        <w:t>Update Supplier</w:t>
      </w:r>
      <w:r w:rsidR="00DC5854" w:rsidRPr="00F050B1">
        <w:rPr>
          <w:lang w:val="en-US"/>
        </w:rPr>
        <w:t xml:space="preserve"> – the </w:t>
      </w:r>
      <w:r w:rsidRPr="00F050B1">
        <w:rPr>
          <w:lang w:val="en-US"/>
        </w:rPr>
        <w:t xml:space="preserve">Care Services </w:t>
      </w:r>
      <w:r w:rsidR="006C3FFA" w:rsidRPr="00F050B1">
        <w:rPr>
          <w:lang w:val="en-US"/>
        </w:rPr>
        <w:t>Update Supplier</w:t>
      </w:r>
      <w:r w:rsidR="00DC5854" w:rsidRPr="00F050B1">
        <w:rPr>
          <w:lang w:val="en-US"/>
        </w:rPr>
        <w:t xml:space="preserve"> is responsible for returning </w:t>
      </w:r>
      <w:r w:rsidRPr="00F050B1">
        <w:rPr>
          <w:lang w:val="en-US"/>
        </w:rPr>
        <w:t>a b</w:t>
      </w:r>
      <w:r w:rsidR="00173642" w:rsidRPr="00F050B1">
        <w:rPr>
          <w:lang w:val="en-US"/>
        </w:rPr>
        <w:t xml:space="preserve">undle of resources </w:t>
      </w:r>
      <w:r w:rsidR="00DC5854" w:rsidRPr="00F050B1">
        <w:rPr>
          <w:lang w:val="en-US"/>
        </w:rPr>
        <w:t xml:space="preserve">in response to a refresh request from a </w:t>
      </w:r>
      <w:r w:rsidRPr="00F050B1">
        <w:rPr>
          <w:lang w:val="en-US"/>
        </w:rPr>
        <w:t xml:space="preserve">Care Services </w:t>
      </w:r>
      <w:r w:rsidR="006C3FFA" w:rsidRPr="00F050B1">
        <w:rPr>
          <w:lang w:val="en-US"/>
        </w:rPr>
        <w:lastRenderedPageBreak/>
        <w:t>Update Consumer</w:t>
      </w:r>
      <w:r w:rsidR="00DC5854" w:rsidRPr="00F050B1">
        <w:rPr>
          <w:lang w:val="en-US"/>
        </w:rPr>
        <w:t xml:space="preserve">. The response </w:t>
      </w:r>
      <w:r w:rsidR="00C13B7A" w:rsidRPr="00F050B1">
        <w:rPr>
          <w:lang w:val="en-US"/>
        </w:rPr>
        <w:t>bundle</w:t>
      </w:r>
      <w:r w:rsidR="00DC5854" w:rsidRPr="00F050B1">
        <w:rPr>
          <w:lang w:val="en-US"/>
        </w:rPr>
        <w:t xml:space="preserve"> contains content which has been inserted or updated in the </w:t>
      </w:r>
      <w:r w:rsidRPr="00F050B1">
        <w:rPr>
          <w:lang w:val="en-US"/>
        </w:rPr>
        <w:t xml:space="preserve">listing </w:t>
      </w:r>
      <w:r w:rsidR="00DC5854" w:rsidRPr="00F050B1">
        <w:rPr>
          <w:lang w:val="en-US"/>
        </w:rPr>
        <w:t>since the last refresh.</w:t>
      </w:r>
    </w:p>
    <w:p w14:paraId="58D2D545" w14:textId="77777777" w:rsidR="00DC5854" w:rsidRPr="00F050B1" w:rsidRDefault="00DC5854" w:rsidP="0009020E">
      <w:pPr>
        <w:pStyle w:val="BodyText"/>
      </w:pPr>
      <w:r w:rsidRPr="00F050B1">
        <w:t xml:space="preserve">Because it maintains interlinked directory information, the </w:t>
      </w:r>
      <w:proofErr w:type="spellStart"/>
      <w:r w:rsidR="00A06DF6" w:rsidRPr="00F050B1">
        <w:t>mCSD</w:t>
      </w:r>
      <w:proofErr w:type="spellEnd"/>
      <w:r w:rsidRPr="00F050B1">
        <w:t xml:space="preserve"> Profile is able to respond to queries such as:</w:t>
      </w:r>
    </w:p>
    <w:p w14:paraId="2B4C980D" w14:textId="77777777" w:rsidR="00DC5854" w:rsidRPr="00F050B1" w:rsidRDefault="00DC5854" w:rsidP="0009020E">
      <w:pPr>
        <w:pStyle w:val="ListBullet2"/>
        <w:rPr>
          <w:lang w:val="en-US"/>
        </w:rPr>
      </w:pPr>
      <w:r w:rsidRPr="00F050B1">
        <w:rPr>
          <w:lang w:val="en-US"/>
        </w:rPr>
        <w:t xml:space="preserve">Which </w:t>
      </w:r>
      <w:r w:rsidR="00A401A1" w:rsidRPr="00F050B1">
        <w:rPr>
          <w:lang w:val="en-US"/>
        </w:rPr>
        <w:t>locations</w:t>
      </w:r>
      <w:r w:rsidRPr="00F050B1">
        <w:rPr>
          <w:lang w:val="en-US"/>
        </w:rPr>
        <w:t xml:space="preserve"> are associated with which organizations?</w:t>
      </w:r>
    </w:p>
    <w:p w14:paraId="3471F859" w14:textId="77777777" w:rsidR="00DC5854" w:rsidRPr="00F050B1" w:rsidRDefault="00DC5854" w:rsidP="0009020E">
      <w:pPr>
        <w:pStyle w:val="ListBullet2"/>
        <w:rPr>
          <w:lang w:val="en-US"/>
        </w:rPr>
      </w:pPr>
      <w:r w:rsidRPr="00F050B1">
        <w:rPr>
          <w:lang w:val="en-US"/>
        </w:rPr>
        <w:t xml:space="preserve">What services are provided at specific </w:t>
      </w:r>
      <w:r w:rsidR="00A401A1" w:rsidRPr="00F050B1">
        <w:rPr>
          <w:lang w:val="en-US"/>
        </w:rPr>
        <w:t>locations</w:t>
      </w:r>
      <w:r w:rsidRPr="00F050B1">
        <w:rPr>
          <w:lang w:val="en-US"/>
        </w:rPr>
        <w:t xml:space="preserve"> or, conversely, where are the </w:t>
      </w:r>
      <w:r w:rsidR="00A401A1" w:rsidRPr="00F050B1">
        <w:rPr>
          <w:lang w:val="en-US"/>
        </w:rPr>
        <w:t>locations</w:t>
      </w:r>
      <w:r w:rsidRPr="00F050B1">
        <w:rPr>
          <w:lang w:val="en-US"/>
        </w:rPr>
        <w:t xml:space="preserve"> that provide a specified service?</w:t>
      </w:r>
    </w:p>
    <w:p w14:paraId="13514F11" w14:textId="77777777" w:rsidR="00DC5854" w:rsidRPr="00F050B1" w:rsidRDefault="00DC5854" w:rsidP="0009020E">
      <w:pPr>
        <w:pStyle w:val="ListBullet2"/>
        <w:rPr>
          <w:lang w:val="en-US"/>
        </w:rPr>
      </w:pPr>
      <w:r w:rsidRPr="00F050B1">
        <w:rPr>
          <w:lang w:val="en-US"/>
        </w:rPr>
        <w:t xml:space="preserve">Who are the </w:t>
      </w:r>
      <w:r w:rsidR="00173642" w:rsidRPr="00F050B1">
        <w:rPr>
          <w:lang w:val="en-US"/>
        </w:rPr>
        <w:t>practitioners</w:t>
      </w:r>
      <w:r w:rsidRPr="00F050B1">
        <w:rPr>
          <w:lang w:val="en-US"/>
        </w:rPr>
        <w:t xml:space="preserve"> associated with a particular organization; what services do they provide; at which </w:t>
      </w:r>
      <w:r w:rsidR="00A401A1" w:rsidRPr="00F050B1">
        <w:rPr>
          <w:lang w:val="en-US"/>
        </w:rPr>
        <w:t>locations</w:t>
      </w:r>
      <w:r w:rsidRPr="00F050B1">
        <w:rPr>
          <w:lang w:val="en-US"/>
        </w:rPr>
        <w:t xml:space="preserve"> do they provide these services, and when?</w:t>
      </w:r>
    </w:p>
    <w:p w14:paraId="315305C2" w14:textId="77777777" w:rsidR="00DC5854" w:rsidRPr="00F050B1" w:rsidRDefault="00DC5854" w:rsidP="0009020E">
      <w:pPr>
        <w:pStyle w:val="BodyText"/>
      </w:pPr>
      <w:r w:rsidRPr="00F050B1">
        <w:t xml:space="preserve">The loosely coupled design and flexible querying capability </w:t>
      </w:r>
      <w:r w:rsidR="00072ABC" w:rsidRPr="00F050B1">
        <w:t xml:space="preserve">of the </w:t>
      </w:r>
      <w:proofErr w:type="spellStart"/>
      <w:r w:rsidR="00072ABC" w:rsidRPr="00F050B1">
        <w:t>mCSD</w:t>
      </w:r>
      <w:proofErr w:type="spellEnd"/>
      <w:r w:rsidR="00072ABC" w:rsidRPr="00F050B1">
        <w:t xml:space="preserve"> Profile </w:t>
      </w:r>
      <w:r w:rsidRPr="00F050B1">
        <w:t xml:space="preserve">means it can be deployed within a </w:t>
      </w:r>
      <w:r w:rsidR="00DE2410" w:rsidRPr="00F050B1">
        <w:t xml:space="preserve">variety </w:t>
      </w:r>
      <w:r w:rsidRPr="00F050B1">
        <w:t xml:space="preserve">of eHealth architectures and support a wide array of care workflows. </w:t>
      </w:r>
    </w:p>
    <w:p w14:paraId="5910C15C" w14:textId="77777777" w:rsidR="00CF283F" w:rsidRPr="00F050B1" w:rsidRDefault="00CF283F" w:rsidP="004E60A2">
      <w:pPr>
        <w:pStyle w:val="Heading2"/>
        <w:numPr>
          <w:ilvl w:val="0"/>
          <w:numId w:val="0"/>
        </w:numPr>
        <w:rPr>
          <w:noProof w:val="0"/>
          <w:lang w:val="en-US"/>
        </w:rPr>
      </w:pPr>
      <w:bookmarkStart w:id="32" w:name="_Toc4672984"/>
      <w:r w:rsidRPr="00F050B1">
        <w:rPr>
          <w:noProof w:val="0"/>
          <w:lang w:val="en-US"/>
        </w:rPr>
        <w:t>Open Issues and Questions</w:t>
      </w:r>
      <w:bookmarkEnd w:id="32"/>
    </w:p>
    <w:p w14:paraId="0EC93BD6" w14:textId="3F5AED28" w:rsidR="00C37B18" w:rsidRPr="00F050B1" w:rsidRDefault="00C37B18" w:rsidP="003E7CB2">
      <w:pPr>
        <w:pStyle w:val="BodyText"/>
      </w:pPr>
      <w:r w:rsidRPr="00F050B1">
        <w:t>mCSD_7. Should there be additional required search parameters? Should we also requir</w:t>
      </w:r>
      <w:r w:rsidR="005B4B7B">
        <w:t>e</w:t>
      </w:r>
      <w:r w:rsidRPr="00F050B1">
        <w:t xml:space="preserve"> any reverse chaining (</w:t>
      </w:r>
      <w:r w:rsidRPr="00F050B1">
        <w:rPr>
          <w:rStyle w:val="XMLname"/>
        </w:rPr>
        <w:t>_has</w:t>
      </w:r>
      <w:r w:rsidRPr="00F050B1">
        <w:t>) options for the search? Should we require any reverse includes (</w:t>
      </w:r>
      <w:r w:rsidRPr="00F050B1">
        <w:rPr>
          <w:rStyle w:val="XMLname"/>
        </w:rPr>
        <w:t>_</w:t>
      </w:r>
      <w:proofErr w:type="spellStart"/>
      <w:r w:rsidRPr="00F050B1">
        <w:rPr>
          <w:rStyle w:val="XMLname"/>
        </w:rPr>
        <w:t>revinclude</w:t>
      </w:r>
      <w:proofErr w:type="spellEnd"/>
      <w:r w:rsidRPr="00F050B1">
        <w:t>)? These would add complexity to the server and most will have similar options through include and normal chaining.</w:t>
      </w:r>
    </w:p>
    <w:p w14:paraId="53F1B685" w14:textId="2C035F27" w:rsidR="00D90220" w:rsidRPr="00F050B1" w:rsidRDefault="00D90220" w:rsidP="003E7CB2">
      <w:pPr>
        <w:pStyle w:val="BodyText"/>
        <w:rPr>
          <w:ins w:id="33" w:author="Luke Duncan" w:date="2019-03-07T09:17:00Z"/>
        </w:rPr>
      </w:pPr>
      <w:r w:rsidRPr="00F050B1">
        <w:t xml:space="preserve">mCSD_8. IHE </w:t>
      </w:r>
      <w:del w:id="34" w:author="Luke Duncan" w:date="2019-03-28T10:33:00Z">
        <w:r w:rsidRPr="00F050B1" w:rsidDel="001F3562">
          <w:delText xml:space="preserve">is </w:delText>
        </w:r>
      </w:del>
      <w:ins w:id="35" w:author="Luke Duncan" w:date="2019-03-28T10:33:00Z">
        <w:r w:rsidR="001F3562">
          <w:t>has</w:t>
        </w:r>
        <w:r w:rsidR="001F3562" w:rsidRPr="00F050B1">
          <w:t xml:space="preserve"> </w:t>
        </w:r>
      </w:ins>
      <w:r w:rsidRPr="00F050B1">
        <w:t>updat</w:t>
      </w:r>
      <w:ins w:id="36" w:author="Luke Duncan" w:date="2019-03-28T10:33:00Z">
        <w:r w:rsidR="001F3562">
          <w:t>ed</w:t>
        </w:r>
      </w:ins>
      <w:del w:id="37" w:author="Luke Duncan" w:date="2019-03-28T10:33:00Z">
        <w:r w:rsidRPr="00F050B1" w:rsidDel="001F3562">
          <w:delText>ing</w:delText>
        </w:r>
      </w:del>
      <w:r w:rsidRPr="00F050B1">
        <w:t xml:space="preserve"> </w:t>
      </w:r>
      <w:proofErr w:type="spellStart"/>
      <w:r w:rsidRPr="00F050B1">
        <w:t>mCSD</w:t>
      </w:r>
      <w:proofErr w:type="spellEnd"/>
      <w:r w:rsidRPr="00F050B1">
        <w:t xml:space="preserve"> to add support for organizational facilities. </w:t>
      </w:r>
      <w:del w:id="38" w:author="Luke Duncan" w:date="2019-03-28T10:33:00Z">
        <w:r w:rsidRPr="00F050B1" w:rsidDel="001F3562">
          <w:delText xml:space="preserve">This work is scheduled for Public Comment in Summer of 2019. </w:delText>
        </w:r>
      </w:del>
      <w:r w:rsidRPr="00F050B1">
        <w:t xml:space="preserve">As part of </w:t>
      </w:r>
      <w:del w:id="39" w:author="Luke Duncan" w:date="2019-03-28T10:33:00Z">
        <w:r w:rsidRPr="00F050B1" w:rsidDel="001F3562">
          <w:delText xml:space="preserve">that </w:delText>
        </w:r>
      </w:del>
      <w:ins w:id="40" w:author="Luke Duncan" w:date="2019-03-28T10:33:00Z">
        <w:r w:rsidR="001F3562">
          <w:t>this</w:t>
        </w:r>
        <w:r w:rsidR="001F3562" w:rsidRPr="00F050B1">
          <w:t xml:space="preserve"> </w:t>
        </w:r>
      </w:ins>
      <w:r w:rsidRPr="00F050B1">
        <w:t xml:space="preserve">revision of </w:t>
      </w:r>
      <w:proofErr w:type="spellStart"/>
      <w:r w:rsidRPr="00F050B1">
        <w:t>mCSD</w:t>
      </w:r>
      <w:proofErr w:type="spellEnd"/>
      <w:r w:rsidRPr="00F050B1">
        <w:t xml:space="preserve">, we </w:t>
      </w:r>
      <w:del w:id="41" w:author="Luke Duncan" w:date="2019-03-28T10:34:00Z">
        <w:r w:rsidRPr="00F050B1" w:rsidDel="001F3562">
          <w:delText>intend to</w:delText>
        </w:r>
      </w:del>
      <w:ins w:id="42" w:author="Luke Duncan" w:date="2019-03-28T10:34:00Z">
        <w:r w:rsidR="001F3562">
          <w:t>have</w:t>
        </w:r>
      </w:ins>
      <w:r w:rsidRPr="00F050B1">
        <w:t xml:space="preserve"> remove</w:t>
      </w:r>
      <w:ins w:id="43" w:author="Luke Duncan" w:date="2019-03-28T10:34:00Z">
        <w:r w:rsidR="001F3562">
          <w:t>d</w:t>
        </w:r>
      </w:ins>
      <w:r w:rsidRPr="00F050B1">
        <w:t xml:space="preserve"> the “Organization Option”, “Location Option”, “Practitioner Option”, and “Healthcare Services Option”. </w:t>
      </w:r>
      <w:r w:rsidR="000D5EBC" w:rsidRPr="00F050B1">
        <w:t>These options existed to enable servers to focus only on a small subset of the resources. The actual burden to support all resources is small and set of options seems to add unnecessary complexity.</w:t>
      </w:r>
      <w:r w:rsidRPr="00F050B1">
        <w:t xml:space="preserve"> The result would be that servers shall support all of the FHIR Resources, the clients can use the FHIR Resources in the way defined. If there is concern with the removal of these options, please </w:t>
      </w:r>
      <w:del w:id="44" w:author="Luke Duncan" w:date="2019-03-28T10:33:00Z">
        <w:r w:rsidRPr="00F050B1" w:rsidDel="001F3562">
          <w:delText>contact IHE prior to Summer 2019, or on the forthcoming</w:delText>
        </w:r>
      </w:del>
      <w:ins w:id="45" w:author="Luke Duncan" w:date="2019-03-28T10:33:00Z">
        <w:r w:rsidR="001F3562">
          <w:t>submit a</w:t>
        </w:r>
      </w:ins>
      <w:r w:rsidRPr="00F050B1">
        <w:t xml:space="preserve"> Public Comment</w:t>
      </w:r>
      <w:del w:id="46" w:author="Luke Duncan" w:date="2019-03-28T10:33:00Z">
        <w:r w:rsidRPr="00F050B1" w:rsidDel="001F3562">
          <w:delText xml:space="preserve"> this summer</w:delText>
        </w:r>
      </w:del>
      <w:r w:rsidRPr="00F050B1">
        <w:t>.</w:t>
      </w:r>
    </w:p>
    <w:p w14:paraId="40FBE13F" w14:textId="00D6D51A" w:rsidR="006675D2" w:rsidRPr="00F050B1" w:rsidRDefault="006675D2" w:rsidP="003E7CB2">
      <w:pPr>
        <w:pStyle w:val="BodyText"/>
      </w:pPr>
      <w:ins w:id="47" w:author="Luke Duncan" w:date="2019-03-07T09:17:00Z">
        <w:r w:rsidRPr="00F050B1">
          <w:t xml:space="preserve">mCSD_9. We have added a requirement to include a </w:t>
        </w:r>
        <w:proofErr w:type="spellStart"/>
        <w:r w:rsidRPr="00F050B1">
          <w:t>meta.profile</w:t>
        </w:r>
        <w:proofErr w:type="spellEnd"/>
        <w:r w:rsidRPr="00F050B1">
          <w:t xml:space="preserve"> tag for all compliant resources</w:t>
        </w:r>
      </w:ins>
      <w:r w:rsidR="00F050B1">
        <w:t xml:space="preserve">. </w:t>
      </w:r>
      <w:ins w:id="48" w:author="Luke Duncan" w:date="2019-03-07T09:17:00Z">
        <w:r w:rsidRPr="00F050B1">
          <w:t xml:space="preserve">This is so that in a mixed server that has these resources as well as others, a Care Services Selective Consumer can limit the results of Find Matching Care Service [ITI-90] to only </w:t>
        </w:r>
        <w:proofErr w:type="spellStart"/>
        <w:r w:rsidRPr="00F050B1">
          <w:t>mCSD</w:t>
        </w:r>
        <w:proofErr w:type="spellEnd"/>
        <w:r w:rsidRPr="00F050B1">
          <w:t xml:space="preserve"> resources using the _profile parameter</w:t>
        </w:r>
      </w:ins>
      <w:r w:rsidR="00F050B1">
        <w:t xml:space="preserve">. </w:t>
      </w:r>
      <w:ins w:id="49" w:author="Luke Duncan" w:date="2019-03-07T09:17:00Z">
        <w:r w:rsidRPr="00F050B1">
          <w:t>Since this type of parameter isn’t allowed for the _history transaction for Request Care Services Updates [ITI-91] the Care Services Update Consumer may have to filter results if required</w:t>
        </w:r>
      </w:ins>
      <w:r w:rsidR="00F050B1">
        <w:t xml:space="preserve">. </w:t>
      </w:r>
      <w:ins w:id="50" w:author="Luke Duncan" w:date="2019-03-07T09:17:00Z">
        <w:r w:rsidRPr="00F050B1">
          <w:t>Is this a common configuration and is this step necessary?</w:t>
        </w:r>
      </w:ins>
    </w:p>
    <w:p w14:paraId="59092DB3" w14:textId="77777777" w:rsidR="00CF283F" w:rsidRPr="00F050B1" w:rsidRDefault="00CF283F" w:rsidP="008616CB">
      <w:pPr>
        <w:pStyle w:val="Heading2"/>
        <w:numPr>
          <w:ilvl w:val="0"/>
          <w:numId w:val="0"/>
        </w:numPr>
        <w:rPr>
          <w:noProof w:val="0"/>
          <w:lang w:val="en-US"/>
        </w:rPr>
      </w:pPr>
      <w:bookmarkStart w:id="51" w:name="_Toc4672985"/>
      <w:bookmarkStart w:id="52" w:name="_Toc473170357"/>
      <w:bookmarkStart w:id="53" w:name="_Toc504625754"/>
      <w:r w:rsidRPr="00F050B1">
        <w:rPr>
          <w:noProof w:val="0"/>
          <w:lang w:val="en-US"/>
        </w:rPr>
        <w:t>Closed Issues</w:t>
      </w:r>
      <w:bookmarkEnd w:id="51"/>
    </w:p>
    <w:p w14:paraId="502B0544" w14:textId="77777777" w:rsidR="009F6C60" w:rsidRPr="00F050B1" w:rsidRDefault="009F6C60" w:rsidP="009F6C60">
      <w:pPr>
        <w:pStyle w:val="BodyText"/>
        <w:rPr>
          <w:i/>
        </w:rPr>
      </w:pPr>
      <w:r w:rsidRPr="00F050B1">
        <w:rPr>
          <w:i/>
        </w:rPr>
        <w:t xml:space="preserve">mCSD_1. Should we include the </w:t>
      </w:r>
      <w:proofErr w:type="spellStart"/>
      <w:r w:rsidRPr="00F050B1">
        <w:rPr>
          <w:i/>
        </w:rPr>
        <w:t>FreeBusy</w:t>
      </w:r>
      <w:proofErr w:type="spellEnd"/>
      <w:r w:rsidRPr="00F050B1">
        <w:rPr>
          <w:i/>
        </w:rPr>
        <w:t xml:space="preserve"> transaction and use cases or just remove them?</w:t>
      </w:r>
    </w:p>
    <w:p w14:paraId="1D75E85B" w14:textId="77777777" w:rsidR="009F6C60" w:rsidRPr="00F050B1" w:rsidRDefault="009F6C60" w:rsidP="009F6C60">
      <w:pPr>
        <w:pStyle w:val="ListBullet2"/>
        <w:rPr>
          <w:lang w:val="en-US"/>
        </w:rPr>
      </w:pPr>
      <w:r w:rsidRPr="00F050B1">
        <w:rPr>
          <w:lang w:val="en-US"/>
        </w:rPr>
        <w:t>Take this out, and possibly add later if needed as an option.</w:t>
      </w:r>
    </w:p>
    <w:p w14:paraId="4F5FBF0D" w14:textId="77777777" w:rsidR="009F6C60" w:rsidRPr="00F050B1" w:rsidRDefault="009F6C60" w:rsidP="009F6C60">
      <w:pPr>
        <w:pStyle w:val="BodyText"/>
        <w:rPr>
          <w:i/>
        </w:rPr>
      </w:pPr>
      <w:r w:rsidRPr="00F050B1">
        <w:rPr>
          <w:i/>
        </w:rPr>
        <w:t>mCSD_2. Should we include the aggregate reporting use case from Care Servi</w:t>
      </w:r>
      <w:r w:rsidR="00510499" w:rsidRPr="00F050B1">
        <w:rPr>
          <w:i/>
        </w:rPr>
        <w:t>c</w:t>
      </w:r>
      <w:r w:rsidRPr="00F050B1">
        <w:rPr>
          <w:i/>
        </w:rPr>
        <w:t xml:space="preserve">es Discovery (CSD) or remove with a reference to Aggregate Data Exchange (ADX) in cross profile </w:t>
      </w:r>
      <w:r w:rsidRPr="00F050B1">
        <w:rPr>
          <w:i/>
        </w:rPr>
        <w:lastRenderedPageBreak/>
        <w:t>considerations?  This use case would define options for the actors in this use case to return aggregate data</w:t>
      </w:r>
      <w:r w:rsidR="00DB32C8" w:rsidRPr="00F050B1">
        <w:rPr>
          <w:i/>
        </w:rPr>
        <w:t xml:space="preserve">. </w:t>
      </w:r>
    </w:p>
    <w:p w14:paraId="27314751" w14:textId="77777777" w:rsidR="009F6C60" w:rsidRPr="00F050B1" w:rsidRDefault="009F6C60" w:rsidP="009F6C60">
      <w:pPr>
        <w:pStyle w:val="ListBullet2"/>
        <w:rPr>
          <w:lang w:val="en-US"/>
        </w:rPr>
      </w:pPr>
      <w:r w:rsidRPr="00F050B1">
        <w:rPr>
          <w:lang w:val="en-US"/>
        </w:rPr>
        <w:t>At this time we do not believe these are key uses cases, but request feedback.</w:t>
      </w:r>
    </w:p>
    <w:p w14:paraId="2889AFFD" w14:textId="77777777" w:rsidR="009F6C60" w:rsidRPr="00F050B1" w:rsidRDefault="009F6C60" w:rsidP="009F6C60">
      <w:pPr>
        <w:rPr>
          <w:i/>
          <w:color w:val="000000"/>
        </w:rPr>
      </w:pPr>
      <w:r w:rsidRPr="00F050B1">
        <w:rPr>
          <w:i/>
        </w:rPr>
        <w:t xml:space="preserve">mCSD_3. How do we capture data about community health workers? In some environments, </w:t>
      </w:r>
      <w:r w:rsidRPr="00F050B1">
        <w:rPr>
          <w:i/>
          <w:color w:val="000000"/>
        </w:rPr>
        <w:t xml:space="preserve">there are community health workers that are associated with a facility but don't actually work there. Such a worker might have a set area of villages that they rotate through providing community-based care. The villages are within the catchment area of a Health facility, and the supervisor of the community health worker may be based at that facility. </w:t>
      </w:r>
    </w:p>
    <w:p w14:paraId="45315447" w14:textId="77777777" w:rsidR="009F6C60" w:rsidRPr="00F050B1" w:rsidRDefault="009F6C60" w:rsidP="009F6C60">
      <w:pPr>
        <w:rPr>
          <w:i/>
          <w:color w:val="000000"/>
        </w:rPr>
      </w:pPr>
      <w:r w:rsidRPr="00F050B1">
        <w:rPr>
          <w:i/>
          <w:color w:val="000000"/>
        </w:rPr>
        <w:t>Not quite sure the best way to capture this when looking at:</w:t>
      </w:r>
    </w:p>
    <w:p w14:paraId="107AF9B1" w14:textId="77777777" w:rsidR="009F6C60" w:rsidRPr="00F050B1" w:rsidRDefault="00F301C1" w:rsidP="009F6C60">
      <w:pPr>
        <w:rPr>
          <w:i/>
          <w:color w:val="000000"/>
        </w:rPr>
      </w:pPr>
      <w:hyperlink r:id="rId20" w:anchor="bnr" w:history="1">
        <w:r w:rsidR="009F6C60" w:rsidRPr="00F050B1">
          <w:rPr>
            <w:rStyle w:val="Hyperlink"/>
            <w:i/>
            <w:color w:val="800080"/>
          </w:rPr>
          <w:t>http://build.fhir.org/location.html#bnr</w:t>
        </w:r>
      </w:hyperlink>
    </w:p>
    <w:p w14:paraId="58C9C33B" w14:textId="43E832E6" w:rsidR="009F6C60" w:rsidRPr="00F050B1" w:rsidRDefault="009F6C60" w:rsidP="009F6C60">
      <w:pPr>
        <w:rPr>
          <w:i/>
          <w:color w:val="000000"/>
        </w:rPr>
      </w:pPr>
      <w:r w:rsidRPr="00F050B1">
        <w:rPr>
          <w:i/>
          <w:color w:val="000000"/>
        </w:rPr>
        <w:t xml:space="preserve">It is clear that we have a hierarchy of locations to capture the geographic hierarchy (jurisdictions): </w:t>
      </w:r>
    </w:p>
    <w:p w14:paraId="4F5396A9" w14:textId="77777777" w:rsidR="009F6C60" w:rsidRPr="00F050B1" w:rsidRDefault="009F6C60" w:rsidP="009F6C60">
      <w:pPr>
        <w:pStyle w:val="ListBullet2"/>
        <w:rPr>
          <w:i/>
          <w:lang w:val="en-US"/>
        </w:rPr>
      </w:pPr>
      <w:r w:rsidRPr="00F050B1">
        <w:rPr>
          <w:i/>
          <w:lang w:val="en-US"/>
        </w:rPr>
        <w:t>The health facility in question would be situated at a location above the village level, say at the county or district level - this we can capture in the parent-child relationship “</w:t>
      </w:r>
      <w:proofErr w:type="spellStart"/>
      <w:r w:rsidRPr="00F050B1">
        <w:rPr>
          <w:i/>
          <w:lang w:val="en-US"/>
        </w:rPr>
        <w:t>partOf</w:t>
      </w:r>
      <w:proofErr w:type="spellEnd"/>
      <w:r w:rsidRPr="00F050B1">
        <w:rPr>
          <w:i/>
          <w:lang w:val="en-US"/>
        </w:rPr>
        <w:t>” in the location resource</w:t>
      </w:r>
    </w:p>
    <w:p w14:paraId="54C79E45" w14:textId="77777777" w:rsidR="009F6C60" w:rsidRPr="00F050B1" w:rsidRDefault="009F6C60" w:rsidP="009F6C60">
      <w:pPr>
        <w:pStyle w:val="ListBullet2"/>
        <w:rPr>
          <w:i/>
          <w:lang w:val="en-US"/>
        </w:rPr>
      </w:pPr>
      <w:r w:rsidRPr="00F050B1">
        <w:rPr>
          <w:i/>
          <w:lang w:val="en-US"/>
        </w:rPr>
        <w:t>The community health worker is providing services at several villages - this we can capture through the location data field of the role in the practitioner resource</w:t>
      </w:r>
    </w:p>
    <w:p w14:paraId="090FA4D9" w14:textId="77777777" w:rsidR="009F6C60" w:rsidRPr="00F050B1" w:rsidRDefault="009F6C60" w:rsidP="009F6C60">
      <w:pPr>
        <w:pStyle w:val="ListBullet2"/>
        <w:rPr>
          <w:i/>
          <w:lang w:val="en-US"/>
        </w:rPr>
      </w:pPr>
      <w:r w:rsidRPr="00F050B1">
        <w:rPr>
          <w:i/>
          <w:lang w:val="en-US"/>
        </w:rPr>
        <w:t>The community health worker is associated to a health facility - again we can capture this through the location field but perhaps we would use a different role to indicate that they're community health worker associated to this facility but not directly providing services at the facility, only its catchment area</w:t>
      </w:r>
    </w:p>
    <w:p w14:paraId="3833BBE6" w14:textId="77777777" w:rsidR="009F6C60" w:rsidRPr="00F050B1" w:rsidRDefault="009F6C60" w:rsidP="009F6C60">
      <w:pPr>
        <w:pStyle w:val="ListBullet2"/>
        <w:rPr>
          <w:i/>
          <w:lang w:val="en-US"/>
        </w:rPr>
      </w:pPr>
      <w:r w:rsidRPr="00F050B1">
        <w:rPr>
          <w:i/>
          <w:lang w:val="en-US"/>
        </w:rPr>
        <w:t>In case a community health worker is reporting to a supervisor - that's not captured anywhere that I can see in FHIR. I think this is a larger that exists beyond the community health worker context</w:t>
      </w:r>
    </w:p>
    <w:p w14:paraId="33BC40B2" w14:textId="1464C037" w:rsidR="00B277EB" w:rsidRPr="00F050B1" w:rsidRDefault="009F6C60" w:rsidP="0026309E">
      <w:r w:rsidRPr="00F050B1">
        <w:t xml:space="preserve">Perhaps the best way to model this is to define each village as a location, and associate that worker with each location they rotate through. Each village is a </w:t>
      </w:r>
      <w:proofErr w:type="spellStart"/>
      <w:r w:rsidRPr="00F050B1">
        <w:t>partOf</w:t>
      </w:r>
      <w:proofErr w:type="spellEnd"/>
      <w:r w:rsidRPr="00F050B1">
        <w:t xml:space="preserve"> the health district. The facility is also a location that is </w:t>
      </w:r>
      <w:proofErr w:type="spellStart"/>
      <w:r w:rsidRPr="00F050B1">
        <w:t>partOf</w:t>
      </w:r>
      <w:proofErr w:type="spellEnd"/>
      <w:r w:rsidRPr="00F050B1">
        <w:t xml:space="preserve"> the district. The practitioner is related to the village locations with a "delivers care to" role; and to the facility with a "based out of" role.</w:t>
      </w:r>
      <w:r w:rsidR="00CF283F" w:rsidRPr="00F050B1">
        <w:t xml:space="preserve"> </w:t>
      </w:r>
    </w:p>
    <w:p w14:paraId="234C0E76" w14:textId="5D1674C8" w:rsidR="0019338F" w:rsidRPr="00F050B1" w:rsidRDefault="0019338F">
      <w:pPr>
        <w:pStyle w:val="BodyText"/>
        <w:rPr>
          <w:i/>
          <w:iCs/>
        </w:rPr>
      </w:pPr>
      <w:r w:rsidRPr="00F050B1">
        <w:rPr>
          <w:i/>
          <w:iCs/>
        </w:rPr>
        <w:t xml:space="preserve">mCSD_4. Do we need to include more geospatial data (such as polygons or more complex geometry types) stored with Locations and how?  This would be so jurisdictions (such as districts or counties) could include that data instead of just a position (latitude/longitude). </w:t>
      </w:r>
      <w:hyperlink r:id="rId21" w:history="1">
        <w:r w:rsidRPr="00F050B1">
          <w:rPr>
            <w:rStyle w:val="Hyperlink"/>
            <w:i/>
          </w:rPr>
          <w:t>CP#13391</w:t>
        </w:r>
      </w:hyperlink>
      <w:r w:rsidRPr="00F050B1">
        <w:rPr>
          <w:i/>
          <w:iCs/>
        </w:rPr>
        <w:t xml:space="preserve"> has been opened for this.</w:t>
      </w:r>
    </w:p>
    <w:p w14:paraId="418AFA2B" w14:textId="62880567" w:rsidR="0019338F" w:rsidRPr="00F050B1" w:rsidRDefault="00216BDB" w:rsidP="0019338F">
      <w:pPr>
        <w:pStyle w:val="BodyText"/>
      </w:pPr>
      <w:r w:rsidRPr="00F050B1">
        <w:t xml:space="preserve">As per the request, FHIR has added a standard extension to address this:  </w:t>
      </w:r>
      <w:hyperlink r:id="rId22" w:history="1">
        <w:r w:rsidRPr="00F050B1">
          <w:rPr>
            <w:rStyle w:val="Hyperlink"/>
            <w:szCs w:val="24"/>
          </w:rPr>
          <w:t>https://www.hl7.org/fhir/extension-location-boundary-geojson.html</w:t>
        </w:r>
      </w:hyperlink>
    </w:p>
    <w:p w14:paraId="37D39BDD" w14:textId="29D8F7C5" w:rsidR="0019338F" w:rsidRPr="00F050B1" w:rsidRDefault="0019338F" w:rsidP="0019338F">
      <w:pPr>
        <w:pStyle w:val="BodyText"/>
      </w:pPr>
      <w:r w:rsidRPr="00F050B1">
        <w:rPr>
          <w:i/>
        </w:rPr>
        <w:t xml:space="preserve">mCSD_5. With a federated deployment, data may come from multiple sources and there can be an issue with resolving duplicate records and maintaining the mapping. Patient has a link field and we have opened a CP for Organization, Location, and Practitioner. CP </w:t>
      </w:r>
      <w:hyperlink r:id="rId23" w:tgtFrame="_blank" w:tooltip="http://gforge.hl7.org/gf/project/fhir/tracker/?action=TrackerItemEdit&amp;tracker_item_id=13264" w:history="1">
        <w:r w:rsidRPr="00F050B1">
          <w:rPr>
            <w:rStyle w:val="Hyperlink"/>
            <w:i/>
          </w:rPr>
          <w:t>GF#13264</w:t>
        </w:r>
      </w:hyperlink>
      <w:r w:rsidRPr="00F050B1">
        <w:rPr>
          <w:i/>
        </w:rPr>
        <w:t xml:space="preserve"> has been opened for this. There is also the Linkage resource, but it is maturity level 0.</w:t>
      </w:r>
    </w:p>
    <w:p w14:paraId="03A5FF10" w14:textId="123CE9A7" w:rsidR="00216BDB" w:rsidRPr="00F050B1" w:rsidRDefault="00216BDB" w:rsidP="0019338F">
      <w:pPr>
        <w:pStyle w:val="BodyText"/>
      </w:pPr>
      <w:r w:rsidRPr="00F050B1">
        <w:lastRenderedPageBreak/>
        <w:t>FHIR has closed the issued with the recommendation to use the Linkage resource to handle this.</w:t>
      </w:r>
    </w:p>
    <w:p w14:paraId="4C0F3358" w14:textId="0BED3F5B" w:rsidR="0019338F" w:rsidRPr="00F050B1" w:rsidRDefault="0019338F" w:rsidP="00D71784">
      <w:pPr>
        <w:pStyle w:val="BodyText"/>
        <w:keepNext/>
      </w:pPr>
      <w:r w:rsidRPr="00F050B1">
        <w:rPr>
          <w:i/>
        </w:rPr>
        <w:t xml:space="preserve">mCSD_6. We need a way to deprecate identifiers. For now we can use period and we have created a CP to add an entry to the use field:  </w:t>
      </w:r>
      <w:hyperlink r:id="rId24" w:tgtFrame="_blank" w:tooltip="http://gforge.hl7.org/gf/project/fhir/tracker/?action=TrackerItemEdit&amp;tracker_item_id=13265" w:history="1">
        <w:r w:rsidRPr="00F050B1">
          <w:rPr>
            <w:rStyle w:val="Hyperlink"/>
            <w:i/>
          </w:rPr>
          <w:t>GF#13265</w:t>
        </w:r>
      </w:hyperlink>
      <w:r w:rsidRPr="00F050B1">
        <w:rPr>
          <w:i/>
        </w:rPr>
        <w:t>.</w:t>
      </w:r>
    </w:p>
    <w:p w14:paraId="782EACF5" w14:textId="3DF575D9" w:rsidR="0019338F" w:rsidRPr="00F050B1" w:rsidRDefault="00216BDB" w:rsidP="003E7CB2">
      <w:pPr>
        <w:pStyle w:val="BodyText"/>
      </w:pPr>
      <w:r w:rsidRPr="00F050B1">
        <w:t xml:space="preserve">FHIR has added an additional </w:t>
      </w:r>
      <w:proofErr w:type="spellStart"/>
      <w:r w:rsidRPr="00F050B1">
        <w:t>Identifier.use</w:t>
      </w:r>
      <w:proofErr w:type="spellEnd"/>
      <w:r w:rsidRPr="00F050B1">
        <w:t xml:space="preserve"> code of “old” for this case.</w:t>
      </w:r>
    </w:p>
    <w:p w14:paraId="580AB3D8" w14:textId="77777777" w:rsidR="009F5CF4" w:rsidRPr="00F050B1" w:rsidRDefault="00747676" w:rsidP="0060597E">
      <w:pPr>
        <w:pStyle w:val="PartTitle"/>
        <w:rPr>
          <w:lang w:val="en-US"/>
        </w:rPr>
      </w:pPr>
      <w:bookmarkStart w:id="54" w:name="_Toc4672986"/>
      <w:r w:rsidRPr="00F050B1">
        <w:rPr>
          <w:lang w:val="en-US"/>
        </w:rPr>
        <w:lastRenderedPageBreak/>
        <w:t>General Introduction</w:t>
      </w:r>
      <w:bookmarkEnd w:id="54"/>
    </w:p>
    <w:p w14:paraId="2DA254BD" w14:textId="77777777" w:rsidR="00747676" w:rsidRPr="00F050B1" w:rsidRDefault="00C16F09" w:rsidP="00BB76BC">
      <w:pPr>
        <w:pStyle w:val="EditorInstructions"/>
      </w:pPr>
      <w:r w:rsidRPr="00F050B1">
        <w:t>Update the following Appendices to the General Introduction as indicated below. Note that these are not appendices to Volume 1.</w:t>
      </w:r>
    </w:p>
    <w:p w14:paraId="4799A662" w14:textId="77777777" w:rsidR="00747676" w:rsidRPr="00F050B1" w:rsidRDefault="00747676" w:rsidP="003E7CB2">
      <w:pPr>
        <w:pStyle w:val="Heading1"/>
        <w:pageBreakBefore w:val="0"/>
        <w:numPr>
          <w:ilvl w:val="0"/>
          <w:numId w:val="0"/>
        </w:numPr>
        <w:rPr>
          <w:noProof w:val="0"/>
        </w:rPr>
      </w:pPr>
      <w:bookmarkStart w:id="55" w:name="_Toc4672987"/>
      <w:r w:rsidRPr="00F050B1">
        <w:rPr>
          <w:noProof w:val="0"/>
        </w:rPr>
        <w:t xml:space="preserve">Appendix A </w:t>
      </w:r>
      <w:r w:rsidR="009873A9" w:rsidRPr="00F050B1">
        <w:rPr>
          <w:noProof w:val="0"/>
        </w:rPr>
        <w:t>–</w:t>
      </w:r>
      <w:r w:rsidRPr="00F050B1">
        <w:rPr>
          <w:noProof w:val="0"/>
        </w:rPr>
        <w:t xml:space="preserve"> Actor Summary Definitions</w:t>
      </w:r>
      <w:bookmarkEnd w:id="55"/>
    </w:p>
    <w:p w14:paraId="6C90E1A1" w14:textId="0CB6ECF0" w:rsidR="00747676" w:rsidRPr="00F050B1" w:rsidRDefault="00747676" w:rsidP="00747676">
      <w:pPr>
        <w:pStyle w:val="EditorInstructions"/>
      </w:pPr>
      <w:r w:rsidRPr="00F050B1">
        <w:t xml:space="preserve">Add the following actors </w:t>
      </w:r>
      <w:r w:rsidRPr="00F050B1">
        <w:rPr>
          <w:iCs w:val="0"/>
        </w:rPr>
        <w:t xml:space="preserve">to the IHE </w:t>
      </w:r>
      <w:r w:rsidRPr="00F050B1">
        <w:t>Technical Frameworks</w:t>
      </w:r>
      <w:r w:rsidRPr="00F050B1">
        <w:rPr>
          <w:iCs w:val="0"/>
        </w:rPr>
        <w:t xml:space="preserve"> General Introduction list of </w:t>
      </w:r>
      <w:r w:rsidR="00981943" w:rsidRPr="00F050B1">
        <w:rPr>
          <w:iCs w:val="0"/>
        </w:rPr>
        <w:t>a</w:t>
      </w:r>
      <w:r w:rsidRPr="00F050B1">
        <w:rPr>
          <w:iCs w:val="0"/>
        </w:rPr>
        <w:t>ctors</w:t>
      </w:r>
      <w:r w:rsidRPr="00F050B1">
        <w:t>:</w:t>
      </w:r>
    </w:p>
    <w:p w14:paraId="0D2CCA23" w14:textId="77777777" w:rsidR="00747676" w:rsidRPr="00F050B1"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F050B1" w14:paraId="29E1E6EB" w14:textId="77777777" w:rsidTr="00BB76BC">
        <w:tc>
          <w:tcPr>
            <w:tcW w:w="3078" w:type="dxa"/>
            <w:shd w:val="clear" w:color="auto" w:fill="D9D9D9"/>
          </w:tcPr>
          <w:p w14:paraId="0A5362E1" w14:textId="77777777" w:rsidR="00747676" w:rsidRPr="00F050B1" w:rsidRDefault="00747676" w:rsidP="00EB71A2">
            <w:pPr>
              <w:pStyle w:val="TableEntryHeader"/>
              <w:rPr>
                <w:lang w:val="en-US" w:eastAsia="en-US"/>
              </w:rPr>
            </w:pPr>
            <w:r w:rsidRPr="00F050B1">
              <w:rPr>
                <w:lang w:val="en-US" w:eastAsia="en-US"/>
              </w:rPr>
              <w:t>Actor</w:t>
            </w:r>
          </w:p>
        </w:tc>
        <w:tc>
          <w:tcPr>
            <w:tcW w:w="6498" w:type="dxa"/>
            <w:shd w:val="clear" w:color="auto" w:fill="D9D9D9"/>
          </w:tcPr>
          <w:p w14:paraId="3C051420" w14:textId="77777777" w:rsidR="00747676" w:rsidRPr="00F050B1" w:rsidRDefault="00747676" w:rsidP="00EB71A2">
            <w:pPr>
              <w:pStyle w:val="TableEntryHeader"/>
              <w:rPr>
                <w:lang w:val="en-US" w:eastAsia="en-US"/>
              </w:rPr>
            </w:pPr>
            <w:r w:rsidRPr="00F050B1">
              <w:rPr>
                <w:lang w:val="en-US" w:eastAsia="en-US"/>
              </w:rPr>
              <w:t>Definition</w:t>
            </w:r>
          </w:p>
        </w:tc>
      </w:tr>
      <w:tr w:rsidR="00747676" w:rsidRPr="00F050B1" w14:paraId="36EE1C08" w14:textId="77777777" w:rsidTr="00BB76BC">
        <w:tc>
          <w:tcPr>
            <w:tcW w:w="3078" w:type="dxa"/>
            <w:shd w:val="clear" w:color="auto" w:fill="auto"/>
          </w:tcPr>
          <w:p w14:paraId="5A64904C" w14:textId="77777777" w:rsidR="00747676" w:rsidRPr="00F050B1" w:rsidRDefault="009F50F0" w:rsidP="006C3FFA">
            <w:pPr>
              <w:pStyle w:val="TableEntry"/>
              <w:rPr>
                <w:lang w:val="en-US" w:eastAsia="en-US"/>
              </w:rPr>
            </w:pPr>
            <w:r w:rsidRPr="00F050B1">
              <w:rPr>
                <w:lang w:val="en-US" w:eastAsia="en-US"/>
              </w:rPr>
              <w:t>Care Services</w:t>
            </w:r>
            <w:r w:rsidR="00623B24" w:rsidRPr="00F050B1">
              <w:rPr>
                <w:lang w:val="en-US" w:eastAsia="en-US"/>
              </w:rPr>
              <w:t xml:space="preserve"> </w:t>
            </w:r>
            <w:r w:rsidR="006C3FFA" w:rsidRPr="00F050B1">
              <w:rPr>
                <w:lang w:val="en-US" w:eastAsia="en-US"/>
              </w:rPr>
              <w:t>Selective Consumer</w:t>
            </w:r>
          </w:p>
        </w:tc>
        <w:tc>
          <w:tcPr>
            <w:tcW w:w="6498" w:type="dxa"/>
            <w:shd w:val="clear" w:color="auto" w:fill="auto"/>
          </w:tcPr>
          <w:p w14:paraId="5F00A606" w14:textId="77777777" w:rsidR="00747676" w:rsidRPr="00F050B1" w:rsidRDefault="00837C7C" w:rsidP="004A75B0">
            <w:pPr>
              <w:pStyle w:val="TableEntry"/>
              <w:rPr>
                <w:lang w:val="en-US" w:eastAsia="en-US"/>
              </w:rPr>
            </w:pPr>
            <w:r w:rsidRPr="00F050B1">
              <w:rPr>
                <w:lang w:val="en-US" w:eastAsia="en-US"/>
              </w:rPr>
              <w:t xml:space="preserve">The Care Services </w:t>
            </w:r>
            <w:r w:rsidR="006C3FFA" w:rsidRPr="00F050B1">
              <w:rPr>
                <w:lang w:val="en-US" w:eastAsia="en-US"/>
              </w:rPr>
              <w:t xml:space="preserve">Selective Consumer </w:t>
            </w:r>
            <w:r w:rsidRPr="00F050B1">
              <w:rPr>
                <w:lang w:val="en-US" w:eastAsia="en-US"/>
              </w:rPr>
              <w:t xml:space="preserve">queries the Care Services </w:t>
            </w:r>
            <w:r w:rsidR="006C3FFA" w:rsidRPr="00F050B1">
              <w:rPr>
                <w:lang w:val="en-US" w:eastAsia="en-US"/>
              </w:rPr>
              <w:t>Selective Supplier</w:t>
            </w:r>
            <w:r w:rsidRPr="00F050B1">
              <w:rPr>
                <w:lang w:val="en-US" w:eastAsia="en-US"/>
              </w:rPr>
              <w:t xml:space="preserve"> </w:t>
            </w:r>
            <w:r w:rsidR="007C59B5" w:rsidRPr="00F050B1">
              <w:rPr>
                <w:lang w:val="en-US" w:eastAsia="en-US"/>
              </w:rPr>
              <w:t>for information about</w:t>
            </w:r>
            <w:r w:rsidR="00684E3B" w:rsidRPr="00F050B1">
              <w:rPr>
                <w:lang w:val="en-US" w:eastAsia="en-US"/>
              </w:rPr>
              <w:t xml:space="preserve"> healthcare </w:t>
            </w:r>
            <w:r w:rsidR="004A75B0" w:rsidRPr="00F050B1">
              <w:rPr>
                <w:lang w:val="en-US" w:eastAsia="en-US"/>
              </w:rPr>
              <w:t>practitioners</w:t>
            </w:r>
            <w:r w:rsidR="00684E3B" w:rsidRPr="00F050B1">
              <w:rPr>
                <w:lang w:val="en-US" w:eastAsia="en-US"/>
              </w:rPr>
              <w:t>, organizations, locations, and services.</w:t>
            </w:r>
            <w:r w:rsidR="00684E3B" w:rsidRPr="00F050B1" w:rsidDel="00684E3B">
              <w:rPr>
                <w:lang w:val="en-US" w:eastAsia="en-US"/>
              </w:rPr>
              <w:t xml:space="preserve"> </w:t>
            </w:r>
          </w:p>
        </w:tc>
      </w:tr>
      <w:tr w:rsidR="00747676" w:rsidRPr="00F050B1" w14:paraId="16A4FF9E" w14:textId="77777777" w:rsidTr="00BB76BC">
        <w:tc>
          <w:tcPr>
            <w:tcW w:w="3078" w:type="dxa"/>
            <w:shd w:val="clear" w:color="auto" w:fill="auto"/>
          </w:tcPr>
          <w:p w14:paraId="67B62F4D" w14:textId="77777777" w:rsidR="00747676" w:rsidRPr="00F050B1" w:rsidRDefault="009F50F0" w:rsidP="006C3FFA">
            <w:pPr>
              <w:pStyle w:val="TableEntry"/>
              <w:rPr>
                <w:lang w:val="en-US" w:eastAsia="en-US"/>
              </w:rPr>
            </w:pPr>
            <w:r w:rsidRPr="00F050B1">
              <w:rPr>
                <w:lang w:val="en-US" w:eastAsia="en-US"/>
              </w:rPr>
              <w:t xml:space="preserve">Care Services </w:t>
            </w:r>
            <w:r w:rsidR="006C3FFA" w:rsidRPr="00F050B1">
              <w:rPr>
                <w:lang w:val="en-US" w:eastAsia="en-US"/>
              </w:rPr>
              <w:t>Selective Supplier</w:t>
            </w:r>
          </w:p>
        </w:tc>
        <w:tc>
          <w:tcPr>
            <w:tcW w:w="6498" w:type="dxa"/>
            <w:shd w:val="clear" w:color="auto" w:fill="auto"/>
          </w:tcPr>
          <w:p w14:paraId="5341995A" w14:textId="77777777" w:rsidR="00747676" w:rsidRPr="00F050B1" w:rsidRDefault="00837C7C" w:rsidP="004A75B0">
            <w:pPr>
              <w:pStyle w:val="TableEntry"/>
              <w:rPr>
                <w:lang w:val="en-US" w:eastAsia="en-US"/>
              </w:rPr>
            </w:pPr>
            <w:r w:rsidRPr="00F050B1">
              <w:rPr>
                <w:lang w:val="en-US" w:eastAsia="en-US"/>
              </w:rPr>
              <w:t xml:space="preserve">The Care Services </w:t>
            </w:r>
            <w:r w:rsidR="006C3FFA" w:rsidRPr="00F050B1">
              <w:rPr>
                <w:lang w:val="en-US" w:eastAsia="en-US"/>
              </w:rPr>
              <w:t xml:space="preserve">Selective Supplier </w:t>
            </w:r>
            <w:r w:rsidRPr="00F050B1">
              <w:rPr>
                <w:lang w:val="en-US" w:eastAsia="en-US"/>
              </w:rPr>
              <w:t xml:space="preserve">processes </w:t>
            </w:r>
            <w:r w:rsidR="000E0885" w:rsidRPr="00F050B1">
              <w:rPr>
                <w:lang w:val="en-US" w:eastAsia="en-US"/>
              </w:rPr>
              <w:t xml:space="preserve">received </w:t>
            </w:r>
            <w:r w:rsidRPr="00F050B1">
              <w:rPr>
                <w:lang w:val="en-US" w:eastAsia="en-US"/>
              </w:rPr>
              <w:t xml:space="preserve">queries from Care Services </w:t>
            </w:r>
            <w:r w:rsidR="006C3FFA" w:rsidRPr="00F050B1">
              <w:rPr>
                <w:lang w:val="en-US" w:eastAsia="en-US"/>
              </w:rPr>
              <w:t>Selective Consumer</w:t>
            </w:r>
            <w:r w:rsidR="00684E3B" w:rsidRPr="00F050B1">
              <w:rPr>
                <w:lang w:val="en-US" w:eastAsia="en-US"/>
              </w:rPr>
              <w:t>s</w:t>
            </w:r>
            <w:r w:rsidR="006C3FFA" w:rsidRPr="00F050B1">
              <w:rPr>
                <w:lang w:val="en-US" w:eastAsia="en-US"/>
              </w:rPr>
              <w:t xml:space="preserve"> </w:t>
            </w:r>
            <w:r w:rsidRPr="00F050B1">
              <w:rPr>
                <w:lang w:val="en-US" w:eastAsia="en-US"/>
              </w:rPr>
              <w:t xml:space="preserve">and returns </w:t>
            </w:r>
            <w:r w:rsidR="00684E3B" w:rsidRPr="00F050B1">
              <w:rPr>
                <w:lang w:val="en-US" w:eastAsia="en-US"/>
              </w:rPr>
              <w:t xml:space="preserve">information about healthcare </w:t>
            </w:r>
            <w:r w:rsidR="004A75B0" w:rsidRPr="00F050B1">
              <w:rPr>
                <w:lang w:val="en-US" w:eastAsia="en-US"/>
              </w:rPr>
              <w:t>practitioners</w:t>
            </w:r>
            <w:r w:rsidR="00684E3B" w:rsidRPr="00F050B1">
              <w:rPr>
                <w:lang w:val="en-US" w:eastAsia="en-US"/>
              </w:rPr>
              <w:t>, organizations, locations, and services</w:t>
            </w:r>
            <w:r w:rsidRPr="00F050B1">
              <w:rPr>
                <w:lang w:val="en-US" w:eastAsia="en-US"/>
              </w:rPr>
              <w:t>.</w:t>
            </w:r>
          </w:p>
        </w:tc>
      </w:tr>
      <w:tr w:rsidR="00623B24" w:rsidRPr="00F050B1" w14:paraId="2137D39F" w14:textId="77777777" w:rsidTr="00BB76BC">
        <w:tc>
          <w:tcPr>
            <w:tcW w:w="3078" w:type="dxa"/>
            <w:shd w:val="clear" w:color="auto" w:fill="auto"/>
          </w:tcPr>
          <w:p w14:paraId="52EF15C8" w14:textId="77777777" w:rsidR="00623B24" w:rsidRPr="00F050B1" w:rsidRDefault="009F50F0" w:rsidP="006C3FFA">
            <w:pPr>
              <w:pStyle w:val="TableEntry"/>
              <w:rPr>
                <w:lang w:val="en-US" w:eastAsia="en-US"/>
              </w:rPr>
            </w:pPr>
            <w:r w:rsidRPr="00F050B1">
              <w:rPr>
                <w:lang w:val="en-US" w:eastAsia="en-US"/>
              </w:rPr>
              <w:t xml:space="preserve">Care Services </w:t>
            </w:r>
            <w:r w:rsidR="006C3FFA" w:rsidRPr="00F050B1">
              <w:rPr>
                <w:lang w:val="en-US" w:eastAsia="en-US"/>
              </w:rPr>
              <w:t>Update Consumer</w:t>
            </w:r>
          </w:p>
        </w:tc>
        <w:tc>
          <w:tcPr>
            <w:tcW w:w="6498" w:type="dxa"/>
            <w:shd w:val="clear" w:color="auto" w:fill="auto"/>
          </w:tcPr>
          <w:p w14:paraId="39237B24" w14:textId="77777777" w:rsidR="00623B24" w:rsidRPr="00F050B1" w:rsidRDefault="00837C7C" w:rsidP="004A75B0">
            <w:pPr>
              <w:pStyle w:val="TableEntry"/>
              <w:rPr>
                <w:lang w:val="en-US" w:eastAsia="en-US"/>
              </w:rPr>
            </w:pPr>
            <w:r w:rsidRPr="00F050B1">
              <w:rPr>
                <w:lang w:val="en-US" w:eastAsia="en-US"/>
              </w:rPr>
              <w:t xml:space="preserve">The Care Services </w:t>
            </w:r>
            <w:r w:rsidR="006C3FFA" w:rsidRPr="00F050B1">
              <w:rPr>
                <w:lang w:val="en-US" w:eastAsia="en-US"/>
              </w:rPr>
              <w:t xml:space="preserve">Update Consumer can query </w:t>
            </w:r>
            <w:r w:rsidR="007C59B5" w:rsidRPr="00F050B1">
              <w:rPr>
                <w:lang w:val="en-US" w:eastAsia="en-US"/>
              </w:rPr>
              <w:t xml:space="preserve">for </w:t>
            </w:r>
            <w:r w:rsidR="006C3FFA" w:rsidRPr="00F050B1">
              <w:rPr>
                <w:lang w:val="en-US" w:eastAsia="en-US"/>
              </w:rPr>
              <w:t>update</w:t>
            </w:r>
            <w:r w:rsidR="007C59B5" w:rsidRPr="00F050B1">
              <w:rPr>
                <w:lang w:val="en-US" w:eastAsia="en-US"/>
              </w:rPr>
              <w:t>s</w:t>
            </w:r>
            <w:r w:rsidR="00684E3B" w:rsidRPr="00F050B1">
              <w:rPr>
                <w:lang w:val="en-US" w:eastAsia="en-US"/>
              </w:rPr>
              <w:t xml:space="preserve"> </w:t>
            </w:r>
            <w:r w:rsidR="008C36C6" w:rsidRPr="00F050B1">
              <w:rPr>
                <w:lang w:val="en-US" w:eastAsia="en-US"/>
              </w:rPr>
              <w:t>since a</w:t>
            </w:r>
            <w:r w:rsidR="00E203C0" w:rsidRPr="00F050B1">
              <w:rPr>
                <w:lang w:val="en-US" w:eastAsia="en-US"/>
              </w:rPr>
              <w:t xml:space="preserve"> previous </w:t>
            </w:r>
            <w:r w:rsidR="008C36C6" w:rsidRPr="00F050B1">
              <w:rPr>
                <w:lang w:val="en-US" w:eastAsia="en-US"/>
              </w:rPr>
              <w:t xml:space="preserve">refresh, </w:t>
            </w:r>
            <w:r w:rsidR="00684E3B" w:rsidRPr="00F050B1">
              <w:rPr>
                <w:lang w:val="en-US" w:eastAsia="en-US"/>
              </w:rPr>
              <w:t xml:space="preserve">to information about healthcare </w:t>
            </w:r>
            <w:r w:rsidR="004A75B0" w:rsidRPr="00F050B1">
              <w:rPr>
                <w:lang w:val="en-US" w:eastAsia="en-US"/>
              </w:rPr>
              <w:t>practitioners</w:t>
            </w:r>
            <w:r w:rsidR="00684E3B" w:rsidRPr="00F050B1">
              <w:rPr>
                <w:lang w:val="en-US" w:eastAsia="en-US"/>
              </w:rPr>
              <w:t xml:space="preserve">, organizations, locations, and </w:t>
            </w:r>
            <w:r w:rsidR="009873A9" w:rsidRPr="00F050B1">
              <w:rPr>
                <w:lang w:val="en-US" w:eastAsia="en-US"/>
              </w:rPr>
              <w:t>services</w:t>
            </w:r>
            <w:r w:rsidR="009873A9" w:rsidRPr="00F050B1" w:rsidDel="007C59B5">
              <w:rPr>
                <w:lang w:val="en-US" w:eastAsia="en-US"/>
              </w:rPr>
              <w:t xml:space="preserve"> </w:t>
            </w:r>
            <w:r w:rsidR="009873A9" w:rsidRPr="00F050B1">
              <w:rPr>
                <w:lang w:val="en-US" w:eastAsia="en-US"/>
              </w:rPr>
              <w:t>from</w:t>
            </w:r>
            <w:r w:rsidRPr="00F050B1">
              <w:rPr>
                <w:lang w:val="en-US" w:eastAsia="en-US"/>
              </w:rPr>
              <w:t xml:space="preserve"> one or more Care Services </w:t>
            </w:r>
            <w:r w:rsidR="006C3FFA" w:rsidRPr="00F050B1">
              <w:rPr>
                <w:lang w:val="en-US" w:eastAsia="en-US"/>
              </w:rPr>
              <w:t>Update Supplier</w:t>
            </w:r>
            <w:r w:rsidR="00684E3B" w:rsidRPr="00F050B1">
              <w:rPr>
                <w:lang w:val="en-US" w:eastAsia="en-US"/>
              </w:rPr>
              <w:t>s</w:t>
            </w:r>
            <w:r w:rsidRPr="00F050B1">
              <w:rPr>
                <w:lang w:val="en-US" w:eastAsia="en-US"/>
              </w:rPr>
              <w:t xml:space="preserve">. </w:t>
            </w:r>
          </w:p>
        </w:tc>
      </w:tr>
      <w:tr w:rsidR="00623B24" w:rsidRPr="00F050B1" w14:paraId="4533822B" w14:textId="77777777" w:rsidTr="00BB76BC">
        <w:tc>
          <w:tcPr>
            <w:tcW w:w="3078" w:type="dxa"/>
            <w:shd w:val="clear" w:color="auto" w:fill="auto"/>
          </w:tcPr>
          <w:p w14:paraId="75BE2F6F" w14:textId="77777777" w:rsidR="00623B24" w:rsidRPr="00F050B1" w:rsidRDefault="009F50F0" w:rsidP="006C3FFA">
            <w:pPr>
              <w:pStyle w:val="TableEntry"/>
              <w:rPr>
                <w:lang w:val="en-US" w:eastAsia="en-US"/>
              </w:rPr>
            </w:pPr>
            <w:r w:rsidRPr="00F050B1">
              <w:rPr>
                <w:lang w:val="en-US" w:eastAsia="en-US"/>
              </w:rPr>
              <w:t xml:space="preserve">Care Services </w:t>
            </w:r>
            <w:r w:rsidR="006C3FFA" w:rsidRPr="00F050B1">
              <w:rPr>
                <w:lang w:val="en-US" w:eastAsia="en-US"/>
              </w:rPr>
              <w:t>Update Supplier</w:t>
            </w:r>
          </w:p>
        </w:tc>
        <w:tc>
          <w:tcPr>
            <w:tcW w:w="6498" w:type="dxa"/>
            <w:shd w:val="clear" w:color="auto" w:fill="auto"/>
          </w:tcPr>
          <w:p w14:paraId="1C2EA9C4" w14:textId="77777777" w:rsidR="00623B24" w:rsidRPr="00F050B1" w:rsidRDefault="00837C7C" w:rsidP="004A75B0">
            <w:pPr>
              <w:pStyle w:val="TableEntry"/>
              <w:rPr>
                <w:lang w:val="en-US" w:eastAsia="en-US"/>
              </w:rPr>
            </w:pPr>
            <w:r w:rsidRPr="00F050B1">
              <w:rPr>
                <w:lang w:val="en-US" w:eastAsia="en-US"/>
              </w:rPr>
              <w:t xml:space="preserve">The Care Services </w:t>
            </w:r>
            <w:r w:rsidR="006C3FFA" w:rsidRPr="00F050B1">
              <w:rPr>
                <w:lang w:val="en-US" w:eastAsia="en-US"/>
              </w:rPr>
              <w:t xml:space="preserve">Update Supplier </w:t>
            </w:r>
            <w:r w:rsidR="008C36C6" w:rsidRPr="00F050B1">
              <w:rPr>
                <w:lang w:val="en-US" w:eastAsia="en-US"/>
              </w:rPr>
              <w:t xml:space="preserve">can provide updates </w:t>
            </w:r>
            <w:r w:rsidR="00776470" w:rsidRPr="00F050B1">
              <w:rPr>
                <w:lang w:val="en-US" w:eastAsia="en-US"/>
              </w:rPr>
              <w:t xml:space="preserve">about </w:t>
            </w:r>
            <w:r w:rsidR="008C36C6" w:rsidRPr="00F050B1">
              <w:rPr>
                <w:lang w:val="en-US" w:eastAsia="en-US"/>
              </w:rPr>
              <w:t xml:space="preserve">healthcare </w:t>
            </w:r>
            <w:r w:rsidR="004A75B0" w:rsidRPr="00F050B1">
              <w:rPr>
                <w:lang w:val="en-US" w:eastAsia="en-US"/>
              </w:rPr>
              <w:t>practitioners</w:t>
            </w:r>
            <w:r w:rsidR="008C36C6" w:rsidRPr="00F050B1">
              <w:rPr>
                <w:lang w:val="en-US" w:eastAsia="en-US"/>
              </w:rPr>
              <w:t>, organizations, locations, and services</w:t>
            </w:r>
            <w:r w:rsidR="008C36C6" w:rsidRPr="00F050B1" w:rsidDel="007C59B5">
              <w:rPr>
                <w:lang w:val="en-US" w:eastAsia="en-US"/>
              </w:rPr>
              <w:t xml:space="preserve"> </w:t>
            </w:r>
            <w:r w:rsidR="008C36C6" w:rsidRPr="00F050B1">
              <w:rPr>
                <w:lang w:val="en-US" w:eastAsia="en-US"/>
              </w:rPr>
              <w:t>information</w:t>
            </w:r>
            <w:r w:rsidR="004A75B0" w:rsidRPr="00F050B1">
              <w:rPr>
                <w:lang w:val="en-US" w:eastAsia="en-US"/>
              </w:rPr>
              <w:t xml:space="preserve"> </w:t>
            </w:r>
            <w:r w:rsidRPr="00F050B1">
              <w:rPr>
                <w:lang w:val="en-US" w:eastAsia="en-US"/>
              </w:rPr>
              <w:t xml:space="preserve">in response to a refresh request from a Care Services </w:t>
            </w:r>
            <w:r w:rsidR="006C3FFA" w:rsidRPr="00F050B1">
              <w:rPr>
                <w:lang w:val="en-US" w:eastAsia="en-US"/>
              </w:rPr>
              <w:t>Update Consumer</w:t>
            </w:r>
            <w:r w:rsidRPr="00F050B1">
              <w:rPr>
                <w:lang w:val="en-US" w:eastAsia="en-US"/>
              </w:rPr>
              <w:t xml:space="preserve">. </w:t>
            </w:r>
            <w:r w:rsidR="008C36C6" w:rsidRPr="00F050B1">
              <w:rPr>
                <w:lang w:val="en-US" w:eastAsia="en-US"/>
              </w:rPr>
              <w:t xml:space="preserve">The updates </w:t>
            </w:r>
            <w:r w:rsidR="00E203C0" w:rsidRPr="00F050B1">
              <w:rPr>
                <w:lang w:val="en-US" w:eastAsia="en-US"/>
              </w:rPr>
              <w:t>include new or modified information since a previous refresh</w:t>
            </w:r>
            <w:r w:rsidRPr="00F050B1">
              <w:rPr>
                <w:lang w:val="en-US" w:eastAsia="en-US"/>
              </w:rPr>
              <w:t>.</w:t>
            </w:r>
          </w:p>
        </w:tc>
      </w:tr>
    </w:tbl>
    <w:p w14:paraId="64158DC6" w14:textId="77777777" w:rsidR="00747676" w:rsidRPr="00F050B1" w:rsidRDefault="00747676" w:rsidP="003E7CB2">
      <w:pPr>
        <w:pStyle w:val="Heading1"/>
        <w:pageBreakBefore w:val="0"/>
        <w:numPr>
          <w:ilvl w:val="0"/>
          <w:numId w:val="0"/>
        </w:numPr>
        <w:rPr>
          <w:noProof w:val="0"/>
        </w:rPr>
      </w:pPr>
      <w:bookmarkStart w:id="56" w:name="_Toc4672988"/>
      <w:r w:rsidRPr="00F050B1">
        <w:rPr>
          <w:noProof w:val="0"/>
        </w:rPr>
        <w:t xml:space="preserve">Appendix B </w:t>
      </w:r>
      <w:r w:rsidR="009873A9" w:rsidRPr="00F050B1">
        <w:rPr>
          <w:noProof w:val="0"/>
        </w:rPr>
        <w:t>–</w:t>
      </w:r>
      <w:r w:rsidRPr="00F050B1">
        <w:rPr>
          <w:noProof w:val="0"/>
        </w:rPr>
        <w:t xml:space="preserve"> Transaction Summary Definitions</w:t>
      </w:r>
      <w:bookmarkEnd w:id="56"/>
    </w:p>
    <w:p w14:paraId="29ECE32F" w14:textId="60AC6444" w:rsidR="00747676" w:rsidRPr="00F050B1" w:rsidRDefault="00747676" w:rsidP="00747676">
      <w:pPr>
        <w:pStyle w:val="EditorInstructions"/>
      </w:pPr>
      <w:r w:rsidRPr="00F050B1">
        <w:t xml:space="preserve">Add the following transactions </w:t>
      </w:r>
      <w:r w:rsidRPr="00F050B1">
        <w:rPr>
          <w:iCs w:val="0"/>
        </w:rPr>
        <w:t xml:space="preserve">to the IHE </w:t>
      </w:r>
      <w:r w:rsidRPr="00F050B1">
        <w:t>Technical Frameworks</w:t>
      </w:r>
      <w:r w:rsidR="003B70A2" w:rsidRPr="00F050B1">
        <w:rPr>
          <w:iCs w:val="0"/>
        </w:rPr>
        <w:t xml:space="preserve"> General Introduction </w:t>
      </w:r>
      <w:r w:rsidRPr="00F050B1">
        <w:rPr>
          <w:iCs w:val="0"/>
        </w:rPr>
        <w:t xml:space="preserve">list of </w:t>
      </w:r>
      <w:r w:rsidR="00981943" w:rsidRPr="00F050B1">
        <w:rPr>
          <w:iCs w:val="0"/>
        </w:rPr>
        <w:t>t</w:t>
      </w:r>
      <w:r w:rsidRPr="00F050B1">
        <w:rPr>
          <w:iCs w:val="0"/>
        </w:rPr>
        <w:t>ransactions</w:t>
      </w:r>
      <w:r w:rsidRPr="00F050B1">
        <w:t>:</w:t>
      </w:r>
    </w:p>
    <w:p w14:paraId="7FD45E62" w14:textId="77777777" w:rsidR="00747676" w:rsidRPr="00F050B1" w:rsidRDefault="00747676" w:rsidP="00747676">
      <w:pPr>
        <w:pStyle w:val="AuthorInstructions"/>
        <w:rPr>
          <w:lang w:val="en-US"/>
        </w:rPr>
      </w:pPr>
    </w:p>
    <w:tbl>
      <w:tblPr>
        <w:tblW w:w="9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95"/>
        <w:gridCol w:w="7470"/>
      </w:tblGrid>
      <w:tr w:rsidR="0094620E" w:rsidRPr="00F050B1" w14:paraId="63D90DBB" w14:textId="77777777" w:rsidTr="003E7CB2">
        <w:tc>
          <w:tcPr>
            <w:tcW w:w="2095" w:type="dxa"/>
            <w:shd w:val="clear" w:color="auto" w:fill="D9D9D9"/>
          </w:tcPr>
          <w:p w14:paraId="1135CD6A" w14:textId="77777777" w:rsidR="0094620E" w:rsidRPr="00F050B1" w:rsidRDefault="0094620E" w:rsidP="00EB71A2">
            <w:pPr>
              <w:pStyle w:val="TableEntryHeader"/>
              <w:rPr>
                <w:lang w:val="en-US" w:eastAsia="en-US"/>
              </w:rPr>
            </w:pPr>
            <w:r w:rsidRPr="00F050B1">
              <w:rPr>
                <w:lang w:val="en-US" w:eastAsia="en-US"/>
              </w:rPr>
              <w:t>Transaction</w:t>
            </w:r>
          </w:p>
        </w:tc>
        <w:tc>
          <w:tcPr>
            <w:tcW w:w="7470" w:type="dxa"/>
            <w:shd w:val="clear" w:color="auto" w:fill="D9D9D9"/>
          </w:tcPr>
          <w:p w14:paraId="58162011" w14:textId="77777777" w:rsidR="0094620E" w:rsidRPr="00F050B1" w:rsidRDefault="0094620E" w:rsidP="00EB71A2">
            <w:pPr>
              <w:pStyle w:val="TableEntryHeader"/>
              <w:rPr>
                <w:lang w:val="en-US" w:eastAsia="en-US"/>
              </w:rPr>
            </w:pPr>
            <w:r w:rsidRPr="00F050B1">
              <w:rPr>
                <w:lang w:val="en-US" w:eastAsia="en-US"/>
              </w:rPr>
              <w:t>Definition</w:t>
            </w:r>
          </w:p>
        </w:tc>
      </w:tr>
      <w:tr w:rsidR="0094620E" w:rsidRPr="00F050B1" w14:paraId="4F1DBE90" w14:textId="77777777" w:rsidTr="003E7CB2">
        <w:tc>
          <w:tcPr>
            <w:tcW w:w="2095" w:type="dxa"/>
            <w:shd w:val="clear" w:color="auto" w:fill="auto"/>
          </w:tcPr>
          <w:p w14:paraId="18F0ABCF" w14:textId="77777777" w:rsidR="0094620E" w:rsidRPr="00F050B1" w:rsidRDefault="0094620E" w:rsidP="00FE5D1A">
            <w:pPr>
              <w:pStyle w:val="TableEntry"/>
              <w:rPr>
                <w:lang w:val="en-US" w:eastAsia="en-US"/>
              </w:rPr>
            </w:pPr>
            <w:r w:rsidRPr="00F050B1">
              <w:rPr>
                <w:lang w:val="en-US" w:eastAsia="en-US"/>
              </w:rPr>
              <w:t>Find Matching Care Services [ITI-</w:t>
            </w:r>
            <w:r w:rsidR="00CA734A" w:rsidRPr="00F050B1">
              <w:rPr>
                <w:lang w:val="en-US" w:eastAsia="en-US"/>
              </w:rPr>
              <w:t>90</w:t>
            </w:r>
            <w:r w:rsidRPr="00F050B1">
              <w:rPr>
                <w:lang w:val="en-US" w:eastAsia="en-US"/>
              </w:rPr>
              <w:t>]</w:t>
            </w:r>
          </w:p>
        </w:tc>
        <w:tc>
          <w:tcPr>
            <w:tcW w:w="7470" w:type="dxa"/>
            <w:shd w:val="clear" w:color="auto" w:fill="auto"/>
          </w:tcPr>
          <w:p w14:paraId="63FBD4C0" w14:textId="77777777" w:rsidR="0094620E" w:rsidRPr="00F050B1" w:rsidRDefault="0094620E" w:rsidP="0068703C">
            <w:pPr>
              <w:pStyle w:val="TableEntry"/>
              <w:rPr>
                <w:lang w:val="en-US" w:eastAsia="en-US"/>
              </w:rPr>
            </w:pPr>
            <w:r w:rsidRPr="00F050B1">
              <w:rPr>
                <w:lang w:val="en-US" w:eastAsia="en-US"/>
              </w:rPr>
              <w:t>The Find Matching Care Services transaction is used to quer</w:t>
            </w:r>
            <w:r w:rsidR="00E203C0" w:rsidRPr="00F050B1">
              <w:rPr>
                <w:lang w:val="en-US" w:eastAsia="en-US"/>
              </w:rPr>
              <w:t>y</w:t>
            </w:r>
            <w:r w:rsidRPr="00F050B1">
              <w:rPr>
                <w:lang w:val="en-US" w:eastAsia="en-US"/>
              </w:rPr>
              <w:t xml:space="preserve"> </w:t>
            </w:r>
            <w:r w:rsidR="00E203C0" w:rsidRPr="00F050B1">
              <w:rPr>
                <w:lang w:val="en-US" w:eastAsia="en-US"/>
              </w:rPr>
              <w:t xml:space="preserve">for </w:t>
            </w:r>
            <w:r w:rsidRPr="00F050B1">
              <w:rPr>
                <w:lang w:val="en-US" w:eastAsia="en-US"/>
              </w:rPr>
              <w:t xml:space="preserve">practitioners, locations, organizations, and healthcare services </w:t>
            </w:r>
            <w:r w:rsidR="00E203C0" w:rsidRPr="00F050B1">
              <w:rPr>
                <w:lang w:val="en-US" w:eastAsia="en-US"/>
              </w:rPr>
              <w:t xml:space="preserve">resources </w:t>
            </w:r>
            <w:r w:rsidRPr="00F050B1">
              <w:rPr>
                <w:lang w:val="en-US" w:eastAsia="en-US"/>
              </w:rPr>
              <w:t>as well as link</w:t>
            </w:r>
            <w:r w:rsidR="0068703C" w:rsidRPr="00F050B1">
              <w:rPr>
                <w:lang w:val="en-US" w:eastAsia="en-US"/>
              </w:rPr>
              <w:t>s</w:t>
            </w:r>
            <w:r w:rsidRPr="00F050B1">
              <w:rPr>
                <w:lang w:val="en-US" w:eastAsia="en-US"/>
              </w:rPr>
              <w:t xml:space="preserve"> between these resources</w:t>
            </w:r>
            <w:r w:rsidR="000C4848" w:rsidRPr="00F050B1">
              <w:rPr>
                <w:lang w:val="en-US" w:eastAsia="en-US"/>
              </w:rPr>
              <w:t xml:space="preserve">. </w:t>
            </w:r>
            <w:r w:rsidRPr="00F050B1">
              <w:rPr>
                <w:lang w:val="en-US" w:eastAsia="en-US"/>
              </w:rPr>
              <w:t xml:space="preserve">The Find Matching Care Services transaction is initiated by the Care Services </w:t>
            </w:r>
            <w:r w:rsidR="004A75B0" w:rsidRPr="00F050B1">
              <w:rPr>
                <w:lang w:val="en-US" w:eastAsia="en-US"/>
              </w:rPr>
              <w:t xml:space="preserve">Selective Consumer </w:t>
            </w:r>
            <w:r w:rsidRPr="00F050B1">
              <w:rPr>
                <w:lang w:val="en-US" w:eastAsia="en-US"/>
              </w:rPr>
              <w:t xml:space="preserve">against the Care Services </w:t>
            </w:r>
            <w:r w:rsidR="004A75B0" w:rsidRPr="00F050B1">
              <w:rPr>
                <w:lang w:val="en-US" w:eastAsia="en-US"/>
              </w:rPr>
              <w:t>Selective Supplier</w:t>
            </w:r>
            <w:r w:rsidRPr="00F050B1">
              <w:rPr>
                <w:lang w:val="en-US" w:eastAsia="en-US"/>
              </w:rPr>
              <w:t>.</w:t>
            </w:r>
          </w:p>
        </w:tc>
      </w:tr>
      <w:tr w:rsidR="0094620E" w:rsidRPr="00F050B1" w14:paraId="16552E8C" w14:textId="77777777" w:rsidTr="003E7CB2">
        <w:tc>
          <w:tcPr>
            <w:tcW w:w="2095" w:type="dxa"/>
            <w:shd w:val="clear" w:color="auto" w:fill="auto"/>
          </w:tcPr>
          <w:p w14:paraId="43247AF8" w14:textId="77777777" w:rsidR="0094620E" w:rsidRPr="00F050B1" w:rsidRDefault="007A0A4C" w:rsidP="00EB71A2">
            <w:pPr>
              <w:pStyle w:val="TableEntry"/>
              <w:rPr>
                <w:lang w:val="en-US" w:eastAsia="en-US"/>
              </w:rPr>
            </w:pPr>
            <w:r w:rsidRPr="00F050B1">
              <w:rPr>
                <w:lang w:val="en-US" w:eastAsia="en-US"/>
              </w:rPr>
              <w:t>Request Care Services Updates</w:t>
            </w:r>
            <w:r w:rsidR="0094620E" w:rsidRPr="00F050B1">
              <w:rPr>
                <w:lang w:val="en-US" w:eastAsia="en-US"/>
              </w:rPr>
              <w:t xml:space="preserve"> [ITI-</w:t>
            </w:r>
            <w:r w:rsidR="00CA734A" w:rsidRPr="00F050B1">
              <w:rPr>
                <w:lang w:val="en-US" w:eastAsia="en-US"/>
              </w:rPr>
              <w:t>91</w:t>
            </w:r>
            <w:r w:rsidR="0094620E" w:rsidRPr="00F050B1">
              <w:rPr>
                <w:lang w:val="en-US" w:eastAsia="en-US"/>
              </w:rPr>
              <w:t>]</w:t>
            </w:r>
          </w:p>
        </w:tc>
        <w:tc>
          <w:tcPr>
            <w:tcW w:w="7470" w:type="dxa"/>
            <w:shd w:val="clear" w:color="auto" w:fill="auto"/>
          </w:tcPr>
          <w:p w14:paraId="698E6212" w14:textId="77777777" w:rsidR="0094620E" w:rsidRPr="00F050B1" w:rsidRDefault="0094620E" w:rsidP="00E203C0">
            <w:pPr>
              <w:pStyle w:val="TableEntry"/>
              <w:rPr>
                <w:lang w:val="en-US" w:eastAsia="en-US"/>
              </w:rPr>
            </w:pPr>
            <w:r w:rsidRPr="00F050B1">
              <w:rPr>
                <w:lang w:val="en-US" w:eastAsia="en-US"/>
              </w:rPr>
              <w:t xml:space="preserve">The </w:t>
            </w:r>
            <w:r w:rsidR="007A0A4C" w:rsidRPr="00F050B1">
              <w:rPr>
                <w:lang w:val="en-US" w:eastAsia="en-US"/>
              </w:rPr>
              <w:t>Request Care Services Updates</w:t>
            </w:r>
            <w:r w:rsidRPr="00F050B1">
              <w:rPr>
                <w:lang w:val="en-US" w:eastAsia="en-US"/>
              </w:rPr>
              <w:t xml:space="preserve"> is used to obtain </w:t>
            </w:r>
            <w:r w:rsidR="00E203C0" w:rsidRPr="00F050B1">
              <w:rPr>
                <w:lang w:val="en-US" w:eastAsia="en-US"/>
              </w:rPr>
              <w:t>practitioners, locations, organizations, and healthcare services</w:t>
            </w:r>
            <w:r w:rsidRPr="00F050B1">
              <w:rPr>
                <w:lang w:val="en-US" w:eastAsia="en-US"/>
              </w:rPr>
              <w:t xml:space="preserve"> resources that have been inserted or updated since the specified timestamp.</w:t>
            </w:r>
            <w:r w:rsidR="00E203C0" w:rsidRPr="00F050B1">
              <w:rPr>
                <w:lang w:val="en-US" w:eastAsia="en-US"/>
              </w:rPr>
              <w:t xml:space="preserve"> The </w:t>
            </w:r>
            <w:r w:rsidR="007A0A4C" w:rsidRPr="00F050B1">
              <w:rPr>
                <w:lang w:val="en-US" w:eastAsia="en-US"/>
              </w:rPr>
              <w:t>Request Care Services Updates</w:t>
            </w:r>
            <w:r w:rsidR="00E203C0" w:rsidRPr="00F050B1">
              <w:rPr>
                <w:lang w:val="en-US" w:eastAsia="en-US"/>
              </w:rPr>
              <w:t xml:space="preserve"> is initiated by</w:t>
            </w:r>
            <w:r w:rsidR="004A75B0" w:rsidRPr="00F050B1">
              <w:rPr>
                <w:lang w:val="en-US" w:eastAsia="en-US"/>
              </w:rPr>
              <w:t xml:space="preserve"> the Care Services Update Consumer against the Care Services Update Supplier.</w:t>
            </w:r>
          </w:p>
        </w:tc>
      </w:tr>
    </w:tbl>
    <w:p w14:paraId="1A4BFE9A" w14:textId="77777777" w:rsidR="00981943" w:rsidRPr="00F050B1" w:rsidRDefault="00981943" w:rsidP="003E7CB2">
      <w:pPr>
        <w:pStyle w:val="BodyText"/>
      </w:pPr>
    </w:p>
    <w:p w14:paraId="375F621E" w14:textId="35B27555" w:rsidR="00747676" w:rsidRPr="00F050B1" w:rsidRDefault="00747676" w:rsidP="00747676">
      <w:pPr>
        <w:pStyle w:val="Glossary"/>
        <w:pageBreakBefore w:val="0"/>
        <w:rPr>
          <w:noProof w:val="0"/>
        </w:rPr>
      </w:pPr>
      <w:bookmarkStart w:id="57" w:name="_Toc4672989"/>
      <w:r w:rsidRPr="00F050B1">
        <w:rPr>
          <w:noProof w:val="0"/>
        </w:rPr>
        <w:t>Glossary</w:t>
      </w:r>
      <w:bookmarkEnd w:id="57"/>
    </w:p>
    <w:p w14:paraId="6143E998" w14:textId="77777777" w:rsidR="00747676" w:rsidRPr="00F050B1" w:rsidRDefault="00747676" w:rsidP="00747676">
      <w:pPr>
        <w:pStyle w:val="EditorInstructions"/>
      </w:pPr>
      <w:r w:rsidRPr="00F050B1">
        <w:t>Add the following glossary terms to the IHE Technical Frameworks General Introduction Glossary:</w:t>
      </w:r>
    </w:p>
    <w:p w14:paraId="05655E1D" w14:textId="65170150" w:rsidR="00747676" w:rsidRPr="00F050B1" w:rsidRDefault="00B530C2" w:rsidP="0009020E">
      <w:pPr>
        <w:pStyle w:val="BodyText"/>
      </w:pPr>
      <w:r w:rsidRPr="00F050B1">
        <w:t>No new Glossary terms.</w:t>
      </w:r>
    </w:p>
    <w:p w14:paraId="1CD8359C" w14:textId="77777777" w:rsidR="00CF283F" w:rsidRPr="00F050B1" w:rsidRDefault="00CF283F" w:rsidP="008616CB">
      <w:pPr>
        <w:pStyle w:val="PartTitle"/>
        <w:rPr>
          <w:lang w:val="en-US"/>
        </w:rPr>
      </w:pPr>
      <w:bookmarkStart w:id="58" w:name="_Toc4672990"/>
      <w:r w:rsidRPr="00F050B1">
        <w:rPr>
          <w:lang w:val="en-US"/>
        </w:rPr>
        <w:lastRenderedPageBreak/>
        <w:t xml:space="preserve">Volume </w:t>
      </w:r>
      <w:r w:rsidR="00B43198" w:rsidRPr="00F050B1">
        <w:rPr>
          <w:lang w:val="en-US"/>
        </w:rPr>
        <w:t>1</w:t>
      </w:r>
      <w:r w:rsidRPr="00F050B1">
        <w:rPr>
          <w:lang w:val="en-US"/>
        </w:rPr>
        <w:t xml:space="preserve"> –</w:t>
      </w:r>
      <w:r w:rsidR="003A09FE" w:rsidRPr="00F050B1">
        <w:rPr>
          <w:lang w:val="en-US"/>
        </w:rPr>
        <w:t xml:space="preserve"> </w:t>
      </w:r>
      <w:r w:rsidRPr="00F050B1">
        <w:rPr>
          <w:lang w:val="en-US"/>
        </w:rPr>
        <w:t>Profiles</w:t>
      </w:r>
      <w:bookmarkEnd w:id="58"/>
    </w:p>
    <w:p w14:paraId="2D8D688E" w14:textId="77777777" w:rsidR="00B55350" w:rsidRPr="00F050B1" w:rsidRDefault="00B55350" w:rsidP="00C62E65">
      <w:pPr>
        <w:pStyle w:val="Heading2"/>
        <w:numPr>
          <w:ilvl w:val="0"/>
          <w:numId w:val="0"/>
        </w:numPr>
        <w:rPr>
          <w:noProof w:val="0"/>
          <w:lang w:val="en-US"/>
        </w:rPr>
      </w:pPr>
      <w:bookmarkStart w:id="59" w:name="_Toc4672991"/>
      <w:bookmarkStart w:id="60" w:name="_Toc530206507"/>
      <w:bookmarkStart w:id="61" w:name="_Toc1388427"/>
      <w:bookmarkStart w:id="62" w:name="_Toc1388581"/>
      <w:bookmarkStart w:id="63" w:name="_Toc1456608"/>
      <w:bookmarkStart w:id="64" w:name="_Toc37034633"/>
      <w:bookmarkStart w:id="65" w:name="_Toc38846111"/>
      <w:r w:rsidRPr="00F050B1">
        <w:rPr>
          <w:noProof w:val="0"/>
          <w:lang w:val="en-US"/>
        </w:rPr>
        <w:t xml:space="preserve">Copyright </w:t>
      </w:r>
      <w:r w:rsidR="00D22DE2" w:rsidRPr="00F050B1">
        <w:rPr>
          <w:noProof w:val="0"/>
          <w:lang w:val="en-US"/>
        </w:rPr>
        <w:t>Licenses</w:t>
      </w:r>
      <w:bookmarkEnd w:id="59"/>
    </w:p>
    <w:p w14:paraId="24F0E2FC" w14:textId="77777777" w:rsidR="00B55350" w:rsidRPr="00F050B1" w:rsidRDefault="00B55350" w:rsidP="008E441F">
      <w:pPr>
        <w:pStyle w:val="EditorInstructions"/>
      </w:pPr>
      <w:r w:rsidRPr="00F050B1">
        <w:t>A</w:t>
      </w:r>
      <w:r w:rsidR="00F455EA" w:rsidRPr="00F050B1">
        <w:t>dd the following to the IHE Technical Frameworks General Introduction</w:t>
      </w:r>
      <w:r w:rsidR="00255821" w:rsidRPr="00F050B1">
        <w:t xml:space="preserve"> Copyright section</w:t>
      </w:r>
      <w:r w:rsidRPr="00F050B1">
        <w:t>:</w:t>
      </w:r>
    </w:p>
    <w:p w14:paraId="48409764" w14:textId="77777777" w:rsidR="00F455EA" w:rsidRPr="00F050B1" w:rsidRDefault="005D26EA" w:rsidP="0009020E">
      <w:pPr>
        <w:pStyle w:val="BodyText"/>
      </w:pPr>
      <w:r w:rsidRPr="00F050B1">
        <w:t>None</w:t>
      </w:r>
    </w:p>
    <w:p w14:paraId="70FCB9DB" w14:textId="77777777" w:rsidR="00303E20" w:rsidRPr="00F050B1" w:rsidRDefault="00303E20">
      <w:pPr>
        <w:pStyle w:val="BodyText"/>
      </w:pPr>
      <w:bookmarkStart w:id="66" w:name="_Toc473170358"/>
      <w:bookmarkStart w:id="67" w:name="_Toc504625755"/>
      <w:bookmarkStart w:id="68" w:name="_Toc530206508"/>
      <w:bookmarkStart w:id="69" w:name="_Toc1388428"/>
      <w:bookmarkStart w:id="70" w:name="_Toc1388582"/>
      <w:bookmarkStart w:id="71" w:name="_Toc1456609"/>
      <w:bookmarkStart w:id="72" w:name="_Toc37034634"/>
      <w:bookmarkStart w:id="73" w:name="_Toc38846112"/>
      <w:bookmarkEnd w:id="52"/>
      <w:bookmarkEnd w:id="53"/>
      <w:bookmarkEnd w:id="60"/>
      <w:bookmarkEnd w:id="61"/>
      <w:bookmarkEnd w:id="62"/>
      <w:bookmarkEnd w:id="63"/>
      <w:bookmarkEnd w:id="64"/>
      <w:bookmarkEnd w:id="65"/>
    </w:p>
    <w:p w14:paraId="2A73014B" w14:textId="77777777" w:rsidR="00303E20" w:rsidRPr="00F050B1" w:rsidRDefault="00F967B3" w:rsidP="008E441F">
      <w:pPr>
        <w:pStyle w:val="EditorInstructions"/>
      </w:pPr>
      <w:r w:rsidRPr="00F050B1">
        <w:t>A</w:t>
      </w:r>
      <w:r w:rsidR="00303E20" w:rsidRPr="00F050B1">
        <w:t>dd</w:t>
      </w:r>
      <w:r w:rsidR="00D91815" w:rsidRPr="00F050B1">
        <w:t xml:space="preserve"> </w:t>
      </w:r>
      <w:r w:rsidR="0094620E" w:rsidRPr="00F050B1">
        <w:t xml:space="preserve">Section </w:t>
      </w:r>
      <w:r w:rsidR="009F6C60" w:rsidRPr="00F050B1">
        <w:t>46</w:t>
      </w:r>
    </w:p>
    <w:p w14:paraId="1905621B" w14:textId="77777777" w:rsidR="00D91815" w:rsidRPr="00F050B1" w:rsidRDefault="00D91815" w:rsidP="0009020E">
      <w:pPr>
        <w:pStyle w:val="BodyText"/>
      </w:pPr>
    </w:p>
    <w:p w14:paraId="7E9160B3" w14:textId="77777777" w:rsidR="00303E20" w:rsidRPr="00F050B1" w:rsidRDefault="009F6C60" w:rsidP="0009020E">
      <w:pPr>
        <w:pStyle w:val="Heading1"/>
        <w:numPr>
          <w:ilvl w:val="0"/>
          <w:numId w:val="0"/>
        </w:numPr>
        <w:rPr>
          <w:noProof w:val="0"/>
        </w:rPr>
      </w:pPr>
      <w:bookmarkStart w:id="74" w:name="_Toc4672992"/>
      <w:r w:rsidRPr="00F050B1">
        <w:rPr>
          <w:noProof w:val="0"/>
        </w:rPr>
        <w:lastRenderedPageBreak/>
        <w:t xml:space="preserve">46 </w:t>
      </w:r>
      <w:r w:rsidR="005D26EA" w:rsidRPr="00F050B1">
        <w:rPr>
          <w:noProof w:val="0"/>
        </w:rPr>
        <w:t xml:space="preserve">Mobile </w:t>
      </w:r>
      <w:r w:rsidR="00A06DF6" w:rsidRPr="00F050B1">
        <w:rPr>
          <w:noProof w:val="0"/>
        </w:rPr>
        <w:t>Care Services Discovery</w:t>
      </w:r>
      <w:r w:rsidR="00FF4C4E" w:rsidRPr="00F050B1">
        <w:rPr>
          <w:noProof w:val="0"/>
        </w:rPr>
        <w:t xml:space="preserve"> (</w:t>
      </w:r>
      <w:proofErr w:type="spellStart"/>
      <w:r w:rsidR="00A06DF6" w:rsidRPr="00F050B1">
        <w:rPr>
          <w:noProof w:val="0"/>
        </w:rPr>
        <w:t>mCSD</w:t>
      </w:r>
      <w:proofErr w:type="spellEnd"/>
      <w:r w:rsidR="00FF4C4E" w:rsidRPr="00F050B1">
        <w:rPr>
          <w:noProof w:val="0"/>
        </w:rPr>
        <w:t>)</w:t>
      </w:r>
      <w:r w:rsidR="00303E20" w:rsidRPr="00F050B1">
        <w:rPr>
          <w:noProof w:val="0"/>
        </w:rPr>
        <w:t xml:space="preserve"> Profile</w:t>
      </w:r>
      <w:bookmarkEnd w:id="74"/>
    </w:p>
    <w:p w14:paraId="2A37AA64" w14:textId="77777777" w:rsidR="009F5BC8" w:rsidRPr="00F050B1" w:rsidRDefault="0013628B" w:rsidP="0009020E">
      <w:pPr>
        <w:pStyle w:val="BodyText"/>
      </w:pPr>
      <w:r w:rsidRPr="00F050B1">
        <w:t>T</w:t>
      </w:r>
      <w:r w:rsidR="00837C7C" w:rsidRPr="00F050B1">
        <w:t>he Mobile Care Services Discovery (</w:t>
      </w:r>
      <w:proofErr w:type="spellStart"/>
      <w:r w:rsidR="00837C7C" w:rsidRPr="00F050B1">
        <w:t>mCSD</w:t>
      </w:r>
      <w:proofErr w:type="spellEnd"/>
      <w:r w:rsidR="00837C7C" w:rsidRPr="00F050B1">
        <w:t xml:space="preserve">) Profile supports </w:t>
      </w:r>
      <w:r w:rsidR="009F5BC8" w:rsidRPr="00F050B1">
        <w:t xml:space="preserve">discovery of </w:t>
      </w:r>
      <w:r w:rsidR="00837C7C" w:rsidRPr="00F050B1">
        <w:t>care services resources</w:t>
      </w:r>
      <w:r w:rsidR="000B52CE" w:rsidRPr="00F050B1">
        <w:t xml:space="preserve"> using a RESTful interface</w:t>
      </w:r>
      <w:r w:rsidR="009F5BC8" w:rsidRPr="00F050B1">
        <w:t xml:space="preserve"> in interrelated, federated environments.</w:t>
      </w:r>
    </w:p>
    <w:p w14:paraId="34907F71" w14:textId="77777777" w:rsidR="00837C7C" w:rsidRPr="00F050B1" w:rsidRDefault="009F5BC8" w:rsidP="0009020E">
      <w:pPr>
        <w:pStyle w:val="BodyText"/>
      </w:pPr>
      <w:r w:rsidRPr="00F050B1">
        <w:t>The profile supports querying for</w:t>
      </w:r>
      <w:r w:rsidR="00837C7C" w:rsidRPr="00F050B1">
        <w:t xml:space="preserve">: </w:t>
      </w:r>
    </w:p>
    <w:p w14:paraId="2675E5F9" w14:textId="081314BA" w:rsidR="00BA7AF7" w:rsidRPr="00F050B1" w:rsidRDefault="00235505" w:rsidP="0009020E">
      <w:pPr>
        <w:pStyle w:val="ListNumber2"/>
        <w:numPr>
          <w:ilvl w:val="0"/>
          <w:numId w:val="38"/>
        </w:numPr>
        <w:rPr>
          <w:ins w:id="75" w:author="Luke Duncan" w:date="2019-03-07T09:19:00Z"/>
          <w:lang w:val="en-US"/>
        </w:rPr>
      </w:pPr>
      <w:r w:rsidRPr="00F050B1">
        <w:rPr>
          <w:b/>
          <w:lang w:val="en-US"/>
        </w:rPr>
        <w:t>Organization</w:t>
      </w:r>
      <w:r w:rsidRPr="00F050B1">
        <w:rPr>
          <w:lang w:val="en-US"/>
        </w:rPr>
        <w:t xml:space="preserve"> – Organizations are “umbrella” entities; these may be considered the administrative bodies under whose auspices care services are provided such as Healthcare Information Exchanges (HIEs), Integrated Delivery Networks (IDNs), Non-</w:t>
      </w:r>
      <w:r w:rsidR="002F675F" w:rsidRPr="00F050B1">
        <w:rPr>
          <w:lang w:val="en-US"/>
        </w:rPr>
        <w:t>G</w:t>
      </w:r>
      <w:r w:rsidRPr="00F050B1">
        <w:rPr>
          <w:lang w:val="en-US"/>
        </w:rPr>
        <w:t xml:space="preserve">overnment Organizations (NGOs), </w:t>
      </w:r>
      <w:r w:rsidR="002F675F" w:rsidRPr="00F050B1">
        <w:rPr>
          <w:lang w:val="en-US"/>
        </w:rPr>
        <w:t>F</w:t>
      </w:r>
      <w:r w:rsidRPr="00F050B1">
        <w:rPr>
          <w:lang w:val="en-US"/>
        </w:rPr>
        <w:t>aith-</w:t>
      </w:r>
      <w:r w:rsidR="002F675F" w:rsidRPr="00F050B1">
        <w:rPr>
          <w:lang w:val="en-US"/>
        </w:rPr>
        <w:t>B</w:t>
      </w:r>
      <w:r w:rsidRPr="00F050B1">
        <w:rPr>
          <w:lang w:val="en-US"/>
        </w:rPr>
        <w:t xml:space="preserve">ased </w:t>
      </w:r>
      <w:r w:rsidR="002F675F" w:rsidRPr="00F050B1">
        <w:rPr>
          <w:lang w:val="en-US"/>
        </w:rPr>
        <w:t>O</w:t>
      </w:r>
      <w:r w:rsidRPr="00F050B1">
        <w:rPr>
          <w:lang w:val="en-US"/>
        </w:rPr>
        <w:t xml:space="preserve">rganizations (FBOs) or even a one-physician family practice. An organization has a unique identifier and may have additional administrative attributes such as contact person, mailing address, etc. </w:t>
      </w:r>
      <w:r w:rsidR="002F675F" w:rsidRPr="00F050B1">
        <w:rPr>
          <w:lang w:val="en-US"/>
        </w:rPr>
        <w:t xml:space="preserve">Departments of an institution, or other </w:t>
      </w:r>
      <w:r w:rsidR="00510499" w:rsidRPr="00F050B1">
        <w:rPr>
          <w:lang w:val="en-US"/>
        </w:rPr>
        <w:t>administrative</w:t>
      </w:r>
      <w:r w:rsidR="002F675F" w:rsidRPr="00F050B1">
        <w:rPr>
          <w:lang w:val="en-US"/>
        </w:rPr>
        <w:t xml:space="preserve"> units, may be represented as child O</w:t>
      </w:r>
      <w:r w:rsidR="00510499" w:rsidRPr="00F050B1">
        <w:rPr>
          <w:lang w:val="en-US"/>
        </w:rPr>
        <w:t>rganizations of a parent Organization</w:t>
      </w:r>
      <w:r w:rsidR="002F675F" w:rsidRPr="00F050B1">
        <w:rPr>
          <w:lang w:val="en-US"/>
        </w:rPr>
        <w:t>.</w:t>
      </w:r>
      <w:r w:rsidR="002F675F" w:rsidRPr="00F050B1" w:rsidDel="002F675F">
        <w:rPr>
          <w:lang w:val="en-US"/>
        </w:rPr>
        <w:t xml:space="preserve"> </w:t>
      </w:r>
    </w:p>
    <w:p w14:paraId="5F0EDC4A" w14:textId="69C7ECE4" w:rsidR="006675D2" w:rsidRPr="00F050B1" w:rsidRDefault="006675D2" w:rsidP="0009020E">
      <w:pPr>
        <w:pStyle w:val="ListNumber2"/>
        <w:numPr>
          <w:ilvl w:val="0"/>
          <w:numId w:val="38"/>
        </w:numPr>
        <w:rPr>
          <w:lang w:val="en-US"/>
        </w:rPr>
      </w:pPr>
      <w:ins w:id="76" w:author="Luke Duncan" w:date="2019-03-07T09:19:00Z">
        <w:r w:rsidRPr="00F050B1">
          <w:rPr>
            <w:b/>
            <w:lang w:val="en-US"/>
          </w:rPr>
          <w:t>Facility</w:t>
        </w:r>
        <w:r w:rsidRPr="00F050B1">
          <w:rPr>
            <w:lang w:val="en-US"/>
          </w:rPr>
          <w:t xml:space="preserve"> – Facilities are physical care delivery sites such as hospitals, clinics, health outposts, physician offices, labs, pharmacies, etc. A Facility has a unique identifier, geographic attributes (address, geocode), contact attributes, attributes regarding its hours of operation, etc. Each Facility is defined by a pairing of Location and Organization.</w:t>
        </w:r>
      </w:ins>
    </w:p>
    <w:p w14:paraId="140445B8" w14:textId="4EFA92AD" w:rsidR="00235505" w:rsidRPr="00F050B1" w:rsidRDefault="00235505" w:rsidP="0009020E">
      <w:pPr>
        <w:pStyle w:val="ListNumber2"/>
        <w:numPr>
          <w:ilvl w:val="0"/>
          <w:numId w:val="38"/>
        </w:numPr>
        <w:rPr>
          <w:lang w:val="en-US"/>
        </w:rPr>
      </w:pPr>
      <w:r w:rsidRPr="00F050B1">
        <w:rPr>
          <w:b/>
          <w:lang w:val="en-US"/>
        </w:rPr>
        <w:t>Location</w:t>
      </w:r>
      <w:r w:rsidRPr="00F050B1">
        <w:rPr>
          <w:lang w:val="en-US"/>
        </w:rPr>
        <w:t xml:space="preserve"> – Locations are physical</w:t>
      </w:r>
      <w:ins w:id="77" w:author="Luke Duncan" w:date="2019-03-07T09:19:00Z">
        <w:r w:rsidR="006675D2" w:rsidRPr="00F050B1">
          <w:rPr>
            <w:lang w:val="en-US"/>
          </w:rPr>
          <w:t xml:space="preserve"> places where ca</w:t>
        </w:r>
      </w:ins>
      <w:ins w:id="78" w:author="Luke Duncan" w:date="2019-03-07T09:20:00Z">
        <w:r w:rsidR="006675D2" w:rsidRPr="00F050B1">
          <w:rPr>
            <w:lang w:val="en-US"/>
          </w:rPr>
          <w:t>re can be delivered</w:t>
        </w:r>
      </w:ins>
      <w:r w:rsidR="0040127D" w:rsidRPr="00F050B1">
        <w:rPr>
          <w:lang w:val="en-US"/>
        </w:rPr>
        <w:t xml:space="preserve"> </w:t>
      </w:r>
      <w:del w:id="79" w:author="Luke Duncan" w:date="2019-03-07T09:19:00Z">
        <w:r w:rsidRPr="00F050B1" w:rsidDel="006675D2">
          <w:rPr>
            <w:lang w:val="en-US"/>
          </w:rPr>
          <w:delText xml:space="preserve">care delivery sites </w:delText>
        </w:r>
      </w:del>
      <w:r w:rsidRPr="00F050B1">
        <w:rPr>
          <w:lang w:val="en-US"/>
        </w:rPr>
        <w:t xml:space="preserve">such as </w:t>
      </w:r>
      <w:del w:id="80" w:author="Luke Duncan" w:date="2019-03-07T09:20:00Z">
        <w:r w:rsidRPr="00F050B1" w:rsidDel="006675D2">
          <w:rPr>
            <w:lang w:val="en-US"/>
          </w:rPr>
          <w:delText>hospitals, clinics, health outposts, physician offices, labs, pharmacies</w:delText>
        </w:r>
      </w:del>
      <w:ins w:id="81" w:author="Luke Duncan" w:date="2019-03-07T09:20:00Z">
        <w:r w:rsidR="006675D2" w:rsidRPr="00F050B1">
          <w:rPr>
            <w:lang w:val="en-US"/>
          </w:rPr>
          <w:t>facilities, buildings, wards, rooms, or vehicles</w:t>
        </w:r>
      </w:ins>
      <w:r w:rsidR="000C4848" w:rsidRPr="00F050B1">
        <w:rPr>
          <w:lang w:val="en-US"/>
        </w:rPr>
        <w:t xml:space="preserve">. </w:t>
      </w:r>
      <w:r w:rsidRPr="00F050B1">
        <w:rPr>
          <w:lang w:val="en-US"/>
        </w:rPr>
        <w:t>Locations also include political administrative units such as a village districts or region</w:t>
      </w:r>
      <w:ins w:id="82" w:author="Luke Duncan" w:date="2019-03-07T09:20:00Z">
        <w:r w:rsidR="006675D2" w:rsidRPr="00F050B1">
          <w:rPr>
            <w:lang w:val="en-US"/>
          </w:rPr>
          <w:t>s</w:t>
        </w:r>
      </w:ins>
      <w:r w:rsidRPr="00F050B1">
        <w:rPr>
          <w:lang w:val="en-US"/>
        </w:rPr>
        <w:t xml:space="preserve">. A Location has a unique identifier and may have geographic attributes (address, geocode), </w:t>
      </w:r>
      <w:del w:id="83" w:author="Luke Duncan" w:date="2019-03-07T09:20:00Z">
        <w:r w:rsidRPr="00F050B1" w:rsidDel="006675D2">
          <w:rPr>
            <w:lang w:val="en-US"/>
          </w:rPr>
          <w:delText xml:space="preserve">contact attributes, </w:delText>
        </w:r>
      </w:del>
      <w:r w:rsidRPr="00F050B1">
        <w:rPr>
          <w:lang w:val="en-US"/>
        </w:rPr>
        <w:t xml:space="preserve">attributes regarding its hours of operation, etc. Each Location may be related to one </w:t>
      </w:r>
      <w:del w:id="84" w:author="Luke Duncan" w:date="2019-03-07T09:20:00Z">
        <w:r w:rsidRPr="00F050B1" w:rsidDel="006675D2">
          <w:rPr>
            <w:lang w:val="en-US"/>
          </w:rPr>
          <w:delText xml:space="preserve">or more </w:delText>
        </w:r>
      </w:del>
      <w:r w:rsidRPr="00F050B1">
        <w:rPr>
          <w:lang w:val="en-US"/>
        </w:rPr>
        <w:t>Organization</w:t>
      </w:r>
      <w:del w:id="85" w:author="Luke Duncan" w:date="2019-03-07T09:21:00Z">
        <w:r w:rsidRPr="00F050B1" w:rsidDel="006675D2">
          <w:rPr>
            <w:lang w:val="en-US"/>
          </w:rPr>
          <w:delText>s</w:delText>
        </w:r>
      </w:del>
      <w:r w:rsidR="000C4848" w:rsidRPr="00F050B1">
        <w:rPr>
          <w:lang w:val="en-US"/>
        </w:rPr>
        <w:t xml:space="preserve">. </w:t>
      </w:r>
      <w:r w:rsidRPr="00F050B1">
        <w:rPr>
          <w:lang w:val="en-US"/>
        </w:rPr>
        <w:t>A location may have a hierarchical relationship with other locations.</w:t>
      </w:r>
    </w:p>
    <w:p w14:paraId="02F36988" w14:textId="77777777" w:rsidR="00235505" w:rsidRPr="00F050B1" w:rsidRDefault="00235505" w:rsidP="0009020E">
      <w:pPr>
        <w:pStyle w:val="ListNumber2"/>
        <w:rPr>
          <w:lang w:val="en-US"/>
        </w:rPr>
      </w:pPr>
      <w:r w:rsidRPr="00F050B1">
        <w:rPr>
          <w:b/>
          <w:lang w:val="en-US"/>
        </w:rPr>
        <w:t xml:space="preserve">Practitioner </w:t>
      </w:r>
      <w:r w:rsidRPr="00F050B1">
        <w:rPr>
          <w:lang w:val="en-US"/>
        </w:rPr>
        <w:t>– A Practitioner is a health worker such as defined by WHO (</w:t>
      </w:r>
      <w:hyperlink r:id="rId25" w:history="1">
        <w:r w:rsidRPr="00F050B1">
          <w:rPr>
            <w:rStyle w:val="Hyperlink"/>
            <w:lang w:val="en-US"/>
          </w:rPr>
          <w:t>http://www.who.int/whr/2006/06_chap1_en.pdf</w:t>
        </w:r>
      </w:hyperlink>
      <w:r w:rsidRPr="00F050B1">
        <w:rPr>
          <w:lang w:val="en-US"/>
        </w:rPr>
        <w:t>); a Practitioner might be a physician, nurse, pharmacist, community health worker, district health manager, etc. Practitioners have contact and demographic attributes. Each Practitioner may be related to one or more Organizations, one or more Locations and one or more Healthcare Services. Specific attributes may be associated with the Practitioner relationship with these other entities.</w:t>
      </w:r>
    </w:p>
    <w:p w14:paraId="4F243709" w14:textId="77777777" w:rsidR="00235505" w:rsidRPr="00F050B1" w:rsidRDefault="00235505" w:rsidP="0009020E">
      <w:pPr>
        <w:pStyle w:val="ListNumber2"/>
        <w:rPr>
          <w:lang w:val="en-US"/>
        </w:rPr>
      </w:pPr>
      <w:r w:rsidRPr="00F050B1">
        <w:rPr>
          <w:b/>
          <w:lang w:val="en-US"/>
        </w:rPr>
        <w:t>Healthcare Service</w:t>
      </w:r>
      <w:r w:rsidRPr="00F050B1">
        <w:rPr>
          <w:lang w:val="en-US"/>
        </w:rPr>
        <w:t xml:space="preserve"> – Each healthcare service has a unique identifier. Examples include surgical services, antenatal care services</w:t>
      </w:r>
      <w:r w:rsidR="00DE2410" w:rsidRPr="00F050B1">
        <w:rPr>
          <w:lang w:val="en-US"/>
        </w:rPr>
        <w:t>,</w:t>
      </w:r>
      <w:r w:rsidRPr="00F050B1">
        <w:rPr>
          <w:lang w:val="en-US"/>
        </w:rPr>
        <w:t xml:space="preserve"> or primary care services. The combination of a Healthcare Service offered at a Location may have specific attributes including contact person, hours of operation, etc.</w:t>
      </w:r>
    </w:p>
    <w:p w14:paraId="3B6029B1" w14:textId="77777777" w:rsidR="0080342C" w:rsidRPr="00F050B1" w:rsidRDefault="009F5BC8" w:rsidP="0009020E">
      <w:pPr>
        <w:pStyle w:val="BodyText"/>
      </w:pPr>
      <w:r w:rsidRPr="00F050B1">
        <w:t xml:space="preserve">The capabilities detailed in this profile support </w:t>
      </w:r>
      <w:r w:rsidR="0080342C" w:rsidRPr="00F050B1">
        <w:t>consumer-centric queries such as finding “where is the closest youth mental health services clinic” or “</w:t>
      </w:r>
      <w:r w:rsidR="0074710D" w:rsidRPr="00F050B1">
        <w:t>what are the hours of</w:t>
      </w:r>
      <w:r w:rsidR="0080342C" w:rsidRPr="00F050B1">
        <w:t xml:space="preserve"> a physiotherapist near my workplace”. In addition, </w:t>
      </w:r>
      <w:proofErr w:type="spellStart"/>
      <w:r w:rsidR="0094620E" w:rsidRPr="00F050B1">
        <w:t>mCSD</w:t>
      </w:r>
      <w:proofErr w:type="spellEnd"/>
      <w:r w:rsidR="0094620E" w:rsidRPr="00F050B1">
        <w:t xml:space="preserve"> supports </w:t>
      </w:r>
      <w:r w:rsidR="0080342C" w:rsidRPr="00F050B1">
        <w:t>crucial health system management workflows. This can include reporting and analyses, such as “what are my health human resource capacities, by facility, by cadre</w:t>
      </w:r>
      <w:r w:rsidRPr="00F050B1">
        <w:t>,</w:t>
      </w:r>
      <w:r w:rsidR="0080342C" w:rsidRPr="00F050B1">
        <w:t>” “what are all the services offered at this facility</w:t>
      </w:r>
      <w:r w:rsidRPr="00F050B1">
        <w:t>,</w:t>
      </w:r>
      <w:r w:rsidR="0080342C" w:rsidRPr="00F050B1">
        <w:t>” or conversely, “where are all the facilities that offer this service</w:t>
      </w:r>
      <w:r w:rsidRPr="00F050B1">
        <w:t>.</w:t>
      </w:r>
      <w:r w:rsidR="0080342C" w:rsidRPr="00F050B1">
        <w:t xml:space="preserve">” The </w:t>
      </w:r>
      <w:proofErr w:type="spellStart"/>
      <w:r w:rsidR="00A06DF6" w:rsidRPr="00F050B1">
        <w:t>mCSD</w:t>
      </w:r>
      <w:proofErr w:type="spellEnd"/>
      <w:r w:rsidR="0080342C" w:rsidRPr="00F050B1">
        <w:t xml:space="preserve"> Profile may be employed to support, for example, the Provider Queries listed by the US Office of the National Coordinator as part of the </w:t>
      </w:r>
      <w:r w:rsidR="0080342C" w:rsidRPr="00F050B1">
        <w:lastRenderedPageBreak/>
        <w:t>Standards and Interoperability Framework (</w:t>
      </w:r>
      <w:hyperlink r:id="rId26" w:history="1">
        <w:r w:rsidR="0094620E" w:rsidRPr="00F050B1">
          <w:rPr>
            <w:rStyle w:val="Hyperlink"/>
            <w:lang w:eastAsia="x-none"/>
          </w:rPr>
          <w:t>http://wiki.siframework.org/file/view/ESI Query and Response.pdf</w:t>
        </w:r>
      </w:hyperlink>
      <w:r w:rsidR="0080342C" w:rsidRPr="00F050B1">
        <w:t>).</w:t>
      </w:r>
    </w:p>
    <w:p w14:paraId="732C3879" w14:textId="77777777" w:rsidR="00DE2410" w:rsidRPr="00F050B1" w:rsidRDefault="00DE2410" w:rsidP="00DE2410">
      <w:pPr>
        <w:pStyle w:val="BodyText"/>
      </w:pPr>
      <w:r w:rsidRPr="00F050B1">
        <w:t xml:space="preserve">The loosely coupled design and flexible querying capability of the </w:t>
      </w:r>
      <w:proofErr w:type="spellStart"/>
      <w:r w:rsidRPr="00F050B1">
        <w:t>mCSD</w:t>
      </w:r>
      <w:proofErr w:type="spellEnd"/>
      <w:r w:rsidRPr="00F050B1">
        <w:t xml:space="preserve"> Profile means it can be deployed within a variety of eHealth architectures and support a wide array of care workflows. </w:t>
      </w:r>
    </w:p>
    <w:p w14:paraId="027F7D9C" w14:textId="77777777" w:rsidR="00A85861" w:rsidRPr="00F050B1" w:rsidRDefault="009F6C60" w:rsidP="00D91815">
      <w:pPr>
        <w:pStyle w:val="Heading2"/>
        <w:numPr>
          <w:ilvl w:val="0"/>
          <w:numId w:val="0"/>
        </w:numPr>
        <w:rPr>
          <w:noProof w:val="0"/>
          <w:lang w:val="en-US"/>
        </w:rPr>
      </w:pPr>
      <w:bookmarkStart w:id="86" w:name="_Toc4672993"/>
      <w:r w:rsidRPr="00F050B1">
        <w:rPr>
          <w:noProof w:val="0"/>
          <w:lang w:val="en-US"/>
        </w:rPr>
        <w:t>46</w:t>
      </w:r>
      <w:r w:rsidR="00CF283F" w:rsidRPr="00F050B1">
        <w:rPr>
          <w:noProof w:val="0"/>
          <w:lang w:val="en-US"/>
        </w:rPr>
        <w:t xml:space="preserve">.1 </w:t>
      </w:r>
      <w:proofErr w:type="spellStart"/>
      <w:r w:rsidR="00A06DF6" w:rsidRPr="00F050B1">
        <w:rPr>
          <w:noProof w:val="0"/>
          <w:lang w:val="en-US"/>
        </w:rPr>
        <w:t>mCSD</w:t>
      </w:r>
      <w:proofErr w:type="spellEnd"/>
      <w:r w:rsidR="0080342C" w:rsidRPr="00F050B1">
        <w:rPr>
          <w:noProof w:val="0"/>
          <w:lang w:val="en-US"/>
        </w:rPr>
        <w:t xml:space="preserve"> </w:t>
      </w:r>
      <w:r w:rsidR="00CF283F" w:rsidRPr="00F050B1">
        <w:rPr>
          <w:noProof w:val="0"/>
          <w:lang w:val="en-US"/>
        </w:rPr>
        <w:t>Actors</w:t>
      </w:r>
      <w:r w:rsidR="008608EF" w:rsidRPr="00F050B1">
        <w:rPr>
          <w:noProof w:val="0"/>
          <w:lang w:val="en-US"/>
        </w:rPr>
        <w:t xml:space="preserve">, </w:t>
      </w:r>
      <w:r w:rsidR="00CF283F" w:rsidRPr="00F050B1">
        <w:rPr>
          <w:noProof w:val="0"/>
          <w:lang w:val="en-US"/>
        </w:rPr>
        <w:t>Transactions</w:t>
      </w:r>
      <w:bookmarkEnd w:id="66"/>
      <w:bookmarkEnd w:id="67"/>
      <w:bookmarkEnd w:id="68"/>
      <w:bookmarkEnd w:id="69"/>
      <w:bookmarkEnd w:id="70"/>
      <w:bookmarkEnd w:id="71"/>
      <w:bookmarkEnd w:id="72"/>
      <w:bookmarkEnd w:id="73"/>
      <w:r w:rsidR="008608EF" w:rsidRPr="00F050B1">
        <w:rPr>
          <w:noProof w:val="0"/>
          <w:lang w:val="en-US"/>
        </w:rPr>
        <w:t>, and Content Modules</w:t>
      </w:r>
      <w:bookmarkStart w:id="87" w:name="_Toc473170359"/>
      <w:bookmarkStart w:id="88" w:name="_Toc504625756"/>
      <w:bookmarkStart w:id="89" w:name="_Toc530206509"/>
      <w:bookmarkStart w:id="90" w:name="_Toc1388429"/>
      <w:bookmarkStart w:id="91" w:name="_Toc1388583"/>
      <w:bookmarkStart w:id="92" w:name="_Toc1456610"/>
      <w:bookmarkStart w:id="93" w:name="_Toc37034635"/>
      <w:bookmarkStart w:id="94" w:name="_Toc38846113"/>
      <w:bookmarkEnd w:id="86"/>
    </w:p>
    <w:p w14:paraId="700282B1" w14:textId="6CF696FC" w:rsidR="003B70A2" w:rsidRPr="00F050B1" w:rsidRDefault="00323461" w:rsidP="00323461">
      <w:pPr>
        <w:pStyle w:val="BodyText"/>
      </w:pPr>
      <w:r w:rsidRPr="00F050B1">
        <w:t>This section define</w:t>
      </w:r>
      <w:r w:rsidR="00D422BB" w:rsidRPr="00F050B1">
        <w:t>s the actors, transactions, and/</w:t>
      </w:r>
      <w:r w:rsidRPr="00F050B1">
        <w:t xml:space="preserve">or content modules </w:t>
      </w:r>
      <w:r w:rsidR="006D4881" w:rsidRPr="00F050B1">
        <w:t xml:space="preserve">in this </w:t>
      </w:r>
      <w:r w:rsidRPr="00F050B1">
        <w:t>profile</w:t>
      </w:r>
      <w:r w:rsidR="00887E40" w:rsidRPr="00F050B1">
        <w:t xml:space="preserve">. </w:t>
      </w:r>
      <w:r w:rsidR="006C371A" w:rsidRPr="00F050B1">
        <w:t>General definitions of actors</w:t>
      </w:r>
      <w:r w:rsidR="00BA1A91" w:rsidRPr="00F050B1">
        <w:t xml:space="preserve"> </w:t>
      </w:r>
      <w:r w:rsidR="006C371A" w:rsidRPr="00F050B1">
        <w:t xml:space="preserve">are given in the Technical Frameworks General Introduction </w:t>
      </w:r>
      <w:r w:rsidR="006514EA" w:rsidRPr="00F050B1">
        <w:t>Appendix</w:t>
      </w:r>
      <w:r w:rsidR="00BA1A91" w:rsidRPr="00F050B1">
        <w:t xml:space="preserve"> A </w:t>
      </w:r>
      <w:r w:rsidR="001134EB" w:rsidRPr="00F050B1">
        <w:t xml:space="preserve">at </w:t>
      </w:r>
      <w:hyperlink r:id="rId27" w:anchor="GenIntro" w:history="1">
        <w:r w:rsidR="00185400">
          <w:rPr>
            <w:rStyle w:val="Hyperlink"/>
          </w:rPr>
          <w:t>https://www.ihe.net/resources/technical_frameworks/#GenIntro</w:t>
        </w:r>
      </w:hyperlink>
      <w:r w:rsidR="005672A9" w:rsidRPr="00F050B1">
        <w:t>.</w:t>
      </w:r>
      <w:r w:rsidR="009D4D5C" w:rsidRPr="00F050B1">
        <w:t xml:space="preserve"> </w:t>
      </w:r>
    </w:p>
    <w:p w14:paraId="1BE290B3" w14:textId="4B3CDBA6" w:rsidR="00F02F6B" w:rsidRPr="00F050B1" w:rsidRDefault="00CF283F" w:rsidP="0072365C">
      <w:pPr>
        <w:pStyle w:val="BodyText"/>
      </w:pPr>
      <w:r w:rsidRPr="00F050B1">
        <w:t xml:space="preserve">Figure </w:t>
      </w:r>
      <w:r w:rsidR="009F6C60" w:rsidRPr="00F050B1">
        <w:t>46</w:t>
      </w:r>
      <w:r w:rsidRPr="00F050B1">
        <w:t xml:space="preserve">.1-1 shows the actors directly involved in the </w:t>
      </w:r>
      <w:proofErr w:type="spellStart"/>
      <w:r w:rsidR="00B37896" w:rsidRPr="00F050B1">
        <w:t>mCSD</w:t>
      </w:r>
      <w:proofErr w:type="spellEnd"/>
      <w:r w:rsidRPr="00F050B1">
        <w:t xml:space="preserve"> Profile and the relevant transactions between them</w:t>
      </w:r>
      <w:r w:rsidR="00F0665F" w:rsidRPr="00F050B1">
        <w:t xml:space="preserve">. </w:t>
      </w:r>
      <w:r w:rsidR="001F7A35" w:rsidRPr="00F050B1">
        <w:t>If needed for context, o</w:t>
      </w:r>
      <w:r w:rsidRPr="00F050B1">
        <w:t>ther actors that may be indirectly involved due to their participation i</w:t>
      </w:r>
      <w:r w:rsidR="00D91815" w:rsidRPr="00F050B1">
        <w:t>n other related profiles</w:t>
      </w:r>
      <w:r w:rsidR="001F7A35" w:rsidRPr="00F050B1">
        <w:t xml:space="preserve"> are </w:t>
      </w:r>
      <w:r w:rsidR="00E61A6A" w:rsidRPr="00F050B1">
        <w:t>shown in dotted lines</w:t>
      </w:r>
      <w:r w:rsidR="00F0665F" w:rsidRPr="00F050B1">
        <w:t xml:space="preserve">. </w:t>
      </w:r>
      <w:r w:rsidR="00E61A6A" w:rsidRPr="00F050B1">
        <w:t>Actors which have a mandatory grouping are shown in conjoined boxes.</w:t>
      </w:r>
    </w:p>
    <w:p w14:paraId="5DD5E483" w14:textId="77777777" w:rsidR="00BE26BD" w:rsidRPr="00F050B1" w:rsidRDefault="00BE26BD" w:rsidP="0009020E">
      <w:pPr>
        <w:pStyle w:val="BodyText"/>
        <w:framePr w:hSpace="180" w:wrap="around" w:vAnchor="text" w:hAnchor="text" w:y="1"/>
      </w:pPr>
    </w:p>
    <w:p w14:paraId="71AC6C59" w14:textId="77777777" w:rsidR="0072365C" w:rsidRPr="00F050B1" w:rsidRDefault="00587847" w:rsidP="0009020E">
      <w:pPr>
        <w:pStyle w:val="BodyText"/>
        <w:framePr w:hSpace="180" w:wrap="around" w:vAnchor="text" w:hAnchor="text" w:y="1"/>
      </w:pPr>
      <w:r w:rsidRPr="00F050B1">
        <w:rPr>
          <w:noProof/>
        </w:rPr>
        <mc:AlternateContent>
          <mc:Choice Requires="wps">
            <w:drawing>
              <wp:anchor distT="0" distB="0" distL="114300" distR="114300" simplePos="0" relativeHeight="251549184" behindDoc="0" locked="0" layoutInCell="1" allowOverlap="1" wp14:anchorId="2231FA71" wp14:editId="72619485">
                <wp:simplePos x="0" y="0"/>
                <wp:positionH relativeFrom="column">
                  <wp:posOffset>0</wp:posOffset>
                </wp:positionH>
                <wp:positionV relativeFrom="paragraph">
                  <wp:posOffset>107950</wp:posOffset>
                </wp:positionV>
                <wp:extent cx="2008505" cy="649605"/>
                <wp:effectExtent l="0" t="0" r="10795" b="17145"/>
                <wp:wrapNone/>
                <wp:docPr id="67"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8505" cy="649605"/>
                        </a:xfrm>
                        <a:prstGeom prst="rect">
                          <a:avLst/>
                        </a:prstGeom>
                        <a:noFill/>
                        <a:ln>
                          <a:solidFill>
                            <a:sysClr val="windowText" lastClr="000000"/>
                          </a:solidFill>
                        </a:ln>
                      </wps:spPr>
                      <wps:txbx>
                        <w:txbxContent>
                          <w:p w14:paraId="54F4E915" w14:textId="77777777" w:rsidR="00F301C1" w:rsidRDefault="00F301C1" w:rsidP="00FB614C">
                            <w:pPr>
                              <w:pStyle w:val="NormalWeb"/>
                              <w:spacing w:before="0"/>
                              <w:jc w:val="center"/>
                            </w:pPr>
                            <w:r w:rsidRPr="00FB614C">
                              <w:rPr>
                                <w:rFonts w:ascii="Calibri" w:hAnsi="Calibri"/>
                                <w:color w:val="000000"/>
                                <w:kern w:val="24"/>
                                <w:sz w:val="36"/>
                                <w:szCs w:val="36"/>
                              </w:rPr>
                              <w:t>Care Services</w:t>
                            </w:r>
                          </w:p>
                          <w:p w14:paraId="529E9B7A" w14:textId="77777777" w:rsidR="00F301C1" w:rsidRDefault="00F301C1" w:rsidP="00FB614C">
                            <w:pPr>
                              <w:pStyle w:val="NormalWeb"/>
                              <w:spacing w:before="0"/>
                              <w:jc w:val="center"/>
                            </w:pPr>
                            <w:r w:rsidRPr="00FB614C">
                              <w:rPr>
                                <w:rFonts w:ascii="Calibri" w:hAnsi="Calibri"/>
                                <w:color w:val="000000"/>
                                <w:kern w:val="24"/>
                                <w:sz w:val="36"/>
                                <w:szCs w:val="36"/>
                              </w:rPr>
                              <w:t>Selective Consumer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w14:anchorId="2231FA71" id="_x0000_t202" coordsize="21600,21600" o:spt="202" path="m,l,21600r21600,l21600,xe">
                <v:stroke joinstyle="miter"/>
                <v:path gradientshapeok="t" o:connecttype="rect"/>
              </v:shapetype>
              <v:shape id="TextBox 2" o:spid="_x0000_s1026" type="#_x0000_t202" style="position:absolute;margin-left:0;margin-top:8.5pt;width:158.15pt;height:51.15pt;z-index:2515491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" filled="f" strokecolor="windowText">
                <v:path arrowok="t"/>
                <v:textbox style="mso-fit-shape-to-text:t">
                  <w:txbxContent>
                    <w:p w14:paraId="54F4E915" w14:textId="77777777" w:rsidR="00F301C1" w:rsidRDefault="00F301C1" w:rsidP="00FB614C">
                      <w:pPr>
                        <w:pStyle w:val="NormalWeb"/>
                        <w:spacing w:before="0"/>
                        <w:jc w:val="center"/>
                      </w:pPr>
                      <w:r w:rsidRPr="00FB614C">
                        <w:rPr>
                          <w:rFonts w:ascii="Calibri" w:hAnsi="Calibri"/>
                          <w:color w:val="000000"/>
                          <w:kern w:val="24"/>
                          <w:sz w:val="36"/>
                          <w:szCs w:val="36"/>
                        </w:rPr>
                        <w:t>Care Services</w:t>
                      </w:r>
                    </w:p>
                    <w:p w14:paraId="529E9B7A" w14:textId="77777777" w:rsidR="00F301C1" w:rsidRDefault="00F301C1" w:rsidP="00FB614C">
                      <w:pPr>
                        <w:pStyle w:val="NormalWeb"/>
                        <w:spacing w:before="0"/>
                        <w:jc w:val="center"/>
                      </w:pPr>
                      <w:r w:rsidRPr="00FB614C">
                        <w:rPr>
                          <w:rFonts w:ascii="Calibri" w:hAnsi="Calibri"/>
                          <w:color w:val="000000"/>
                          <w:kern w:val="24"/>
                          <w:sz w:val="36"/>
                          <w:szCs w:val="36"/>
                        </w:rPr>
                        <w:t>Selective Consumer</w:t>
                      </w:r>
                    </w:p>
                  </w:txbxContent>
                </v:textbox>
              </v:shape>
            </w:pict>
          </mc:Fallback>
        </mc:AlternateContent>
      </w:r>
      <w:r w:rsidRPr="00F050B1">
        <w:rPr>
          <w:noProof/>
        </w:rPr>
        <mc:AlternateContent>
          <mc:Choice Requires="wps">
            <w:drawing>
              <wp:anchor distT="0" distB="0" distL="114300" distR="114300" simplePos="0" relativeHeight="251555328" behindDoc="0" locked="0" layoutInCell="1" allowOverlap="1" wp14:anchorId="248B997F" wp14:editId="1A8C5543">
                <wp:simplePos x="0" y="0"/>
                <wp:positionH relativeFrom="column">
                  <wp:posOffset>2030730</wp:posOffset>
                </wp:positionH>
                <wp:positionV relativeFrom="paragraph">
                  <wp:posOffset>427990</wp:posOffset>
                </wp:positionV>
                <wp:extent cx="2012950" cy="3175"/>
                <wp:effectExtent l="0" t="76200" r="25400" b="111125"/>
                <wp:wrapNone/>
                <wp:docPr id="6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12950" cy="317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1240730A" id="_x0000_t32" coordsize="21600,21600" o:spt="32" o:oned="t" path="m,l21600,21600e" filled="f">
                <v:path arrowok="t" fillok="f" o:connecttype="none"/>
                <o:lock v:ext="edit" shapetype="t"/>
              </v:shapetype>
              <v:shape id="Straight Arrow Connector 12" o:spid="_x0000_s1026" type="#_x0000_t32" style="position:absolute;margin-left:159.9pt;margin-top:33.7pt;width:158.5pt;height:.25pt;flip:y;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" strokecolor="windowText">
                <v:stroke endarrow="open"/>
                <o:lock v:ext="edit" shapetype="f"/>
              </v:shape>
            </w:pict>
          </mc:Fallback>
        </mc:AlternateContent>
      </w:r>
      <w:r w:rsidRPr="00F050B1">
        <w:rPr>
          <w:noProof/>
        </w:rPr>
        <mc:AlternateContent>
          <mc:Choice Requires="wps">
            <w:drawing>
              <wp:anchor distT="0" distB="0" distL="114300" distR="114300" simplePos="0" relativeHeight="251561472" behindDoc="0" locked="0" layoutInCell="1" allowOverlap="1" wp14:anchorId="14AFA0B1" wp14:editId="30B4665E">
                <wp:simplePos x="0" y="0"/>
                <wp:positionH relativeFrom="column">
                  <wp:posOffset>4043680</wp:posOffset>
                </wp:positionH>
                <wp:positionV relativeFrom="paragraph">
                  <wp:posOffset>104775</wp:posOffset>
                </wp:positionV>
                <wp:extent cx="1823720" cy="649605"/>
                <wp:effectExtent l="0" t="0" r="24130" b="17145"/>
                <wp:wrapNone/>
                <wp:docPr id="65"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3720" cy="649605"/>
                        </a:xfrm>
                        <a:prstGeom prst="rect">
                          <a:avLst/>
                        </a:prstGeom>
                        <a:noFill/>
                        <a:ln>
                          <a:solidFill>
                            <a:sysClr val="windowText" lastClr="000000"/>
                          </a:solidFill>
                        </a:ln>
                      </wps:spPr>
                      <wps:txbx>
                        <w:txbxContent>
                          <w:p w14:paraId="3056A437" w14:textId="77777777" w:rsidR="00F301C1" w:rsidRDefault="00F301C1" w:rsidP="00FB614C">
                            <w:pPr>
                              <w:pStyle w:val="NormalWeb"/>
                              <w:spacing w:before="0"/>
                              <w:jc w:val="center"/>
                            </w:pPr>
                            <w:r w:rsidRPr="00FB614C">
                              <w:rPr>
                                <w:rFonts w:ascii="Calibri" w:hAnsi="Calibri"/>
                                <w:color w:val="000000"/>
                                <w:kern w:val="24"/>
                                <w:sz w:val="36"/>
                                <w:szCs w:val="36"/>
                              </w:rPr>
                              <w:t>Care Services</w:t>
                            </w:r>
                          </w:p>
                          <w:p w14:paraId="06E6999E" w14:textId="77777777" w:rsidR="00F301C1" w:rsidRDefault="00F301C1" w:rsidP="00FB614C">
                            <w:pPr>
                              <w:pStyle w:val="NormalWeb"/>
                              <w:spacing w:before="0"/>
                              <w:jc w:val="center"/>
                            </w:pPr>
                            <w:r w:rsidRPr="00FB614C">
                              <w:rPr>
                                <w:rFonts w:ascii="Calibri" w:hAnsi="Calibri"/>
                                <w:color w:val="000000"/>
                                <w:kern w:val="24"/>
                                <w:sz w:val="36"/>
                                <w:szCs w:val="36"/>
                              </w:rPr>
                              <w:t>Selective Supplier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4AFA0B1" id="TextBox 14" o:spid="_x0000_s1027" type="#_x0000_t202" style="position:absolute;margin-left:318.4pt;margin-top:8.25pt;width:143.6pt;height:51.15pt;z-index:2515614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" filled="f" strokecolor="windowText">
                <v:path arrowok="t"/>
                <v:textbox style="mso-fit-shape-to-text:t">
                  <w:txbxContent>
                    <w:p w14:paraId="3056A437" w14:textId="77777777" w:rsidR="00F301C1" w:rsidRDefault="00F301C1" w:rsidP="00FB614C">
                      <w:pPr>
                        <w:pStyle w:val="NormalWeb"/>
                        <w:spacing w:before="0"/>
                        <w:jc w:val="center"/>
                      </w:pPr>
                      <w:r w:rsidRPr="00FB614C">
                        <w:rPr>
                          <w:rFonts w:ascii="Calibri" w:hAnsi="Calibri"/>
                          <w:color w:val="000000"/>
                          <w:kern w:val="24"/>
                          <w:sz w:val="36"/>
                          <w:szCs w:val="36"/>
                        </w:rPr>
                        <w:t>Care Services</w:t>
                      </w:r>
                    </w:p>
                    <w:p w14:paraId="06E6999E" w14:textId="77777777" w:rsidR="00F301C1" w:rsidRDefault="00F301C1" w:rsidP="00FB614C">
                      <w:pPr>
                        <w:pStyle w:val="NormalWeb"/>
                        <w:spacing w:before="0"/>
                        <w:jc w:val="center"/>
                      </w:pPr>
                      <w:r w:rsidRPr="00FB614C">
                        <w:rPr>
                          <w:rFonts w:ascii="Calibri" w:hAnsi="Calibri"/>
                          <w:color w:val="000000"/>
                          <w:kern w:val="24"/>
                          <w:sz w:val="36"/>
                          <w:szCs w:val="36"/>
                        </w:rPr>
                        <w:t>Selective Supplier</w:t>
                      </w:r>
                    </w:p>
                  </w:txbxContent>
                </v:textbox>
              </v:shape>
            </w:pict>
          </mc:Fallback>
        </mc:AlternateContent>
      </w:r>
      <w:r w:rsidRPr="00F050B1">
        <w:rPr>
          <w:noProof/>
        </w:rPr>
        <mc:AlternateContent>
          <mc:Choice Requires="wps">
            <w:drawing>
              <wp:anchor distT="0" distB="0" distL="114300" distR="114300" simplePos="0" relativeHeight="251567616" behindDoc="0" locked="0" layoutInCell="1" allowOverlap="1" wp14:anchorId="13C7E33E" wp14:editId="766572C0">
                <wp:simplePos x="0" y="0"/>
                <wp:positionH relativeFrom="column">
                  <wp:posOffset>2064385</wp:posOffset>
                </wp:positionH>
                <wp:positionV relativeFrom="paragraph">
                  <wp:posOffset>0</wp:posOffset>
                </wp:positionV>
                <wp:extent cx="1705610" cy="417195"/>
                <wp:effectExtent l="0" t="0" r="0" b="0"/>
                <wp:wrapNone/>
                <wp:docPr id="64"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5610" cy="417195"/>
                        </a:xfrm>
                        <a:prstGeom prst="rect">
                          <a:avLst/>
                        </a:prstGeom>
                        <a:noFill/>
                      </wps:spPr>
                      <wps:txbx>
                        <w:txbxContent>
                          <w:p w14:paraId="2CA2FB54" w14:textId="77777777" w:rsidR="00F301C1" w:rsidRDefault="00F301C1"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F301C1" w:rsidRDefault="00F301C1"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3C7E33E" id="TextBox 16" o:spid="_x0000_s1028" type="#_x0000_t202" style="position:absolute;margin-left:162.55pt;margin-top:0;width:134.3pt;height:32.85pt;z-index:2515676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" filled="f" stroked="f">
                <v:textbox style="mso-fit-shape-to-text:t">
                  <w:txbxContent>
                    <w:p w14:paraId="2CA2FB54" w14:textId="77777777" w:rsidR="00F301C1" w:rsidRDefault="00F301C1"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F301C1" w:rsidRDefault="00F301C1"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v:textbox>
              </v:shape>
            </w:pict>
          </mc:Fallback>
        </mc:AlternateContent>
      </w:r>
      <w:r w:rsidRPr="00F050B1">
        <w:rPr>
          <w:noProof/>
        </w:rPr>
        <mc:AlternateContent>
          <mc:Choice Requires="wps">
            <w:drawing>
              <wp:anchor distT="0" distB="0" distL="114300" distR="114300" simplePos="0" relativeHeight="251573760" behindDoc="0" locked="0" layoutInCell="1" allowOverlap="1" wp14:anchorId="2CF0168E" wp14:editId="119E0128">
                <wp:simplePos x="0" y="0"/>
                <wp:positionH relativeFrom="column">
                  <wp:posOffset>0</wp:posOffset>
                </wp:positionH>
                <wp:positionV relativeFrom="paragraph">
                  <wp:posOffset>1250950</wp:posOffset>
                </wp:positionV>
                <wp:extent cx="2030730" cy="649605"/>
                <wp:effectExtent l="0" t="0" r="26670" b="17145"/>
                <wp:wrapNone/>
                <wp:docPr id="575"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0730" cy="649605"/>
                        </a:xfrm>
                        <a:prstGeom prst="rect">
                          <a:avLst/>
                        </a:prstGeom>
                        <a:noFill/>
                        <a:ln>
                          <a:solidFill>
                            <a:sysClr val="windowText" lastClr="000000"/>
                          </a:solidFill>
                        </a:ln>
                      </wps:spPr>
                      <wps:txbx>
                        <w:txbxContent>
                          <w:p w14:paraId="08C1BC28" w14:textId="77777777" w:rsidR="00F301C1" w:rsidRDefault="00F301C1" w:rsidP="00FB614C">
                            <w:pPr>
                              <w:pStyle w:val="NormalWeb"/>
                              <w:spacing w:before="0"/>
                              <w:jc w:val="center"/>
                            </w:pPr>
                            <w:r w:rsidRPr="00FB614C">
                              <w:rPr>
                                <w:rFonts w:ascii="Calibri" w:hAnsi="Calibri"/>
                                <w:color w:val="000000"/>
                                <w:kern w:val="24"/>
                                <w:sz w:val="36"/>
                                <w:szCs w:val="36"/>
                              </w:rPr>
                              <w:t>Care Services</w:t>
                            </w:r>
                          </w:p>
                          <w:p w14:paraId="0B5C0A39" w14:textId="77777777" w:rsidR="00F301C1" w:rsidRDefault="00F301C1" w:rsidP="00FB614C">
                            <w:pPr>
                              <w:pStyle w:val="NormalWeb"/>
                              <w:spacing w:before="0"/>
                              <w:jc w:val="center"/>
                            </w:pPr>
                            <w:r w:rsidRPr="00FB614C">
                              <w:rPr>
                                <w:rFonts w:ascii="Calibri" w:hAnsi="Calibri"/>
                                <w:color w:val="000000"/>
                                <w:kern w:val="24"/>
                                <w:sz w:val="36"/>
                                <w:szCs w:val="36"/>
                              </w:rPr>
                              <w:t>Update Consumer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2CF0168E" id="TextBox 17" o:spid="_x0000_s1029" type="#_x0000_t202" style="position:absolute;margin-left:0;margin-top:98.5pt;width:159.9pt;height:51.1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" filled="f" strokecolor="windowText">
                <v:path arrowok="t"/>
                <v:textbox style="mso-fit-shape-to-text:t">
                  <w:txbxContent>
                    <w:p w14:paraId="08C1BC28" w14:textId="77777777" w:rsidR="00F301C1" w:rsidRDefault="00F301C1" w:rsidP="00FB614C">
                      <w:pPr>
                        <w:pStyle w:val="NormalWeb"/>
                        <w:spacing w:before="0"/>
                        <w:jc w:val="center"/>
                      </w:pPr>
                      <w:r w:rsidRPr="00FB614C">
                        <w:rPr>
                          <w:rFonts w:ascii="Calibri" w:hAnsi="Calibri"/>
                          <w:color w:val="000000"/>
                          <w:kern w:val="24"/>
                          <w:sz w:val="36"/>
                          <w:szCs w:val="36"/>
                        </w:rPr>
                        <w:t>Care Services</w:t>
                      </w:r>
                    </w:p>
                    <w:p w14:paraId="0B5C0A39" w14:textId="77777777" w:rsidR="00F301C1" w:rsidRDefault="00F301C1" w:rsidP="00FB614C">
                      <w:pPr>
                        <w:pStyle w:val="NormalWeb"/>
                        <w:spacing w:before="0"/>
                        <w:jc w:val="center"/>
                      </w:pPr>
                      <w:r w:rsidRPr="00FB614C">
                        <w:rPr>
                          <w:rFonts w:ascii="Calibri" w:hAnsi="Calibri"/>
                          <w:color w:val="000000"/>
                          <w:kern w:val="24"/>
                          <w:sz w:val="36"/>
                          <w:szCs w:val="36"/>
                        </w:rPr>
                        <w:t>Update Consumer</w:t>
                      </w:r>
                    </w:p>
                  </w:txbxContent>
                </v:textbox>
              </v:shape>
            </w:pict>
          </mc:Fallback>
        </mc:AlternateContent>
      </w:r>
      <w:r w:rsidRPr="00F050B1">
        <w:rPr>
          <w:noProof/>
        </w:rPr>
        <mc:AlternateContent>
          <mc:Choice Requires="wps">
            <w:drawing>
              <wp:anchor distT="4294967295" distB="4294967295" distL="114300" distR="114300" simplePos="0" relativeHeight="251579904" behindDoc="0" locked="0" layoutInCell="1" allowOverlap="1" wp14:anchorId="759F1E84" wp14:editId="746296A0">
                <wp:simplePos x="0" y="0"/>
                <wp:positionH relativeFrom="column">
                  <wp:posOffset>2030730</wp:posOffset>
                </wp:positionH>
                <wp:positionV relativeFrom="paragraph">
                  <wp:posOffset>1574164</wp:posOffset>
                </wp:positionV>
                <wp:extent cx="2012950" cy="0"/>
                <wp:effectExtent l="0" t="76200" r="25400" b="114300"/>
                <wp:wrapNone/>
                <wp:docPr id="574"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1295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35DC7C4" id="Straight Arrow Connector 18" o:spid="_x0000_s1026" type="#_x0000_t32" style="position:absolute;margin-left:159.9pt;margin-top:123.95pt;width:158.5pt;height:0;z-index:2515799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" strokecolor="windowText">
                <v:stroke endarrow="open"/>
                <o:lock v:ext="edit" shapetype="f"/>
              </v:shape>
            </w:pict>
          </mc:Fallback>
        </mc:AlternateContent>
      </w:r>
      <w:r w:rsidRPr="00F050B1">
        <w:rPr>
          <w:noProof/>
        </w:rPr>
        <mc:AlternateContent>
          <mc:Choice Requires="wps">
            <w:drawing>
              <wp:anchor distT="0" distB="0" distL="114300" distR="114300" simplePos="0" relativeHeight="251586048" behindDoc="0" locked="0" layoutInCell="1" allowOverlap="1" wp14:anchorId="05396EE4" wp14:editId="075FD090">
                <wp:simplePos x="0" y="0"/>
                <wp:positionH relativeFrom="column">
                  <wp:posOffset>4043680</wp:posOffset>
                </wp:positionH>
                <wp:positionV relativeFrom="paragraph">
                  <wp:posOffset>1250950</wp:posOffset>
                </wp:positionV>
                <wp:extent cx="1843405" cy="649605"/>
                <wp:effectExtent l="0" t="0" r="23495" b="17145"/>
                <wp:wrapNone/>
                <wp:docPr id="573"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3405" cy="649605"/>
                        </a:xfrm>
                        <a:prstGeom prst="rect">
                          <a:avLst/>
                        </a:prstGeom>
                        <a:noFill/>
                        <a:ln>
                          <a:solidFill>
                            <a:sysClr val="windowText" lastClr="000000"/>
                          </a:solidFill>
                        </a:ln>
                      </wps:spPr>
                      <wps:txbx>
                        <w:txbxContent>
                          <w:p w14:paraId="6FE9E29F" w14:textId="77777777" w:rsidR="00F301C1" w:rsidRDefault="00F301C1" w:rsidP="00FB614C">
                            <w:pPr>
                              <w:pStyle w:val="NormalWeb"/>
                              <w:spacing w:before="0"/>
                              <w:jc w:val="center"/>
                            </w:pPr>
                            <w:r w:rsidRPr="00FB614C">
                              <w:rPr>
                                <w:rFonts w:ascii="Calibri" w:hAnsi="Calibri"/>
                                <w:color w:val="000000"/>
                                <w:kern w:val="24"/>
                                <w:sz w:val="36"/>
                                <w:szCs w:val="36"/>
                              </w:rPr>
                              <w:t>Care Services</w:t>
                            </w:r>
                          </w:p>
                          <w:p w14:paraId="7AA7D2B0" w14:textId="77777777" w:rsidR="00F301C1" w:rsidRDefault="00F301C1" w:rsidP="00FB614C">
                            <w:pPr>
                              <w:pStyle w:val="NormalWeb"/>
                              <w:spacing w:before="0"/>
                              <w:jc w:val="center"/>
                            </w:pPr>
                            <w:r w:rsidRPr="00FB614C">
                              <w:rPr>
                                <w:rFonts w:ascii="Calibri" w:hAnsi="Calibri"/>
                                <w:color w:val="000000"/>
                                <w:kern w:val="24"/>
                                <w:sz w:val="36"/>
                                <w:szCs w:val="36"/>
                              </w:rPr>
                              <w:t>Update Supplier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05396EE4" id="TextBox 19" o:spid="_x0000_s1030" type="#_x0000_t202" style="position:absolute;margin-left:318.4pt;margin-top:98.5pt;width:145.15pt;height:51.1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" filled="f" strokecolor="windowText">
                <v:path arrowok="t"/>
                <v:textbox style="mso-fit-shape-to-text:t">
                  <w:txbxContent>
                    <w:p w14:paraId="6FE9E29F" w14:textId="77777777" w:rsidR="00F301C1" w:rsidRDefault="00F301C1" w:rsidP="00FB614C">
                      <w:pPr>
                        <w:pStyle w:val="NormalWeb"/>
                        <w:spacing w:before="0"/>
                        <w:jc w:val="center"/>
                      </w:pPr>
                      <w:r w:rsidRPr="00FB614C">
                        <w:rPr>
                          <w:rFonts w:ascii="Calibri" w:hAnsi="Calibri"/>
                          <w:color w:val="000000"/>
                          <w:kern w:val="24"/>
                          <w:sz w:val="36"/>
                          <w:szCs w:val="36"/>
                        </w:rPr>
                        <w:t>Care Services</w:t>
                      </w:r>
                    </w:p>
                    <w:p w14:paraId="7AA7D2B0" w14:textId="77777777" w:rsidR="00F301C1" w:rsidRDefault="00F301C1" w:rsidP="00FB614C">
                      <w:pPr>
                        <w:pStyle w:val="NormalWeb"/>
                        <w:spacing w:before="0"/>
                        <w:jc w:val="center"/>
                      </w:pPr>
                      <w:r w:rsidRPr="00FB614C">
                        <w:rPr>
                          <w:rFonts w:ascii="Calibri" w:hAnsi="Calibri"/>
                          <w:color w:val="000000"/>
                          <w:kern w:val="24"/>
                          <w:sz w:val="36"/>
                          <w:szCs w:val="36"/>
                        </w:rPr>
                        <w:t>Update Supplier</w:t>
                      </w:r>
                    </w:p>
                  </w:txbxContent>
                </v:textbox>
              </v:shape>
            </w:pict>
          </mc:Fallback>
        </mc:AlternateContent>
      </w:r>
      <w:r w:rsidRPr="00F050B1">
        <w:rPr>
          <w:noProof/>
        </w:rPr>
        <mc:AlternateContent>
          <mc:Choice Requires="wps">
            <w:drawing>
              <wp:anchor distT="0" distB="0" distL="114300" distR="114300" simplePos="0" relativeHeight="251592192" behindDoc="0" locked="0" layoutInCell="1" allowOverlap="1" wp14:anchorId="01D0CC7A" wp14:editId="42412595">
                <wp:simplePos x="0" y="0"/>
                <wp:positionH relativeFrom="column">
                  <wp:posOffset>2008505</wp:posOffset>
                </wp:positionH>
                <wp:positionV relativeFrom="paragraph">
                  <wp:posOffset>1143000</wp:posOffset>
                </wp:positionV>
                <wp:extent cx="1856105" cy="417195"/>
                <wp:effectExtent l="0" t="0" r="0" b="0"/>
                <wp:wrapNone/>
                <wp:docPr id="572"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6105" cy="417195"/>
                        </a:xfrm>
                        <a:prstGeom prst="rect">
                          <a:avLst/>
                        </a:prstGeom>
                        <a:noFill/>
                      </wps:spPr>
                      <wps:txbx>
                        <w:txbxContent>
                          <w:p w14:paraId="308B0E8E" w14:textId="77777777" w:rsidR="00F301C1" w:rsidRDefault="00F301C1" w:rsidP="00FB614C">
                            <w:pPr>
                              <w:pStyle w:val="NormalWeb"/>
                              <w:spacing w:before="0"/>
                              <w:jc w:val="center"/>
                            </w:pPr>
                            <w:r>
                              <w:rPr>
                                <w:rFonts w:ascii="Calibri" w:hAnsi="Calibri"/>
                                <w:color w:val="000000"/>
                                <w:kern w:val="24"/>
                                <w:sz w:val="21"/>
                                <w:szCs w:val="21"/>
                              </w:rPr>
                              <w:t>Request Care Services Updates</w:t>
                            </w:r>
                          </w:p>
                          <w:p w14:paraId="61BA1961" w14:textId="77777777" w:rsidR="00F301C1" w:rsidRDefault="00F301C1"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1D0CC7A" id="TextBox 20" o:spid="_x0000_s1031" type="#_x0000_t202" style="position:absolute;margin-left:158.15pt;margin-top:90pt;width:146.15pt;height:32.85pt;z-index:251592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" filled="f" stroked="f">
                <v:textbox style="mso-fit-shape-to-text:t">
                  <w:txbxContent>
                    <w:p w14:paraId="308B0E8E" w14:textId="77777777" w:rsidR="00F301C1" w:rsidRDefault="00F301C1" w:rsidP="00FB614C">
                      <w:pPr>
                        <w:pStyle w:val="NormalWeb"/>
                        <w:spacing w:before="0"/>
                        <w:jc w:val="center"/>
                      </w:pPr>
                      <w:r>
                        <w:rPr>
                          <w:rFonts w:ascii="Calibri" w:hAnsi="Calibri"/>
                          <w:color w:val="000000"/>
                          <w:kern w:val="24"/>
                          <w:sz w:val="21"/>
                          <w:szCs w:val="21"/>
                        </w:rPr>
                        <w:t>Request Care Services Updates</w:t>
                      </w:r>
                    </w:p>
                    <w:p w14:paraId="61BA1961" w14:textId="77777777" w:rsidR="00F301C1" w:rsidRDefault="00F301C1"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v:textbox>
              </v:shape>
            </w:pict>
          </mc:Fallback>
        </mc:AlternateContent>
      </w:r>
    </w:p>
    <w:p w14:paraId="7EC58EB6" w14:textId="77777777" w:rsidR="0072365C" w:rsidRPr="00F050B1" w:rsidRDefault="0072365C" w:rsidP="0009020E">
      <w:pPr>
        <w:pStyle w:val="BodyText"/>
        <w:framePr w:hSpace="180" w:wrap="around" w:vAnchor="text" w:hAnchor="text" w:y="1"/>
      </w:pPr>
    </w:p>
    <w:p w14:paraId="7C00CA09" w14:textId="77777777" w:rsidR="00FB614C" w:rsidRPr="00F050B1" w:rsidRDefault="00FB614C" w:rsidP="0009020E">
      <w:pPr>
        <w:pStyle w:val="BodyText"/>
        <w:framePr w:hSpace="180" w:wrap="around" w:vAnchor="text" w:hAnchor="text" w:y="1"/>
      </w:pPr>
    </w:p>
    <w:p w14:paraId="4553A717" w14:textId="77777777" w:rsidR="00FB614C" w:rsidRPr="00F050B1" w:rsidRDefault="00FB614C" w:rsidP="0009020E">
      <w:pPr>
        <w:pStyle w:val="BodyText"/>
        <w:framePr w:hSpace="180" w:wrap="around" w:vAnchor="text" w:hAnchor="text" w:y="1"/>
      </w:pPr>
    </w:p>
    <w:p w14:paraId="353E05E2" w14:textId="77777777" w:rsidR="00FB614C" w:rsidRPr="00F050B1" w:rsidRDefault="00FB614C" w:rsidP="0009020E">
      <w:pPr>
        <w:pStyle w:val="BodyText"/>
        <w:framePr w:hSpace="180" w:wrap="around" w:vAnchor="text" w:hAnchor="text" w:y="1"/>
      </w:pPr>
    </w:p>
    <w:p w14:paraId="2774717D" w14:textId="77777777" w:rsidR="00FB614C" w:rsidRPr="00F050B1" w:rsidRDefault="00FB614C" w:rsidP="0009020E">
      <w:pPr>
        <w:pStyle w:val="BodyText"/>
        <w:framePr w:hSpace="180" w:wrap="around" w:vAnchor="text" w:hAnchor="text" w:y="1"/>
      </w:pPr>
    </w:p>
    <w:p w14:paraId="39329FB4" w14:textId="77777777" w:rsidR="00FB614C" w:rsidRPr="00F050B1" w:rsidRDefault="00FB614C" w:rsidP="0009020E">
      <w:pPr>
        <w:pStyle w:val="BodyText"/>
        <w:framePr w:hSpace="180" w:wrap="around" w:vAnchor="text" w:hAnchor="text" w:y="1"/>
      </w:pPr>
    </w:p>
    <w:p w14:paraId="66258751" w14:textId="77777777" w:rsidR="00FB614C" w:rsidRPr="00F050B1" w:rsidRDefault="00FB614C" w:rsidP="0009020E">
      <w:pPr>
        <w:pStyle w:val="BodyText"/>
        <w:framePr w:hSpace="180" w:wrap="around" w:vAnchor="text" w:hAnchor="text" w:y="1"/>
      </w:pPr>
    </w:p>
    <w:p w14:paraId="48C520D7" w14:textId="77777777" w:rsidR="00F02F6B" w:rsidRPr="00F050B1" w:rsidRDefault="00F02F6B" w:rsidP="0009020E">
      <w:pPr>
        <w:pStyle w:val="BodyText"/>
        <w:framePr w:hSpace="180" w:wrap="around" w:vAnchor="text" w:hAnchor="text" w:y="1"/>
      </w:pPr>
    </w:p>
    <w:p w14:paraId="4D89BFF5" w14:textId="77777777" w:rsidR="00CF283F" w:rsidRPr="00F050B1" w:rsidRDefault="00CF283F" w:rsidP="0009020E">
      <w:pPr>
        <w:pStyle w:val="FigureTitle"/>
      </w:pPr>
      <w:r w:rsidRPr="00F050B1">
        <w:t xml:space="preserve">Figure </w:t>
      </w:r>
      <w:r w:rsidR="009F6C60" w:rsidRPr="00F050B1">
        <w:t>46</w:t>
      </w:r>
      <w:r w:rsidRPr="00F050B1">
        <w:t>.1-1</w:t>
      </w:r>
      <w:r w:rsidR="00701B3A" w:rsidRPr="00F050B1">
        <w:t xml:space="preserve">: </w:t>
      </w:r>
      <w:proofErr w:type="spellStart"/>
      <w:r w:rsidR="00A06DF6" w:rsidRPr="00F050B1">
        <w:t>mCSD</w:t>
      </w:r>
      <w:proofErr w:type="spellEnd"/>
      <w:r w:rsidRPr="00F050B1">
        <w:t xml:space="preserve"> Actor Diagram</w:t>
      </w:r>
    </w:p>
    <w:p w14:paraId="3895EA67" w14:textId="77777777" w:rsidR="00CF283F" w:rsidRPr="00F050B1" w:rsidRDefault="00CF283F">
      <w:pPr>
        <w:pStyle w:val="BodyText"/>
      </w:pPr>
      <w:r w:rsidRPr="00F050B1">
        <w:t xml:space="preserve">Table </w:t>
      </w:r>
      <w:r w:rsidR="009F6C60" w:rsidRPr="00F050B1">
        <w:t>46</w:t>
      </w:r>
      <w:r w:rsidRPr="00F050B1">
        <w:t xml:space="preserve">.1-1 lists the transactions for each actor directly involved in the </w:t>
      </w:r>
      <w:proofErr w:type="spellStart"/>
      <w:r w:rsidR="00A06DF6" w:rsidRPr="00F050B1">
        <w:t>mCSD</w:t>
      </w:r>
      <w:proofErr w:type="spellEnd"/>
      <w:r w:rsidRPr="00F050B1">
        <w:t xml:space="preserve"> Profile. </w:t>
      </w:r>
      <w:r w:rsidR="00F66C25" w:rsidRPr="00F050B1">
        <w:t xml:space="preserve">To </w:t>
      </w:r>
      <w:r w:rsidRPr="00F050B1">
        <w:t xml:space="preserve">claim </w:t>
      </w:r>
      <w:r w:rsidR="00F66C25" w:rsidRPr="00F050B1">
        <w:t xml:space="preserve">compliance with this </w:t>
      </w:r>
      <w:r w:rsidR="007D2F94" w:rsidRPr="00F050B1">
        <w:t>p</w:t>
      </w:r>
      <w:r w:rsidR="00F66C25" w:rsidRPr="00F050B1">
        <w:t>rofile, an actor shall support all re</w:t>
      </w:r>
      <w:r w:rsidRPr="00F050B1">
        <w:t>qu</w:t>
      </w:r>
      <w:r w:rsidR="006A4160" w:rsidRPr="00F050B1">
        <w:t>ired transactions (labeled “R”) and may support the optional t</w:t>
      </w:r>
      <w:r w:rsidRPr="00F050B1">
        <w:t xml:space="preserve">ransactions </w:t>
      </w:r>
      <w:r w:rsidR="006A4160" w:rsidRPr="00F050B1">
        <w:t>(</w:t>
      </w:r>
      <w:r w:rsidRPr="00F050B1">
        <w:t>labeled “O”</w:t>
      </w:r>
      <w:r w:rsidR="006A4160" w:rsidRPr="00F050B1">
        <w:t>)</w:t>
      </w:r>
      <w:r w:rsidR="00887E40" w:rsidRPr="00F050B1">
        <w:t xml:space="preserve">. </w:t>
      </w:r>
    </w:p>
    <w:p w14:paraId="6A4E476F" w14:textId="77777777" w:rsidR="00CF283F" w:rsidRPr="00F050B1" w:rsidRDefault="00CF283F" w:rsidP="00C56183">
      <w:pPr>
        <w:pStyle w:val="TableTitle"/>
      </w:pPr>
      <w:r w:rsidRPr="00F050B1">
        <w:t xml:space="preserve">Table </w:t>
      </w:r>
      <w:r w:rsidR="009F6C60" w:rsidRPr="00F050B1">
        <w:t>46</w:t>
      </w:r>
      <w:r w:rsidRPr="00F050B1">
        <w:t>.1-1</w:t>
      </w:r>
      <w:r w:rsidR="001606A7" w:rsidRPr="00F050B1">
        <w:t>:</w:t>
      </w:r>
      <w:r w:rsidRPr="00F050B1">
        <w:t xml:space="preserve"> </w:t>
      </w:r>
      <w:proofErr w:type="spellStart"/>
      <w:r w:rsidR="00A06DF6" w:rsidRPr="00F050B1">
        <w:t>mCSD</w:t>
      </w:r>
      <w:proofErr w:type="spellEnd"/>
      <w:r w:rsidRPr="00F050B1">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89"/>
        <w:gridCol w:w="2250"/>
        <w:gridCol w:w="1440"/>
        <w:gridCol w:w="1899"/>
      </w:tblGrid>
      <w:tr w:rsidR="00800247" w:rsidRPr="00F050B1" w14:paraId="4398C4E1" w14:textId="77777777" w:rsidTr="00800247">
        <w:trPr>
          <w:cantSplit/>
          <w:tblHeader/>
          <w:jc w:val="center"/>
        </w:trPr>
        <w:tc>
          <w:tcPr>
            <w:tcW w:w="2889" w:type="dxa"/>
            <w:shd w:val="pct15" w:color="auto" w:fill="FFFFFF"/>
          </w:tcPr>
          <w:p w14:paraId="58175B3E" w14:textId="77777777" w:rsidR="00CF283F" w:rsidRPr="00F050B1" w:rsidRDefault="00CF283F" w:rsidP="00663624">
            <w:pPr>
              <w:pStyle w:val="TableEntryHeader"/>
              <w:rPr>
                <w:lang w:val="en-US" w:eastAsia="en-US"/>
              </w:rPr>
            </w:pPr>
            <w:r w:rsidRPr="00F050B1">
              <w:rPr>
                <w:lang w:val="en-US" w:eastAsia="en-US"/>
              </w:rPr>
              <w:t>Actors</w:t>
            </w:r>
          </w:p>
        </w:tc>
        <w:tc>
          <w:tcPr>
            <w:tcW w:w="2250" w:type="dxa"/>
            <w:shd w:val="pct15" w:color="auto" w:fill="FFFFFF"/>
          </w:tcPr>
          <w:p w14:paraId="13144546" w14:textId="77777777" w:rsidR="00CF283F" w:rsidRPr="00F050B1" w:rsidRDefault="00CF283F" w:rsidP="00663624">
            <w:pPr>
              <w:pStyle w:val="TableEntryHeader"/>
              <w:rPr>
                <w:lang w:val="en-US" w:eastAsia="en-US"/>
              </w:rPr>
            </w:pPr>
            <w:r w:rsidRPr="00F050B1">
              <w:rPr>
                <w:lang w:val="en-US" w:eastAsia="en-US"/>
              </w:rPr>
              <w:t xml:space="preserve">Transactions </w:t>
            </w:r>
          </w:p>
        </w:tc>
        <w:tc>
          <w:tcPr>
            <w:tcW w:w="1440" w:type="dxa"/>
            <w:shd w:val="pct15" w:color="auto" w:fill="FFFFFF"/>
          </w:tcPr>
          <w:p w14:paraId="0BB2498D" w14:textId="77777777" w:rsidR="00CF283F" w:rsidRPr="00F050B1" w:rsidRDefault="00CF283F" w:rsidP="00800247">
            <w:pPr>
              <w:pStyle w:val="TableEntryHeader"/>
              <w:rPr>
                <w:lang w:val="en-US" w:eastAsia="en-US"/>
              </w:rPr>
            </w:pPr>
            <w:r w:rsidRPr="00F050B1">
              <w:rPr>
                <w:lang w:val="en-US" w:eastAsia="en-US"/>
              </w:rPr>
              <w:t>Optionality</w:t>
            </w:r>
          </w:p>
        </w:tc>
        <w:tc>
          <w:tcPr>
            <w:tcW w:w="1899" w:type="dxa"/>
            <w:shd w:val="pct15" w:color="auto" w:fill="FFFFFF"/>
          </w:tcPr>
          <w:p w14:paraId="51BC65C3" w14:textId="77777777" w:rsidR="001558DD" w:rsidRPr="00F050B1" w:rsidRDefault="001558DD" w:rsidP="00EF1E77">
            <w:pPr>
              <w:pStyle w:val="TableEntryHeader"/>
              <w:rPr>
                <w:rFonts w:ascii="Times New Roman" w:hAnsi="Times New Roman"/>
                <w:b w:val="0"/>
                <w:i/>
                <w:lang w:val="en-US" w:eastAsia="en-US"/>
              </w:rPr>
            </w:pPr>
            <w:r w:rsidRPr="00F050B1">
              <w:rPr>
                <w:lang w:val="en-US" w:eastAsia="en-US"/>
              </w:rPr>
              <w:t>Reference</w:t>
            </w:r>
          </w:p>
        </w:tc>
      </w:tr>
      <w:tr w:rsidR="00800247" w:rsidRPr="00F050B1" w14:paraId="56251398" w14:textId="77777777" w:rsidTr="00800247">
        <w:trPr>
          <w:cantSplit/>
          <w:jc w:val="center"/>
        </w:trPr>
        <w:tc>
          <w:tcPr>
            <w:tcW w:w="2889" w:type="dxa"/>
          </w:tcPr>
          <w:p w14:paraId="56C5B9D0" w14:textId="77777777" w:rsidR="00CF283F" w:rsidRPr="00F050B1" w:rsidRDefault="00BF7C8B" w:rsidP="004D7947">
            <w:pPr>
              <w:pStyle w:val="TableEntry"/>
              <w:rPr>
                <w:lang w:val="en-US" w:eastAsia="en-US"/>
              </w:rPr>
            </w:pPr>
            <w:r w:rsidRPr="00F050B1">
              <w:rPr>
                <w:lang w:val="en-US" w:eastAsia="en-US"/>
              </w:rPr>
              <w:t>Care Services</w:t>
            </w:r>
            <w:r w:rsidR="00A41202" w:rsidRPr="00F050B1">
              <w:rPr>
                <w:lang w:val="en-US" w:eastAsia="en-US"/>
              </w:rPr>
              <w:t xml:space="preserve"> </w:t>
            </w:r>
            <w:r w:rsidR="004D7947" w:rsidRPr="00F050B1">
              <w:rPr>
                <w:lang w:val="en-US" w:eastAsia="en-US"/>
              </w:rPr>
              <w:t>Selective Consumer</w:t>
            </w:r>
          </w:p>
        </w:tc>
        <w:tc>
          <w:tcPr>
            <w:tcW w:w="2250" w:type="dxa"/>
          </w:tcPr>
          <w:p w14:paraId="7A7644BD" w14:textId="77777777" w:rsidR="00CF283F" w:rsidRPr="00F050B1" w:rsidRDefault="00A41202" w:rsidP="00BF7C8B">
            <w:pPr>
              <w:pStyle w:val="TableEntry"/>
              <w:rPr>
                <w:lang w:val="en-US" w:eastAsia="en-US"/>
              </w:rPr>
            </w:pPr>
            <w:r w:rsidRPr="00F050B1">
              <w:rPr>
                <w:lang w:val="en-US" w:eastAsia="en-US"/>
              </w:rPr>
              <w:t xml:space="preserve">Find Matching </w:t>
            </w:r>
            <w:r w:rsidR="00BF7C8B" w:rsidRPr="00F050B1">
              <w:rPr>
                <w:lang w:val="en-US" w:eastAsia="en-US"/>
              </w:rPr>
              <w:t>Care Services</w:t>
            </w:r>
            <w:r w:rsidR="00800247" w:rsidRPr="00F050B1">
              <w:rPr>
                <w:lang w:val="en-US" w:eastAsia="en-US"/>
              </w:rPr>
              <w:t xml:space="preserve"> [ITI-</w:t>
            </w:r>
            <w:r w:rsidR="00CA734A" w:rsidRPr="00F050B1">
              <w:rPr>
                <w:lang w:val="en-US" w:eastAsia="en-US"/>
              </w:rPr>
              <w:t>90</w:t>
            </w:r>
            <w:r w:rsidR="00800247" w:rsidRPr="00F050B1">
              <w:rPr>
                <w:lang w:val="en-US" w:eastAsia="en-US"/>
              </w:rPr>
              <w:t>]</w:t>
            </w:r>
          </w:p>
        </w:tc>
        <w:tc>
          <w:tcPr>
            <w:tcW w:w="1440" w:type="dxa"/>
          </w:tcPr>
          <w:p w14:paraId="2638013F" w14:textId="77777777" w:rsidR="00CF283F" w:rsidRPr="00F050B1" w:rsidRDefault="00CF283F" w:rsidP="004D5BD2">
            <w:pPr>
              <w:pStyle w:val="TableEntry"/>
              <w:jc w:val="center"/>
              <w:rPr>
                <w:lang w:val="en-US" w:eastAsia="en-US"/>
              </w:rPr>
            </w:pPr>
            <w:r w:rsidRPr="00F050B1">
              <w:rPr>
                <w:lang w:val="en-US" w:eastAsia="en-US"/>
              </w:rPr>
              <w:t>R</w:t>
            </w:r>
          </w:p>
        </w:tc>
        <w:tc>
          <w:tcPr>
            <w:tcW w:w="1899" w:type="dxa"/>
          </w:tcPr>
          <w:p w14:paraId="4D9487A8" w14:textId="77777777" w:rsidR="00CF283F" w:rsidRPr="00F050B1" w:rsidRDefault="00A41202" w:rsidP="00EF1E77">
            <w:pPr>
              <w:pStyle w:val="TableEntry"/>
              <w:rPr>
                <w:lang w:val="en-US" w:eastAsia="en-US"/>
              </w:rPr>
            </w:pPr>
            <w:r w:rsidRPr="00F050B1">
              <w:rPr>
                <w:lang w:val="en-US" w:eastAsia="en-US"/>
              </w:rPr>
              <w:t>ITI</w:t>
            </w:r>
            <w:r w:rsidR="00AD2AE2" w:rsidRPr="00F050B1">
              <w:rPr>
                <w:lang w:val="en-US" w:eastAsia="en-US"/>
              </w:rPr>
              <w:t xml:space="preserve"> TF-2</w:t>
            </w:r>
            <w:r w:rsidR="00800247" w:rsidRPr="00F050B1">
              <w:rPr>
                <w:lang w:val="en-US" w:eastAsia="en-US"/>
              </w:rPr>
              <w:t>c</w:t>
            </w:r>
            <w:r w:rsidR="00AD2AE2" w:rsidRPr="00F050B1">
              <w:rPr>
                <w:lang w:val="en-US" w:eastAsia="en-US"/>
              </w:rPr>
              <w:t xml:space="preserve">: </w:t>
            </w:r>
            <w:r w:rsidR="006A4160" w:rsidRPr="00F050B1">
              <w:rPr>
                <w:lang w:val="en-US" w:eastAsia="en-US"/>
              </w:rPr>
              <w:t>3.</w:t>
            </w:r>
            <w:r w:rsidR="00CA734A" w:rsidRPr="00F050B1">
              <w:rPr>
                <w:lang w:val="en-US" w:eastAsia="en-US"/>
              </w:rPr>
              <w:t>90</w:t>
            </w:r>
          </w:p>
        </w:tc>
      </w:tr>
      <w:tr w:rsidR="00800247" w:rsidRPr="00F050B1" w14:paraId="1C922740" w14:textId="77777777" w:rsidTr="00800247">
        <w:trPr>
          <w:cantSplit/>
          <w:jc w:val="center"/>
        </w:trPr>
        <w:tc>
          <w:tcPr>
            <w:tcW w:w="2889" w:type="dxa"/>
          </w:tcPr>
          <w:p w14:paraId="676D86B5" w14:textId="77777777" w:rsidR="00CF283F" w:rsidRPr="00F050B1" w:rsidRDefault="00BF7C8B" w:rsidP="004D7947">
            <w:pPr>
              <w:pStyle w:val="TableEntry"/>
              <w:rPr>
                <w:lang w:val="en-US" w:eastAsia="en-US"/>
              </w:rPr>
            </w:pPr>
            <w:r w:rsidRPr="00F050B1">
              <w:rPr>
                <w:lang w:val="en-US" w:eastAsia="en-US"/>
              </w:rPr>
              <w:t>Care Services</w:t>
            </w:r>
            <w:r w:rsidR="00A41202" w:rsidRPr="00F050B1">
              <w:rPr>
                <w:lang w:val="en-US" w:eastAsia="en-US"/>
              </w:rPr>
              <w:t xml:space="preserve"> </w:t>
            </w:r>
            <w:r w:rsidR="004D7947" w:rsidRPr="00F050B1">
              <w:rPr>
                <w:lang w:val="en-US" w:eastAsia="en-US"/>
              </w:rPr>
              <w:t>Selective Supplier</w:t>
            </w:r>
          </w:p>
        </w:tc>
        <w:tc>
          <w:tcPr>
            <w:tcW w:w="2250" w:type="dxa"/>
          </w:tcPr>
          <w:p w14:paraId="6FD5BB72" w14:textId="77777777" w:rsidR="00CF283F" w:rsidRPr="00F050B1" w:rsidRDefault="00A41202" w:rsidP="00BF7C8B">
            <w:pPr>
              <w:pStyle w:val="TableEntry"/>
              <w:rPr>
                <w:lang w:val="en-US" w:eastAsia="en-US"/>
              </w:rPr>
            </w:pPr>
            <w:r w:rsidRPr="00F050B1">
              <w:rPr>
                <w:lang w:val="en-US" w:eastAsia="en-US"/>
              </w:rPr>
              <w:t xml:space="preserve">Find Matching </w:t>
            </w:r>
            <w:r w:rsidR="00BF7C8B" w:rsidRPr="00F050B1">
              <w:rPr>
                <w:lang w:val="en-US" w:eastAsia="en-US"/>
              </w:rPr>
              <w:t>Care Services</w:t>
            </w:r>
            <w:r w:rsidR="00800247" w:rsidRPr="00F050B1">
              <w:rPr>
                <w:lang w:val="en-US" w:eastAsia="en-US"/>
              </w:rPr>
              <w:t xml:space="preserve"> [ITI-</w:t>
            </w:r>
            <w:r w:rsidR="00CA734A" w:rsidRPr="00F050B1">
              <w:rPr>
                <w:lang w:val="en-US" w:eastAsia="en-US"/>
              </w:rPr>
              <w:t>90</w:t>
            </w:r>
            <w:r w:rsidR="00800247" w:rsidRPr="00F050B1">
              <w:rPr>
                <w:lang w:val="en-US" w:eastAsia="en-US"/>
              </w:rPr>
              <w:t>]</w:t>
            </w:r>
          </w:p>
        </w:tc>
        <w:tc>
          <w:tcPr>
            <w:tcW w:w="1440" w:type="dxa"/>
          </w:tcPr>
          <w:p w14:paraId="7585019E" w14:textId="77777777" w:rsidR="00CF283F" w:rsidRPr="00F050B1" w:rsidRDefault="00CF283F" w:rsidP="004D5BD2">
            <w:pPr>
              <w:pStyle w:val="TableEntry"/>
              <w:jc w:val="center"/>
              <w:rPr>
                <w:lang w:val="en-US" w:eastAsia="en-US"/>
              </w:rPr>
            </w:pPr>
            <w:r w:rsidRPr="00F050B1">
              <w:rPr>
                <w:lang w:val="en-US" w:eastAsia="en-US"/>
              </w:rPr>
              <w:t>R</w:t>
            </w:r>
          </w:p>
        </w:tc>
        <w:tc>
          <w:tcPr>
            <w:tcW w:w="1899" w:type="dxa"/>
          </w:tcPr>
          <w:p w14:paraId="0A9BF852" w14:textId="77777777" w:rsidR="00CF283F" w:rsidRPr="00F050B1" w:rsidRDefault="00A41202" w:rsidP="00EF1E77">
            <w:pPr>
              <w:pStyle w:val="TableEntry"/>
              <w:rPr>
                <w:lang w:val="en-US" w:eastAsia="en-US"/>
              </w:rPr>
            </w:pPr>
            <w:r w:rsidRPr="00F050B1">
              <w:rPr>
                <w:lang w:val="en-US" w:eastAsia="en-US"/>
              </w:rPr>
              <w:t>ITI</w:t>
            </w:r>
            <w:r w:rsidR="00AD2AE2" w:rsidRPr="00F050B1">
              <w:rPr>
                <w:lang w:val="en-US" w:eastAsia="en-US"/>
              </w:rPr>
              <w:t xml:space="preserve"> TF-2</w:t>
            </w:r>
            <w:r w:rsidR="00800247" w:rsidRPr="00F050B1">
              <w:rPr>
                <w:lang w:val="en-US" w:eastAsia="en-US"/>
              </w:rPr>
              <w:t>c</w:t>
            </w:r>
            <w:r w:rsidR="00AD2AE2" w:rsidRPr="00F050B1">
              <w:rPr>
                <w:lang w:val="en-US" w:eastAsia="en-US"/>
              </w:rPr>
              <w:t>: 3.</w:t>
            </w:r>
            <w:r w:rsidR="00CA734A" w:rsidRPr="00F050B1">
              <w:rPr>
                <w:lang w:val="en-US" w:eastAsia="en-US"/>
              </w:rPr>
              <w:t>90</w:t>
            </w:r>
          </w:p>
        </w:tc>
      </w:tr>
      <w:tr w:rsidR="00800247" w:rsidRPr="00F050B1" w14:paraId="304E4E81" w14:textId="77777777" w:rsidTr="00800247">
        <w:trPr>
          <w:cantSplit/>
          <w:jc w:val="center"/>
        </w:trPr>
        <w:tc>
          <w:tcPr>
            <w:tcW w:w="2889" w:type="dxa"/>
          </w:tcPr>
          <w:p w14:paraId="2DF88457" w14:textId="77777777" w:rsidR="00CF283F" w:rsidRPr="00F050B1" w:rsidRDefault="00BF7C8B" w:rsidP="004D7947">
            <w:pPr>
              <w:pStyle w:val="TableEntry"/>
              <w:rPr>
                <w:lang w:val="en-US" w:eastAsia="en-US"/>
              </w:rPr>
            </w:pPr>
            <w:r w:rsidRPr="00F050B1">
              <w:rPr>
                <w:lang w:val="en-US" w:eastAsia="en-US"/>
              </w:rPr>
              <w:t>Care Services</w:t>
            </w:r>
            <w:r w:rsidR="00A41202" w:rsidRPr="00F050B1">
              <w:rPr>
                <w:lang w:val="en-US" w:eastAsia="en-US"/>
              </w:rPr>
              <w:t xml:space="preserve"> </w:t>
            </w:r>
            <w:r w:rsidR="004D7947" w:rsidRPr="00F050B1">
              <w:rPr>
                <w:lang w:val="en-US" w:eastAsia="en-US"/>
              </w:rPr>
              <w:t>Update Consumer</w:t>
            </w:r>
          </w:p>
        </w:tc>
        <w:tc>
          <w:tcPr>
            <w:tcW w:w="2250" w:type="dxa"/>
          </w:tcPr>
          <w:p w14:paraId="31F9B906" w14:textId="77777777" w:rsidR="00CF283F" w:rsidRPr="00F050B1" w:rsidRDefault="007A0A4C" w:rsidP="00EB4291">
            <w:pPr>
              <w:pStyle w:val="TableEntry"/>
              <w:rPr>
                <w:lang w:val="en-US" w:eastAsia="en-US"/>
              </w:rPr>
            </w:pPr>
            <w:r w:rsidRPr="00F050B1">
              <w:rPr>
                <w:lang w:val="en-US" w:eastAsia="en-US"/>
              </w:rPr>
              <w:t>Request Care Services Updates</w:t>
            </w:r>
            <w:r w:rsidR="00800247" w:rsidRPr="00F050B1">
              <w:rPr>
                <w:lang w:val="en-US" w:eastAsia="en-US"/>
              </w:rPr>
              <w:t xml:space="preserve"> [ITI-</w:t>
            </w:r>
            <w:r w:rsidR="00CA734A" w:rsidRPr="00F050B1">
              <w:rPr>
                <w:lang w:val="en-US" w:eastAsia="en-US"/>
              </w:rPr>
              <w:t>91</w:t>
            </w:r>
            <w:r w:rsidR="00800247" w:rsidRPr="00F050B1">
              <w:rPr>
                <w:lang w:val="en-US" w:eastAsia="en-US"/>
              </w:rPr>
              <w:t>]</w:t>
            </w:r>
          </w:p>
        </w:tc>
        <w:tc>
          <w:tcPr>
            <w:tcW w:w="1440" w:type="dxa"/>
          </w:tcPr>
          <w:p w14:paraId="543BF697" w14:textId="77777777" w:rsidR="00CF283F" w:rsidRPr="00F050B1" w:rsidRDefault="00CF283F" w:rsidP="004D5BD2">
            <w:pPr>
              <w:pStyle w:val="TableEntry"/>
              <w:jc w:val="center"/>
              <w:rPr>
                <w:lang w:val="en-US" w:eastAsia="en-US"/>
              </w:rPr>
            </w:pPr>
            <w:r w:rsidRPr="00F050B1">
              <w:rPr>
                <w:lang w:val="en-US" w:eastAsia="en-US"/>
              </w:rPr>
              <w:t>R</w:t>
            </w:r>
          </w:p>
        </w:tc>
        <w:tc>
          <w:tcPr>
            <w:tcW w:w="1899" w:type="dxa"/>
          </w:tcPr>
          <w:p w14:paraId="1B6FEFC6" w14:textId="77777777" w:rsidR="00CF283F" w:rsidRPr="00F050B1" w:rsidRDefault="00A41202" w:rsidP="00EF1E77">
            <w:pPr>
              <w:pStyle w:val="TableEntry"/>
              <w:rPr>
                <w:lang w:val="en-US" w:eastAsia="en-US"/>
              </w:rPr>
            </w:pPr>
            <w:r w:rsidRPr="00F050B1">
              <w:rPr>
                <w:lang w:val="en-US" w:eastAsia="en-US"/>
              </w:rPr>
              <w:t>ITI</w:t>
            </w:r>
            <w:r w:rsidR="00AD2AE2" w:rsidRPr="00F050B1">
              <w:rPr>
                <w:lang w:val="en-US" w:eastAsia="en-US"/>
              </w:rPr>
              <w:t xml:space="preserve"> TF-2</w:t>
            </w:r>
            <w:r w:rsidR="00800247" w:rsidRPr="00F050B1">
              <w:rPr>
                <w:lang w:val="en-US" w:eastAsia="en-US"/>
              </w:rPr>
              <w:t>c</w:t>
            </w:r>
            <w:r w:rsidR="00AD2AE2" w:rsidRPr="00F050B1">
              <w:rPr>
                <w:lang w:val="en-US" w:eastAsia="en-US"/>
              </w:rPr>
              <w:t>: 3.</w:t>
            </w:r>
            <w:r w:rsidR="00CA734A" w:rsidRPr="00F050B1">
              <w:rPr>
                <w:lang w:val="en-US" w:eastAsia="en-US"/>
              </w:rPr>
              <w:t>91</w:t>
            </w:r>
          </w:p>
        </w:tc>
      </w:tr>
      <w:tr w:rsidR="00800247" w:rsidRPr="00F050B1" w14:paraId="3B410134" w14:textId="77777777" w:rsidTr="00800247">
        <w:trPr>
          <w:cantSplit/>
          <w:jc w:val="center"/>
        </w:trPr>
        <w:tc>
          <w:tcPr>
            <w:tcW w:w="2889" w:type="dxa"/>
          </w:tcPr>
          <w:p w14:paraId="472680F5" w14:textId="77777777" w:rsidR="00BF7C8B" w:rsidRPr="00F050B1" w:rsidRDefault="00BF7C8B" w:rsidP="004D7947">
            <w:pPr>
              <w:pStyle w:val="TableEntry"/>
              <w:rPr>
                <w:lang w:val="en-US" w:eastAsia="en-US"/>
              </w:rPr>
            </w:pPr>
            <w:r w:rsidRPr="00F050B1">
              <w:rPr>
                <w:lang w:val="en-US" w:eastAsia="en-US"/>
              </w:rPr>
              <w:lastRenderedPageBreak/>
              <w:t xml:space="preserve">Care Services </w:t>
            </w:r>
            <w:r w:rsidR="004D7947" w:rsidRPr="00F050B1">
              <w:rPr>
                <w:lang w:val="en-US" w:eastAsia="en-US"/>
              </w:rPr>
              <w:t>Update Supplier</w:t>
            </w:r>
          </w:p>
        </w:tc>
        <w:tc>
          <w:tcPr>
            <w:tcW w:w="2250" w:type="dxa"/>
          </w:tcPr>
          <w:p w14:paraId="2B2E0588" w14:textId="77777777" w:rsidR="00BF7C8B" w:rsidRPr="00F050B1" w:rsidRDefault="007A0A4C" w:rsidP="00EB4291">
            <w:pPr>
              <w:pStyle w:val="TableEntry"/>
              <w:rPr>
                <w:lang w:val="en-US" w:eastAsia="en-US"/>
              </w:rPr>
            </w:pPr>
            <w:r w:rsidRPr="00F050B1">
              <w:rPr>
                <w:lang w:val="en-US" w:eastAsia="en-US"/>
              </w:rPr>
              <w:t>Request Care Services Updates</w:t>
            </w:r>
            <w:r w:rsidR="00800247" w:rsidRPr="00F050B1">
              <w:rPr>
                <w:lang w:val="en-US" w:eastAsia="en-US"/>
              </w:rPr>
              <w:t xml:space="preserve"> [ITI-</w:t>
            </w:r>
            <w:r w:rsidR="00CA734A" w:rsidRPr="00F050B1">
              <w:rPr>
                <w:lang w:val="en-US" w:eastAsia="en-US"/>
              </w:rPr>
              <w:t>91</w:t>
            </w:r>
            <w:r w:rsidR="00800247" w:rsidRPr="00F050B1">
              <w:rPr>
                <w:lang w:val="en-US" w:eastAsia="en-US"/>
              </w:rPr>
              <w:t>]</w:t>
            </w:r>
          </w:p>
        </w:tc>
        <w:tc>
          <w:tcPr>
            <w:tcW w:w="1440" w:type="dxa"/>
          </w:tcPr>
          <w:p w14:paraId="1F96F3AC" w14:textId="77777777" w:rsidR="00BF7C8B" w:rsidRPr="00F050B1" w:rsidRDefault="00BF7C8B" w:rsidP="004D5BD2">
            <w:pPr>
              <w:pStyle w:val="TableEntry"/>
              <w:jc w:val="center"/>
              <w:rPr>
                <w:lang w:val="en-US" w:eastAsia="en-US"/>
              </w:rPr>
            </w:pPr>
            <w:r w:rsidRPr="00F050B1">
              <w:rPr>
                <w:lang w:val="en-US" w:eastAsia="en-US"/>
              </w:rPr>
              <w:t>R</w:t>
            </w:r>
          </w:p>
        </w:tc>
        <w:tc>
          <w:tcPr>
            <w:tcW w:w="1899" w:type="dxa"/>
          </w:tcPr>
          <w:p w14:paraId="7D0EC8F9" w14:textId="77777777" w:rsidR="00BF7C8B" w:rsidRPr="00F050B1" w:rsidRDefault="00BF7C8B" w:rsidP="00EF1E77">
            <w:pPr>
              <w:pStyle w:val="TableEntry"/>
              <w:rPr>
                <w:lang w:val="en-US" w:eastAsia="en-US"/>
              </w:rPr>
            </w:pPr>
            <w:r w:rsidRPr="00F050B1">
              <w:rPr>
                <w:lang w:val="en-US" w:eastAsia="en-US"/>
              </w:rPr>
              <w:t>ITI TF-2</w:t>
            </w:r>
            <w:r w:rsidR="00800247" w:rsidRPr="00F050B1">
              <w:rPr>
                <w:lang w:val="en-US" w:eastAsia="en-US"/>
              </w:rPr>
              <w:t>c</w:t>
            </w:r>
            <w:r w:rsidRPr="00F050B1">
              <w:rPr>
                <w:lang w:val="en-US" w:eastAsia="en-US"/>
              </w:rPr>
              <w:t>: 3.</w:t>
            </w:r>
            <w:r w:rsidR="00CA734A" w:rsidRPr="00F050B1">
              <w:rPr>
                <w:lang w:val="en-US" w:eastAsia="en-US"/>
              </w:rPr>
              <w:t>91</w:t>
            </w:r>
          </w:p>
        </w:tc>
      </w:tr>
    </w:tbl>
    <w:p w14:paraId="763A2D1E" w14:textId="77777777" w:rsidR="006675D2" w:rsidRPr="00F050B1" w:rsidRDefault="006675D2" w:rsidP="006675D2">
      <w:pPr>
        <w:pStyle w:val="Heading3"/>
        <w:numPr>
          <w:ilvl w:val="0"/>
          <w:numId w:val="0"/>
        </w:numPr>
        <w:ind w:left="720" w:hanging="720"/>
        <w:rPr>
          <w:ins w:id="95" w:author="Luke Duncan" w:date="2019-03-07T09:21:00Z"/>
          <w:noProof w:val="0"/>
          <w:lang w:val="en-US"/>
        </w:rPr>
      </w:pPr>
      <w:bookmarkStart w:id="96" w:name="_Toc4672994"/>
      <w:bookmarkEnd w:id="87"/>
      <w:bookmarkEnd w:id="88"/>
      <w:bookmarkEnd w:id="89"/>
      <w:bookmarkEnd w:id="90"/>
      <w:bookmarkEnd w:id="91"/>
      <w:bookmarkEnd w:id="92"/>
      <w:bookmarkEnd w:id="93"/>
      <w:bookmarkEnd w:id="94"/>
      <w:ins w:id="97" w:author="Luke Duncan" w:date="2019-03-07T09:21:00Z">
        <w:r w:rsidRPr="00F050B1">
          <w:rPr>
            <w:noProof w:val="0"/>
            <w:lang w:val="en-US"/>
          </w:rPr>
          <w:t>46.1.1 Actor Descriptions and Actor Profile Requirements</w:t>
        </w:r>
        <w:bookmarkEnd w:id="96"/>
      </w:ins>
    </w:p>
    <w:p w14:paraId="30E1C96B" w14:textId="77777777" w:rsidR="006675D2" w:rsidRPr="00F050B1" w:rsidRDefault="006675D2" w:rsidP="006675D2">
      <w:pPr>
        <w:pStyle w:val="BodyText"/>
        <w:rPr>
          <w:ins w:id="98" w:author="Luke Duncan" w:date="2019-03-07T09:21:00Z"/>
        </w:rPr>
      </w:pPr>
      <w:ins w:id="99" w:author="Luke Duncan" w:date="2019-03-07T09:21:00Z">
        <w:r w:rsidRPr="00F050B1">
          <w:t xml:space="preserve">Most requirements are documented in ITI TF-2 Transactions. This section documents any additional requirements on </w:t>
        </w:r>
        <w:proofErr w:type="spellStart"/>
        <w:r w:rsidRPr="00F050B1">
          <w:t>mCSD</w:t>
        </w:r>
        <w:proofErr w:type="spellEnd"/>
        <w:r w:rsidRPr="00F050B1">
          <w:t xml:space="preserve"> actors.</w:t>
        </w:r>
      </w:ins>
    </w:p>
    <w:p w14:paraId="2F061250" w14:textId="67B93853" w:rsidR="006675D2" w:rsidRPr="00F050B1" w:rsidRDefault="006675D2">
      <w:pPr>
        <w:pStyle w:val="BodyText"/>
        <w:rPr>
          <w:ins w:id="100" w:author="Luke Duncan" w:date="2019-03-07T09:21:00Z"/>
        </w:rPr>
        <w:pPrChange w:id="101" w:author="Luke Duncan" w:date="2019-03-07T09:21:00Z">
          <w:pPr>
            <w:pStyle w:val="Heading2"/>
            <w:numPr>
              <w:ilvl w:val="0"/>
              <w:numId w:val="0"/>
            </w:numPr>
            <w:tabs>
              <w:tab w:val="clear" w:pos="576"/>
            </w:tabs>
            <w:ind w:left="0" w:firstLine="0"/>
          </w:pPr>
        </w:pPrChange>
      </w:pPr>
      <w:proofErr w:type="spellStart"/>
      <w:ins w:id="102" w:author="Luke Duncan" w:date="2019-03-07T09:21:00Z">
        <w:r w:rsidRPr="00F050B1">
          <w:t>mCSD</w:t>
        </w:r>
        <w:proofErr w:type="spellEnd"/>
        <w:r w:rsidRPr="00F050B1">
          <w:t xml:space="preserve"> supports querying for Organization, Facility, Location, Practitioner, and Healthcare Service</w:t>
        </w:r>
      </w:ins>
      <w:r w:rsidR="00F050B1">
        <w:t xml:space="preserve">. </w:t>
      </w:r>
      <w:ins w:id="103" w:author="Luke Duncan" w:date="2019-03-07T09:21:00Z">
        <w:r w:rsidRPr="00F050B1">
          <w:t xml:space="preserve">However, a Care Services Selective Supplier or Care Service Update Supplier is not required to contain data on all </w:t>
        </w:r>
      </w:ins>
      <w:ins w:id="104" w:author="Luke Duncan" w:date="2019-04-30T09:11:00Z">
        <w:r w:rsidR="00F301C1">
          <w:t>of these</w:t>
        </w:r>
      </w:ins>
      <w:r w:rsidR="00F050B1">
        <w:t xml:space="preserve">. </w:t>
      </w:r>
    </w:p>
    <w:p w14:paraId="47D7EE66" w14:textId="1CA2DD07" w:rsidR="00CF283F" w:rsidRPr="00F050B1" w:rsidRDefault="009F6C60" w:rsidP="00303E20">
      <w:pPr>
        <w:pStyle w:val="Heading2"/>
        <w:numPr>
          <w:ilvl w:val="0"/>
          <w:numId w:val="0"/>
        </w:numPr>
        <w:rPr>
          <w:noProof w:val="0"/>
          <w:lang w:val="en-US"/>
        </w:rPr>
      </w:pPr>
      <w:bookmarkStart w:id="105" w:name="_Toc4672995"/>
      <w:r w:rsidRPr="00F050B1">
        <w:rPr>
          <w:noProof w:val="0"/>
          <w:lang w:val="en-US"/>
        </w:rPr>
        <w:t>46</w:t>
      </w:r>
      <w:r w:rsidR="00CF283F" w:rsidRPr="00F050B1">
        <w:rPr>
          <w:noProof w:val="0"/>
          <w:lang w:val="en-US"/>
        </w:rPr>
        <w:t xml:space="preserve">.2 </w:t>
      </w:r>
      <w:proofErr w:type="spellStart"/>
      <w:r w:rsidR="00A06DF6" w:rsidRPr="00F050B1">
        <w:rPr>
          <w:noProof w:val="0"/>
          <w:lang w:val="en-US"/>
        </w:rPr>
        <w:t>mCSD</w:t>
      </w:r>
      <w:proofErr w:type="spellEnd"/>
      <w:r w:rsidR="00104BE6" w:rsidRPr="00F050B1">
        <w:rPr>
          <w:noProof w:val="0"/>
          <w:lang w:val="en-US"/>
        </w:rPr>
        <w:t xml:space="preserve"> Actor</w:t>
      </w:r>
      <w:r w:rsidR="00CF283F" w:rsidRPr="00F050B1">
        <w:rPr>
          <w:noProof w:val="0"/>
          <w:lang w:val="en-US"/>
        </w:rPr>
        <w:t xml:space="preserve"> Options</w:t>
      </w:r>
      <w:bookmarkEnd w:id="105"/>
    </w:p>
    <w:p w14:paraId="41E195F9" w14:textId="77777777" w:rsidR="006514EA" w:rsidRPr="00F050B1" w:rsidRDefault="00CF283F" w:rsidP="008E0275">
      <w:pPr>
        <w:pStyle w:val="BodyText"/>
      </w:pPr>
      <w:r w:rsidRPr="00F050B1">
        <w:t>Options that may be selected for</w:t>
      </w:r>
      <w:r w:rsidR="00323461" w:rsidRPr="00F050B1">
        <w:t xml:space="preserve"> each actor in</w:t>
      </w:r>
      <w:r w:rsidRPr="00F050B1">
        <w:t xml:space="preserve"> this </w:t>
      </w:r>
      <w:r w:rsidR="00323461" w:rsidRPr="00F050B1">
        <w:t>p</w:t>
      </w:r>
      <w:r w:rsidRPr="00F050B1">
        <w:t>rofile</w:t>
      </w:r>
      <w:r w:rsidR="00323461" w:rsidRPr="00F050B1">
        <w:t>, if any,</w:t>
      </w:r>
      <w:r w:rsidRPr="00F050B1">
        <w:t xml:space="preserve"> are listed in the </w:t>
      </w:r>
      <w:r w:rsidR="007D2F94" w:rsidRPr="00F050B1">
        <w:t>Table</w:t>
      </w:r>
      <w:r w:rsidRPr="00F050B1">
        <w:t xml:space="preserve"> </w:t>
      </w:r>
      <w:r w:rsidR="009F6C60" w:rsidRPr="00F050B1">
        <w:t>46</w:t>
      </w:r>
      <w:r w:rsidRPr="00F050B1">
        <w:t>.2-1</w:t>
      </w:r>
      <w:r w:rsidR="00F0665F" w:rsidRPr="00F050B1">
        <w:t xml:space="preserve">. </w:t>
      </w:r>
      <w:r w:rsidRPr="00F050B1">
        <w:t>Dependencies between options when applicable are specified in notes</w:t>
      </w:r>
      <w:r w:rsidR="000C4848" w:rsidRPr="00F050B1">
        <w:t xml:space="preserve">. </w:t>
      </w:r>
    </w:p>
    <w:p w14:paraId="06433FE9" w14:textId="77777777" w:rsidR="00CF283F" w:rsidRPr="00F050B1" w:rsidRDefault="00CF283F" w:rsidP="00C56183">
      <w:pPr>
        <w:pStyle w:val="TableTitle"/>
      </w:pPr>
      <w:r w:rsidRPr="00F050B1">
        <w:t xml:space="preserve">Table </w:t>
      </w:r>
      <w:r w:rsidR="009F6C60" w:rsidRPr="00F050B1">
        <w:t>46</w:t>
      </w:r>
      <w:r w:rsidRPr="00F050B1">
        <w:t>.2-1</w:t>
      </w:r>
      <w:r w:rsidR="00701B3A" w:rsidRPr="00F050B1">
        <w:t xml:space="preserve">: </w:t>
      </w:r>
      <w:proofErr w:type="spellStart"/>
      <w:r w:rsidR="00A06DF6" w:rsidRPr="00F050B1">
        <w:t>mCSD</w:t>
      </w:r>
      <w:proofErr w:type="spellEnd"/>
      <w:r w:rsidRPr="00F050B1">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F050B1" w14:paraId="10907BA9" w14:textId="77777777" w:rsidTr="00FD3619">
        <w:trPr>
          <w:cantSplit/>
          <w:tblHeader/>
          <w:jc w:val="center"/>
        </w:trPr>
        <w:tc>
          <w:tcPr>
            <w:tcW w:w="2891" w:type="dxa"/>
            <w:shd w:val="pct15" w:color="auto" w:fill="FFFFFF"/>
          </w:tcPr>
          <w:p w14:paraId="5CF787F0" w14:textId="77777777" w:rsidR="00991D63" w:rsidRPr="00F050B1" w:rsidRDefault="00991D63" w:rsidP="00663624">
            <w:pPr>
              <w:pStyle w:val="TableEntryHeader"/>
              <w:rPr>
                <w:lang w:val="en-US" w:eastAsia="en-US"/>
              </w:rPr>
            </w:pPr>
            <w:r w:rsidRPr="00F050B1">
              <w:rPr>
                <w:lang w:val="en-US" w:eastAsia="en-US"/>
              </w:rPr>
              <w:t>Actor</w:t>
            </w:r>
          </w:p>
        </w:tc>
        <w:tc>
          <w:tcPr>
            <w:tcW w:w="3130" w:type="dxa"/>
            <w:shd w:val="pct15" w:color="auto" w:fill="FFFFFF"/>
          </w:tcPr>
          <w:p w14:paraId="1F26E82B" w14:textId="77777777" w:rsidR="00991D63" w:rsidRPr="00F050B1" w:rsidRDefault="00991D63" w:rsidP="00E007E6">
            <w:pPr>
              <w:pStyle w:val="TableEntryHeader"/>
              <w:rPr>
                <w:lang w:val="en-US" w:eastAsia="en-US"/>
              </w:rPr>
            </w:pPr>
            <w:r w:rsidRPr="00F050B1">
              <w:rPr>
                <w:lang w:val="en-US" w:eastAsia="en-US"/>
              </w:rPr>
              <w:t>Option Name</w:t>
            </w:r>
          </w:p>
        </w:tc>
        <w:tc>
          <w:tcPr>
            <w:tcW w:w="3438" w:type="dxa"/>
            <w:shd w:val="pct15" w:color="auto" w:fill="FFFFFF"/>
          </w:tcPr>
          <w:p w14:paraId="32A57544" w14:textId="77777777" w:rsidR="00787B2D" w:rsidRPr="00F050B1" w:rsidRDefault="00907134" w:rsidP="0009020E">
            <w:pPr>
              <w:pStyle w:val="TableEntryHeader"/>
              <w:rPr>
                <w:rFonts w:ascii="Times New Roman" w:hAnsi="Times New Roman"/>
                <w:b w:val="0"/>
                <w:i/>
                <w:lang w:val="en-US" w:eastAsia="en-US"/>
              </w:rPr>
            </w:pPr>
            <w:r w:rsidRPr="00F050B1">
              <w:rPr>
                <w:lang w:val="en-US" w:eastAsia="en-US"/>
              </w:rPr>
              <w:t>Reference</w:t>
            </w:r>
          </w:p>
        </w:tc>
      </w:tr>
      <w:tr w:rsidR="00FD3619" w:rsidRPr="00F050B1" w14:paraId="1028CDF4" w14:textId="77777777" w:rsidTr="00D71784">
        <w:trPr>
          <w:cantSplit/>
          <w:jc w:val="center"/>
        </w:trPr>
        <w:tc>
          <w:tcPr>
            <w:tcW w:w="2891" w:type="dxa"/>
          </w:tcPr>
          <w:p w14:paraId="11E4C097" w14:textId="12D6313D" w:rsidR="00FD3619" w:rsidRPr="00F050B1" w:rsidRDefault="00FD3619" w:rsidP="0008428B">
            <w:pPr>
              <w:pStyle w:val="TableEntry"/>
              <w:rPr>
                <w:lang w:val="en-US"/>
              </w:rPr>
            </w:pPr>
            <w:r w:rsidRPr="00F050B1">
              <w:rPr>
                <w:lang w:val="en-US"/>
              </w:rPr>
              <w:t>Care Services Selective Consumer</w:t>
            </w:r>
          </w:p>
        </w:tc>
        <w:tc>
          <w:tcPr>
            <w:tcW w:w="3130" w:type="dxa"/>
          </w:tcPr>
          <w:p w14:paraId="0FBD0B31" w14:textId="42579632" w:rsidR="00FD3619" w:rsidRPr="00F050B1" w:rsidRDefault="00FD3619" w:rsidP="00FD3619">
            <w:pPr>
              <w:pStyle w:val="TableEntry"/>
              <w:rPr>
                <w:lang w:val="en-US"/>
              </w:rPr>
            </w:pPr>
            <w:del w:id="106" w:author="Luke Duncan" w:date="2019-03-07T09:22:00Z">
              <w:r w:rsidRPr="00F050B1" w:rsidDel="006675D2">
                <w:rPr>
                  <w:lang w:val="en-US"/>
                </w:rPr>
                <w:delText>Organization Option (Note 1)Location Option (Note 1)Practitioner Option (Note 1)Healthcare Service Option (Note 1)</w:delText>
              </w:r>
            </w:del>
            <w:r w:rsidRPr="00F050B1">
              <w:rPr>
                <w:lang w:val="en-US"/>
              </w:rPr>
              <w:t>Location Distance Option</w:t>
            </w:r>
            <w:del w:id="107" w:author="Luke Duncan" w:date="2019-03-07T09:22:00Z">
              <w:r w:rsidRPr="00F050B1" w:rsidDel="006675D2">
                <w:rPr>
                  <w:lang w:val="en-US"/>
                </w:rPr>
                <w:delText xml:space="preserve"> (Note 2)</w:delText>
              </w:r>
            </w:del>
          </w:p>
        </w:tc>
        <w:tc>
          <w:tcPr>
            <w:tcW w:w="3438" w:type="dxa"/>
          </w:tcPr>
          <w:p w14:paraId="62632254" w14:textId="40C3E63F" w:rsidR="00FD3619" w:rsidRPr="00F050B1" w:rsidRDefault="00FD3619" w:rsidP="00FD3619">
            <w:pPr>
              <w:pStyle w:val="TableEntry"/>
              <w:rPr>
                <w:lang w:val="en-US"/>
              </w:rPr>
            </w:pPr>
            <w:del w:id="108" w:author="Luke Duncan" w:date="2019-03-07T09:22:00Z">
              <w:r w:rsidRPr="00F050B1" w:rsidDel="006675D2">
                <w:rPr>
                  <w:lang w:val="en-US"/>
                </w:rPr>
                <w:delText>Section 46.2.1Section 46.2.2Section 46.2.3Section 46.2.4</w:delText>
              </w:r>
            </w:del>
            <w:r w:rsidRPr="00F050B1">
              <w:rPr>
                <w:lang w:val="en-US"/>
              </w:rPr>
              <w:t>Section 46.2.</w:t>
            </w:r>
            <w:ins w:id="109" w:author="Luke Duncan" w:date="2019-03-07T09:22:00Z">
              <w:r w:rsidRPr="00F050B1">
                <w:rPr>
                  <w:lang w:val="en-US"/>
                </w:rPr>
                <w:t>1</w:t>
              </w:r>
            </w:ins>
            <w:del w:id="110" w:author="Luke Duncan" w:date="2019-03-07T09:22:00Z">
              <w:r w:rsidRPr="00F050B1" w:rsidDel="006675D2">
                <w:rPr>
                  <w:lang w:val="en-US"/>
                </w:rPr>
                <w:delText>5</w:delText>
              </w:r>
            </w:del>
          </w:p>
        </w:tc>
      </w:tr>
      <w:tr w:rsidR="00FD3619" w:rsidRPr="00F050B1" w14:paraId="27A69B74" w14:textId="77777777" w:rsidTr="00D71784">
        <w:trPr>
          <w:cantSplit/>
          <w:jc w:val="center"/>
        </w:trPr>
        <w:tc>
          <w:tcPr>
            <w:tcW w:w="2891" w:type="dxa"/>
          </w:tcPr>
          <w:p w14:paraId="36DDB75D" w14:textId="77777777" w:rsidR="00FD3619" w:rsidRPr="00F050B1" w:rsidRDefault="00FD3619" w:rsidP="00A83653">
            <w:pPr>
              <w:pStyle w:val="TableEntry"/>
              <w:rPr>
                <w:lang w:val="en-US"/>
              </w:rPr>
            </w:pPr>
            <w:r w:rsidRPr="00F050B1">
              <w:rPr>
                <w:lang w:val="en-US"/>
              </w:rPr>
              <w:t xml:space="preserve">Care Services Selective Supplier </w:t>
            </w:r>
          </w:p>
        </w:tc>
        <w:tc>
          <w:tcPr>
            <w:tcW w:w="3130" w:type="dxa"/>
          </w:tcPr>
          <w:p w14:paraId="72D02CB8" w14:textId="36F12A13" w:rsidR="00FD3619" w:rsidRPr="00F050B1" w:rsidRDefault="00FD3619" w:rsidP="00FD3619">
            <w:pPr>
              <w:pStyle w:val="TableEntry"/>
              <w:rPr>
                <w:lang w:val="en-US"/>
              </w:rPr>
            </w:pPr>
            <w:del w:id="111" w:author="Luke Duncan" w:date="2019-03-07T09:22:00Z">
              <w:r w:rsidRPr="00F050B1" w:rsidDel="006675D2">
                <w:rPr>
                  <w:lang w:val="en-US"/>
                </w:rPr>
                <w:delText>Organization Option (Note 1)Location Option (Note 1)Practitioner Option (Note 1)Healthcare Service Option (Note 1)</w:delText>
              </w:r>
            </w:del>
            <w:r w:rsidRPr="00F050B1">
              <w:rPr>
                <w:lang w:val="en-US"/>
              </w:rPr>
              <w:t>Location Distance Option</w:t>
            </w:r>
            <w:del w:id="112" w:author="Luke Duncan" w:date="2019-03-07T09:23:00Z">
              <w:r w:rsidRPr="00F050B1" w:rsidDel="006675D2">
                <w:rPr>
                  <w:lang w:val="en-US"/>
                </w:rPr>
                <w:delText xml:space="preserve"> (Note 2)</w:delText>
              </w:r>
            </w:del>
          </w:p>
        </w:tc>
        <w:tc>
          <w:tcPr>
            <w:tcW w:w="3438" w:type="dxa"/>
          </w:tcPr>
          <w:p w14:paraId="3750890D" w14:textId="30F2CF97" w:rsidR="00FD3619" w:rsidRPr="00F050B1" w:rsidRDefault="00FD3619" w:rsidP="00FD3619">
            <w:pPr>
              <w:pStyle w:val="TableEntry"/>
              <w:rPr>
                <w:lang w:val="en-US"/>
              </w:rPr>
            </w:pPr>
            <w:del w:id="113" w:author="Luke Duncan" w:date="2019-03-07T09:22:00Z">
              <w:r w:rsidRPr="00F050B1" w:rsidDel="006675D2">
                <w:rPr>
                  <w:lang w:val="en-US"/>
                </w:rPr>
                <w:delText>Section 46.2.1Section 46.2.2Section 46.2.3Section 46.2.4</w:delText>
              </w:r>
            </w:del>
            <w:r w:rsidRPr="00F050B1">
              <w:rPr>
                <w:lang w:val="en-US"/>
              </w:rPr>
              <w:t>Section 46.2.</w:t>
            </w:r>
            <w:ins w:id="114" w:author="Luke Duncan" w:date="2019-03-07T09:23:00Z">
              <w:r w:rsidRPr="00F050B1">
                <w:rPr>
                  <w:lang w:val="en-US"/>
                </w:rPr>
                <w:t>1</w:t>
              </w:r>
            </w:ins>
            <w:del w:id="115" w:author="Luke Duncan" w:date="2019-03-07T09:23:00Z">
              <w:r w:rsidRPr="00F050B1" w:rsidDel="006675D2">
                <w:rPr>
                  <w:lang w:val="en-US"/>
                </w:rPr>
                <w:delText>5</w:delText>
              </w:r>
            </w:del>
          </w:p>
        </w:tc>
      </w:tr>
      <w:tr w:rsidR="00800247" w:rsidRPr="00F050B1" w14:paraId="6B1792B4" w14:textId="77777777" w:rsidTr="00FD3619">
        <w:trPr>
          <w:cantSplit/>
          <w:trHeight w:val="332"/>
          <w:jc w:val="center"/>
        </w:trPr>
        <w:tc>
          <w:tcPr>
            <w:tcW w:w="2891" w:type="dxa"/>
          </w:tcPr>
          <w:p w14:paraId="11BD8DA4" w14:textId="77777777" w:rsidR="00800247" w:rsidRPr="00F050B1" w:rsidRDefault="00800247" w:rsidP="00A83653">
            <w:pPr>
              <w:pStyle w:val="TableEntry"/>
              <w:rPr>
                <w:lang w:val="en-US"/>
              </w:rPr>
            </w:pPr>
            <w:r w:rsidRPr="00F050B1">
              <w:rPr>
                <w:lang w:val="en-US"/>
              </w:rPr>
              <w:t xml:space="preserve">Care Services Update Consumer </w:t>
            </w:r>
          </w:p>
        </w:tc>
        <w:tc>
          <w:tcPr>
            <w:tcW w:w="3130" w:type="dxa"/>
          </w:tcPr>
          <w:p w14:paraId="2FEF8A8C" w14:textId="3C9939CA" w:rsidR="00800247" w:rsidRPr="00F050B1" w:rsidRDefault="006675D2" w:rsidP="00940A5B">
            <w:pPr>
              <w:pStyle w:val="TableEntry"/>
              <w:rPr>
                <w:lang w:val="en-US"/>
              </w:rPr>
            </w:pPr>
            <w:ins w:id="116" w:author="Luke Duncan" w:date="2019-03-07T09:25:00Z">
              <w:r w:rsidRPr="00F050B1">
                <w:rPr>
                  <w:lang w:val="en-US"/>
                </w:rPr>
                <w:t>No options defined</w:t>
              </w:r>
            </w:ins>
            <w:del w:id="117" w:author="Luke Duncan" w:date="2019-03-07T09:25:00Z">
              <w:r w:rsidR="00800247" w:rsidRPr="00F050B1" w:rsidDel="006675D2">
                <w:rPr>
                  <w:lang w:val="en-US"/>
                </w:rPr>
                <w:delText>Organization Option</w:delText>
              </w:r>
              <w:r w:rsidR="00A83653" w:rsidRPr="00F050B1" w:rsidDel="006675D2">
                <w:rPr>
                  <w:lang w:val="en-US"/>
                </w:rPr>
                <w:delText xml:space="preserve"> (Note 1)</w:delText>
              </w:r>
            </w:del>
          </w:p>
        </w:tc>
        <w:tc>
          <w:tcPr>
            <w:tcW w:w="3438" w:type="dxa"/>
          </w:tcPr>
          <w:p w14:paraId="13A2E428" w14:textId="46EB7A86" w:rsidR="00800247" w:rsidRPr="00F050B1" w:rsidRDefault="00800247">
            <w:pPr>
              <w:pStyle w:val="TableEntry"/>
              <w:rPr>
                <w:lang w:val="en-US"/>
              </w:rPr>
            </w:pPr>
            <w:del w:id="118" w:author="Luke Duncan" w:date="2019-03-07T09:25:00Z">
              <w:r w:rsidRPr="00F050B1" w:rsidDel="006675D2">
                <w:rPr>
                  <w:lang w:val="en-US"/>
                </w:rPr>
                <w:delText xml:space="preserve">Section </w:delText>
              </w:r>
              <w:r w:rsidR="009F6C60" w:rsidRPr="00F050B1" w:rsidDel="006675D2">
                <w:rPr>
                  <w:lang w:val="en-US"/>
                </w:rPr>
                <w:delText>46</w:delText>
              </w:r>
              <w:r w:rsidRPr="00F050B1" w:rsidDel="006675D2">
                <w:rPr>
                  <w:lang w:val="en-US"/>
                </w:rPr>
                <w:delText>.2.1</w:delText>
              </w:r>
            </w:del>
          </w:p>
        </w:tc>
      </w:tr>
      <w:tr w:rsidR="00800247" w:rsidRPr="00F050B1" w14:paraId="56E73E7C" w14:textId="77777777" w:rsidTr="00FD3619">
        <w:trPr>
          <w:cantSplit/>
          <w:trHeight w:val="332"/>
          <w:jc w:val="center"/>
        </w:trPr>
        <w:tc>
          <w:tcPr>
            <w:tcW w:w="2891" w:type="dxa"/>
          </w:tcPr>
          <w:p w14:paraId="420DD7EA" w14:textId="77777777" w:rsidR="00800247" w:rsidRPr="00F050B1" w:rsidRDefault="00800247" w:rsidP="00A83653">
            <w:pPr>
              <w:pStyle w:val="TableEntry"/>
              <w:rPr>
                <w:lang w:val="en-US"/>
              </w:rPr>
            </w:pPr>
            <w:r w:rsidRPr="00F050B1">
              <w:rPr>
                <w:lang w:val="en-US"/>
              </w:rPr>
              <w:t xml:space="preserve">Care Services Update Supplier </w:t>
            </w:r>
          </w:p>
        </w:tc>
        <w:tc>
          <w:tcPr>
            <w:tcW w:w="3130" w:type="dxa"/>
          </w:tcPr>
          <w:p w14:paraId="28210660" w14:textId="334A4724" w:rsidR="00800247" w:rsidRPr="00F050B1" w:rsidRDefault="006675D2" w:rsidP="00940A5B">
            <w:pPr>
              <w:pStyle w:val="TableEntry"/>
              <w:rPr>
                <w:lang w:val="en-US"/>
              </w:rPr>
            </w:pPr>
            <w:ins w:id="119" w:author="Luke Duncan" w:date="2019-03-07T09:25:00Z">
              <w:r w:rsidRPr="00F050B1">
                <w:rPr>
                  <w:lang w:val="en-US"/>
                </w:rPr>
                <w:t>No options defined</w:t>
              </w:r>
            </w:ins>
            <w:del w:id="120" w:author="Luke Duncan" w:date="2019-03-07T09:25:00Z">
              <w:r w:rsidR="00800247" w:rsidRPr="00F050B1" w:rsidDel="006675D2">
                <w:rPr>
                  <w:lang w:val="en-US"/>
                </w:rPr>
                <w:delText>Organization Option</w:delText>
              </w:r>
              <w:r w:rsidR="00A83653" w:rsidRPr="00F050B1" w:rsidDel="006675D2">
                <w:rPr>
                  <w:lang w:val="en-US"/>
                </w:rPr>
                <w:delText xml:space="preserve"> (Note 1)</w:delText>
              </w:r>
            </w:del>
          </w:p>
        </w:tc>
        <w:tc>
          <w:tcPr>
            <w:tcW w:w="3438" w:type="dxa"/>
          </w:tcPr>
          <w:p w14:paraId="15FE469A" w14:textId="7B155148" w:rsidR="00800247" w:rsidRPr="00F050B1" w:rsidRDefault="00800247">
            <w:pPr>
              <w:pStyle w:val="TableEntry"/>
              <w:rPr>
                <w:lang w:val="en-US"/>
              </w:rPr>
            </w:pPr>
            <w:del w:id="121" w:author="Luke Duncan" w:date="2019-03-07T09:25:00Z">
              <w:r w:rsidRPr="00F050B1" w:rsidDel="006675D2">
                <w:rPr>
                  <w:lang w:val="en-US"/>
                </w:rPr>
                <w:delText xml:space="preserve">Section </w:delText>
              </w:r>
              <w:r w:rsidR="009F6C60" w:rsidRPr="00F050B1" w:rsidDel="006675D2">
                <w:rPr>
                  <w:lang w:val="en-US"/>
                </w:rPr>
                <w:delText>46</w:delText>
              </w:r>
              <w:r w:rsidRPr="00F050B1" w:rsidDel="006675D2">
                <w:rPr>
                  <w:lang w:val="en-US"/>
                </w:rPr>
                <w:delText>.2.1</w:delText>
              </w:r>
            </w:del>
          </w:p>
        </w:tc>
      </w:tr>
    </w:tbl>
    <w:p w14:paraId="62C62C40" w14:textId="25F711A5" w:rsidR="00EF5391" w:rsidRPr="00F050B1" w:rsidDel="006675D2" w:rsidRDefault="00EF5391" w:rsidP="00940A5B">
      <w:pPr>
        <w:pStyle w:val="Note"/>
        <w:rPr>
          <w:del w:id="122" w:author="Luke Duncan" w:date="2019-03-07T09:25:00Z"/>
        </w:rPr>
      </w:pPr>
      <w:del w:id="123" w:author="Luke Duncan" w:date="2019-03-07T09:25:00Z">
        <w:r w:rsidRPr="00F050B1" w:rsidDel="006675D2">
          <w:delText>Note</w:delText>
        </w:r>
        <w:r w:rsidR="00C01051" w:rsidRPr="00F050B1" w:rsidDel="006675D2">
          <w:delText xml:space="preserve"> 1</w:delText>
        </w:r>
        <w:r w:rsidRPr="00F050B1" w:rsidDel="006675D2">
          <w:delText xml:space="preserve">: </w:delText>
        </w:r>
        <w:r w:rsidR="00800247" w:rsidRPr="00F050B1" w:rsidDel="006675D2">
          <w:delText>The actor</w:delText>
        </w:r>
        <w:r w:rsidRPr="00F050B1" w:rsidDel="006675D2">
          <w:delText xml:space="preserve"> shall support at least one </w:delText>
        </w:r>
        <w:r w:rsidR="0008428B" w:rsidRPr="00F050B1" w:rsidDel="006675D2">
          <w:delText xml:space="preserve">of these </w:delText>
        </w:r>
        <w:r w:rsidR="006F3831" w:rsidRPr="00F050B1" w:rsidDel="006675D2">
          <w:delText>option</w:delText>
        </w:r>
        <w:r w:rsidR="0008428B" w:rsidRPr="00F050B1" w:rsidDel="006675D2">
          <w:delText>s</w:delText>
        </w:r>
        <w:r w:rsidRPr="00F050B1" w:rsidDel="006675D2">
          <w:delText>.</w:delText>
        </w:r>
      </w:del>
    </w:p>
    <w:p w14:paraId="679C6ECF" w14:textId="58E47A48" w:rsidR="0008428B" w:rsidRPr="00F050B1" w:rsidDel="006675D2" w:rsidRDefault="0008428B" w:rsidP="00940A5B">
      <w:pPr>
        <w:pStyle w:val="Note"/>
        <w:rPr>
          <w:del w:id="124" w:author="Luke Duncan" w:date="2019-03-07T09:25:00Z"/>
        </w:rPr>
      </w:pPr>
      <w:del w:id="125" w:author="Luke Duncan" w:date="2019-03-07T09:25:00Z">
        <w:r w:rsidRPr="00F050B1" w:rsidDel="006675D2">
          <w:delText xml:space="preserve">Note 2: Any actor supporting the Location Distance </w:delText>
        </w:r>
        <w:r w:rsidR="005A0935" w:rsidRPr="00F050B1" w:rsidDel="006675D2">
          <w:delText>Option</w:delText>
        </w:r>
        <w:r w:rsidRPr="00F050B1" w:rsidDel="006675D2">
          <w:delText xml:space="preserve"> shall also support the Location </w:delText>
        </w:r>
        <w:r w:rsidR="005A0935" w:rsidRPr="00F050B1" w:rsidDel="006675D2">
          <w:delText>Option</w:delText>
        </w:r>
        <w:r w:rsidRPr="00F050B1" w:rsidDel="006675D2">
          <w:delText>.</w:delText>
        </w:r>
      </w:del>
    </w:p>
    <w:p w14:paraId="7753FA0D" w14:textId="77777777" w:rsidR="006116E2" w:rsidRPr="00F050B1" w:rsidRDefault="006116E2" w:rsidP="00597DB2">
      <w:pPr>
        <w:pStyle w:val="BodyText"/>
      </w:pPr>
    </w:p>
    <w:p w14:paraId="6BACB26A" w14:textId="6B4DE4AF" w:rsidR="001B5A31" w:rsidRPr="00F050B1" w:rsidDel="006675D2" w:rsidRDefault="009F6C60" w:rsidP="0009020E">
      <w:pPr>
        <w:pStyle w:val="Heading3"/>
        <w:numPr>
          <w:ilvl w:val="0"/>
          <w:numId w:val="0"/>
        </w:numPr>
        <w:rPr>
          <w:del w:id="126" w:author="Luke Duncan" w:date="2019-03-07T09:26:00Z"/>
          <w:noProof w:val="0"/>
          <w:lang w:val="en-US"/>
        </w:rPr>
      </w:pPr>
      <w:bookmarkStart w:id="127" w:name="_Toc37034636"/>
      <w:bookmarkStart w:id="128" w:name="_Toc38846114"/>
      <w:bookmarkStart w:id="129" w:name="_Toc504625757"/>
      <w:bookmarkStart w:id="130" w:name="_Toc530206510"/>
      <w:bookmarkStart w:id="131" w:name="_Toc1388430"/>
      <w:bookmarkStart w:id="132" w:name="_Toc1388584"/>
      <w:bookmarkStart w:id="133" w:name="_Toc1456611"/>
      <w:del w:id="134" w:author="Luke Duncan" w:date="2019-03-07T09:26:00Z">
        <w:r w:rsidRPr="00F050B1" w:rsidDel="006675D2">
          <w:rPr>
            <w:noProof w:val="0"/>
            <w:lang w:val="en-US"/>
          </w:rPr>
          <w:delText>46</w:delText>
        </w:r>
        <w:r w:rsidR="001B5A31" w:rsidRPr="00F050B1" w:rsidDel="006675D2">
          <w:rPr>
            <w:noProof w:val="0"/>
            <w:lang w:val="en-US"/>
          </w:rPr>
          <w:delText>.2.1 Organization Option</w:delText>
        </w:r>
      </w:del>
    </w:p>
    <w:p w14:paraId="5B4589B6" w14:textId="65E72CCF" w:rsidR="00870DE2" w:rsidRPr="00F050B1" w:rsidDel="006675D2" w:rsidRDefault="00870DE2" w:rsidP="001B5A31">
      <w:pPr>
        <w:pStyle w:val="BodyText"/>
        <w:rPr>
          <w:del w:id="135" w:author="Luke Duncan" w:date="2019-03-07T09:26:00Z"/>
        </w:rPr>
      </w:pPr>
      <w:del w:id="136" w:author="Luke Duncan" w:date="2019-03-07T09:26:00Z">
        <w:r w:rsidRPr="00F050B1" w:rsidDel="006675D2">
          <w:delText>The Organization Option enables querying for Organization resources</w:delText>
        </w:r>
        <w:r w:rsidR="00DB32C8" w:rsidRPr="00F050B1" w:rsidDel="006675D2">
          <w:delText xml:space="preserve">. </w:delText>
        </w:r>
      </w:del>
    </w:p>
    <w:p w14:paraId="15C0F90A" w14:textId="5D907205" w:rsidR="006256F9" w:rsidRPr="00F050B1" w:rsidDel="006675D2" w:rsidRDefault="00BE26BD" w:rsidP="001B5A31">
      <w:pPr>
        <w:pStyle w:val="BodyText"/>
        <w:rPr>
          <w:del w:id="137" w:author="Luke Duncan" w:date="2019-03-07T09:26:00Z"/>
        </w:rPr>
      </w:pPr>
      <w:del w:id="138" w:author="Luke Duncan" w:date="2019-03-07T09:26:00Z">
        <w:r w:rsidRPr="00F050B1" w:rsidDel="006675D2">
          <w:delText xml:space="preserve">A Care Services Selective Consumer or Care Services Selective Supplier </w:delText>
        </w:r>
        <w:r w:rsidR="009C2739" w:rsidRPr="00F050B1" w:rsidDel="006675D2">
          <w:delText>that supports the Organization Option will implement the</w:delText>
        </w:r>
        <w:r w:rsidR="00A77D3E" w:rsidRPr="00F050B1" w:rsidDel="006675D2">
          <w:delText xml:space="preserve"> semantics for the</w:delText>
        </w:r>
        <w:r w:rsidR="009C2739" w:rsidRPr="00F050B1" w:rsidDel="006675D2">
          <w:delText xml:space="preserve"> Organization Option </w:delText>
        </w:r>
        <w:r w:rsidR="006256F9" w:rsidRPr="00F050B1" w:rsidDel="006675D2">
          <w:delText>of the Find Matching Care Services [ITI-</w:delText>
        </w:r>
        <w:r w:rsidR="00CA734A" w:rsidRPr="00F050B1" w:rsidDel="006675D2">
          <w:delText>90</w:delText>
        </w:r>
        <w:r w:rsidR="006256F9" w:rsidRPr="00F050B1" w:rsidDel="006675D2">
          <w:delText xml:space="preserve">] </w:delText>
        </w:r>
        <w:r w:rsidR="009C2739" w:rsidRPr="00F050B1" w:rsidDel="006675D2">
          <w:delText>transaction</w:delText>
        </w:r>
        <w:r w:rsidR="000C4848" w:rsidRPr="00F050B1" w:rsidDel="006675D2">
          <w:delText xml:space="preserve">. </w:delText>
        </w:r>
        <w:r w:rsidR="00A77D3E" w:rsidRPr="00F050B1" w:rsidDel="006675D2">
          <w:delText xml:space="preserve">See </w:delText>
        </w:r>
        <w:r w:rsidR="00AF3B36" w:rsidRPr="00F050B1" w:rsidDel="006675D2">
          <w:delText xml:space="preserve">ITI TF-2c: 3.90.4.1.2.1 and </w:delText>
        </w:r>
        <w:r w:rsidR="00A77D3E" w:rsidRPr="00F050B1" w:rsidDel="006675D2">
          <w:delText>ITI TF-2c: 3.</w:delText>
        </w:r>
        <w:r w:rsidR="00CA734A" w:rsidRPr="00F050B1" w:rsidDel="006675D2">
          <w:delText>90</w:delText>
        </w:r>
        <w:r w:rsidR="00A77D3E" w:rsidRPr="00F050B1" w:rsidDel="006675D2">
          <w:delText>.</w:delText>
        </w:r>
        <w:r w:rsidR="00820BF3" w:rsidRPr="00F050B1" w:rsidDel="006675D2">
          <w:delText>4.2.2.1</w:delText>
        </w:r>
        <w:r w:rsidR="006256F9" w:rsidRPr="00F050B1" w:rsidDel="006675D2">
          <w:delText>.</w:delText>
        </w:r>
      </w:del>
    </w:p>
    <w:p w14:paraId="271EBA05" w14:textId="71DBBC07" w:rsidR="009C2739" w:rsidRPr="00F050B1" w:rsidDel="006675D2" w:rsidRDefault="006256F9" w:rsidP="001B5A31">
      <w:pPr>
        <w:pStyle w:val="BodyText"/>
        <w:rPr>
          <w:del w:id="139" w:author="Luke Duncan" w:date="2019-03-07T09:26:00Z"/>
        </w:rPr>
      </w:pPr>
      <w:del w:id="140" w:author="Luke Duncan" w:date="2019-03-07T09:26:00Z">
        <w:r w:rsidRPr="00F050B1" w:rsidDel="006675D2">
          <w:lastRenderedPageBreak/>
          <w:delText xml:space="preserve">A Care Services Update Consumer or Care Services Update Supplier that supports the Organization Option will implement the semantics for the Organization Option of the </w:delText>
        </w:r>
        <w:r w:rsidR="007A0A4C" w:rsidRPr="00F050B1" w:rsidDel="006675D2">
          <w:delText>Request Care Services Updates</w:delText>
        </w:r>
        <w:r w:rsidRPr="00F050B1" w:rsidDel="006675D2">
          <w:delText xml:space="preserve"> [ITI-</w:delText>
        </w:r>
        <w:r w:rsidR="00CA734A" w:rsidRPr="00F050B1" w:rsidDel="006675D2">
          <w:delText>91</w:delText>
        </w:r>
        <w:r w:rsidRPr="00F050B1" w:rsidDel="006675D2">
          <w:delText>] transaction</w:delText>
        </w:r>
        <w:r w:rsidR="000C4848" w:rsidRPr="00F050B1" w:rsidDel="006675D2">
          <w:delText xml:space="preserve">. </w:delText>
        </w:r>
        <w:r w:rsidRPr="00F050B1" w:rsidDel="006675D2">
          <w:delText xml:space="preserve">See </w:delText>
        </w:r>
        <w:r w:rsidR="00A77D3E" w:rsidRPr="00F050B1" w:rsidDel="006675D2">
          <w:delText>ITI TF-2c: 3.</w:delText>
        </w:r>
        <w:r w:rsidR="00CA734A" w:rsidRPr="00F050B1" w:rsidDel="006675D2">
          <w:delText>91</w:delText>
        </w:r>
        <w:r w:rsidR="00A77D3E" w:rsidRPr="00F050B1" w:rsidDel="006675D2">
          <w:delText>.</w:delText>
        </w:r>
        <w:r w:rsidR="00820BF3" w:rsidRPr="00F050B1" w:rsidDel="006675D2">
          <w:delText>4.2.2.1</w:delText>
        </w:r>
        <w:r w:rsidR="00A77D3E" w:rsidRPr="00F050B1" w:rsidDel="006675D2">
          <w:delText>.</w:delText>
        </w:r>
      </w:del>
    </w:p>
    <w:p w14:paraId="60D30CEF" w14:textId="413227A8" w:rsidR="00233FF8" w:rsidRPr="00F050B1" w:rsidDel="006675D2" w:rsidRDefault="009F6C60" w:rsidP="0009020E">
      <w:pPr>
        <w:pStyle w:val="Heading3"/>
        <w:numPr>
          <w:ilvl w:val="0"/>
          <w:numId w:val="0"/>
        </w:numPr>
        <w:rPr>
          <w:del w:id="141" w:author="Luke Duncan" w:date="2019-03-07T09:26:00Z"/>
          <w:noProof w:val="0"/>
          <w:lang w:val="en-US"/>
        </w:rPr>
      </w:pPr>
      <w:del w:id="142" w:author="Luke Duncan" w:date="2019-03-07T09:26:00Z">
        <w:r w:rsidRPr="00F050B1" w:rsidDel="006675D2">
          <w:rPr>
            <w:noProof w:val="0"/>
            <w:lang w:val="en-US"/>
          </w:rPr>
          <w:delText>46</w:delText>
        </w:r>
        <w:r w:rsidR="00233FF8" w:rsidRPr="00F050B1" w:rsidDel="006675D2">
          <w:rPr>
            <w:noProof w:val="0"/>
            <w:lang w:val="en-US"/>
          </w:rPr>
          <w:delText>.2.2 Location Option</w:delText>
        </w:r>
      </w:del>
    </w:p>
    <w:p w14:paraId="1BA412BB" w14:textId="0B3F8D72" w:rsidR="00870DE2" w:rsidRPr="00F050B1" w:rsidDel="006675D2" w:rsidRDefault="00870DE2" w:rsidP="0026309E">
      <w:pPr>
        <w:pStyle w:val="BodyText"/>
        <w:rPr>
          <w:del w:id="143" w:author="Luke Duncan" w:date="2019-03-07T09:26:00Z"/>
        </w:rPr>
      </w:pPr>
      <w:del w:id="144" w:author="Luke Duncan" w:date="2019-03-07T09:26:00Z">
        <w:r w:rsidRPr="00F050B1" w:rsidDel="006675D2">
          <w:delText>The Location Option enables querying for Location resources</w:delText>
        </w:r>
        <w:r w:rsidR="00DB32C8" w:rsidRPr="00F050B1" w:rsidDel="006675D2">
          <w:delText xml:space="preserve">. </w:delText>
        </w:r>
      </w:del>
    </w:p>
    <w:p w14:paraId="006F449D" w14:textId="445E133A" w:rsidR="006A561B" w:rsidRPr="00F050B1" w:rsidDel="006675D2" w:rsidRDefault="006A561B" w:rsidP="0026309E">
      <w:pPr>
        <w:pStyle w:val="BodyText"/>
        <w:rPr>
          <w:del w:id="145" w:author="Luke Duncan" w:date="2019-03-07T09:26:00Z"/>
        </w:rPr>
      </w:pPr>
      <w:del w:id="146" w:author="Luke Duncan" w:date="2019-03-07T09:26:00Z">
        <w:r w:rsidRPr="00F050B1" w:rsidDel="006675D2">
          <w:delText>The Location may be used to record more than just a specific address</w:delText>
        </w:r>
        <w:r w:rsidR="00DB32C8" w:rsidRPr="00F050B1" w:rsidDel="006675D2">
          <w:delText xml:space="preserve">. </w:delText>
        </w:r>
        <w:r w:rsidRPr="00F050B1" w:rsidDel="006675D2">
          <w:delText>For example, the jurisdiction in which a community healthcare worker practices can be recorded as a Location in addition to an office-based Location.</w:delText>
        </w:r>
      </w:del>
    </w:p>
    <w:p w14:paraId="47A7E2BF" w14:textId="6C60F21C" w:rsidR="006256F9" w:rsidRPr="00F050B1" w:rsidDel="006675D2" w:rsidRDefault="006256F9" w:rsidP="006256F9">
      <w:pPr>
        <w:pStyle w:val="BodyText"/>
        <w:rPr>
          <w:del w:id="147" w:author="Luke Duncan" w:date="2019-03-07T09:26:00Z"/>
        </w:rPr>
      </w:pPr>
      <w:del w:id="148" w:author="Luke Duncan" w:date="2019-03-07T09:26:00Z">
        <w:r w:rsidRPr="00F050B1" w:rsidDel="006675D2">
          <w:delText>A Care Services Selective Consumer or Care Services Selective Supplier that supports the Location Option will implement the semantics for the Location Option of the Find Matching Care Services [ITI-</w:delText>
        </w:r>
        <w:r w:rsidR="00CA734A" w:rsidRPr="00F050B1" w:rsidDel="006675D2">
          <w:delText>90</w:delText>
        </w:r>
        <w:r w:rsidRPr="00F050B1" w:rsidDel="006675D2">
          <w:delText>] transaction</w:delText>
        </w:r>
        <w:r w:rsidR="000C4848" w:rsidRPr="00F050B1" w:rsidDel="006675D2">
          <w:delText xml:space="preserve">. </w:delText>
        </w:r>
        <w:r w:rsidRPr="00F050B1" w:rsidDel="006675D2">
          <w:delText xml:space="preserve">See </w:delText>
        </w:r>
        <w:r w:rsidR="00AF3B36" w:rsidRPr="00F050B1" w:rsidDel="006675D2">
          <w:delText xml:space="preserve">ITI TF-2c: 3.90.4.1.2.2 and </w:delText>
        </w:r>
        <w:r w:rsidRPr="00F050B1" w:rsidDel="006675D2">
          <w:delText>ITI TF-2c: 3.</w:delText>
        </w:r>
        <w:r w:rsidR="00CA734A" w:rsidRPr="00F050B1" w:rsidDel="006675D2">
          <w:delText>90</w:delText>
        </w:r>
        <w:r w:rsidRPr="00F050B1" w:rsidDel="006675D2">
          <w:delText>.4.2.2.2.</w:delText>
        </w:r>
      </w:del>
    </w:p>
    <w:p w14:paraId="0EB29D92" w14:textId="0A2114A3" w:rsidR="006256F9" w:rsidRPr="00F050B1" w:rsidDel="006675D2" w:rsidRDefault="006256F9" w:rsidP="006256F9">
      <w:pPr>
        <w:pStyle w:val="BodyText"/>
        <w:rPr>
          <w:del w:id="149" w:author="Luke Duncan" w:date="2019-03-07T09:26:00Z"/>
        </w:rPr>
      </w:pPr>
      <w:del w:id="150" w:author="Luke Duncan" w:date="2019-03-07T09:26:00Z">
        <w:r w:rsidRPr="00F050B1" w:rsidDel="006675D2">
          <w:delText xml:space="preserve">A Care Services Update Consumer or Care Services Update Supplier that supports the Location Option will implement the semantics for the Location Option of the </w:delText>
        </w:r>
        <w:r w:rsidR="007A0A4C" w:rsidRPr="00F050B1" w:rsidDel="006675D2">
          <w:delText>Request Care Services Updates</w:delText>
        </w:r>
        <w:r w:rsidRPr="00F050B1" w:rsidDel="006675D2">
          <w:delText xml:space="preserve"> [ITI-</w:delText>
        </w:r>
        <w:r w:rsidR="00CA734A" w:rsidRPr="00F050B1" w:rsidDel="006675D2">
          <w:delText>91</w:delText>
        </w:r>
        <w:r w:rsidRPr="00F050B1" w:rsidDel="006675D2">
          <w:delText>] transaction</w:delText>
        </w:r>
        <w:r w:rsidR="000C4848" w:rsidRPr="00F050B1" w:rsidDel="006675D2">
          <w:delText xml:space="preserve">. </w:delText>
        </w:r>
        <w:r w:rsidRPr="00F050B1" w:rsidDel="006675D2">
          <w:delText>See ITI TF-2c: 3.</w:delText>
        </w:r>
        <w:r w:rsidR="00CA734A" w:rsidRPr="00F050B1" w:rsidDel="006675D2">
          <w:delText>91</w:delText>
        </w:r>
        <w:r w:rsidRPr="00F050B1" w:rsidDel="006675D2">
          <w:delText>.4.2.2.2.</w:delText>
        </w:r>
      </w:del>
    </w:p>
    <w:p w14:paraId="7553A35B" w14:textId="679C32C8" w:rsidR="00233FF8" w:rsidRPr="00F050B1" w:rsidDel="006675D2" w:rsidRDefault="009F6C60" w:rsidP="0009020E">
      <w:pPr>
        <w:pStyle w:val="Heading3"/>
        <w:numPr>
          <w:ilvl w:val="0"/>
          <w:numId w:val="0"/>
        </w:numPr>
        <w:rPr>
          <w:del w:id="151" w:author="Luke Duncan" w:date="2019-03-07T09:26:00Z"/>
          <w:noProof w:val="0"/>
          <w:lang w:val="en-US"/>
        </w:rPr>
      </w:pPr>
      <w:del w:id="152" w:author="Luke Duncan" w:date="2019-03-07T09:26:00Z">
        <w:r w:rsidRPr="00F050B1" w:rsidDel="006675D2">
          <w:rPr>
            <w:noProof w:val="0"/>
            <w:lang w:val="en-US"/>
          </w:rPr>
          <w:delText>46</w:delText>
        </w:r>
        <w:r w:rsidR="00233FF8" w:rsidRPr="00F050B1" w:rsidDel="006675D2">
          <w:rPr>
            <w:noProof w:val="0"/>
            <w:lang w:val="en-US"/>
          </w:rPr>
          <w:delText>.2.3 Practitioner Option</w:delText>
        </w:r>
      </w:del>
    </w:p>
    <w:p w14:paraId="24AED88A" w14:textId="23D64C84" w:rsidR="00870DE2" w:rsidRPr="00F050B1" w:rsidDel="006675D2" w:rsidRDefault="00870DE2" w:rsidP="0026309E">
      <w:pPr>
        <w:pStyle w:val="BodyText"/>
        <w:rPr>
          <w:del w:id="153" w:author="Luke Duncan" w:date="2019-03-07T09:26:00Z"/>
        </w:rPr>
      </w:pPr>
      <w:del w:id="154" w:author="Luke Duncan" w:date="2019-03-07T09:26:00Z">
        <w:r w:rsidRPr="00F050B1" w:rsidDel="006675D2">
          <w:delText>The Practitioner Option enables querying for Practitioner and PractitionerRole resources</w:delText>
        </w:r>
        <w:r w:rsidR="00DB32C8" w:rsidRPr="00F050B1" w:rsidDel="006675D2">
          <w:delText xml:space="preserve">. </w:delText>
        </w:r>
      </w:del>
    </w:p>
    <w:p w14:paraId="62B5F0FC" w14:textId="5FEEE4EC" w:rsidR="006256F9" w:rsidRPr="00F050B1" w:rsidDel="006675D2" w:rsidRDefault="006256F9" w:rsidP="006256F9">
      <w:pPr>
        <w:pStyle w:val="BodyText"/>
        <w:rPr>
          <w:del w:id="155" w:author="Luke Duncan" w:date="2019-03-07T09:26:00Z"/>
        </w:rPr>
      </w:pPr>
      <w:del w:id="156" w:author="Luke Duncan" w:date="2019-03-07T09:26:00Z">
        <w:r w:rsidRPr="00F050B1" w:rsidDel="006675D2">
          <w:delText>A Care Services Selective Consumer or Care Services Selective Supplier that supports the Practitioner Option will implement the semantics for the Practitioner Option of the Find Matching Care Services [ITI-</w:delText>
        </w:r>
        <w:r w:rsidR="00CA734A" w:rsidRPr="00F050B1" w:rsidDel="006675D2">
          <w:delText>90</w:delText>
        </w:r>
        <w:r w:rsidRPr="00F050B1" w:rsidDel="006675D2">
          <w:delText>] transaction</w:delText>
        </w:r>
        <w:r w:rsidR="000C4848" w:rsidRPr="00F050B1" w:rsidDel="006675D2">
          <w:delText xml:space="preserve">. </w:delText>
        </w:r>
        <w:r w:rsidRPr="00F050B1" w:rsidDel="006675D2">
          <w:delText xml:space="preserve">See </w:delText>
        </w:r>
        <w:r w:rsidR="00AF3B36" w:rsidRPr="00F050B1" w:rsidDel="006675D2">
          <w:delText xml:space="preserve">ITI TF-2c: 3.90.4.1.2.3, ITI TF-2c: 3.90.4.1.2.4, </w:delText>
        </w:r>
        <w:r w:rsidRPr="00F050B1" w:rsidDel="006675D2">
          <w:delText>ITI TF-2c: 3.</w:delText>
        </w:r>
        <w:r w:rsidR="00CA734A" w:rsidRPr="00F050B1" w:rsidDel="006675D2">
          <w:delText>90</w:delText>
        </w:r>
        <w:r w:rsidRPr="00F050B1" w:rsidDel="006675D2">
          <w:delText>.4.2.2.3</w:delText>
        </w:r>
        <w:r w:rsidR="00AF3B36" w:rsidRPr="00F050B1" w:rsidDel="006675D2">
          <w:delText>,</w:delText>
        </w:r>
        <w:r w:rsidR="00B24713" w:rsidRPr="00F050B1" w:rsidDel="006675D2">
          <w:delText xml:space="preserve"> and ITI TF-2c: 3.</w:delText>
        </w:r>
        <w:r w:rsidR="00CA734A" w:rsidRPr="00F050B1" w:rsidDel="006675D2">
          <w:delText>90</w:delText>
        </w:r>
        <w:r w:rsidR="00B24713" w:rsidRPr="00F050B1" w:rsidDel="006675D2">
          <w:delText>.4.2.2.4.</w:delText>
        </w:r>
      </w:del>
    </w:p>
    <w:p w14:paraId="78EADEFE" w14:textId="4A74C93E" w:rsidR="006256F9" w:rsidRPr="00F050B1" w:rsidDel="006675D2" w:rsidRDefault="006256F9" w:rsidP="006256F9">
      <w:pPr>
        <w:pStyle w:val="BodyText"/>
        <w:rPr>
          <w:del w:id="157" w:author="Luke Duncan" w:date="2019-03-07T09:26:00Z"/>
        </w:rPr>
      </w:pPr>
      <w:del w:id="158" w:author="Luke Duncan" w:date="2019-03-07T09:26:00Z">
        <w:r w:rsidRPr="00F050B1" w:rsidDel="006675D2">
          <w:delText xml:space="preserve">A Care Services Update Consumer or Care Services Update Supplier that supports the Practitioner Option will implement the semantics for the Practitioner Option of the </w:delText>
        </w:r>
        <w:r w:rsidR="007A0A4C" w:rsidRPr="00F050B1" w:rsidDel="006675D2">
          <w:delText>Request Care Services Updates</w:delText>
        </w:r>
        <w:r w:rsidRPr="00F050B1" w:rsidDel="006675D2">
          <w:delText xml:space="preserve"> [ITI-</w:delText>
        </w:r>
        <w:r w:rsidR="00CA734A" w:rsidRPr="00F050B1" w:rsidDel="006675D2">
          <w:delText>91</w:delText>
        </w:r>
        <w:r w:rsidRPr="00F050B1" w:rsidDel="006675D2">
          <w:delText>] transaction</w:delText>
        </w:r>
        <w:r w:rsidR="000C4848" w:rsidRPr="00F050B1" w:rsidDel="006675D2">
          <w:delText xml:space="preserve">. </w:delText>
        </w:r>
        <w:r w:rsidRPr="00F050B1" w:rsidDel="006675D2">
          <w:delText>See ITI TF-2c: 3.</w:delText>
        </w:r>
        <w:r w:rsidR="00CA734A" w:rsidRPr="00F050B1" w:rsidDel="006675D2">
          <w:delText>91</w:delText>
        </w:r>
        <w:r w:rsidRPr="00F050B1" w:rsidDel="006675D2">
          <w:delText>.4.2.2.3</w:delText>
        </w:r>
        <w:r w:rsidR="00B24713" w:rsidRPr="00F050B1" w:rsidDel="006675D2">
          <w:delText xml:space="preserve"> and ITI TF-2c: 3.</w:delText>
        </w:r>
        <w:r w:rsidR="00CA734A" w:rsidRPr="00F050B1" w:rsidDel="006675D2">
          <w:delText>90</w:delText>
        </w:r>
        <w:r w:rsidR="00B24713" w:rsidRPr="00F050B1" w:rsidDel="006675D2">
          <w:delText>.4.2.2.4.</w:delText>
        </w:r>
      </w:del>
    </w:p>
    <w:p w14:paraId="6579A23E" w14:textId="37D2F2E7" w:rsidR="00233FF8" w:rsidRPr="00F050B1" w:rsidDel="006675D2" w:rsidRDefault="009F6C60" w:rsidP="0009020E">
      <w:pPr>
        <w:pStyle w:val="Heading3"/>
        <w:numPr>
          <w:ilvl w:val="0"/>
          <w:numId w:val="0"/>
        </w:numPr>
        <w:rPr>
          <w:del w:id="159" w:author="Luke Duncan" w:date="2019-03-07T09:26:00Z"/>
          <w:noProof w:val="0"/>
          <w:lang w:val="en-US"/>
        </w:rPr>
      </w:pPr>
      <w:del w:id="160" w:author="Luke Duncan" w:date="2019-03-07T09:26:00Z">
        <w:r w:rsidRPr="00F050B1" w:rsidDel="006675D2">
          <w:rPr>
            <w:noProof w:val="0"/>
            <w:lang w:val="en-US"/>
          </w:rPr>
          <w:delText>46</w:delText>
        </w:r>
        <w:r w:rsidR="00233FF8" w:rsidRPr="00F050B1" w:rsidDel="006675D2">
          <w:rPr>
            <w:noProof w:val="0"/>
            <w:lang w:val="en-US"/>
          </w:rPr>
          <w:delText>.2.4 Healthcare</w:delText>
        </w:r>
        <w:r w:rsidR="00DF01E4" w:rsidRPr="00F050B1" w:rsidDel="006675D2">
          <w:rPr>
            <w:noProof w:val="0"/>
            <w:lang w:val="en-US"/>
          </w:rPr>
          <w:delText xml:space="preserve"> </w:delText>
        </w:r>
        <w:r w:rsidR="00233FF8" w:rsidRPr="00F050B1" w:rsidDel="006675D2">
          <w:rPr>
            <w:noProof w:val="0"/>
            <w:lang w:val="en-US"/>
          </w:rPr>
          <w:delText>Service Option</w:delText>
        </w:r>
      </w:del>
    </w:p>
    <w:p w14:paraId="06521AFD" w14:textId="21CA0CDA" w:rsidR="00870DE2" w:rsidRPr="00F050B1" w:rsidDel="006675D2" w:rsidRDefault="00870DE2" w:rsidP="0026309E">
      <w:pPr>
        <w:pStyle w:val="BodyText"/>
        <w:rPr>
          <w:del w:id="161" w:author="Luke Duncan" w:date="2019-03-07T09:26:00Z"/>
        </w:rPr>
      </w:pPr>
      <w:del w:id="162" w:author="Luke Duncan" w:date="2019-03-07T09:26:00Z">
        <w:r w:rsidRPr="00F050B1" w:rsidDel="006675D2">
          <w:delText>The Healthcare Service Option enables querying for HealthcareService resources</w:delText>
        </w:r>
        <w:r w:rsidR="00DB32C8" w:rsidRPr="00F050B1" w:rsidDel="006675D2">
          <w:delText xml:space="preserve">. </w:delText>
        </w:r>
      </w:del>
    </w:p>
    <w:p w14:paraId="16E2160F" w14:textId="111B1520" w:rsidR="006256F9" w:rsidRPr="00F050B1" w:rsidDel="006675D2" w:rsidRDefault="006256F9" w:rsidP="006256F9">
      <w:pPr>
        <w:pStyle w:val="BodyText"/>
        <w:rPr>
          <w:del w:id="163" w:author="Luke Duncan" w:date="2019-03-07T09:26:00Z"/>
        </w:rPr>
      </w:pPr>
      <w:del w:id="164" w:author="Luke Duncan" w:date="2019-03-07T09:26:00Z">
        <w:r w:rsidRPr="00F050B1" w:rsidDel="006675D2">
          <w:delText xml:space="preserve">A Care Services Selective Consumer or Care Services Selective Supplier that supports the Healthcare Service Option will implement the semantics for the </w:delText>
        </w:r>
        <w:r w:rsidR="00D11EE5" w:rsidRPr="00F050B1" w:rsidDel="006675D2">
          <w:delText xml:space="preserve">Healthcare Service </w:delText>
        </w:r>
        <w:r w:rsidRPr="00F050B1" w:rsidDel="006675D2">
          <w:delText>Option of the Find Matching Care Services [ITI-</w:delText>
        </w:r>
        <w:r w:rsidR="00CA734A" w:rsidRPr="00F050B1" w:rsidDel="006675D2">
          <w:delText>90</w:delText>
        </w:r>
        <w:r w:rsidRPr="00F050B1" w:rsidDel="006675D2">
          <w:delText>] transaction</w:delText>
        </w:r>
        <w:r w:rsidR="000C4848" w:rsidRPr="00F050B1" w:rsidDel="006675D2">
          <w:delText xml:space="preserve">. </w:delText>
        </w:r>
        <w:r w:rsidRPr="00F050B1" w:rsidDel="006675D2">
          <w:delText xml:space="preserve">See </w:delText>
        </w:r>
        <w:r w:rsidR="00AF3B36" w:rsidRPr="00F050B1" w:rsidDel="006675D2">
          <w:delText xml:space="preserve">ITI TF-2c: 3.90.4.1.2.5 and </w:delText>
        </w:r>
        <w:r w:rsidRPr="00F050B1" w:rsidDel="006675D2">
          <w:delText>ITI TF-2c: 3.</w:delText>
        </w:r>
        <w:r w:rsidR="00CA734A" w:rsidRPr="00F050B1" w:rsidDel="006675D2">
          <w:delText>90</w:delText>
        </w:r>
        <w:r w:rsidRPr="00F050B1" w:rsidDel="006675D2">
          <w:delText>.4.2.2.</w:delText>
        </w:r>
        <w:r w:rsidR="00B24713" w:rsidRPr="00F050B1" w:rsidDel="006675D2">
          <w:delText>5</w:delText>
        </w:r>
        <w:r w:rsidRPr="00F050B1" w:rsidDel="006675D2">
          <w:delText>.</w:delText>
        </w:r>
      </w:del>
    </w:p>
    <w:p w14:paraId="7A74EF20" w14:textId="7448A90E" w:rsidR="006256F9" w:rsidRPr="00F050B1" w:rsidDel="006675D2" w:rsidRDefault="006256F9" w:rsidP="006256F9">
      <w:pPr>
        <w:pStyle w:val="BodyText"/>
        <w:rPr>
          <w:del w:id="165" w:author="Luke Duncan" w:date="2019-03-07T09:26:00Z"/>
        </w:rPr>
      </w:pPr>
      <w:del w:id="166" w:author="Luke Duncan" w:date="2019-03-07T09:26:00Z">
        <w:r w:rsidRPr="00F050B1" w:rsidDel="006675D2">
          <w:delText xml:space="preserve">A Care Services Update Consumer or Care Services Update Supplier that supports the Healthcare Service Option will implement the semantics for the </w:delText>
        </w:r>
        <w:r w:rsidR="00D11EE5" w:rsidRPr="00F050B1" w:rsidDel="006675D2">
          <w:delText xml:space="preserve">Healthcare Service </w:delText>
        </w:r>
        <w:r w:rsidRPr="00F050B1" w:rsidDel="006675D2">
          <w:delText xml:space="preserve">Option of the </w:delText>
        </w:r>
        <w:r w:rsidR="007A0A4C" w:rsidRPr="00F050B1" w:rsidDel="006675D2">
          <w:delText>Request Care Services Updates</w:delText>
        </w:r>
        <w:r w:rsidRPr="00F050B1" w:rsidDel="006675D2">
          <w:delText xml:space="preserve"> [ITI-</w:delText>
        </w:r>
        <w:r w:rsidR="00CA734A" w:rsidRPr="00F050B1" w:rsidDel="006675D2">
          <w:delText>91</w:delText>
        </w:r>
        <w:r w:rsidRPr="00F050B1" w:rsidDel="006675D2">
          <w:delText>] transaction</w:delText>
        </w:r>
        <w:r w:rsidR="000C4848" w:rsidRPr="00F050B1" w:rsidDel="006675D2">
          <w:delText xml:space="preserve">. </w:delText>
        </w:r>
        <w:r w:rsidRPr="00F050B1" w:rsidDel="006675D2">
          <w:delText>See ITI TF-2c: 3.</w:delText>
        </w:r>
        <w:r w:rsidR="00CA734A" w:rsidRPr="00F050B1" w:rsidDel="006675D2">
          <w:delText>91</w:delText>
        </w:r>
        <w:r w:rsidRPr="00F050B1" w:rsidDel="006675D2">
          <w:delText>.4.2.2.</w:delText>
        </w:r>
        <w:r w:rsidR="00B24713" w:rsidRPr="00F050B1" w:rsidDel="006675D2">
          <w:delText>5</w:delText>
        </w:r>
        <w:r w:rsidRPr="00F050B1" w:rsidDel="006675D2">
          <w:delText>.</w:delText>
        </w:r>
      </w:del>
    </w:p>
    <w:p w14:paraId="730688DF" w14:textId="18559506" w:rsidR="00B35DE0" w:rsidRPr="00F050B1" w:rsidRDefault="009F6C60" w:rsidP="00B35DE0">
      <w:pPr>
        <w:pStyle w:val="Heading3"/>
        <w:numPr>
          <w:ilvl w:val="0"/>
          <w:numId w:val="0"/>
        </w:numPr>
        <w:rPr>
          <w:noProof w:val="0"/>
          <w:lang w:val="en-US"/>
        </w:rPr>
      </w:pPr>
      <w:bookmarkStart w:id="167" w:name="_Toc4672996"/>
      <w:r w:rsidRPr="00F050B1">
        <w:rPr>
          <w:noProof w:val="0"/>
          <w:lang w:val="en-US"/>
        </w:rPr>
        <w:t>46</w:t>
      </w:r>
      <w:r w:rsidR="00B35DE0" w:rsidRPr="00F050B1">
        <w:rPr>
          <w:noProof w:val="0"/>
          <w:lang w:val="en-US"/>
        </w:rPr>
        <w:t>.2.</w:t>
      </w:r>
      <w:ins w:id="168" w:author="Luke Duncan" w:date="2019-03-07T09:26:00Z">
        <w:r w:rsidR="006675D2" w:rsidRPr="00F050B1">
          <w:rPr>
            <w:noProof w:val="0"/>
            <w:lang w:val="en-US"/>
          </w:rPr>
          <w:t>1</w:t>
        </w:r>
      </w:ins>
      <w:del w:id="169" w:author="Luke Duncan" w:date="2019-03-07T09:26:00Z">
        <w:r w:rsidR="00B35DE0" w:rsidRPr="00F050B1" w:rsidDel="006675D2">
          <w:rPr>
            <w:noProof w:val="0"/>
            <w:lang w:val="en-US"/>
          </w:rPr>
          <w:delText>5</w:delText>
        </w:r>
      </w:del>
      <w:r w:rsidR="00B35DE0" w:rsidRPr="00F050B1">
        <w:rPr>
          <w:noProof w:val="0"/>
          <w:lang w:val="en-US"/>
        </w:rPr>
        <w:t xml:space="preserve"> Location Distance Option</w:t>
      </w:r>
      <w:bookmarkEnd w:id="167"/>
    </w:p>
    <w:p w14:paraId="5CBDC2BA" w14:textId="5A2FA50A" w:rsidR="00B35DE0" w:rsidRPr="00F050B1" w:rsidRDefault="00B35DE0" w:rsidP="00B35DE0">
      <w:pPr>
        <w:pStyle w:val="BodyText"/>
      </w:pPr>
      <w:r w:rsidRPr="00F050B1">
        <w:t>The Location Distance Option enables querying Location resources based on relative distances</w:t>
      </w:r>
      <w:r w:rsidR="00DB32C8" w:rsidRPr="00F050B1">
        <w:t xml:space="preserve">. </w:t>
      </w:r>
      <w:del w:id="170" w:author="Luke Duncan" w:date="2019-03-07T09:26:00Z">
        <w:r w:rsidRPr="00F050B1" w:rsidDel="006675D2">
          <w:delText>The Location Distance Option requires that the Location Option is supported.</w:delText>
        </w:r>
      </w:del>
    </w:p>
    <w:p w14:paraId="76E4532D" w14:textId="77777777" w:rsidR="00B35DE0" w:rsidRPr="00F050B1" w:rsidRDefault="00B35DE0" w:rsidP="006256F9">
      <w:pPr>
        <w:pStyle w:val="BodyText"/>
      </w:pPr>
      <w:r w:rsidRPr="00F050B1">
        <w:lastRenderedPageBreak/>
        <w:t>A Care Services Selective Consumer or Care Services Selective Supplier that supports the Location Distance Option will implement the semantics for the Location Distance Option of the Find Matching Care Services [ITI-</w:t>
      </w:r>
      <w:r w:rsidR="00CA734A" w:rsidRPr="00F050B1">
        <w:t>90</w:t>
      </w:r>
      <w:r w:rsidRPr="00F050B1">
        <w:t xml:space="preserve">] transaction. See </w:t>
      </w:r>
      <w:r w:rsidR="0026309E" w:rsidRPr="00F050B1">
        <w:t xml:space="preserve">ITI TF-2c: 3.90.4.1.2.2 and </w:t>
      </w:r>
      <w:r w:rsidRPr="00F050B1">
        <w:t>ITI TF-2c: 3.</w:t>
      </w:r>
      <w:r w:rsidR="00CA734A" w:rsidRPr="00F050B1">
        <w:t>90</w:t>
      </w:r>
      <w:r w:rsidRPr="00F050B1">
        <w:t>.4.2.2.2.</w:t>
      </w:r>
    </w:p>
    <w:p w14:paraId="3057DDFC" w14:textId="77777777" w:rsidR="005F21E7" w:rsidRPr="00F050B1" w:rsidRDefault="009F6C60" w:rsidP="00303E20">
      <w:pPr>
        <w:pStyle w:val="Heading2"/>
        <w:numPr>
          <w:ilvl w:val="0"/>
          <w:numId w:val="0"/>
        </w:numPr>
        <w:rPr>
          <w:noProof w:val="0"/>
          <w:lang w:val="en-US"/>
        </w:rPr>
      </w:pPr>
      <w:bookmarkStart w:id="171" w:name="_Toc4672997"/>
      <w:r w:rsidRPr="00F050B1">
        <w:rPr>
          <w:noProof w:val="0"/>
          <w:lang w:val="en-US"/>
        </w:rPr>
        <w:t>46</w:t>
      </w:r>
      <w:r w:rsidR="005F21E7" w:rsidRPr="00F050B1">
        <w:rPr>
          <w:noProof w:val="0"/>
          <w:lang w:val="en-US"/>
        </w:rPr>
        <w:t xml:space="preserve">.3 </w:t>
      </w:r>
      <w:proofErr w:type="spellStart"/>
      <w:r w:rsidR="00A06DF6" w:rsidRPr="00F050B1">
        <w:rPr>
          <w:noProof w:val="0"/>
          <w:lang w:val="en-US"/>
        </w:rPr>
        <w:t>mCSD</w:t>
      </w:r>
      <w:proofErr w:type="spellEnd"/>
      <w:r w:rsidR="005F21E7" w:rsidRPr="00F050B1">
        <w:rPr>
          <w:noProof w:val="0"/>
          <w:lang w:val="en-US"/>
        </w:rPr>
        <w:t xml:space="preserve"> </w:t>
      </w:r>
      <w:r w:rsidR="001579E7" w:rsidRPr="00F050B1">
        <w:rPr>
          <w:noProof w:val="0"/>
          <w:lang w:val="en-US"/>
        </w:rPr>
        <w:t xml:space="preserve">Required </w:t>
      </w:r>
      <w:r w:rsidR="00C158E0" w:rsidRPr="00F050B1">
        <w:rPr>
          <w:noProof w:val="0"/>
          <w:lang w:val="en-US"/>
        </w:rPr>
        <w:t>Actor</w:t>
      </w:r>
      <w:r w:rsidR="005F21E7" w:rsidRPr="00F050B1">
        <w:rPr>
          <w:noProof w:val="0"/>
          <w:lang w:val="en-US"/>
        </w:rPr>
        <w:t xml:space="preserve"> Groupings</w:t>
      </w:r>
      <w:bookmarkEnd w:id="171"/>
      <w:r w:rsidR="005F21E7" w:rsidRPr="00F050B1">
        <w:rPr>
          <w:noProof w:val="0"/>
          <w:lang w:val="en-US"/>
        </w:rPr>
        <w:t xml:space="preserve"> </w:t>
      </w:r>
    </w:p>
    <w:p w14:paraId="35EBD11B" w14:textId="77777777" w:rsidR="00761469" w:rsidRPr="00F050B1" w:rsidRDefault="00761469" w:rsidP="00761469">
      <w:pPr>
        <w:pStyle w:val="TableTitle"/>
      </w:pPr>
      <w:r w:rsidRPr="00F050B1">
        <w:t xml:space="preserve">Table </w:t>
      </w:r>
      <w:r w:rsidR="009F6C60" w:rsidRPr="00F050B1">
        <w:t>46</w:t>
      </w:r>
      <w:r w:rsidRPr="00F050B1">
        <w:t>.3-1</w:t>
      </w:r>
      <w:r w:rsidR="00A77D3E" w:rsidRPr="00F050B1">
        <w:t>:</w:t>
      </w:r>
      <w:r w:rsidR="00566854" w:rsidRPr="00F050B1">
        <w:t xml:space="preserve"> </w:t>
      </w:r>
      <w:proofErr w:type="spellStart"/>
      <w:r w:rsidR="00A06DF6" w:rsidRPr="00F050B1">
        <w:t>mCSD</w:t>
      </w:r>
      <w:proofErr w:type="spellEnd"/>
      <w:r w:rsidRPr="00F050B1">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66"/>
        <w:gridCol w:w="1440"/>
        <w:gridCol w:w="2160"/>
        <w:gridCol w:w="2685"/>
      </w:tblGrid>
      <w:tr w:rsidR="00761469" w:rsidRPr="00F050B1" w14:paraId="6EC8B93A" w14:textId="77777777" w:rsidTr="005C7B33">
        <w:trPr>
          <w:cantSplit/>
          <w:tblHeader/>
          <w:jc w:val="center"/>
        </w:trPr>
        <w:tc>
          <w:tcPr>
            <w:tcW w:w="2866" w:type="dxa"/>
            <w:shd w:val="pct15" w:color="auto" w:fill="FFFFFF"/>
          </w:tcPr>
          <w:p w14:paraId="32C1DA5E" w14:textId="77777777" w:rsidR="00761469" w:rsidRPr="00F050B1" w:rsidRDefault="00A06DF6" w:rsidP="00DB186B">
            <w:pPr>
              <w:pStyle w:val="TableEntryHeader"/>
              <w:rPr>
                <w:lang w:val="en-US" w:eastAsia="en-US"/>
              </w:rPr>
            </w:pPr>
            <w:proofErr w:type="spellStart"/>
            <w:r w:rsidRPr="00F050B1">
              <w:rPr>
                <w:lang w:val="en-US" w:eastAsia="en-US"/>
              </w:rPr>
              <w:t>mCSD</w:t>
            </w:r>
            <w:proofErr w:type="spellEnd"/>
            <w:r w:rsidR="00761469" w:rsidRPr="00F050B1">
              <w:rPr>
                <w:lang w:val="en-US" w:eastAsia="en-US"/>
              </w:rPr>
              <w:t xml:space="preserve"> Actor</w:t>
            </w:r>
          </w:p>
        </w:tc>
        <w:tc>
          <w:tcPr>
            <w:tcW w:w="1440" w:type="dxa"/>
            <w:shd w:val="pct15" w:color="auto" w:fill="FFFFFF"/>
          </w:tcPr>
          <w:p w14:paraId="51E30EA8" w14:textId="77777777" w:rsidR="00761469" w:rsidRPr="00F050B1" w:rsidRDefault="00761469" w:rsidP="00DB186B">
            <w:pPr>
              <w:pStyle w:val="TableEntryHeader"/>
              <w:rPr>
                <w:lang w:val="en-US" w:eastAsia="en-US"/>
              </w:rPr>
            </w:pPr>
            <w:r w:rsidRPr="00F050B1">
              <w:rPr>
                <w:lang w:val="en-US" w:eastAsia="en-US"/>
              </w:rPr>
              <w:t>Actor to be grouped with</w:t>
            </w:r>
          </w:p>
        </w:tc>
        <w:tc>
          <w:tcPr>
            <w:tcW w:w="2160" w:type="dxa"/>
            <w:shd w:val="pct15" w:color="auto" w:fill="FFFFFF"/>
          </w:tcPr>
          <w:p w14:paraId="0EB619F4" w14:textId="77777777" w:rsidR="00761469" w:rsidRPr="00F050B1" w:rsidRDefault="00CD44D7" w:rsidP="00DB186B">
            <w:pPr>
              <w:pStyle w:val="TableEntryHeader"/>
              <w:rPr>
                <w:lang w:val="en-US" w:eastAsia="en-US"/>
              </w:rPr>
            </w:pPr>
            <w:r w:rsidRPr="00F050B1">
              <w:rPr>
                <w:lang w:val="en-US" w:eastAsia="en-US"/>
              </w:rPr>
              <w:t>Reference</w:t>
            </w:r>
          </w:p>
        </w:tc>
        <w:tc>
          <w:tcPr>
            <w:tcW w:w="2685" w:type="dxa"/>
            <w:shd w:val="pct15" w:color="auto" w:fill="FFFFFF"/>
          </w:tcPr>
          <w:p w14:paraId="7B0E4DB9" w14:textId="77777777" w:rsidR="00761469" w:rsidRPr="00F050B1" w:rsidRDefault="00761469" w:rsidP="00DB186B">
            <w:pPr>
              <w:pStyle w:val="TableEntryHeader"/>
              <w:rPr>
                <w:lang w:val="en-US" w:eastAsia="en-US"/>
              </w:rPr>
            </w:pPr>
            <w:r w:rsidRPr="00F050B1">
              <w:rPr>
                <w:lang w:val="en-US" w:eastAsia="en-US"/>
              </w:rPr>
              <w:t>Content Bindings Reference</w:t>
            </w:r>
          </w:p>
        </w:tc>
      </w:tr>
      <w:tr w:rsidR="00742C19" w:rsidRPr="00F050B1" w14:paraId="097403A4" w14:textId="77777777" w:rsidTr="005C7B33">
        <w:trPr>
          <w:cantSplit/>
          <w:trHeight w:val="332"/>
          <w:jc w:val="center"/>
        </w:trPr>
        <w:tc>
          <w:tcPr>
            <w:tcW w:w="2866" w:type="dxa"/>
          </w:tcPr>
          <w:p w14:paraId="2576CC33" w14:textId="77777777" w:rsidR="00742C19" w:rsidRPr="00F050B1" w:rsidRDefault="00233FF8" w:rsidP="005C7B33">
            <w:pPr>
              <w:pStyle w:val="TableEntry"/>
              <w:rPr>
                <w:lang w:val="en-US" w:eastAsia="en-US"/>
              </w:rPr>
            </w:pPr>
            <w:r w:rsidRPr="00F050B1">
              <w:rPr>
                <w:lang w:val="en-US" w:eastAsia="en-US"/>
              </w:rPr>
              <w:t xml:space="preserve">Care Services </w:t>
            </w:r>
            <w:r w:rsidR="005C7B33" w:rsidRPr="00F050B1">
              <w:rPr>
                <w:lang w:val="en-US" w:eastAsia="en-US"/>
              </w:rPr>
              <w:t>Selective Consumer</w:t>
            </w:r>
          </w:p>
        </w:tc>
        <w:tc>
          <w:tcPr>
            <w:tcW w:w="1440" w:type="dxa"/>
          </w:tcPr>
          <w:p w14:paraId="59848A2E" w14:textId="77777777" w:rsidR="00742C19" w:rsidRPr="00F050B1" w:rsidRDefault="00742C19" w:rsidP="00C4099C">
            <w:pPr>
              <w:pStyle w:val="TableEntry"/>
              <w:rPr>
                <w:lang w:val="en-US" w:eastAsia="en-US"/>
              </w:rPr>
            </w:pPr>
            <w:r w:rsidRPr="00F050B1">
              <w:rPr>
                <w:lang w:val="en-US" w:eastAsia="en-US"/>
              </w:rPr>
              <w:t>None</w:t>
            </w:r>
          </w:p>
        </w:tc>
        <w:tc>
          <w:tcPr>
            <w:tcW w:w="2160" w:type="dxa"/>
          </w:tcPr>
          <w:p w14:paraId="4CB5F5C1" w14:textId="77777777" w:rsidR="00742C19" w:rsidRPr="00F050B1" w:rsidRDefault="00742C19" w:rsidP="00C4099C">
            <w:pPr>
              <w:pStyle w:val="TableEntry"/>
              <w:jc w:val="center"/>
              <w:rPr>
                <w:lang w:val="en-US" w:eastAsia="en-US"/>
              </w:rPr>
            </w:pPr>
            <w:r w:rsidRPr="00F050B1">
              <w:rPr>
                <w:lang w:val="en-US" w:eastAsia="en-US"/>
              </w:rPr>
              <w:t>--</w:t>
            </w:r>
          </w:p>
        </w:tc>
        <w:tc>
          <w:tcPr>
            <w:tcW w:w="2685" w:type="dxa"/>
          </w:tcPr>
          <w:p w14:paraId="7BA1CE4B" w14:textId="77777777" w:rsidR="00742C19" w:rsidRPr="00F050B1" w:rsidRDefault="00742C19" w:rsidP="00C4099C">
            <w:pPr>
              <w:pStyle w:val="TableEntry"/>
              <w:jc w:val="center"/>
              <w:rPr>
                <w:lang w:val="en-US" w:eastAsia="en-US"/>
              </w:rPr>
            </w:pPr>
            <w:r w:rsidRPr="00F050B1">
              <w:rPr>
                <w:lang w:val="en-US" w:eastAsia="en-US"/>
              </w:rPr>
              <w:t>--</w:t>
            </w:r>
          </w:p>
        </w:tc>
      </w:tr>
      <w:tr w:rsidR="00761469" w:rsidRPr="00F050B1" w14:paraId="1AFB4537" w14:textId="77777777" w:rsidTr="005C7B33">
        <w:trPr>
          <w:cantSplit/>
          <w:trHeight w:val="332"/>
          <w:jc w:val="center"/>
        </w:trPr>
        <w:tc>
          <w:tcPr>
            <w:tcW w:w="2866" w:type="dxa"/>
          </w:tcPr>
          <w:p w14:paraId="42BC6FBD" w14:textId="77777777" w:rsidR="00761469" w:rsidRPr="00F050B1" w:rsidRDefault="00233FF8" w:rsidP="005C7B33">
            <w:pPr>
              <w:pStyle w:val="TableEntry"/>
              <w:rPr>
                <w:lang w:val="en-US" w:eastAsia="en-US"/>
              </w:rPr>
            </w:pPr>
            <w:r w:rsidRPr="00F050B1">
              <w:rPr>
                <w:lang w:val="en-US" w:eastAsia="en-US"/>
              </w:rPr>
              <w:t xml:space="preserve">Care Services </w:t>
            </w:r>
            <w:r w:rsidR="005C7B33" w:rsidRPr="00F050B1">
              <w:rPr>
                <w:lang w:val="en-US" w:eastAsia="en-US"/>
              </w:rPr>
              <w:t>Selective Supplier</w:t>
            </w:r>
          </w:p>
        </w:tc>
        <w:tc>
          <w:tcPr>
            <w:tcW w:w="1440" w:type="dxa"/>
          </w:tcPr>
          <w:p w14:paraId="5217723C" w14:textId="77777777" w:rsidR="00761469" w:rsidRPr="00F050B1" w:rsidRDefault="00761469" w:rsidP="00DB186B">
            <w:pPr>
              <w:pStyle w:val="TableEntry"/>
              <w:rPr>
                <w:lang w:val="en-US" w:eastAsia="en-US"/>
              </w:rPr>
            </w:pPr>
            <w:r w:rsidRPr="00F050B1">
              <w:rPr>
                <w:lang w:val="en-US" w:eastAsia="en-US"/>
              </w:rPr>
              <w:t>None</w:t>
            </w:r>
          </w:p>
        </w:tc>
        <w:tc>
          <w:tcPr>
            <w:tcW w:w="2160" w:type="dxa"/>
          </w:tcPr>
          <w:p w14:paraId="68865A0F" w14:textId="77777777" w:rsidR="00761469" w:rsidRPr="00F050B1" w:rsidRDefault="00C60F4D" w:rsidP="0020453A">
            <w:pPr>
              <w:pStyle w:val="TableEntry"/>
              <w:jc w:val="center"/>
              <w:rPr>
                <w:lang w:val="en-US" w:eastAsia="en-US"/>
              </w:rPr>
            </w:pPr>
            <w:r w:rsidRPr="00F050B1">
              <w:rPr>
                <w:lang w:val="en-US" w:eastAsia="en-US"/>
              </w:rPr>
              <w:t>--</w:t>
            </w:r>
          </w:p>
        </w:tc>
        <w:tc>
          <w:tcPr>
            <w:tcW w:w="2685" w:type="dxa"/>
          </w:tcPr>
          <w:p w14:paraId="0539F1BB" w14:textId="77777777" w:rsidR="00761469" w:rsidRPr="00F050B1" w:rsidRDefault="0020453A" w:rsidP="00B541EC">
            <w:pPr>
              <w:pStyle w:val="TableEntry"/>
              <w:jc w:val="center"/>
              <w:rPr>
                <w:lang w:val="en-US" w:eastAsia="en-US"/>
              </w:rPr>
            </w:pPr>
            <w:r w:rsidRPr="00F050B1">
              <w:rPr>
                <w:lang w:val="en-US" w:eastAsia="en-US"/>
              </w:rPr>
              <w:t>--</w:t>
            </w:r>
          </w:p>
        </w:tc>
      </w:tr>
      <w:tr w:rsidR="00742C19" w:rsidRPr="00F050B1" w14:paraId="5DAB11C8" w14:textId="77777777" w:rsidTr="005C7B33">
        <w:trPr>
          <w:cantSplit/>
          <w:trHeight w:val="332"/>
          <w:jc w:val="center"/>
        </w:trPr>
        <w:tc>
          <w:tcPr>
            <w:tcW w:w="2866" w:type="dxa"/>
          </w:tcPr>
          <w:p w14:paraId="349AFDE3" w14:textId="77777777" w:rsidR="00742C19" w:rsidRPr="00F050B1" w:rsidRDefault="00233FF8" w:rsidP="005C7B33">
            <w:pPr>
              <w:pStyle w:val="TableEntry"/>
              <w:rPr>
                <w:lang w:val="en-US" w:eastAsia="en-US"/>
              </w:rPr>
            </w:pPr>
            <w:r w:rsidRPr="00F050B1">
              <w:rPr>
                <w:lang w:val="en-US" w:eastAsia="en-US"/>
              </w:rPr>
              <w:t xml:space="preserve">Care Services </w:t>
            </w:r>
            <w:r w:rsidR="005C7B33" w:rsidRPr="00F050B1">
              <w:rPr>
                <w:lang w:val="en-US" w:eastAsia="en-US"/>
              </w:rPr>
              <w:t>Update Consumer</w:t>
            </w:r>
          </w:p>
        </w:tc>
        <w:tc>
          <w:tcPr>
            <w:tcW w:w="1440" w:type="dxa"/>
          </w:tcPr>
          <w:p w14:paraId="390ABC11" w14:textId="77777777" w:rsidR="00742C19" w:rsidRPr="00F050B1" w:rsidRDefault="00742C19" w:rsidP="00C4099C">
            <w:pPr>
              <w:pStyle w:val="TableEntry"/>
              <w:rPr>
                <w:lang w:val="en-US" w:eastAsia="en-US"/>
              </w:rPr>
            </w:pPr>
            <w:r w:rsidRPr="00F050B1">
              <w:rPr>
                <w:lang w:val="en-US" w:eastAsia="en-US"/>
              </w:rPr>
              <w:t>None</w:t>
            </w:r>
          </w:p>
        </w:tc>
        <w:tc>
          <w:tcPr>
            <w:tcW w:w="2160" w:type="dxa"/>
          </w:tcPr>
          <w:p w14:paraId="6BDDA068" w14:textId="77777777" w:rsidR="00742C19" w:rsidRPr="00F050B1" w:rsidRDefault="00742C19" w:rsidP="00C4099C">
            <w:pPr>
              <w:pStyle w:val="TableEntry"/>
              <w:jc w:val="center"/>
              <w:rPr>
                <w:lang w:val="en-US" w:eastAsia="en-US"/>
              </w:rPr>
            </w:pPr>
            <w:r w:rsidRPr="00F050B1">
              <w:rPr>
                <w:lang w:val="en-US" w:eastAsia="en-US"/>
              </w:rPr>
              <w:t>--</w:t>
            </w:r>
          </w:p>
        </w:tc>
        <w:tc>
          <w:tcPr>
            <w:tcW w:w="2685" w:type="dxa"/>
          </w:tcPr>
          <w:p w14:paraId="305F9385" w14:textId="77777777" w:rsidR="00742C19" w:rsidRPr="00F050B1" w:rsidRDefault="00742C19" w:rsidP="00C4099C">
            <w:pPr>
              <w:pStyle w:val="TableEntry"/>
              <w:jc w:val="center"/>
              <w:rPr>
                <w:lang w:val="en-US" w:eastAsia="en-US"/>
              </w:rPr>
            </w:pPr>
            <w:r w:rsidRPr="00F050B1">
              <w:rPr>
                <w:lang w:val="en-US" w:eastAsia="en-US"/>
              </w:rPr>
              <w:t>--</w:t>
            </w:r>
          </w:p>
        </w:tc>
      </w:tr>
      <w:tr w:rsidR="00233FF8" w:rsidRPr="00F050B1" w14:paraId="241189B7" w14:textId="77777777" w:rsidTr="005C7B33">
        <w:trPr>
          <w:cantSplit/>
          <w:trHeight w:val="332"/>
          <w:jc w:val="center"/>
        </w:trPr>
        <w:tc>
          <w:tcPr>
            <w:tcW w:w="2866" w:type="dxa"/>
          </w:tcPr>
          <w:p w14:paraId="06D615E7" w14:textId="77777777" w:rsidR="00233FF8" w:rsidRPr="00F050B1" w:rsidRDefault="00233FF8" w:rsidP="005C7B33">
            <w:pPr>
              <w:pStyle w:val="TableEntry"/>
              <w:rPr>
                <w:lang w:val="en-US" w:eastAsia="en-US"/>
              </w:rPr>
            </w:pPr>
            <w:r w:rsidRPr="00F050B1">
              <w:rPr>
                <w:lang w:val="en-US" w:eastAsia="en-US"/>
              </w:rPr>
              <w:t xml:space="preserve">Care Services </w:t>
            </w:r>
            <w:r w:rsidR="005C7B33" w:rsidRPr="00F050B1">
              <w:rPr>
                <w:lang w:val="en-US" w:eastAsia="en-US"/>
              </w:rPr>
              <w:t>Update Supplier</w:t>
            </w:r>
          </w:p>
        </w:tc>
        <w:tc>
          <w:tcPr>
            <w:tcW w:w="1440" w:type="dxa"/>
          </w:tcPr>
          <w:p w14:paraId="5E12F623" w14:textId="77777777" w:rsidR="00233FF8" w:rsidRPr="00F050B1" w:rsidRDefault="00233FF8" w:rsidP="00C4099C">
            <w:pPr>
              <w:pStyle w:val="TableEntry"/>
              <w:rPr>
                <w:lang w:val="en-US" w:eastAsia="en-US"/>
              </w:rPr>
            </w:pPr>
            <w:r w:rsidRPr="00F050B1">
              <w:rPr>
                <w:lang w:val="en-US" w:eastAsia="en-US"/>
              </w:rPr>
              <w:t>None</w:t>
            </w:r>
          </w:p>
        </w:tc>
        <w:tc>
          <w:tcPr>
            <w:tcW w:w="2160" w:type="dxa"/>
          </w:tcPr>
          <w:p w14:paraId="187997E6" w14:textId="77777777" w:rsidR="00233FF8" w:rsidRPr="00F050B1" w:rsidRDefault="00233FF8" w:rsidP="00C4099C">
            <w:pPr>
              <w:pStyle w:val="TableEntry"/>
              <w:jc w:val="center"/>
              <w:rPr>
                <w:lang w:val="en-US" w:eastAsia="en-US"/>
              </w:rPr>
            </w:pPr>
            <w:r w:rsidRPr="00F050B1">
              <w:rPr>
                <w:lang w:val="en-US" w:eastAsia="en-US"/>
              </w:rPr>
              <w:t>--</w:t>
            </w:r>
          </w:p>
        </w:tc>
        <w:tc>
          <w:tcPr>
            <w:tcW w:w="2685" w:type="dxa"/>
          </w:tcPr>
          <w:p w14:paraId="0BC51DB6" w14:textId="77777777" w:rsidR="00233FF8" w:rsidRPr="00F050B1" w:rsidRDefault="00233FF8" w:rsidP="00C4099C">
            <w:pPr>
              <w:pStyle w:val="TableEntry"/>
              <w:jc w:val="center"/>
              <w:rPr>
                <w:lang w:val="en-US" w:eastAsia="en-US"/>
              </w:rPr>
            </w:pPr>
            <w:r w:rsidRPr="00F050B1">
              <w:rPr>
                <w:lang w:val="en-US" w:eastAsia="en-US"/>
              </w:rPr>
              <w:t>--</w:t>
            </w:r>
          </w:p>
        </w:tc>
      </w:tr>
    </w:tbl>
    <w:p w14:paraId="4FDCE69B" w14:textId="77777777" w:rsidR="00CF283F" w:rsidRPr="00F050B1" w:rsidRDefault="009F6C60" w:rsidP="00303E20">
      <w:pPr>
        <w:pStyle w:val="Heading2"/>
        <w:numPr>
          <w:ilvl w:val="0"/>
          <w:numId w:val="0"/>
        </w:numPr>
        <w:rPr>
          <w:noProof w:val="0"/>
          <w:lang w:val="en-US"/>
        </w:rPr>
      </w:pPr>
      <w:bookmarkStart w:id="172" w:name="_Toc4672998"/>
      <w:r w:rsidRPr="00F050B1">
        <w:rPr>
          <w:noProof w:val="0"/>
          <w:lang w:val="en-US"/>
        </w:rPr>
        <w:t>46</w:t>
      </w:r>
      <w:r w:rsidR="00CF283F" w:rsidRPr="00F050B1">
        <w:rPr>
          <w:noProof w:val="0"/>
          <w:lang w:val="en-US"/>
        </w:rPr>
        <w:t>.</w:t>
      </w:r>
      <w:r w:rsidR="00AF472E" w:rsidRPr="00F050B1">
        <w:rPr>
          <w:noProof w:val="0"/>
          <w:lang w:val="en-US"/>
        </w:rPr>
        <w:t>4</w:t>
      </w:r>
      <w:r w:rsidR="005F21E7" w:rsidRPr="00F050B1">
        <w:rPr>
          <w:noProof w:val="0"/>
          <w:lang w:val="en-US"/>
        </w:rPr>
        <w:t xml:space="preserve"> </w:t>
      </w:r>
      <w:proofErr w:type="spellStart"/>
      <w:r w:rsidR="00A06DF6" w:rsidRPr="00F050B1">
        <w:rPr>
          <w:noProof w:val="0"/>
          <w:lang w:val="en-US"/>
        </w:rPr>
        <w:t>mCSD</w:t>
      </w:r>
      <w:proofErr w:type="spellEnd"/>
      <w:r w:rsidR="00CF283F" w:rsidRPr="00F050B1">
        <w:rPr>
          <w:noProof w:val="0"/>
          <w:lang w:val="en-US"/>
        </w:rPr>
        <w:t xml:space="preserve"> </w:t>
      </w:r>
      <w:bookmarkEnd w:id="127"/>
      <w:bookmarkEnd w:id="128"/>
      <w:r w:rsidR="00167DB7" w:rsidRPr="00F050B1">
        <w:rPr>
          <w:noProof w:val="0"/>
          <w:lang w:val="en-US"/>
        </w:rPr>
        <w:t>Overview</w:t>
      </w:r>
      <w:bookmarkEnd w:id="172"/>
    </w:p>
    <w:p w14:paraId="688799D4" w14:textId="77777777" w:rsidR="00167DB7" w:rsidRPr="00F050B1" w:rsidRDefault="009F6C60" w:rsidP="003D19E0">
      <w:pPr>
        <w:pStyle w:val="Heading3"/>
        <w:keepNext w:val="0"/>
        <w:numPr>
          <w:ilvl w:val="0"/>
          <w:numId w:val="0"/>
        </w:numPr>
        <w:rPr>
          <w:bCs/>
          <w:noProof w:val="0"/>
          <w:lang w:val="en-US"/>
        </w:rPr>
      </w:pPr>
      <w:bookmarkStart w:id="173" w:name="_Toc4672999"/>
      <w:r w:rsidRPr="00F050B1">
        <w:rPr>
          <w:bCs/>
          <w:noProof w:val="0"/>
          <w:lang w:val="en-US"/>
        </w:rPr>
        <w:t>46</w:t>
      </w:r>
      <w:r w:rsidR="00104BE6" w:rsidRPr="00F050B1">
        <w:rPr>
          <w:bCs/>
          <w:noProof w:val="0"/>
          <w:lang w:val="en-US"/>
        </w:rPr>
        <w:t>.</w:t>
      </w:r>
      <w:r w:rsidR="00AF472E" w:rsidRPr="00F050B1">
        <w:rPr>
          <w:bCs/>
          <w:noProof w:val="0"/>
          <w:lang w:val="en-US"/>
        </w:rPr>
        <w:t>4</w:t>
      </w:r>
      <w:r w:rsidR="00167DB7" w:rsidRPr="00F050B1">
        <w:rPr>
          <w:bCs/>
          <w:noProof w:val="0"/>
          <w:lang w:val="en-US"/>
        </w:rPr>
        <w:t>.1 Concepts</w:t>
      </w:r>
      <w:bookmarkEnd w:id="173"/>
    </w:p>
    <w:p w14:paraId="72DB00D8" w14:textId="5F9DD763" w:rsidR="005A0935" w:rsidRPr="00F050B1" w:rsidRDefault="00DC4A07" w:rsidP="00FD3619">
      <w:pPr>
        <w:pStyle w:val="BodyText"/>
      </w:pPr>
      <w:r w:rsidRPr="00F050B1">
        <w:t xml:space="preserve">The </w:t>
      </w:r>
      <w:r w:rsidR="00B9313A" w:rsidRPr="00F050B1">
        <w:t xml:space="preserve">Mobile </w:t>
      </w:r>
      <w:r w:rsidR="00A06DF6" w:rsidRPr="00F050B1">
        <w:t>Care Services Discovery</w:t>
      </w:r>
      <w:r w:rsidR="00F84175" w:rsidRPr="00F050B1">
        <w:t xml:space="preserve"> (</w:t>
      </w:r>
      <w:proofErr w:type="spellStart"/>
      <w:r w:rsidR="00A06DF6" w:rsidRPr="00F050B1">
        <w:t>mCSD</w:t>
      </w:r>
      <w:proofErr w:type="spellEnd"/>
      <w:r w:rsidR="00F84175" w:rsidRPr="00F050B1">
        <w:t>)</w:t>
      </w:r>
      <w:r w:rsidRPr="00F050B1">
        <w:t xml:space="preserve"> </w:t>
      </w:r>
      <w:r w:rsidR="00326DC7" w:rsidRPr="00F050B1">
        <w:t xml:space="preserve">Profile </w:t>
      </w:r>
      <w:r w:rsidRPr="00F050B1">
        <w:t xml:space="preserve">supports queries </w:t>
      </w:r>
      <w:r w:rsidR="007702C6" w:rsidRPr="00F050B1">
        <w:t xml:space="preserve">for </w:t>
      </w:r>
      <w:r w:rsidRPr="00F050B1">
        <w:t xml:space="preserve">organizations, </w:t>
      </w:r>
      <w:commentRangeStart w:id="174"/>
      <w:r w:rsidR="00F84175" w:rsidRPr="00F050B1">
        <w:t>locations</w:t>
      </w:r>
      <w:commentRangeEnd w:id="174"/>
      <w:r w:rsidR="006710D3">
        <w:rPr>
          <w:rStyle w:val="CommentReference"/>
        </w:rPr>
        <w:commentReference w:id="174"/>
      </w:r>
      <w:r w:rsidRPr="00F050B1">
        <w:t xml:space="preserve">, </w:t>
      </w:r>
      <w:ins w:id="176" w:author="Luke Duncan" w:date="2019-03-07T09:26:00Z">
        <w:r w:rsidR="00215A31" w:rsidRPr="00F050B1">
          <w:t xml:space="preserve">facilities, </w:t>
        </w:r>
      </w:ins>
      <w:r w:rsidR="00F84175" w:rsidRPr="00F050B1">
        <w:t>practitioners</w:t>
      </w:r>
      <w:r w:rsidR="00870DE2" w:rsidRPr="00F050B1">
        <w:t>,</w:t>
      </w:r>
      <w:r w:rsidRPr="00F050B1">
        <w:t xml:space="preserve"> and </w:t>
      </w:r>
      <w:r w:rsidR="00F84175" w:rsidRPr="00F050B1">
        <w:t xml:space="preserve">healthcare </w:t>
      </w:r>
      <w:r w:rsidRPr="00F050B1">
        <w:t xml:space="preserve">services. The relationship between these </w:t>
      </w:r>
      <w:r w:rsidR="00B20AB9" w:rsidRPr="00F050B1">
        <w:t xml:space="preserve">entities </w:t>
      </w:r>
      <w:r w:rsidR="00F84175" w:rsidRPr="00F050B1">
        <w:t xml:space="preserve">is illustrated in Figure </w:t>
      </w:r>
      <w:r w:rsidR="009F6C60" w:rsidRPr="00F050B1">
        <w:t>46</w:t>
      </w:r>
      <w:r w:rsidRPr="00F050B1">
        <w:t>.4.1-1.</w:t>
      </w:r>
    </w:p>
    <w:p w14:paraId="56BC4FD6" w14:textId="4756D837" w:rsidR="005A0935" w:rsidRPr="00F050B1" w:rsidRDefault="008B0741" w:rsidP="00FD3619">
      <w:pPr>
        <w:pStyle w:val="BodyText"/>
      </w:pPr>
      <w:ins w:id="177" w:author="Luke Duncan" w:date="2019-04-30T10:08:00Z">
        <w:r>
          <w:rPr>
            <w:noProof/>
          </w:rPr>
          <w:lastRenderedPageBreak/>
          <w:drawing>
            <wp:inline distT="0" distB="0" distL="0" distR="0" wp14:anchorId="7CA7F5A9" wp14:editId="654E9A07">
              <wp:extent cx="6028855" cy="393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36817" cy="3942200"/>
                      </a:xfrm>
                      <a:prstGeom prst="rect">
                        <a:avLst/>
                      </a:prstGeom>
                      <a:noFill/>
                    </pic:spPr>
                  </pic:pic>
                </a:graphicData>
              </a:graphic>
            </wp:inline>
          </w:drawing>
        </w:r>
      </w:ins>
    </w:p>
    <w:p w14:paraId="114F97D7" w14:textId="4129C4A3" w:rsidR="00ED2ED7" w:rsidRPr="00F050B1" w:rsidDel="00215A31" w:rsidRDefault="00587847" w:rsidP="00D71784">
      <w:pPr>
        <w:pStyle w:val="FigureTitle"/>
        <w:rPr>
          <w:del w:id="178" w:author="Luke Duncan" w:date="2019-03-07T09:26:00Z"/>
        </w:rPr>
      </w:pPr>
      <w:del w:id="179" w:author="Luke Duncan" w:date="2019-03-07T09:26:00Z">
        <w:r w:rsidRPr="00F050B1" w:rsidDel="00215A31">
          <w:rPr>
            <w:b w:val="0"/>
            <w:noProof/>
          </w:rPr>
          <w:lastRenderedPageBreak/>
          <mc:AlternateContent>
            <mc:Choice Requires="wpc">
              <w:drawing>
                <wp:inline distT="0" distB="0" distL="0" distR="0" wp14:anchorId="584BA6FD" wp14:editId="4CD5D7F0">
                  <wp:extent cx="6102350" cy="3943351"/>
                  <wp:effectExtent l="0" t="0" r="0" b="0"/>
                  <wp:docPr id="576" name="Canvas 5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40" name="Group 9"/>
                          <wpg:cNvGrpSpPr>
                            <a:grpSpLocks/>
                          </wpg:cNvGrpSpPr>
                          <wpg:grpSpPr bwMode="auto">
                            <a:xfrm>
                              <a:off x="1450975" y="496571"/>
                              <a:ext cx="1524000" cy="577215"/>
                              <a:chOff x="12400" y="4361"/>
                              <a:chExt cx="15240" cy="9570"/>
                            </a:xfrm>
                          </wpg:grpSpPr>
                          <wps:wsp>
                            <wps:cNvPr id="541" name="Flowchart: Card 2"/>
                            <wps:cNvSpPr>
                              <a:spLocks noChangeArrowheads="1"/>
                            </wps:cNvSpPr>
                            <wps:spPr bwMode="auto">
                              <a:xfrm>
                                <a:off x="12400" y="4361"/>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2" name="Flowchart: Card 3"/>
                            <wps:cNvSpPr>
                              <a:spLocks noChangeArrowheads="1"/>
                            </wps:cNvSpPr>
                            <wps:spPr bwMode="auto">
                              <a:xfrm>
                                <a:off x="13162" y="5123"/>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3" name="Flowchart: Card 4"/>
                            <wps:cNvSpPr>
                              <a:spLocks noChangeArrowheads="1"/>
                            </wps:cNvSpPr>
                            <wps:spPr bwMode="auto">
                              <a:xfrm>
                                <a:off x="13924" y="5885"/>
                                <a:ext cx="13716" cy="8047"/>
                              </a:xfrm>
                              <a:prstGeom prst="flowChartPunchedCard">
                                <a:avLst/>
                              </a:prstGeom>
                              <a:solidFill>
                                <a:srgbClr val="FFFFFF"/>
                              </a:solidFill>
                              <a:ln w="25400">
                                <a:solidFill>
                                  <a:srgbClr val="000000"/>
                                </a:solidFill>
                                <a:miter lim="800000"/>
                                <a:headEnd/>
                                <a:tailEnd/>
                              </a:ln>
                            </wps:spPr>
                            <wps:txbx>
                              <w:txbxContent>
                                <w:p w14:paraId="4AFCAC4D" w14:textId="77777777" w:rsidR="00F301C1" w:rsidRDefault="00F301C1" w:rsidP="00551AB3">
                                  <w:pPr>
                                    <w:pStyle w:val="NormalWeb"/>
                                    <w:spacing w:before="0"/>
                                    <w:jc w:val="center"/>
                                  </w:pPr>
                                  <w:r w:rsidRPr="00ED2ED7">
                                    <w:rPr>
                                      <w:rFonts w:ascii="Calibri" w:hAnsi="Calibri"/>
                                      <w:color w:val="000000"/>
                                      <w:kern w:val="24"/>
                                      <w:sz w:val="32"/>
                                      <w:szCs w:val="36"/>
                                    </w:rPr>
                                    <w:t>Organization</w:t>
                                  </w:r>
                                </w:p>
                              </w:txbxContent>
                            </wps:txbx>
                            <wps:bodyPr rot="0" vert="horz" wrap="square" lIns="91440" tIns="45720" rIns="91440" bIns="45720" anchor="ctr" anchorCtr="0" upright="1">
                              <a:noAutofit/>
                            </wps:bodyPr>
                          </wps:wsp>
                        </wpg:wgp>
                        <wps:wsp>
                          <wps:cNvPr id="544" name="Elbow Connector 13"/>
                          <wps:cNvCnPr>
                            <a:cxnSpLocks noChangeShapeType="1"/>
                          </wps:cNvCnPr>
                          <wps:spPr bwMode="auto">
                            <a:xfrm rot="16200000" flipH="1" flipV="1">
                              <a:off x="1702435" y="325756"/>
                              <a:ext cx="288290" cy="610235"/>
                            </a:xfrm>
                            <a:prstGeom prst="bentConnector4">
                              <a:avLst>
                                <a:gd name="adj1" fmla="val -79292"/>
                                <a:gd name="adj2" fmla="val 150000"/>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wpg:cNvPr id="545" name="Group 24"/>
                          <wpg:cNvGrpSpPr>
                            <a:grpSpLocks/>
                          </wpg:cNvGrpSpPr>
                          <wpg:grpSpPr bwMode="auto">
                            <a:xfrm>
                              <a:off x="1465580" y="3260726"/>
                              <a:ext cx="1523365" cy="576580"/>
                              <a:chOff x="12400" y="32096"/>
                              <a:chExt cx="15240" cy="9570"/>
                            </a:xfrm>
                          </wpg:grpSpPr>
                          <wps:wsp>
                            <wps:cNvPr id="546" name="Flowchart: Card 12"/>
                            <wps:cNvSpPr>
                              <a:spLocks noChangeArrowheads="1"/>
                            </wps:cNvSpPr>
                            <wps:spPr bwMode="auto">
                              <a:xfrm>
                                <a:off x="12400" y="32096"/>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7" name="Flowchart: Card 13"/>
                            <wps:cNvSpPr>
                              <a:spLocks noChangeArrowheads="1"/>
                            </wps:cNvSpPr>
                            <wps:spPr bwMode="auto">
                              <a:xfrm>
                                <a:off x="13162" y="32858"/>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8" name="Flowchart: Card 15"/>
                            <wps:cNvSpPr>
                              <a:spLocks noChangeArrowheads="1"/>
                            </wps:cNvSpPr>
                            <wps:spPr bwMode="auto">
                              <a:xfrm>
                                <a:off x="13924" y="33620"/>
                                <a:ext cx="13716" cy="8046"/>
                              </a:xfrm>
                              <a:prstGeom prst="flowChartPunchedCard">
                                <a:avLst/>
                              </a:prstGeom>
                              <a:solidFill>
                                <a:srgbClr val="FFFFFF"/>
                              </a:solidFill>
                              <a:ln w="25400">
                                <a:solidFill>
                                  <a:srgbClr val="000000"/>
                                </a:solidFill>
                                <a:miter lim="800000"/>
                                <a:headEnd/>
                                <a:tailEnd/>
                              </a:ln>
                            </wps:spPr>
                            <wps:txbx>
                              <w:txbxContent>
                                <w:p w14:paraId="4FD70EB8" w14:textId="77777777" w:rsidR="00F301C1" w:rsidRDefault="00F301C1" w:rsidP="00551AB3">
                                  <w:pPr>
                                    <w:pStyle w:val="NormalWeb"/>
                                    <w:spacing w:before="0"/>
                                    <w:jc w:val="center"/>
                                  </w:pPr>
                                  <w:r w:rsidRPr="00ED2ED7">
                                    <w:rPr>
                                      <w:rFonts w:ascii="Calibri" w:hAnsi="Calibri"/>
                                      <w:color w:val="000000"/>
                                      <w:kern w:val="24"/>
                                    </w:rPr>
                                    <w:t>Healthcare Service</w:t>
                                  </w:r>
                                </w:p>
                              </w:txbxContent>
                            </wps:txbx>
                            <wps:bodyPr rot="0" vert="horz" wrap="square" lIns="91440" tIns="45720" rIns="91440" bIns="45720" anchor="ctr" anchorCtr="0" upright="1">
                              <a:noAutofit/>
                            </wps:bodyPr>
                          </wps:wsp>
                        </wpg:wgp>
                        <wpg:wgp>
                          <wpg:cNvPr id="549" name="Group 28"/>
                          <wpg:cNvGrpSpPr>
                            <a:grpSpLocks/>
                          </wpg:cNvGrpSpPr>
                          <wpg:grpSpPr bwMode="auto">
                            <a:xfrm>
                              <a:off x="4419600" y="1919605"/>
                              <a:ext cx="1524000" cy="577275"/>
                              <a:chOff x="41946" y="18687"/>
                              <a:chExt cx="15240" cy="9571"/>
                            </a:xfrm>
                          </wpg:grpSpPr>
                          <wps:wsp>
                            <wps:cNvPr id="550" name="Flowchart: Card 16"/>
                            <wps:cNvSpPr>
                              <a:spLocks noChangeArrowheads="1"/>
                            </wps:cNvSpPr>
                            <wps:spPr bwMode="auto">
                              <a:xfrm>
                                <a:off x="41946" y="18687"/>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51" name="Flowchart: Card 17"/>
                            <wps:cNvSpPr>
                              <a:spLocks noChangeArrowheads="1"/>
                            </wps:cNvSpPr>
                            <wps:spPr bwMode="auto">
                              <a:xfrm>
                                <a:off x="42708" y="19449"/>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52" name="Flowchart: Card 18"/>
                            <wps:cNvSpPr>
                              <a:spLocks noChangeArrowheads="1"/>
                            </wps:cNvSpPr>
                            <wps:spPr bwMode="auto">
                              <a:xfrm>
                                <a:off x="43470" y="20211"/>
                                <a:ext cx="13716" cy="8047"/>
                              </a:xfrm>
                              <a:prstGeom prst="flowChartPunchedCard">
                                <a:avLst/>
                              </a:prstGeom>
                              <a:solidFill>
                                <a:srgbClr val="FFFFFF"/>
                              </a:solidFill>
                              <a:ln w="25400">
                                <a:solidFill>
                                  <a:srgbClr val="000000"/>
                                </a:solidFill>
                                <a:miter lim="800000"/>
                                <a:headEnd/>
                                <a:tailEnd/>
                              </a:ln>
                            </wps:spPr>
                            <wps:txbx>
                              <w:txbxContent>
                                <w:p w14:paraId="602B03F3" w14:textId="192C3223" w:rsidR="00F301C1" w:rsidRDefault="00F301C1" w:rsidP="00551AB3">
                                  <w:pPr>
                                    <w:pStyle w:val="NormalWeb"/>
                                    <w:spacing w:before="0"/>
                                    <w:jc w:val="center"/>
                                  </w:pPr>
                                  <w:r w:rsidRPr="00ED2ED7">
                                    <w:rPr>
                                      <w:rFonts w:ascii="Calibri" w:hAnsi="Calibri"/>
                                      <w:color w:val="000000"/>
                                      <w:kern w:val="24"/>
                                      <w:sz w:val="32"/>
                                      <w:szCs w:val="36"/>
                                    </w:rPr>
                                    <w:t>Practitioner</w:t>
                                  </w:r>
                                  <w:r>
                                    <w:rPr>
                                      <w:rFonts w:ascii="Calibri" w:hAnsi="Calibri"/>
                                      <w:color w:val="000000"/>
                                      <w:kern w:val="24"/>
                                      <w:sz w:val="32"/>
                                      <w:szCs w:val="36"/>
                                    </w:rPr>
                                    <w:br/>
                                    <w:t>PractitionerRole</w:t>
                                  </w:r>
                                </w:p>
                              </w:txbxContent>
                            </wps:txbx>
                            <wps:bodyPr rot="0" vert="horz" wrap="square" lIns="91440" tIns="45720" rIns="91440" bIns="45720" anchor="ctr" anchorCtr="0" upright="1">
                              <a:noAutofit/>
                            </wps:bodyPr>
                          </wps:wsp>
                        </wpg:wgp>
                        <wps:wsp>
                          <wps:cNvPr id="553" name="TextBox 63"/>
                          <wps:cNvSpPr txBox="1">
                            <a:spLocks noChangeArrowheads="1"/>
                          </wps:cNvSpPr>
                          <wps:spPr bwMode="auto">
                            <a:xfrm>
                              <a:off x="1153160" y="1483361"/>
                              <a:ext cx="532765" cy="246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14CA30C" w14:textId="77777777" w:rsidR="00F301C1" w:rsidRDefault="00F301C1" w:rsidP="00551AB3">
                                <w:pPr>
                                  <w:pStyle w:val="NormalWeb"/>
                                  <w:spacing w:before="0"/>
                                </w:pPr>
                                <w:r w:rsidRPr="00ED2ED7">
                                  <w:rPr>
                                    <w:rFonts w:ascii="Calibri" w:hAnsi="Calibri"/>
                                    <w:color w:val="000000"/>
                                    <w:kern w:val="24"/>
                                    <w:sz w:val="20"/>
                                    <w:szCs w:val="20"/>
                                  </w:rPr>
                                  <w:t>part of</w:t>
                                </w:r>
                              </w:p>
                            </w:txbxContent>
                          </wps:txbx>
                          <wps:bodyPr rot="0" vert="horz" wrap="none" lIns="91440" tIns="45720" rIns="91440" bIns="45720" anchor="t" anchorCtr="0" upright="1">
                            <a:spAutoFit/>
                          </wps:bodyPr>
                        </wps:wsp>
                        <wps:wsp>
                          <wps:cNvPr id="554" name="Elbow Connector 68"/>
                          <wps:cNvCnPr>
                            <a:cxnSpLocks noChangeShapeType="1"/>
                          </wps:cNvCnPr>
                          <wps:spPr bwMode="auto">
                            <a:xfrm rot="10800000">
                              <a:off x="1593215" y="821691"/>
                              <a:ext cx="13335" cy="2772410"/>
                            </a:xfrm>
                            <a:prstGeom prst="bentConnector3">
                              <a:avLst>
                                <a:gd name="adj1" fmla="val 9339620"/>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55" name="Elbow Connector 74"/>
                          <wps:cNvCnPr>
                            <a:cxnSpLocks noChangeShapeType="1"/>
                          </wps:cNvCnPr>
                          <wps:spPr bwMode="auto">
                            <a:xfrm rot="16200000" flipV="1">
                              <a:off x="3528060" y="281941"/>
                              <a:ext cx="1189990" cy="2268855"/>
                            </a:xfrm>
                            <a:prstGeom prst="bentConnector2">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56" name="TextBox 82"/>
                          <wps:cNvSpPr txBox="1">
                            <a:spLocks noChangeArrowheads="1"/>
                          </wps:cNvSpPr>
                          <wps:spPr bwMode="auto">
                            <a:xfrm>
                              <a:off x="3111500" y="2002156"/>
                              <a:ext cx="1456055" cy="3168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EFD1D3" w14:textId="77777777" w:rsidR="00F301C1" w:rsidRPr="0009020E" w:rsidRDefault="00F301C1" w:rsidP="00551AB3">
                                <w:pPr>
                                  <w:pStyle w:val="NormalWeb"/>
                                  <w:spacing w:before="0"/>
                                  <w:rPr>
                                    <w:rFonts w:ascii="Calibri" w:hAnsi="Calibri" w:cs="Calibri"/>
                                    <w:sz w:val="20"/>
                                    <w:szCs w:val="20"/>
                                  </w:rPr>
                                </w:pPr>
                                <w:r w:rsidRPr="0009020E">
                                  <w:rPr>
                                    <w:rFonts w:ascii="Calibri" w:hAnsi="Calibri" w:cs="Calibri"/>
                                    <w:sz w:val="20"/>
                                    <w:szCs w:val="20"/>
                                  </w:rPr>
                                  <w:t>provides services at</w:t>
                                </w:r>
                              </w:p>
                            </w:txbxContent>
                          </wps:txbx>
                          <wps:bodyPr rot="0" vert="horz" wrap="square" lIns="91440" tIns="45720" rIns="91440" bIns="45720" anchor="t" anchorCtr="0" upright="1">
                            <a:noAutofit/>
                          </wps:bodyPr>
                        </wps:wsp>
                        <wps:wsp>
                          <wps:cNvPr id="557" name="Elbow Connector 84"/>
                          <wps:cNvCnPr>
                            <a:cxnSpLocks noChangeShapeType="1"/>
                          </wps:cNvCnPr>
                          <wps:spPr bwMode="auto">
                            <a:xfrm rot="5400000">
                              <a:off x="3573780" y="1935481"/>
                              <a:ext cx="1098550" cy="2268855"/>
                            </a:xfrm>
                            <a:prstGeom prst="bentConnector2">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58" name="TextBox 18"/>
                          <wps:cNvSpPr txBox="1">
                            <a:spLocks noChangeArrowheads="1"/>
                          </wps:cNvSpPr>
                          <wps:spPr bwMode="auto">
                            <a:xfrm>
                              <a:off x="1455420" y="1"/>
                              <a:ext cx="532765" cy="246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904865" w14:textId="77777777" w:rsidR="00F301C1" w:rsidRDefault="00F301C1" w:rsidP="00551AB3">
                                <w:pPr>
                                  <w:pStyle w:val="NormalWeb"/>
                                  <w:spacing w:before="0"/>
                                </w:pPr>
                                <w:r w:rsidRPr="00ED2ED7">
                                  <w:rPr>
                                    <w:rFonts w:ascii="Calibri" w:hAnsi="Calibri"/>
                                    <w:color w:val="000000"/>
                                    <w:kern w:val="24"/>
                                    <w:sz w:val="20"/>
                                    <w:szCs w:val="20"/>
                                  </w:rPr>
                                  <w:t>part of</w:t>
                                </w:r>
                              </w:p>
                            </w:txbxContent>
                          </wps:txbx>
                          <wps:bodyPr rot="0" vert="horz" wrap="none" lIns="91440" tIns="45720" rIns="91440" bIns="45720" anchor="t" anchorCtr="0" upright="1">
                            <a:spAutoFit/>
                          </wps:bodyPr>
                        </wps:wsp>
                        <wps:wsp>
                          <wps:cNvPr id="559" name="TextBox 77"/>
                          <wps:cNvSpPr txBox="1">
                            <a:spLocks noChangeArrowheads="1"/>
                          </wps:cNvSpPr>
                          <wps:spPr bwMode="auto">
                            <a:xfrm>
                              <a:off x="3605530" y="583566"/>
                              <a:ext cx="1007745" cy="2927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098EB1" w14:textId="77777777" w:rsidR="00F301C1" w:rsidRDefault="00F301C1" w:rsidP="00551AB3">
                                <w:pPr>
                                  <w:pStyle w:val="NormalWeb"/>
                                  <w:spacing w:before="0"/>
                                </w:pPr>
                                <w:r>
                                  <w:rPr>
                                    <w:rFonts w:ascii="Calibri" w:hAnsi="Calibri"/>
                                    <w:color w:val="000000"/>
                                    <w:kern w:val="24"/>
                                    <w:sz w:val="20"/>
                                    <w:szCs w:val="20"/>
                                  </w:rPr>
                                  <w:t>member of</w:t>
                                </w:r>
                              </w:p>
                            </w:txbxContent>
                          </wps:txbx>
                          <wps:bodyPr rot="0" vert="horz" wrap="square" lIns="91440" tIns="45720" rIns="91440" bIns="45720" anchor="t" anchorCtr="0" upright="1">
                            <a:noAutofit/>
                          </wps:bodyPr>
                        </wps:wsp>
                        <wps:wsp>
                          <wps:cNvPr id="560" name="TextBox 72"/>
                          <wps:cNvSpPr txBox="1">
                            <a:spLocks noChangeArrowheads="1"/>
                          </wps:cNvSpPr>
                          <wps:spPr bwMode="auto">
                            <a:xfrm>
                              <a:off x="262890" y="1790701"/>
                              <a:ext cx="341630" cy="7054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8D6CAAA" w14:textId="77777777" w:rsidR="00F301C1" w:rsidRDefault="00F301C1" w:rsidP="00551AB3">
                                <w:pPr>
                                  <w:pStyle w:val="NormalWeb"/>
                                  <w:spacing w:before="0"/>
                                </w:pPr>
                                <w:r w:rsidRPr="00ED2ED7">
                                  <w:rPr>
                                    <w:rFonts w:ascii="Calibri" w:hAnsi="Calibri"/>
                                    <w:color w:val="000000"/>
                                    <w:kern w:val="24"/>
                                    <w:sz w:val="20"/>
                                    <w:szCs w:val="20"/>
                                  </w:rPr>
                                  <w:t>provided by</w:t>
                                </w:r>
                              </w:p>
                            </w:txbxContent>
                          </wps:txbx>
                          <wps:bodyPr rot="0" vert="vert270" wrap="none" lIns="91440" tIns="45720" rIns="91440" bIns="45720" anchor="t" anchorCtr="0" upright="1">
                            <a:spAutoFit/>
                          </wps:bodyPr>
                        </wps:wsp>
                        <wpg:wgp>
                          <wpg:cNvPr id="561" name="Group 20"/>
                          <wpg:cNvGrpSpPr>
                            <a:grpSpLocks/>
                          </wpg:cNvGrpSpPr>
                          <wpg:grpSpPr bwMode="auto">
                            <a:xfrm>
                              <a:off x="1433195" y="1919606"/>
                              <a:ext cx="1524000" cy="577215"/>
                              <a:chOff x="12400" y="18518"/>
                              <a:chExt cx="15240" cy="9570"/>
                            </a:xfrm>
                          </wpg:grpSpPr>
                          <wps:wsp>
                            <wps:cNvPr id="562" name="Flowchart: Card 8"/>
                            <wps:cNvSpPr>
                              <a:spLocks noChangeArrowheads="1"/>
                            </wps:cNvSpPr>
                            <wps:spPr bwMode="auto">
                              <a:xfrm>
                                <a:off x="12400" y="18518"/>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63" name="Flowchart: Card 9"/>
                            <wps:cNvSpPr>
                              <a:spLocks noChangeArrowheads="1"/>
                            </wps:cNvSpPr>
                            <wps:spPr bwMode="auto">
                              <a:xfrm>
                                <a:off x="13162" y="19280"/>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64" name="Flowchart: Card 11"/>
                            <wps:cNvSpPr>
                              <a:spLocks noChangeArrowheads="1"/>
                            </wps:cNvSpPr>
                            <wps:spPr bwMode="auto">
                              <a:xfrm>
                                <a:off x="13924" y="20042"/>
                                <a:ext cx="13716" cy="8046"/>
                              </a:xfrm>
                              <a:prstGeom prst="flowChartPunchedCard">
                                <a:avLst/>
                              </a:prstGeom>
                              <a:solidFill>
                                <a:srgbClr val="FFFFFF"/>
                              </a:solidFill>
                              <a:ln w="25400">
                                <a:solidFill>
                                  <a:srgbClr val="000000"/>
                                </a:solidFill>
                                <a:miter lim="800000"/>
                                <a:headEnd/>
                                <a:tailEnd/>
                              </a:ln>
                            </wps:spPr>
                            <wps:txbx>
                              <w:txbxContent>
                                <w:p w14:paraId="6FE99A1E" w14:textId="77777777" w:rsidR="00F301C1" w:rsidRDefault="00F301C1" w:rsidP="00551AB3">
                                  <w:pPr>
                                    <w:pStyle w:val="NormalWeb"/>
                                    <w:spacing w:before="0"/>
                                    <w:jc w:val="center"/>
                                  </w:pPr>
                                  <w:r w:rsidRPr="00ED2ED7">
                                    <w:rPr>
                                      <w:rFonts w:ascii="Calibri" w:hAnsi="Calibri"/>
                                      <w:color w:val="000000"/>
                                      <w:kern w:val="24"/>
                                      <w:sz w:val="32"/>
                                      <w:szCs w:val="36"/>
                                    </w:rPr>
                                    <w:t>Location</w:t>
                                  </w:r>
                                </w:p>
                              </w:txbxContent>
                            </wps:txbx>
                            <wps:bodyPr rot="0" vert="horz" wrap="square" lIns="91440" tIns="45720" rIns="91440" bIns="45720" anchor="ctr" anchorCtr="0" upright="1">
                              <a:noAutofit/>
                            </wps:bodyPr>
                          </wps:wsp>
                        </wpg:wgp>
                        <wps:wsp>
                          <wps:cNvPr id="565" name="Straight Arrow Connector 33"/>
                          <wps:cNvCnPr>
                            <a:cxnSpLocks noChangeShapeType="1"/>
                          </wps:cNvCnPr>
                          <wps:spPr bwMode="auto">
                            <a:xfrm flipV="1">
                              <a:off x="2236470" y="1076326"/>
                              <a:ext cx="635" cy="87439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66" name="Elbow Connector 48"/>
                          <wps:cNvCnPr>
                            <a:cxnSpLocks noChangeShapeType="1"/>
                          </wps:cNvCnPr>
                          <wps:spPr bwMode="auto">
                            <a:xfrm rot="16200000" flipH="1" flipV="1">
                              <a:off x="1653540" y="1741806"/>
                              <a:ext cx="288925" cy="610235"/>
                            </a:xfrm>
                            <a:prstGeom prst="bentConnector4">
                              <a:avLst>
                                <a:gd name="adj1" fmla="val -79292"/>
                                <a:gd name="adj2" fmla="val 150000"/>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67" name="Text Box 604"/>
                          <wps:cNvSpPr txBox="1">
                            <a:spLocks noChangeArrowheads="1"/>
                          </wps:cNvSpPr>
                          <wps:spPr bwMode="auto">
                            <a:xfrm>
                              <a:off x="2211070" y="1178561"/>
                              <a:ext cx="341630" cy="723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159BE0A" w14:textId="77777777" w:rsidR="00F301C1" w:rsidRDefault="00F301C1" w:rsidP="00551AB3">
                                <w:pPr>
                                  <w:pStyle w:val="NormalWeb"/>
                                  <w:spacing w:before="0"/>
                                </w:pPr>
                                <w:r w:rsidRPr="00ED2ED7">
                                  <w:rPr>
                                    <w:rFonts w:ascii="Calibri" w:hAnsi="Calibri"/>
                                    <w:color w:val="000000"/>
                                    <w:kern w:val="24"/>
                                    <w:sz w:val="20"/>
                                    <w:szCs w:val="20"/>
                                  </w:rPr>
                                  <w:t>managed by</w:t>
                                </w:r>
                              </w:p>
                            </w:txbxContent>
                          </wps:txbx>
                          <wps:bodyPr rot="0" vert="vert270" wrap="none" lIns="91440" tIns="45720" rIns="91440" bIns="45720" anchor="t" anchorCtr="0" upright="1">
                            <a:spAutoFit/>
                          </wps:bodyPr>
                        </wps:wsp>
                        <wps:wsp>
                          <wps:cNvPr id="568" name="Text Box 605"/>
                          <wps:cNvSpPr txBox="1">
                            <a:spLocks noChangeArrowheads="1"/>
                          </wps:cNvSpPr>
                          <wps:spPr bwMode="auto">
                            <a:xfrm>
                              <a:off x="2151380" y="2573011"/>
                              <a:ext cx="341630" cy="706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E306AA" w14:textId="77777777" w:rsidR="00F301C1" w:rsidRDefault="00F301C1" w:rsidP="00551AB3">
                                <w:pPr>
                                  <w:pStyle w:val="NormalWeb"/>
                                  <w:spacing w:before="0"/>
                                </w:pPr>
                                <w:r>
                                  <w:rPr>
                                    <w:rFonts w:ascii="Calibri" w:hAnsi="Calibri"/>
                                    <w:color w:val="000000"/>
                                    <w:kern w:val="24"/>
                                    <w:sz w:val="20"/>
                                    <w:szCs w:val="20"/>
                                  </w:rPr>
                                  <w:t>delivered at</w:t>
                                </w:r>
                              </w:p>
                            </w:txbxContent>
                          </wps:txbx>
                          <wps:bodyPr rot="0" vert="vert270" wrap="none" lIns="91440" tIns="45720" rIns="91440" bIns="45720" anchor="t" anchorCtr="0" upright="1">
                            <a:spAutoFit/>
                          </wps:bodyPr>
                        </wps:wsp>
                        <wps:wsp>
                          <wps:cNvPr id="569" name="Straight Arrow Connector 33"/>
                          <wps:cNvCnPr>
                            <a:cxnSpLocks noChangeShapeType="1"/>
                          </wps:cNvCnPr>
                          <wps:spPr bwMode="auto">
                            <a:xfrm flipV="1">
                              <a:off x="2235835" y="2490471"/>
                              <a:ext cx="635" cy="87439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70" name="TextBox 77"/>
                          <wps:cNvSpPr txBox="1">
                            <a:spLocks noChangeArrowheads="1"/>
                          </wps:cNvSpPr>
                          <wps:spPr bwMode="auto">
                            <a:xfrm>
                              <a:off x="3669030" y="3354706"/>
                              <a:ext cx="1007745" cy="2927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AD5C7D3" w14:textId="77777777" w:rsidR="00F301C1" w:rsidRDefault="00F301C1" w:rsidP="00551AB3">
                                <w:pPr>
                                  <w:pStyle w:val="NormalWeb"/>
                                  <w:spacing w:before="0"/>
                                </w:pPr>
                                <w:r>
                                  <w:rPr>
                                    <w:rFonts w:ascii="Calibri" w:hAnsi="Calibri"/>
                                    <w:color w:val="000000"/>
                                    <w:kern w:val="24"/>
                                    <w:sz w:val="20"/>
                                    <w:szCs w:val="20"/>
                                  </w:rPr>
                                  <w:t>provides</w:t>
                                </w:r>
                              </w:p>
                            </w:txbxContent>
                          </wps:txbx>
                          <wps:bodyPr rot="0" vert="horz" wrap="square" lIns="91440" tIns="45720" rIns="91440" bIns="45720" anchor="t" anchorCtr="0" upright="1">
                            <a:noAutofit/>
                          </wps:bodyPr>
                        </wps:wsp>
                        <wps:wsp>
                          <wps:cNvPr id="571" name="AutoShape 624"/>
                          <wps:cNvCnPr>
                            <a:cxnSpLocks noChangeShapeType="1"/>
                            <a:stCxn id="552" idx="1"/>
                            <a:endCxn id="564" idx="3"/>
                          </wps:cNvCnPr>
                          <wps:spPr bwMode="auto">
                            <a:xfrm flipH="1">
                              <a:off x="2969895" y="2254251"/>
                              <a:ext cx="1589405" cy="63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584BA6FD" id="Canvas 576" o:spid="_x0000_s1032" editas="canvas" style="width:480.5pt;height:310.5pt;mso-position-horizontal-relative:char;mso-position-vertical-relative:line" coordsize="61023,39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61023;height:39433;visibility:visible;mso-wrap-style:square">
                    <v:fill o:detectmouseclick="t"/>
                    <v:path o:connecttype="none"/>
                  </v:shape>
                  <v:group id="Group 9" o:spid="_x0000_s1034" style="position:absolute;left:14509;top:4965;width:15240;height:5772" coordorigin="12400,4361"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shapetype id="_x0000_t121" coordsize="21600,21600" o:spt="121" path="m4321,l21600,r,21600l,21600,,4338xe">
                      <v:stroke joinstyle="miter"/>
                      <v:path gradientshapeok="t" o:connecttype="rect" textboxrect="0,4321,21600,21600"/>
                    </v:shapetype>
                    <v:shape id="Flowchart: Card 2" o:spid="_x0000_s1035" type="#_x0000_t121" style="position:absolute;left:12400;top:4361;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" strokeweight="2pt"/>
                    <v:shape id="Flowchart: Card 3" o:spid="_x0000_s1036" type="#_x0000_t121" style="position:absolute;left:13162;top:5123;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" strokeweight="2pt"/>
                    <v:shape id="Flowchart: Card 4" o:spid="_x0000_s1037" type="#_x0000_t121" style="position:absolute;left:13924;top:5885;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" strokeweight="2pt">
                      <v:textbox>
                        <w:txbxContent>
                          <w:p w14:paraId="4AFCAC4D" w14:textId="77777777" w:rsidR="00F301C1" w:rsidRDefault="00F301C1" w:rsidP="00551AB3">
                            <w:pPr>
                              <w:pStyle w:val="NormalWeb"/>
                              <w:spacing w:before="0"/>
                              <w:jc w:val="center"/>
                            </w:pPr>
                            <w:r w:rsidRPr="00ED2ED7">
                              <w:rPr>
                                <w:rFonts w:ascii="Calibri" w:hAnsi="Calibri"/>
                                <w:color w:val="000000"/>
                                <w:kern w:val="24"/>
                                <w:sz w:val="32"/>
                                <w:szCs w:val="36"/>
                              </w:rPr>
                              <w:t>Organization</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3" o:spid="_x0000_s1038" type="#_x0000_t35" style="position:absolute;left:17023;top:3258;width:2883;height:610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" adj="-17127,32400">
                    <v:stroke endarrow="open"/>
                  </v:shape>
                  <v:group id="Group 24" o:spid="_x0000_s1039" style="position:absolute;left:14655;top:32607;width:15234;height:5766" coordorigin="12400,32096"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">
                    <v:shape id="Flowchart: Card 12" o:spid="_x0000_s1040" type="#_x0000_t121" style="position:absolute;left:12400;top:32096;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" strokeweight="2pt"/>
                    <v:shape id="Flowchart: Card 13" o:spid="_x0000_s1041" type="#_x0000_t121" style="position:absolute;left:13162;top:32858;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" strokeweight="2pt"/>
                    <v:shape id="Flowchart: Card 15" o:spid="_x0000_s1042" type="#_x0000_t121" style="position:absolute;left:13924;top:33620;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" strokeweight="2pt">
                      <v:textbox>
                        <w:txbxContent>
                          <w:p w14:paraId="4FD70EB8" w14:textId="77777777" w:rsidR="00F301C1" w:rsidRDefault="00F301C1" w:rsidP="00551AB3">
                            <w:pPr>
                              <w:pStyle w:val="NormalWeb"/>
                              <w:spacing w:before="0"/>
                              <w:jc w:val="center"/>
                            </w:pPr>
                            <w:r w:rsidRPr="00ED2ED7">
                              <w:rPr>
                                <w:rFonts w:ascii="Calibri" w:hAnsi="Calibri"/>
                                <w:color w:val="000000"/>
                                <w:kern w:val="24"/>
                              </w:rPr>
                              <w:t>Healthcare Service</w:t>
                            </w:r>
                          </w:p>
                        </w:txbxContent>
                      </v:textbox>
                    </v:shape>
                  </v:group>
                  <v:group id="Group 28" o:spid="_x0000_s1043" style="position:absolute;left:44196;top:19196;width:15240;height:5772" coordorigin="41946,18687" coordsize="15240,9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shape id="Flowchart: Card 16" o:spid="_x0000_s1044" type="#_x0000_t121" style="position:absolute;left:41946;top:18687;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" strokeweight="2pt"/>
                    <v:shape id="Flowchart: Card 17" o:spid="_x0000_s1045" type="#_x0000_t121" style="position:absolute;left:42708;top:19449;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" strokeweight="2pt"/>
                    <v:shape id="Flowchart: Card 18" o:spid="_x0000_s1046" type="#_x0000_t121" style="position:absolute;left:43470;top:20211;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" strokeweight="2pt">
                      <v:textbox>
                        <w:txbxContent>
                          <w:p w14:paraId="602B03F3" w14:textId="192C3223" w:rsidR="00F301C1" w:rsidRDefault="00F301C1" w:rsidP="00551AB3">
                            <w:pPr>
                              <w:pStyle w:val="NormalWeb"/>
                              <w:spacing w:before="0"/>
                              <w:jc w:val="center"/>
                            </w:pPr>
                            <w:r w:rsidRPr="00ED2ED7">
                              <w:rPr>
                                <w:rFonts w:ascii="Calibri" w:hAnsi="Calibri"/>
                                <w:color w:val="000000"/>
                                <w:kern w:val="24"/>
                                <w:sz w:val="32"/>
                                <w:szCs w:val="36"/>
                              </w:rPr>
                              <w:t>Practitioner</w:t>
                            </w:r>
                            <w:r>
                              <w:rPr>
                                <w:rFonts w:ascii="Calibri" w:hAnsi="Calibri"/>
                                <w:color w:val="000000"/>
                                <w:kern w:val="24"/>
                                <w:sz w:val="32"/>
                                <w:szCs w:val="36"/>
                              </w:rPr>
                              <w:br/>
                              <w:t>PractitionerRole</w:t>
                            </w:r>
                          </w:p>
                        </w:txbxContent>
                      </v:textbox>
                    </v:shape>
                  </v:group>
                  <v:shape id="TextBox 63" o:spid="_x0000_s1047" type="#_x0000_t202" style="position:absolute;left:11531;top:14833;width:5328;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" filled="f" stroked="f">
                    <v:textbox style="mso-fit-shape-to-text:t">
                      <w:txbxContent>
                        <w:p w14:paraId="514CA30C" w14:textId="77777777" w:rsidR="00F301C1" w:rsidRDefault="00F301C1" w:rsidP="00551AB3">
                          <w:pPr>
                            <w:pStyle w:val="NormalWeb"/>
                            <w:spacing w:before="0"/>
                          </w:pPr>
                          <w:r w:rsidRPr="00ED2ED7">
                            <w:rPr>
                              <w:rFonts w:ascii="Calibri" w:hAnsi="Calibri"/>
                              <w:color w:val="000000"/>
                              <w:kern w:val="24"/>
                              <w:sz w:val="20"/>
                              <w:szCs w:val="20"/>
                            </w:rPr>
                            <w:t>part of</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8" o:spid="_x0000_s1048" type="#_x0000_t34" style="position:absolute;left:15932;top:8216;width:133;height:2772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" adj="2017358">
                    <v:stroke endarrow="open"/>
                  </v:shape>
                  <v:shapetype id="_x0000_t33" coordsize="21600,21600" o:spt="33" o:oned="t" path="m,l21600,r,21600e" filled="f">
                    <v:stroke joinstyle="miter"/>
                    <v:path arrowok="t" fillok="f" o:connecttype="none"/>
                    <o:lock v:ext="edit" shapetype="t"/>
                  </v:shapetype>
                  <v:shape id="Elbow Connector 74" o:spid="_x0000_s1049" type="#_x0000_t33" style="position:absolute;left:35280;top:2819;width:11900;height:2268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">
                    <v:stroke endarrow="open"/>
                  </v:shape>
                  <v:shape id="TextBox 82" o:spid="_x0000_s1050" type="#_x0000_t202" style="position:absolute;left:31115;top:20021;width:14560;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" filled="f" stroked="f">
                    <v:textbox>
                      <w:txbxContent>
                        <w:p w14:paraId="20EFD1D3" w14:textId="77777777" w:rsidR="00F301C1" w:rsidRPr="0009020E" w:rsidRDefault="00F301C1" w:rsidP="00551AB3">
                          <w:pPr>
                            <w:pStyle w:val="NormalWeb"/>
                            <w:spacing w:before="0"/>
                            <w:rPr>
                              <w:rFonts w:ascii="Calibri" w:hAnsi="Calibri" w:cs="Calibri"/>
                              <w:sz w:val="20"/>
                              <w:szCs w:val="20"/>
                            </w:rPr>
                          </w:pPr>
                          <w:r w:rsidRPr="0009020E">
                            <w:rPr>
                              <w:rFonts w:ascii="Calibri" w:hAnsi="Calibri" w:cs="Calibri"/>
                              <w:sz w:val="20"/>
                              <w:szCs w:val="20"/>
                            </w:rPr>
                            <w:t>provides services at</w:t>
                          </w:r>
                        </w:p>
                      </w:txbxContent>
                    </v:textbox>
                  </v:shape>
                  <v:shape id="Elbow Connector 84" o:spid="_x0000_s1051" type="#_x0000_t33" style="position:absolute;left:35737;top:19355;width:10985;height:226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">
                    <v:stroke endarrow="open"/>
                  </v:shape>
                  <v:shape id="TextBox 18" o:spid="_x0000_s1052" type="#_x0000_t202" style="position:absolute;left:14554;width:5327;height:24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" filled="f" stroked="f">
                    <v:textbox style="mso-fit-shape-to-text:t">
                      <w:txbxContent>
                        <w:p w14:paraId="69904865" w14:textId="77777777" w:rsidR="00F301C1" w:rsidRDefault="00F301C1" w:rsidP="00551AB3">
                          <w:pPr>
                            <w:pStyle w:val="NormalWeb"/>
                            <w:spacing w:before="0"/>
                          </w:pPr>
                          <w:r w:rsidRPr="00ED2ED7">
                            <w:rPr>
                              <w:rFonts w:ascii="Calibri" w:hAnsi="Calibri"/>
                              <w:color w:val="000000"/>
                              <w:kern w:val="24"/>
                              <w:sz w:val="20"/>
                              <w:szCs w:val="20"/>
                            </w:rPr>
                            <w:t>part of</w:t>
                          </w:r>
                        </w:p>
                      </w:txbxContent>
                    </v:textbox>
                  </v:shape>
                  <v:shape id="TextBox 77" o:spid="_x0000_s1053" type="#_x0000_t202" style="position:absolute;left:36055;top:5835;width:10077;height:2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40098EB1" w14:textId="77777777" w:rsidR="00F301C1" w:rsidRDefault="00F301C1" w:rsidP="00551AB3">
                          <w:pPr>
                            <w:pStyle w:val="NormalWeb"/>
                            <w:spacing w:before="0"/>
                          </w:pPr>
                          <w:r>
                            <w:rPr>
                              <w:rFonts w:ascii="Calibri" w:hAnsi="Calibri"/>
                              <w:color w:val="000000"/>
                              <w:kern w:val="24"/>
                              <w:sz w:val="20"/>
                              <w:szCs w:val="20"/>
                            </w:rPr>
                            <w:t>member of</w:t>
                          </w:r>
                        </w:p>
                      </w:txbxContent>
                    </v:textbox>
                  </v:shape>
                  <v:shape id="TextBox 72" o:spid="_x0000_s1054" type="#_x0000_t202" style="position:absolute;left:2628;top:17907;width:3417;height:70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" filled="f" stroked="f">
                    <v:textbox style="layout-flow:vertical;mso-layout-flow-alt:bottom-to-top;mso-fit-shape-to-text:t">
                      <w:txbxContent>
                        <w:p w14:paraId="18D6CAAA" w14:textId="77777777" w:rsidR="00F301C1" w:rsidRDefault="00F301C1" w:rsidP="00551AB3">
                          <w:pPr>
                            <w:pStyle w:val="NormalWeb"/>
                            <w:spacing w:before="0"/>
                          </w:pPr>
                          <w:r w:rsidRPr="00ED2ED7">
                            <w:rPr>
                              <w:rFonts w:ascii="Calibri" w:hAnsi="Calibri"/>
                              <w:color w:val="000000"/>
                              <w:kern w:val="24"/>
                              <w:sz w:val="20"/>
                              <w:szCs w:val="20"/>
                            </w:rPr>
                            <w:t>provided by</w:t>
                          </w:r>
                        </w:p>
                      </w:txbxContent>
                    </v:textbox>
                  </v:shape>
                  <v:group id="Group 20" o:spid="_x0000_s1055" style="position:absolute;left:14331;top:19196;width:15240;height:5772" coordorigin="12400,18518"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shape id="Flowchart: Card 8" o:spid="_x0000_s1056" type="#_x0000_t121" style="position:absolute;left:12400;top:18518;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" strokeweight="2pt"/>
                    <v:shape id="Flowchart: Card 9" o:spid="_x0000_s1057" type="#_x0000_t121" style="position:absolute;left:13162;top:19280;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" strokeweight="2pt"/>
                    <v:shape id="Flowchart: Card 11" o:spid="_x0000_s1058" type="#_x0000_t121" style="position:absolute;left:13924;top:20042;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" strokeweight="2pt">
                      <v:textbox>
                        <w:txbxContent>
                          <w:p w14:paraId="6FE99A1E" w14:textId="77777777" w:rsidR="00F301C1" w:rsidRDefault="00F301C1" w:rsidP="00551AB3">
                            <w:pPr>
                              <w:pStyle w:val="NormalWeb"/>
                              <w:spacing w:before="0"/>
                              <w:jc w:val="center"/>
                            </w:pPr>
                            <w:r w:rsidRPr="00ED2ED7">
                              <w:rPr>
                                <w:rFonts w:ascii="Calibri" w:hAnsi="Calibri"/>
                                <w:color w:val="000000"/>
                                <w:kern w:val="24"/>
                                <w:sz w:val="32"/>
                                <w:szCs w:val="36"/>
                              </w:rPr>
                              <w:t>Location</w:t>
                            </w:r>
                          </w:p>
                        </w:txbxContent>
                      </v:textbox>
                    </v:shape>
                  </v:group>
                  <v:shapetype id="_x0000_t32" coordsize="21600,21600" o:spt="32" o:oned="t" path="m,l21600,21600e" filled="f">
                    <v:path arrowok="t" fillok="f" o:connecttype="none"/>
                    <o:lock v:ext="edit" shapetype="t"/>
                  </v:shapetype>
                  <v:shape id="Straight Arrow Connector 33" o:spid="_x0000_s1059" type="#_x0000_t32" style="position:absolute;left:22364;top:10763;width:7;height:87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">
                    <v:stroke endarrow="open"/>
                  </v:shape>
                  <v:shape id="Elbow Connector 48" o:spid="_x0000_s1060" type="#_x0000_t35" style="position:absolute;left:16535;top:17417;width:2889;height:610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" adj="-17127,32400">
                    <v:stroke endarrow="open"/>
                  </v:shape>
                  <v:shape id="Text Box 604" o:spid="_x0000_s1061" type="#_x0000_t202" style="position:absolute;left:22110;top:11785;width:3417;height:7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" filled="f" stroked="f">
                    <v:textbox style="layout-flow:vertical;mso-layout-flow-alt:bottom-to-top;mso-fit-shape-to-text:t">
                      <w:txbxContent>
                        <w:p w14:paraId="4159BE0A" w14:textId="77777777" w:rsidR="00F301C1" w:rsidRDefault="00F301C1" w:rsidP="00551AB3">
                          <w:pPr>
                            <w:pStyle w:val="NormalWeb"/>
                            <w:spacing w:before="0"/>
                          </w:pPr>
                          <w:r w:rsidRPr="00ED2ED7">
                            <w:rPr>
                              <w:rFonts w:ascii="Calibri" w:hAnsi="Calibri"/>
                              <w:color w:val="000000"/>
                              <w:kern w:val="24"/>
                              <w:sz w:val="20"/>
                              <w:szCs w:val="20"/>
                            </w:rPr>
                            <w:t>managed by</w:t>
                          </w:r>
                        </w:p>
                      </w:txbxContent>
                    </v:textbox>
                  </v:shape>
                  <v:shape id="Text Box 605" o:spid="_x0000_s1062" type="#_x0000_t202" style="position:absolute;left:21513;top:25730;width:3417;height:70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" filled="f" stroked="f">
                    <v:textbox style="layout-flow:vertical;mso-layout-flow-alt:bottom-to-top;mso-fit-shape-to-text:t">
                      <w:txbxContent>
                        <w:p w14:paraId="61E306AA" w14:textId="77777777" w:rsidR="00F301C1" w:rsidRDefault="00F301C1" w:rsidP="00551AB3">
                          <w:pPr>
                            <w:pStyle w:val="NormalWeb"/>
                            <w:spacing w:before="0"/>
                          </w:pPr>
                          <w:r>
                            <w:rPr>
                              <w:rFonts w:ascii="Calibri" w:hAnsi="Calibri"/>
                              <w:color w:val="000000"/>
                              <w:kern w:val="24"/>
                              <w:sz w:val="20"/>
                              <w:szCs w:val="20"/>
                            </w:rPr>
                            <w:t>delivered at</w:t>
                          </w:r>
                        </w:p>
                      </w:txbxContent>
                    </v:textbox>
                  </v:shape>
                  <v:shape id="Straight Arrow Connector 33" o:spid="_x0000_s1063" type="#_x0000_t32" style="position:absolute;left:22358;top:24904;width:6;height:87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">
                    <v:stroke endarrow="open"/>
                  </v:shape>
                  <v:shape id="TextBox 77" o:spid="_x0000_s1064" type="#_x0000_t202" style="position:absolute;left:36690;top:33547;width:10077;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" filled="f" stroked="f">
                    <v:textbox>
                      <w:txbxContent>
                        <w:p w14:paraId="1AD5C7D3" w14:textId="77777777" w:rsidR="00F301C1" w:rsidRDefault="00F301C1" w:rsidP="00551AB3">
                          <w:pPr>
                            <w:pStyle w:val="NormalWeb"/>
                            <w:spacing w:before="0"/>
                          </w:pPr>
                          <w:r>
                            <w:rPr>
                              <w:rFonts w:ascii="Calibri" w:hAnsi="Calibri"/>
                              <w:color w:val="000000"/>
                              <w:kern w:val="24"/>
                              <w:sz w:val="20"/>
                              <w:szCs w:val="20"/>
                            </w:rPr>
                            <w:t>provides</w:t>
                          </w:r>
                        </w:p>
                      </w:txbxContent>
                    </v:textbox>
                  </v:shape>
                  <v:shape id="AutoShape 624" o:spid="_x0000_s1065" type="#_x0000_t32" style="position:absolute;left:29698;top:22542;width:1589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">
                    <v:stroke endarrow="open"/>
                  </v:shape>
                  <w10:anchorlock/>
                </v:group>
              </w:pict>
            </mc:Fallback>
          </mc:AlternateContent>
        </w:r>
      </w:del>
    </w:p>
    <w:p w14:paraId="2AD5D6B4" w14:textId="77777777" w:rsidR="00C41A55" w:rsidRPr="00F050B1" w:rsidRDefault="00C41A55" w:rsidP="00FD3619">
      <w:pPr>
        <w:pStyle w:val="FigureTitle"/>
      </w:pPr>
      <w:r w:rsidRPr="00F050B1">
        <w:t xml:space="preserve">Figure </w:t>
      </w:r>
      <w:r w:rsidR="009F6C60" w:rsidRPr="00F050B1">
        <w:t>46</w:t>
      </w:r>
      <w:r w:rsidRPr="00F050B1">
        <w:t>.4.1-1</w:t>
      </w:r>
      <w:r w:rsidR="005A0935" w:rsidRPr="00F050B1">
        <w:t>:</w:t>
      </w:r>
      <w:r w:rsidRPr="00F050B1">
        <w:t xml:space="preserve"> Top-level Relationships between </w:t>
      </w:r>
      <w:r w:rsidR="00A06DF6" w:rsidRPr="00F050B1">
        <w:t xml:space="preserve">Care Services </w:t>
      </w:r>
      <w:r w:rsidR="00870DE2" w:rsidRPr="00F050B1">
        <w:t>Entities</w:t>
      </w:r>
    </w:p>
    <w:p w14:paraId="689A8A42" w14:textId="77777777" w:rsidR="003B1348" w:rsidRPr="00F050B1" w:rsidRDefault="009F6C60" w:rsidP="0009020E">
      <w:pPr>
        <w:pStyle w:val="Heading4"/>
        <w:numPr>
          <w:ilvl w:val="0"/>
          <w:numId w:val="0"/>
        </w:numPr>
        <w:rPr>
          <w:noProof w:val="0"/>
          <w:lang w:val="en-US"/>
        </w:rPr>
      </w:pPr>
      <w:bookmarkStart w:id="180" w:name="_Toc4673000"/>
      <w:r w:rsidRPr="00F050B1">
        <w:rPr>
          <w:noProof w:val="0"/>
          <w:lang w:val="en-US"/>
        </w:rPr>
        <w:t>46</w:t>
      </w:r>
      <w:r w:rsidR="003B1348" w:rsidRPr="00F050B1">
        <w:rPr>
          <w:noProof w:val="0"/>
          <w:lang w:val="en-US"/>
        </w:rPr>
        <w:t xml:space="preserve">.4.1.1 Create, Update, </w:t>
      </w:r>
      <w:r w:rsidR="00133FE3" w:rsidRPr="00F050B1">
        <w:rPr>
          <w:noProof w:val="0"/>
          <w:lang w:val="en-US"/>
        </w:rPr>
        <w:t xml:space="preserve">and </w:t>
      </w:r>
      <w:r w:rsidR="003B1348" w:rsidRPr="00F050B1">
        <w:rPr>
          <w:noProof w:val="0"/>
          <w:lang w:val="en-US"/>
        </w:rPr>
        <w:t>Delete Services</w:t>
      </w:r>
      <w:bookmarkEnd w:id="180"/>
    </w:p>
    <w:p w14:paraId="0BB70223" w14:textId="77777777" w:rsidR="00B277EB" w:rsidRPr="00F050B1" w:rsidRDefault="00133FE3">
      <w:pPr>
        <w:rPr>
          <w:lang w:eastAsia="x-none"/>
        </w:rPr>
      </w:pPr>
      <w:r w:rsidRPr="00F050B1">
        <w:t>This profile enables tracking of changes to, searching for, and retrieval of, a set of resources. The creation, update, deletion and other maintenance activities of those resources is out of the scope of this profile.</w:t>
      </w:r>
    </w:p>
    <w:p w14:paraId="06D9AB5F" w14:textId="283E69FC" w:rsidR="00126A38" w:rsidRPr="00F050B1" w:rsidRDefault="009F6C60" w:rsidP="0026309E">
      <w:pPr>
        <w:pStyle w:val="Heading3"/>
        <w:keepNext w:val="0"/>
        <w:numPr>
          <w:ilvl w:val="0"/>
          <w:numId w:val="0"/>
        </w:numPr>
        <w:tabs>
          <w:tab w:val="left" w:pos="6870"/>
        </w:tabs>
        <w:rPr>
          <w:bCs/>
          <w:noProof w:val="0"/>
          <w:lang w:val="en-US"/>
        </w:rPr>
      </w:pPr>
      <w:bookmarkStart w:id="181" w:name="_Toc4673001"/>
      <w:r w:rsidRPr="00F050B1">
        <w:rPr>
          <w:bCs/>
          <w:noProof w:val="0"/>
          <w:lang w:val="en-US"/>
        </w:rPr>
        <w:t>46</w:t>
      </w:r>
      <w:r w:rsidR="00126A38" w:rsidRPr="00F050B1">
        <w:rPr>
          <w:bCs/>
          <w:noProof w:val="0"/>
          <w:lang w:val="en-US"/>
        </w:rPr>
        <w:t>.4.2 Use Cases</w:t>
      </w:r>
      <w:bookmarkEnd w:id="181"/>
    </w:p>
    <w:p w14:paraId="679006E5" w14:textId="77777777" w:rsidR="002E0B8C" w:rsidRPr="00F050B1" w:rsidRDefault="009F6C60" w:rsidP="002E0B8C">
      <w:pPr>
        <w:pStyle w:val="Heading4"/>
        <w:numPr>
          <w:ilvl w:val="0"/>
          <w:numId w:val="0"/>
        </w:numPr>
        <w:ind w:left="864" w:hanging="864"/>
        <w:rPr>
          <w:noProof w:val="0"/>
          <w:lang w:val="en-US"/>
        </w:rPr>
      </w:pPr>
      <w:bookmarkStart w:id="182" w:name="_Toc4673002"/>
      <w:r w:rsidRPr="00F050B1">
        <w:rPr>
          <w:noProof w:val="0"/>
          <w:lang w:val="en-US"/>
        </w:rPr>
        <w:t>46</w:t>
      </w:r>
      <w:r w:rsidR="002E0B8C" w:rsidRPr="00F050B1">
        <w:rPr>
          <w:noProof w:val="0"/>
          <w:lang w:val="en-US"/>
        </w:rPr>
        <w:t>.4.2</w:t>
      </w:r>
      <w:r w:rsidR="00B9313A" w:rsidRPr="00F050B1">
        <w:rPr>
          <w:noProof w:val="0"/>
          <w:lang w:val="en-US"/>
        </w:rPr>
        <w:t>.1</w:t>
      </w:r>
      <w:r w:rsidR="002E0B8C" w:rsidRPr="00F050B1">
        <w:rPr>
          <w:noProof w:val="0"/>
          <w:lang w:val="en-US"/>
        </w:rPr>
        <w:t xml:space="preserve"> Use Case</w:t>
      </w:r>
      <w:r w:rsidR="00B9313A" w:rsidRPr="00F050B1">
        <w:rPr>
          <w:noProof w:val="0"/>
          <w:lang w:val="en-US"/>
        </w:rPr>
        <w:t xml:space="preserve"> #1</w:t>
      </w:r>
      <w:r w:rsidR="002E0B8C" w:rsidRPr="00F050B1">
        <w:rPr>
          <w:noProof w:val="0"/>
          <w:lang w:val="en-US"/>
        </w:rPr>
        <w:t>: Practitioner Query</w:t>
      </w:r>
      <w:bookmarkEnd w:id="182"/>
    </w:p>
    <w:p w14:paraId="1B655F8D" w14:textId="77777777" w:rsidR="002E0B8C" w:rsidRPr="00F050B1" w:rsidRDefault="009F6C60" w:rsidP="002E0B8C">
      <w:pPr>
        <w:pStyle w:val="Heading5"/>
        <w:numPr>
          <w:ilvl w:val="0"/>
          <w:numId w:val="0"/>
        </w:numPr>
        <w:rPr>
          <w:noProof w:val="0"/>
          <w:lang w:val="en-US"/>
        </w:rPr>
      </w:pPr>
      <w:bookmarkStart w:id="183" w:name="_Toc4673003"/>
      <w:r w:rsidRPr="00F050B1">
        <w:rPr>
          <w:noProof w:val="0"/>
          <w:lang w:val="en-US"/>
        </w:rPr>
        <w:t>46</w:t>
      </w:r>
      <w:r w:rsidR="002E0B8C" w:rsidRPr="00F050B1">
        <w:rPr>
          <w:noProof w:val="0"/>
          <w:lang w:val="en-US"/>
        </w:rPr>
        <w:t>.4</w:t>
      </w:r>
      <w:r w:rsidR="00B9313A" w:rsidRPr="00F050B1">
        <w:rPr>
          <w:noProof w:val="0"/>
          <w:lang w:val="en-US"/>
        </w:rPr>
        <w:t>.2.1</w:t>
      </w:r>
      <w:r w:rsidR="002E0B8C" w:rsidRPr="00F050B1">
        <w:rPr>
          <w:noProof w:val="0"/>
          <w:lang w:val="en-US"/>
        </w:rPr>
        <w:t>.1 Practitioner Query Use Case Description</w:t>
      </w:r>
      <w:bookmarkEnd w:id="183"/>
    </w:p>
    <w:p w14:paraId="1B0F6E54" w14:textId="77777777" w:rsidR="002E0B8C" w:rsidRPr="00F050B1" w:rsidRDefault="002E0B8C" w:rsidP="002E0B8C">
      <w:pPr>
        <w:pStyle w:val="BodyText"/>
      </w:pPr>
      <w:r w:rsidRPr="00F050B1">
        <w:t>The patient, Vera Brook</w:t>
      </w:r>
      <w:r w:rsidR="00ED6ED2" w:rsidRPr="00F050B1">
        <w:t>s</w:t>
      </w:r>
      <w:r w:rsidRPr="00F050B1">
        <w:t>, consults with her physician who recommends surgery</w:t>
      </w:r>
      <w:r w:rsidR="000C4848" w:rsidRPr="00F050B1">
        <w:t xml:space="preserve">. </w:t>
      </w:r>
      <w:r w:rsidRPr="00F050B1">
        <w:t xml:space="preserve">The </w:t>
      </w:r>
      <w:r w:rsidR="00B24713" w:rsidRPr="00F050B1">
        <w:t>physician can assist the patient in finding</w:t>
      </w:r>
      <w:r w:rsidRPr="00F050B1">
        <w:t xml:space="preserve"> a suitable surgeon, taking into consideration the location and specialty of the surgeon.</w:t>
      </w:r>
    </w:p>
    <w:p w14:paraId="3A0858A5" w14:textId="77777777" w:rsidR="002E0B8C" w:rsidRPr="00F050B1" w:rsidRDefault="009F6C60" w:rsidP="002E0B8C">
      <w:pPr>
        <w:pStyle w:val="Heading5"/>
        <w:numPr>
          <w:ilvl w:val="0"/>
          <w:numId w:val="0"/>
        </w:numPr>
        <w:rPr>
          <w:noProof w:val="0"/>
          <w:lang w:val="en-US"/>
        </w:rPr>
      </w:pPr>
      <w:bookmarkStart w:id="184" w:name="_Toc4673004"/>
      <w:r w:rsidRPr="00F050B1">
        <w:rPr>
          <w:noProof w:val="0"/>
          <w:lang w:val="en-US"/>
        </w:rPr>
        <w:t>46</w:t>
      </w:r>
      <w:r w:rsidR="002E0B8C" w:rsidRPr="00F050B1">
        <w:rPr>
          <w:noProof w:val="0"/>
          <w:lang w:val="en-US"/>
        </w:rPr>
        <w:t>.4.2.</w:t>
      </w:r>
      <w:r w:rsidR="00B9313A" w:rsidRPr="00F050B1">
        <w:rPr>
          <w:noProof w:val="0"/>
          <w:lang w:val="en-US"/>
        </w:rPr>
        <w:t>1</w:t>
      </w:r>
      <w:r w:rsidR="002E0B8C" w:rsidRPr="00F050B1">
        <w:rPr>
          <w:noProof w:val="0"/>
          <w:lang w:val="en-US"/>
        </w:rPr>
        <w:t>.2 Practitioner Query Process Flow</w:t>
      </w:r>
      <w:bookmarkEnd w:id="184"/>
    </w:p>
    <w:p w14:paraId="6D3D7A65" w14:textId="77777777" w:rsidR="002E0B8C" w:rsidRPr="00F050B1" w:rsidRDefault="00ED6ED2" w:rsidP="00657A31">
      <w:pPr>
        <w:pStyle w:val="ListBullet2"/>
        <w:rPr>
          <w:lang w:val="en-US"/>
        </w:rPr>
      </w:pPr>
      <w:r w:rsidRPr="00F050B1">
        <w:rPr>
          <w:lang w:val="en-US"/>
        </w:rPr>
        <w:t>Vera Brooks sees her family physician, Dr. West, regarding a recent knee injury.</w:t>
      </w:r>
    </w:p>
    <w:p w14:paraId="6A8D6754" w14:textId="77777777" w:rsidR="002E0B8C" w:rsidRPr="00F050B1" w:rsidRDefault="00ED6ED2" w:rsidP="00657A31">
      <w:pPr>
        <w:pStyle w:val="ListBullet2"/>
        <w:rPr>
          <w:lang w:val="en-US"/>
        </w:rPr>
      </w:pPr>
      <w:r w:rsidRPr="00F050B1">
        <w:rPr>
          <w:lang w:val="en-US"/>
        </w:rPr>
        <w:lastRenderedPageBreak/>
        <w:t>Dr. West diagnoses the problem as a torn ACL and decides to refer Vera to an orthopedic surgeon.</w:t>
      </w:r>
    </w:p>
    <w:p w14:paraId="4DC1FE6C" w14:textId="77777777" w:rsidR="00ED6ED2" w:rsidRPr="00F050B1" w:rsidRDefault="00ED6ED2" w:rsidP="00657A31">
      <w:pPr>
        <w:pStyle w:val="ListBullet2"/>
        <w:rPr>
          <w:lang w:val="en-US"/>
        </w:rPr>
      </w:pPr>
      <w:r w:rsidRPr="00F050B1">
        <w:rPr>
          <w:lang w:val="en-US"/>
        </w:rPr>
        <w:t xml:space="preserve">Dr. West uses her EMR query tool, which implements a </w:t>
      </w:r>
      <w:r w:rsidR="00B11E5A" w:rsidRPr="00F050B1">
        <w:rPr>
          <w:lang w:val="en-US"/>
        </w:rPr>
        <w:t>Care Services</w:t>
      </w:r>
      <w:r w:rsidRPr="00F050B1">
        <w:rPr>
          <w:lang w:val="en-US"/>
        </w:rPr>
        <w:t xml:space="preserve"> </w:t>
      </w:r>
      <w:r w:rsidR="00466392" w:rsidRPr="00F050B1">
        <w:rPr>
          <w:lang w:val="en-US"/>
        </w:rPr>
        <w:t>Selective Consumer</w:t>
      </w:r>
      <w:r w:rsidRPr="00F050B1">
        <w:rPr>
          <w:lang w:val="en-US"/>
        </w:rPr>
        <w:t xml:space="preserve"> to search for orthopedic surgeons within 30km of Vera’s home.</w:t>
      </w:r>
    </w:p>
    <w:p w14:paraId="264A4735" w14:textId="77777777" w:rsidR="00ED6ED2" w:rsidRPr="00F050B1" w:rsidRDefault="00ED6ED2" w:rsidP="00657A31">
      <w:pPr>
        <w:pStyle w:val="ListBullet2"/>
        <w:rPr>
          <w:lang w:val="en-US"/>
        </w:rPr>
      </w:pPr>
      <w:r w:rsidRPr="00F050B1">
        <w:rPr>
          <w:lang w:val="en-US"/>
        </w:rPr>
        <w:t xml:space="preserve">The EMR retrieves the information </w:t>
      </w:r>
      <w:r w:rsidR="00D1426A" w:rsidRPr="00F050B1">
        <w:rPr>
          <w:lang w:val="en-US"/>
        </w:rPr>
        <w:t xml:space="preserve">from a Healthcare Worker Registry </w:t>
      </w:r>
      <w:r w:rsidR="003F1A25" w:rsidRPr="00F050B1">
        <w:rPr>
          <w:lang w:val="en-US"/>
        </w:rPr>
        <w:t xml:space="preserve">(HWR) </w:t>
      </w:r>
      <w:r w:rsidRPr="00F050B1">
        <w:rPr>
          <w:lang w:val="en-US"/>
        </w:rPr>
        <w:t>and displays it to Dr. West.</w:t>
      </w:r>
    </w:p>
    <w:p w14:paraId="0A9A8B28" w14:textId="77777777" w:rsidR="00ED6ED2" w:rsidRPr="00F050B1" w:rsidRDefault="00ED6ED2" w:rsidP="00657A31">
      <w:pPr>
        <w:pStyle w:val="ListBullet2"/>
        <w:rPr>
          <w:lang w:val="en-US"/>
        </w:rPr>
      </w:pPr>
      <w:r w:rsidRPr="00F050B1">
        <w:rPr>
          <w:lang w:val="en-US"/>
        </w:rPr>
        <w:t xml:space="preserve">Vera and Dr. West </w:t>
      </w:r>
      <w:r w:rsidR="00F84175" w:rsidRPr="00F050B1">
        <w:rPr>
          <w:lang w:val="en-US"/>
        </w:rPr>
        <w:t>decide</w:t>
      </w:r>
      <w:r w:rsidRPr="00F050B1">
        <w:rPr>
          <w:lang w:val="en-US"/>
        </w:rPr>
        <w:t xml:space="preserve"> on an orthopedic surgeon; Dr. West prepares a referral.</w:t>
      </w:r>
    </w:p>
    <w:p w14:paraId="65D93B45" w14:textId="77777777" w:rsidR="002E0B8C" w:rsidRPr="00F050B1" w:rsidRDefault="002E0B8C" w:rsidP="002E0B8C">
      <w:pPr>
        <w:pStyle w:val="BodyText"/>
      </w:pPr>
      <w:r w:rsidRPr="00F050B1">
        <w:t xml:space="preserve">The interactions between the various actors in this use </w:t>
      </w:r>
      <w:r w:rsidR="00B9313A" w:rsidRPr="00F050B1">
        <w:t xml:space="preserve">case are shown in Figure </w:t>
      </w:r>
      <w:r w:rsidR="009F6C60" w:rsidRPr="00F050B1">
        <w:t>46</w:t>
      </w:r>
      <w:r w:rsidR="00B9313A" w:rsidRPr="00F050B1">
        <w:t>.4.2.1</w:t>
      </w:r>
      <w:r w:rsidRPr="00F050B1">
        <w:t>.2-1.</w:t>
      </w:r>
    </w:p>
    <w:p w14:paraId="44B72C77" w14:textId="77777777" w:rsidR="005A0935" w:rsidRPr="00F050B1" w:rsidRDefault="005A0935" w:rsidP="002E0B8C">
      <w:pPr>
        <w:pStyle w:val="BodyText"/>
      </w:pPr>
    </w:p>
    <w:p w14:paraId="4231AC6B" w14:textId="77777777" w:rsidR="002E0B8C" w:rsidRPr="00F050B1" w:rsidRDefault="00587847" w:rsidP="0009020E">
      <w:pPr>
        <w:pStyle w:val="BodyText"/>
      </w:pPr>
      <w:r w:rsidRPr="00F050B1">
        <w:rPr>
          <w:noProof/>
        </w:rPr>
        <w:drawing>
          <wp:inline distT="0" distB="0" distL="0" distR="0" wp14:anchorId="0B7A3032" wp14:editId="46CDC831">
            <wp:extent cx="5943600" cy="2390775"/>
            <wp:effectExtent l="0" t="0" r="0" b="9525"/>
            <wp:docPr id="8" name="Picture 8" descr="Untitle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 (6)"/>
                    <pic:cNvPicPr>
                      <a:picLocks noChangeAspect="1" noChangeArrowheads="1"/>
                    </pic:cNvPicPr>
                  </pic:nvPicPr>
                  <pic:blipFill rotWithShape="1">
                    <a:blip r:embed="rId32">
                      <a:extLst>
                        <a:ext uri="{28A0092B-C50C-407E-A947-70E740481C1C}">
                          <a14:useLocalDpi xmlns:a14="http://schemas.microsoft.com/office/drawing/2010/main" val="0"/>
                        </a:ext>
                      </a:extLst>
                    </a:blip>
                    <a:srcRect b="4924"/>
                    <a:stretch/>
                  </pic:blipFill>
                  <pic:spPr bwMode="auto">
                    <a:xfrm>
                      <a:off x="0" y="0"/>
                      <a:ext cx="5943600" cy="2390775"/>
                    </a:xfrm>
                    <a:prstGeom prst="rect">
                      <a:avLst/>
                    </a:prstGeom>
                    <a:noFill/>
                    <a:ln>
                      <a:noFill/>
                    </a:ln>
                    <a:extLst>
                      <a:ext uri="{53640926-AAD7-44D8-BBD7-CCE9431645EC}">
                        <a14:shadowObscured xmlns:a14="http://schemas.microsoft.com/office/drawing/2010/main"/>
                      </a:ext>
                    </a:extLst>
                  </pic:spPr>
                </pic:pic>
              </a:graphicData>
            </a:graphic>
          </wp:inline>
        </w:drawing>
      </w:r>
    </w:p>
    <w:p w14:paraId="06B060E3" w14:textId="77777777" w:rsidR="002E0B8C" w:rsidRPr="00F050B1" w:rsidRDefault="002E0B8C" w:rsidP="0009020E">
      <w:pPr>
        <w:pStyle w:val="FigureTitle"/>
      </w:pPr>
      <w:r w:rsidRPr="00F050B1">
        <w:t xml:space="preserve">Figure </w:t>
      </w:r>
      <w:r w:rsidR="009F6C60" w:rsidRPr="00F050B1">
        <w:t>46</w:t>
      </w:r>
      <w:r w:rsidRPr="00F050B1">
        <w:t>.4.2.</w:t>
      </w:r>
      <w:r w:rsidR="00B9313A" w:rsidRPr="00F050B1">
        <w:t>1</w:t>
      </w:r>
      <w:r w:rsidRPr="00F050B1">
        <w:t>.2-1</w:t>
      </w:r>
      <w:r w:rsidR="00134F6E" w:rsidRPr="00F050B1">
        <w:t>: Provider Query Use Case</w:t>
      </w:r>
    </w:p>
    <w:p w14:paraId="37819A0A" w14:textId="77777777" w:rsidR="00225076" w:rsidRPr="00F050B1" w:rsidRDefault="00225076" w:rsidP="00657A31">
      <w:pPr>
        <w:pStyle w:val="BodyText"/>
      </w:pPr>
      <w:r w:rsidRPr="00F050B1">
        <w:t xml:space="preserve">The text in Figure </w:t>
      </w:r>
      <w:r w:rsidR="009F6C60" w:rsidRPr="00F050B1">
        <w:t>46</w:t>
      </w:r>
      <w:r w:rsidRPr="00F050B1">
        <w:t xml:space="preserve">.4.2.1.2-2 was used to generate the diagram in Figure </w:t>
      </w:r>
      <w:r w:rsidR="009F6C60" w:rsidRPr="00F050B1">
        <w:t>46</w:t>
      </w:r>
      <w:r w:rsidRPr="00F050B1">
        <w:t>.4.2.1.2-1. Readers will generally find the diagram more informative. The text is included here to facilitate editing.</w:t>
      </w:r>
    </w:p>
    <w:p w14:paraId="01FF469B" w14:textId="77777777" w:rsidR="005A0935" w:rsidRPr="00F050B1" w:rsidRDefault="005A0935" w:rsidP="0026309E"/>
    <w:p w14:paraId="39445B09" w14:textId="77777777" w:rsidR="007E576F" w:rsidRPr="00F050B1" w:rsidRDefault="007E576F" w:rsidP="007E576F">
      <w:pPr>
        <w:pStyle w:val="XMLFragment"/>
        <w:rPr>
          <w:noProof w:val="0"/>
        </w:rPr>
      </w:pPr>
      <w:r w:rsidRPr="00F050B1">
        <w:rPr>
          <w:noProof w:val="0"/>
        </w:rPr>
        <w:lastRenderedPageBreak/>
        <w:t>@</w:t>
      </w:r>
      <w:proofErr w:type="spellStart"/>
      <w:r w:rsidRPr="00F050B1">
        <w:rPr>
          <w:noProof w:val="0"/>
        </w:rPr>
        <w:t>startuml</w:t>
      </w:r>
      <w:proofErr w:type="spellEnd"/>
    </w:p>
    <w:p w14:paraId="0E6540FE" w14:textId="77777777" w:rsidR="007E576F" w:rsidRPr="00F050B1" w:rsidRDefault="007E576F" w:rsidP="007E576F">
      <w:pPr>
        <w:pStyle w:val="XMLFragment"/>
        <w:rPr>
          <w:noProof w:val="0"/>
        </w:rPr>
      </w:pPr>
      <w:r w:rsidRPr="00F050B1">
        <w:rPr>
          <w:noProof w:val="0"/>
        </w:rPr>
        <w:t>Vera -&gt; Dr. West: My knee hurts</w:t>
      </w:r>
    </w:p>
    <w:p w14:paraId="5D7AF6C9" w14:textId="77777777" w:rsidR="007E576F" w:rsidRPr="00F050B1" w:rsidRDefault="007E576F" w:rsidP="007E576F">
      <w:pPr>
        <w:pStyle w:val="XMLFragment"/>
        <w:rPr>
          <w:noProof w:val="0"/>
        </w:rPr>
      </w:pPr>
      <w:r w:rsidRPr="00F050B1">
        <w:rPr>
          <w:noProof w:val="0"/>
        </w:rPr>
        <w:t>Dr. West -&gt; Dr. West: diagnosis = torn ACL</w:t>
      </w:r>
    </w:p>
    <w:p w14:paraId="515A64CB" w14:textId="77777777" w:rsidR="007E576F" w:rsidRPr="00F050B1" w:rsidRDefault="007E576F" w:rsidP="007E576F">
      <w:pPr>
        <w:pStyle w:val="XMLFragment"/>
        <w:rPr>
          <w:noProof w:val="0"/>
        </w:rPr>
      </w:pPr>
      <w:r w:rsidRPr="00F050B1">
        <w:rPr>
          <w:noProof w:val="0"/>
        </w:rPr>
        <w:t>Dr. West -&gt; EMR (Care Services Selective Consumer): use EMR's custom query tool \</w:t>
      </w:r>
      <w:proofErr w:type="spellStart"/>
      <w:r w:rsidRPr="00F050B1">
        <w:rPr>
          <w:noProof w:val="0"/>
        </w:rPr>
        <w:t>nsearch</w:t>
      </w:r>
      <w:proofErr w:type="spellEnd"/>
      <w:r w:rsidRPr="00F050B1">
        <w:rPr>
          <w:noProof w:val="0"/>
        </w:rPr>
        <w:t xml:space="preserve"> for orthopedic surgeons, \</w:t>
      </w:r>
      <w:proofErr w:type="spellStart"/>
      <w:r w:rsidRPr="00F050B1">
        <w:rPr>
          <w:noProof w:val="0"/>
        </w:rPr>
        <w:t>nwithin</w:t>
      </w:r>
      <w:proofErr w:type="spellEnd"/>
      <w:r w:rsidRPr="00F050B1">
        <w:rPr>
          <w:noProof w:val="0"/>
        </w:rPr>
        <w:t xml:space="preserve"> 30km of Vera's home</w:t>
      </w:r>
    </w:p>
    <w:p w14:paraId="13D9AF8B" w14:textId="77777777" w:rsidR="007E576F" w:rsidRPr="00F050B1" w:rsidRDefault="00486849" w:rsidP="0026309E">
      <w:pPr>
        <w:pStyle w:val="XMLFragment"/>
        <w:tabs>
          <w:tab w:val="clear" w:pos="187"/>
          <w:tab w:val="left" w:pos="1924"/>
          <w:tab w:val="left" w:pos="2292"/>
          <w:tab w:val="left" w:pos="2740"/>
        </w:tabs>
        <w:rPr>
          <w:noProof w:val="0"/>
        </w:rPr>
      </w:pPr>
      <w:r w:rsidRPr="00F050B1">
        <w:rPr>
          <w:noProof w:val="0"/>
        </w:rPr>
        <w:tab/>
      </w:r>
      <w:r w:rsidRPr="00F050B1">
        <w:rPr>
          <w:noProof w:val="0"/>
        </w:rPr>
        <w:tab/>
      </w:r>
      <w:r w:rsidR="00CA734A" w:rsidRPr="00F050B1">
        <w:rPr>
          <w:noProof w:val="0"/>
        </w:rPr>
        <w:tab/>
      </w:r>
    </w:p>
    <w:p w14:paraId="21301B46" w14:textId="77777777" w:rsidR="007E576F" w:rsidRPr="00F050B1" w:rsidRDefault="007E576F" w:rsidP="007E576F">
      <w:pPr>
        <w:pStyle w:val="XMLFragment"/>
        <w:rPr>
          <w:noProof w:val="0"/>
        </w:rPr>
      </w:pPr>
      <w:r w:rsidRPr="00F050B1">
        <w:rPr>
          <w:noProof w:val="0"/>
        </w:rPr>
        <w:t>EMR (Care Services Selective Consumer) -&gt; HWR (Care Services Selective Supplier): Find Matching Care Services [ITI-</w:t>
      </w:r>
      <w:r w:rsidR="00CA734A" w:rsidRPr="00F050B1">
        <w:rPr>
          <w:noProof w:val="0"/>
        </w:rPr>
        <w:t>90</w:t>
      </w:r>
      <w:r w:rsidRPr="00F050B1">
        <w:rPr>
          <w:noProof w:val="0"/>
        </w:rPr>
        <w:t>] request</w:t>
      </w:r>
    </w:p>
    <w:p w14:paraId="4D93139C" w14:textId="77777777" w:rsidR="00CA734A" w:rsidRPr="00F050B1" w:rsidRDefault="007E576F" w:rsidP="007E576F">
      <w:pPr>
        <w:pStyle w:val="XMLFragment"/>
        <w:rPr>
          <w:noProof w:val="0"/>
        </w:rPr>
      </w:pPr>
      <w:r w:rsidRPr="00F050B1">
        <w:rPr>
          <w:noProof w:val="0"/>
        </w:rPr>
        <w:t>HWR (Care Services Selective Supplier) -&gt; EMR (Care Services Selective Consumer): Find Matching Care Services [ITI-</w:t>
      </w:r>
      <w:r w:rsidR="00CA734A" w:rsidRPr="00F050B1">
        <w:rPr>
          <w:noProof w:val="0"/>
        </w:rPr>
        <w:t>90</w:t>
      </w:r>
      <w:r w:rsidRPr="00F050B1">
        <w:rPr>
          <w:noProof w:val="0"/>
        </w:rPr>
        <w:t>] response\</w:t>
      </w:r>
      <w:proofErr w:type="spellStart"/>
      <w:r w:rsidRPr="00F050B1">
        <w:rPr>
          <w:noProof w:val="0"/>
        </w:rPr>
        <w:t>ncontaining</w:t>
      </w:r>
      <w:proofErr w:type="spellEnd"/>
      <w:r w:rsidRPr="00F050B1">
        <w:rPr>
          <w:noProof w:val="0"/>
        </w:rPr>
        <w:t xml:space="preserve"> </w:t>
      </w:r>
      <w:proofErr w:type="spellStart"/>
      <w:r w:rsidRPr="00F050B1">
        <w:rPr>
          <w:noProof w:val="0"/>
        </w:rPr>
        <w:t>Practitioner</w:t>
      </w:r>
      <w:r w:rsidR="003373D8" w:rsidRPr="00F050B1">
        <w:rPr>
          <w:noProof w:val="0"/>
        </w:rPr>
        <w:t>Role</w:t>
      </w:r>
      <w:proofErr w:type="spellEnd"/>
      <w:r w:rsidRPr="00F050B1">
        <w:rPr>
          <w:noProof w:val="0"/>
        </w:rPr>
        <w:t xml:space="preserve"> list</w:t>
      </w:r>
    </w:p>
    <w:p w14:paraId="1E6436F1" w14:textId="77777777" w:rsidR="003373D8" w:rsidRPr="00F050B1" w:rsidRDefault="003373D8" w:rsidP="007E576F">
      <w:pPr>
        <w:pStyle w:val="XMLFragment"/>
        <w:rPr>
          <w:noProof w:val="0"/>
        </w:rPr>
      </w:pPr>
      <w:r w:rsidRPr="00F050B1">
        <w:rPr>
          <w:noProof w:val="0"/>
        </w:rPr>
        <w:t>EMR (Care Services Selective Consumer) -&gt; EMR (Care Services Selective Consumer) : Resolve References</w:t>
      </w:r>
    </w:p>
    <w:p w14:paraId="059C8B47" w14:textId="77777777" w:rsidR="007E576F" w:rsidRPr="00F050B1" w:rsidRDefault="007E576F" w:rsidP="007E576F">
      <w:pPr>
        <w:pStyle w:val="XMLFragment"/>
        <w:rPr>
          <w:noProof w:val="0"/>
        </w:rPr>
      </w:pPr>
      <w:r w:rsidRPr="00F050B1">
        <w:rPr>
          <w:noProof w:val="0"/>
        </w:rPr>
        <w:t>EMR (Care Services Selective Consumer) -&gt; Dr. West : Review results</w:t>
      </w:r>
      <w:r w:rsidR="00486849" w:rsidRPr="00F050B1">
        <w:rPr>
          <w:noProof w:val="0"/>
        </w:rPr>
        <w:t>\</w:t>
      </w:r>
      <w:proofErr w:type="spellStart"/>
      <w:r w:rsidR="00486849" w:rsidRPr="00F050B1">
        <w:rPr>
          <w:noProof w:val="0"/>
        </w:rPr>
        <w:t>nwith</w:t>
      </w:r>
      <w:proofErr w:type="spellEnd"/>
      <w:r w:rsidR="00486849" w:rsidRPr="00F050B1">
        <w:rPr>
          <w:noProof w:val="0"/>
        </w:rPr>
        <w:t xml:space="preserve"> office address, hours</w:t>
      </w:r>
      <w:r w:rsidR="00CA734A" w:rsidRPr="00F050B1">
        <w:rPr>
          <w:noProof w:val="0"/>
        </w:rPr>
        <w:t xml:space="preserve"> o</w:t>
      </w:r>
      <w:r w:rsidR="00486849" w:rsidRPr="00F050B1">
        <w:rPr>
          <w:noProof w:val="0"/>
        </w:rPr>
        <w:t>f operation</w:t>
      </w:r>
    </w:p>
    <w:p w14:paraId="6197E075" w14:textId="77777777" w:rsidR="007E576F" w:rsidRPr="00F050B1" w:rsidRDefault="007E576F" w:rsidP="007E576F">
      <w:pPr>
        <w:pStyle w:val="XMLFragment"/>
        <w:rPr>
          <w:noProof w:val="0"/>
        </w:rPr>
      </w:pPr>
    </w:p>
    <w:p w14:paraId="1A8AD527" w14:textId="77777777" w:rsidR="007E576F" w:rsidRPr="00F050B1" w:rsidRDefault="007E576F" w:rsidP="007E576F">
      <w:pPr>
        <w:pStyle w:val="XMLFragment"/>
        <w:rPr>
          <w:noProof w:val="0"/>
        </w:rPr>
      </w:pPr>
      <w:r w:rsidRPr="00F050B1">
        <w:rPr>
          <w:noProof w:val="0"/>
        </w:rPr>
        <w:t>Dr. West -&gt; Vera: Review and discuss options</w:t>
      </w:r>
    </w:p>
    <w:p w14:paraId="5B1FFB2E" w14:textId="77777777" w:rsidR="007E576F" w:rsidRPr="00F050B1" w:rsidRDefault="007E576F" w:rsidP="007E576F">
      <w:pPr>
        <w:pStyle w:val="XMLFragment"/>
        <w:rPr>
          <w:noProof w:val="0"/>
        </w:rPr>
      </w:pPr>
      <w:r w:rsidRPr="00F050B1">
        <w:rPr>
          <w:noProof w:val="0"/>
        </w:rPr>
        <w:t>Dr. West -&gt; EMR (Care Services Selective Consumer): create Referral</w:t>
      </w:r>
    </w:p>
    <w:p w14:paraId="74F3EE85" w14:textId="77777777" w:rsidR="007E576F" w:rsidRPr="00F050B1" w:rsidRDefault="007E576F" w:rsidP="007E576F">
      <w:pPr>
        <w:pStyle w:val="XMLFragment"/>
        <w:rPr>
          <w:noProof w:val="0"/>
        </w:rPr>
      </w:pPr>
      <w:r w:rsidRPr="00F050B1">
        <w:rPr>
          <w:noProof w:val="0"/>
        </w:rPr>
        <w:t>@</w:t>
      </w:r>
      <w:proofErr w:type="spellStart"/>
      <w:r w:rsidRPr="00F050B1">
        <w:rPr>
          <w:noProof w:val="0"/>
        </w:rPr>
        <w:t>enduml</w:t>
      </w:r>
      <w:proofErr w:type="spellEnd"/>
    </w:p>
    <w:p w14:paraId="4D126A36" w14:textId="77777777" w:rsidR="007E576F" w:rsidRPr="00F050B1" w:rsidRDefault="00225076" w:rsidP="0026309E">
      <w:pPr>
        <w:pStyle w:val="FigureTitle"/>
      </w:pPr>
      <w:r w:rsidRPr="00F050B1">
        <w:t xml:space="preserve">Figure </w:t>
      </w:r>
      <w:r w:rsidR="009F6C60" w:rsidRPr="00F050B1">
        <w:t>46</w:t>
      </w:r>
      <w:r w:rsidRPr="00F050B1">
        <w:t>.4.2.1.2-2: Provider Query Use Case Diagram Pseudocode</w:t>
      </w:r>
    </w:p>
    <w:p w14:paraId="56818A3C" w14:textId="77777777" w:rsidR="000D5C60" w:rsidRPr="00F050B1" w:rsidRDefault="009F6C60" w:rsidP="0009020E">
      <w:pPr>
        <w:pStyle w:val="Heading4"/>
        <w:numPr>
          <w:ilvl w:val="0"/>
          <w:numId w:val="0"/>
        </w:numPr>
        <w:rPr>
          <w:rFonts w:eastAsia="Arial"/>
          <w:noProof w:val="0"/>
          <w:lang w:val="en-US"/>
        </w:rPr>
      </w:pPr>
      <w:bookmarkStart w:id="185" w:name="_Toc4673005"/>
      <w:r w:rsidRPr="00F050B1">
        <w:rPr>
          <w:rFonts w:eastAsia="Arial"/>
          <w:noProof w:val="0"/>
          <w:lang w:val="en-US"/>
        </w:rPr>
        <w:t>46</w:t>
      </w:r>
      <w:r w:rsidR="000D5C60" w:rsidRPr="00F050B1">
        <w:rPr>
          <w:rFonts w:eastAsia="Arial"/>
          <w:noProof w:val="0"/>
          <w:lang w:val="en-US"/>
        </w:rPr>
        <w:t>.4.2.</w:t>
      </w:r>
      <w:r w:rsidR="00B9313A" w:rsidRPr="00F050B1">
        <w:rPr>
          <w:rFonts w:eastAsia="Arial"/>
          <w:noProof w:val="0"/>
          <w:lang w:val="en-US"/>
        </w:rPr>
        <w:t>2</w:t>
      </w:r>
      <w:r w:rsidR="000D5C60" w:rsidRPr="00F050B1">
        <w:rPr>
          <w:rFonts w:eastAsia="Arial"/>
          <w:noProof w:val="0"/>
          <w:lang w:val="en-US"/>
        </w:rPr>
        <w:t xml:space="preserve"> Use Case #</w:t>
      </w:r>
      <w:r w:rsidR="00B9313A" w:rsidRPr="00F050B1">
        <w:rPr>
          <w:rFonts w:eastAsia="Arial"/>
          <w:noProof w:val="0"/>
          <w:lang w:val="en-US"/>
        </w:rPr>
        <w:t>2</w:t>
      </w:r>
      <w:r w:rsidR="000D5C60" w:rsidRPr="00F050B1">
        <w:rPr>
          <w:rFonts w:eastAsia="Arial"/>
          <w:noProof w:val="0"/>
          <w:lang w:val="en-US"/>
        </w:rPr>
        <w:t xml:space="preserve">: </w:t>
      </w:r>
      <w:r w:rsidR="00B03909" w:rsidRPr="00F050B1">
        <w:rPr>
          <w:rFonts w:eastAsia="Arial"/>
          <w:noProof w:val="0"/>
          <w:lang w:val="en-US"/>
        </w:rPr>
        <w:t>Provider Lookup During an Emergency Event</w:t>
      </w:r>
      <w:bookmarkEnd w:id="185"/>
    </w:p>
    <w:p w14:paraId="42A0F9DC" w14:textId="77777777" w:rsidR="000D5C60" w:rsidRPr="00F050B1" w:rsidRDefault="009F6C60" w:rsidP="0009020E">
      <w:pPr>
        <w:pStyle w:val="Heading5"/>
        <w:numPr>
          <w:ilvl w:val="0"/>
          <w:numId w:val="0"/>
        </w:numPr>
        <w:rPr>
          <w:rFonts w:eastAsia="Arial"/>
          <w:noProof w:val="0"/>
          <w:lang w:val="en-US"/>
        </w:rPr>
      </w:pPr>
      <w:bookmarkStart w:id="186" w:name="_Toc4673006"/>
      <w:r w:rsidRPr="00F050B1">
        <w:rPr>
          <w:rFonts w:eastAsia="Arial"/>
          <w:noProof w:val="0"/>
          <w:lang w:val="en-US"/>
        </w:rPr>
        <w:t>46</w:t>
      </w:r>
      <w:r w:rsidR="000D5C60" w:rsidRPr="00F050B1">
        <w:rPr>
          <w:rFonts w:eastAsia="Arial"/>
          <w:noProof w:val="0"/>
          <w:lang w:val="en-US"/>
        </w:rPr>
        <w:t>.4.2.</w:t>
      </w:r>
      <w:r w:rsidR="00B9313A" w:rsidRPr="00F050B1">
        <w:rPr>
          <w:rFonts w:eastAsia="Arial"/>
          <w:noProof w:val="0"/>
          <w:lang w:val="en-US"/>
        </w:rPr>
        <w:t>2</w:t>
      </w:r>
      <w:r w:rsidR="000D5C60" w:rsidRPr="00F050B1">
        <w:rPr>
          <w:rFonts w:eastAsia="Arial"/>
          <w:noProof w:val="0"/>
          <w:lang w:val="en-US"/>
        </w:rPr>
        <w:t xml:space="preserve">.1 </w:t>
      </w:r>
      <w:r w:rsidR="00B03909" w:rsidRPr="00F050B1">
        <w:rPr>
          <w:rFonts w:eastAsia="Arial"/>
          <w:noProof w:val="0"/>
          <w:lang w:val="en-US"/>
        </w:rPr>
        <w:t xml:space="preserve">Provider Lookup During an Emergency Event </w:t>
      </w:r>
      <w:r w:rsidR="000D5C60" w:rsidRPr="00F050B1">
        <w:rPr>
          <w:rFonts w:eastAsia="Arial"/>
          <w:noProof w:val="0"/>
          <w:lang w:val="en-US"/>
        </w:rPr>
        <w:t>Use Case Description</w:t>
      </w:r>
      <w:bookmarkEnd w:id="186"/>
    </w:p>
    <w:p w14:paraId="349E5380" w14:textId="77777777" w:rsidR="00B03909" w:rsidRPr="00F050B1" w:rsidRDefault="00B03909" w:rsidP="00657A31">
      <w:pPr>
        <w:pStyle w:val="BodyText"/>
      </w:pPr>
      <w:bookmarkStart w:id="187" w:name="_7wlqz873uems" w:colFirst="0" w:colLast="0"/>
      <w:bookmarkEnd w:id="187"/>
      <w:r w:rsidRPr="00F050B1">
        <w:t>During an emergency event, medical volunteers may report to assist</w:t>
      </w:r>
      <w:r w:rsidR="000C4848" w:rsidRPr="00F050B1">
        <w:t xml:space="preserve">. </w:t>
      </w:r>
      <w:r w:rsidRPr="00F050B1">
        <w:t xml:space="preserve">At an emergency site, the </w:t>
      </w:r>
      <w:proofErr w:type="spellStart"/>
      <w:r w:rsidRPr="00F050B1">
        <w:t>mCSD</w:t>
      </w:r>
      <w:proofErr w:type="spellEnd"/>
      <w:r w:rsidRPr="00F050B1">
        <w:t xml:space="preserve"> service can be queried to quickly identify and grant permission to credentialed providers to enter the scene.</w:t>
      </w:r>
    </w:p>
    <w:p w14:paraId="38F62287" w14:textId="77777777" w:rsidR="00B03909" w:rsidRPr="00F050B1" w:rsidRDefault="00B03909" w:rsidP="00657A31">
      <w:pPr>
        <w:pStyle w:val="BodyText"/>
      </w:pPr>
      <w:r w:rsidRPr="00F050B1">
        <w:t>During Hurricane Katrina, health care volunteers were turned away from disaster sites because there was no means available to verify their credentials</w:t>
      </w:r>
      <w:r w:rsidR="000C4848" w:rsidRPr="00F050B1">
        <w:t xml:space="preserve">. </w:t>
      </w:r>
      <w:r w:rsidRPr="00F050B1">
        <w:t>During the Ebola outbreak in West Africa, it was unclear which health workers were available and had been trained in clinical care techniques</w:t>
      </w:r>
      <w:r w:rsidR="000C4848" w:rsidRPr="00F050B1">
        <w:t xml:space="preserve">. </w:t>
      </w:r>
    </w:p>
    <w:p w14:paraId="55976464" w14:textId="77777777" w:rsidR="00B03909" w:rsidRPr="00F050B1" w:rsidRDefault="00B03909" w:rsidP="00657A31">
      <w:pPr>
        <w:pStyle w:val="BodyText"/>
      </w:pPr>
      <w:r w:rsidRPr="00F050B1">
        <w:t>Resources from jurisdictional areas can be reported up to a central location so there is a single point of access. This would make it easier for responders on location to verify the credentials of a reporting health worker.</w:t>
      </w:r>
    </w:p>
    <w:p w14:paraId="2BF337E1" w14:textId="77777777" w:rsidR="000D5C60" w:rsidRPr="00F050B1" w:rsidRDefault="009F6C60" w:rsidP="0009020E">
      <w:pPr>
        <w:pStyle w:val="Heading5"/>
        <w:numPr>
          <w:ilvl w:val="0"/>
          <w:numId w:val="0"/>
        </w:numPr>
        <w:rPr>
          <w:rFonts w:eastAsia="Arial"/>
          <w:noProof w:val="0"/>
          <w:lang w:val="en-US"/>
        </w:rPr>
      </w:pPr>
      <w:bookmarkStart w:id="188" w:name="_Toc4673007"/>
      <w:r w:rsidRPr="00F050B1">
        <w:rPr>
          <w:rFonts w:eastAsia="Arial"/>
          <w:noProof w:val="0"/>
          <w:lang w:val="en-US"/>
        </w:rPr>
        <w:t>46</w:t>
      </w:r>
      <w:r w:rsidR="000D5C60" w:rsidRPr="00F050B1">
        <w:rPr>
          <w:rFonts w:eastAsia="Arial"/>
          <w:noProof w:val="0"/>
          <w:lang w:val="en-US"/>
        </w:rPr>
        <w:t>.4.2.</w:t>
      </w:r>
      <w:r w:rsidR="00B9313A" w:rsidRPr="00F050B1">
        <w:rPr>
          <w:rFonts w:eastAsia="Arial"/>
          <w:noProof w:val="0"/>
          <w:lang w:val="en-US"/>
        </w:rPr>
        <w:t>2</w:t>
      </w:r>
      <w:r w:rsidR="000D5C60" w:rsidRPr="00F050B1">
        <w:rPr>
          <w:rFonts w:eastAsia="Arial"/>
          <w:noProof w:val="0"/>
          <w:lang w:val="en-US"/>
        </w:rPr>
        <w:t xml:space="preserve">.2 </w:t>
      </w:r>
      <w:r w:rsidR="00B03909" w:rsidRPr="00F050B1">
        <w:rPr>
          <w:rFonts w:eastAsia="Arial"/>
          <w:noProof w:val="0"/>
          <w:lang w:val="en-US"/>
        </w:rPr>
        <w:t>Provider Lookup During an Emergency Event Process Flow</w:t>
      </w:r>
      <w:bookmarkEnd w:id="188"/>
    </w:p>
    <w:p w14:paraId="2CB38DA1" w14:textId="77777777" w:rsidR="00B03909" w:rsidRPr="00F050B1" w:rsidRDefault="00B03909" w:rsidP="00657A31">
      <w:pPr>
        <w:pStyle w:val="ListBullet2"/>
        <w:rPr>
          <w:lang w:val="en-US"/>
        </w:rPr>
      </w:pPr>
      <w:r w:rsidRPr="00F050B1">
        <w:rPr>
          <w:lang w:val="en-US"/>
        </w:rPr>
        <w:t>A jurisdictional (state/district) Care Services Update Supplier will provide data to a central Care Services Update Consumer (National HIE).</w:t>
      </w:r>
    </w:p>
    <w:p w14:paraId="7F4D19A0" w14:textId="77777777" w:rsidR="00B03909" w:rsidRPr="00F050B1" w:rsidRDefault="00B03909" w:rsidP="00657A31">
      <w:pPr>
        <w:pStyle w:val="ListBullet2"/>
        <w:rPr>
          <w:lang w:val="en-US"/>
        </w:rPr>
      </w:pPr>
      <w:r w:rsidRPr="00F050B1">
        <w:rPr>
          <w:lang w:val="en-US"/>
        </w:rPr>
        <w:t xml:space="preserve">The </w:t>
      </w:r>
      <w:r w:rsidR="00D41AF9" w:rsidRPr="00F050B1">
        <w:rPr>
          <w:lang w:val="en-US"/>
        </w:rPr>
        <w:t>National HIE will be a</w:t>
      </w:r>
      <w:r w:rsidRPr="00F050B1">
        <w:rPr>
          <w:lang w:val="en-US"/>
        </w:rPr>
        <w:t xml:space="preserve"> Care Services Update Consumer grouped with a Care Services Selective Supplier.</w:t>
      </w:r>
    </w:p>
    <w:p w14:paraId="4BDCFB8C" w14:textId="77777777" w:rsidR="00D41AF9" w:rsidRPr="00F050B1" w:rsidRDefault="00D41AF9" w:rsidP="00657A31">
      <w:pPr>
        <w:pStyle w:val="ListBullet2"/>
        <w:rPr>
          <w:lang w:val="en-US"/>
        </w:rPr>
      </w:pPr>
      <w:r w:rsidRPr="00F050B1">
        <w:rPr>
          <w:lang w:val="en-US"/>
        </w:rPr>
        <w:t>An emergency responder (</w:t>
      </w:r>
      <w:r w:rsidR="007D2F94" w:rsidRPr="00F050B1">
        <w:rPr>
          <w:lang w:val="en-US"/>
        </w:rPr>
        <w:t xml:space="preserve">e.g., </w:t>
      </w:r>
      <w:r w:rsidRPr="00F050B1">
        <w:rPr>
          <w:lang w:val="en-US"/>
        </w:rPr>
        <w:t>police on site controlling access) can use a Care Services Selective Consumer to validate the credentials of a reporting health worker from the central Care Services Update Supplier.</w:t>
      </w:r>
    </w:p>
    <w:p w14:paraId="77AAFD67" w14:textId="77777777" w:rsidR="00D41AF9" w:rsidRPr="00F050B1" w:rsidRDefault="00D41AF9" w:rsidP="00657A31">
      <w:pPr>
        <w:pStyle w:val="ListBullet2"/>
        <w:rPr>
          <w:lang w:val="en-US"/>
        </w:rPr>
      </w:pPr>
      <w:r w:rsidRPr="00F050B1">
        <w:rPr>
          <w:lang w:val="en-US"/>
        </w:rPr>
        <w:t>Based on the result, the emergency responder can allow or deny access to the reporting health worker.</w:t>
      </w:r>
    </w:p>
    <w:p w14:paraId="75C8468F" w14:textId="77777777" w:rsidR="000D5C60" w:rsidRPr="00F050B1" w:rsidRDefault="000D5C60" w:rsidP="000D5C60">
      <w:pPr>
        <w:widowControl w:val="0"/>
        <w:rPr>
          <w:color w:val="000000"/>
          <w:szCs w:val="24"/>
        </w:rPr>
      </w:pPr>
      <w:r w:rsidRPr="00F050B1">
        <w:rPr>
          <w:color w:val="000000"/>
          <w:szCs w:val="24"/>
        </w:rPr>
        <w:t xml:space="preserve">The interactions between the various actors in this use case are shown in Figure </w:t>
      </w:r>
      <w:r w:rsidR="009F6C60" w:rsidRPr="00F050B1">
        <w:rPr>
          <w:color w:val="000000"/>
          <w:szCs w:val="24"/>
        </w:rPr>
        <w:t>46</w:t>
      </w:r>
      <w:r w:rsidRPr="00F050B1">
        <w:rPr>
          <w:color w:val="000000"/>
          <w:szCs w:val="24"/>
        </w:rPr>
        <w:t>.4.2.</w:t>
      </w:r>
      <w:r w:rsidR="00B9313A" w:rsidRPr="00F050B1">
        <w:rPr>
          <w:color w:val="000000"/>
          <w:szCs w:val="24"/>
        </w:rPr>
        <w:t>2</w:t>
      </w:r>
      <w:r w:rsidRPr="00F050B1">
        <w:rPr>
          <w:color w:val="000000"/>
          <w:szCs w:val="24"/>
        </w:rPr>
        <w:t>.2-1.</w:t>
      </w:r>
    </w:p>
    <w:p w14:paraId="1F47DCC1" w14:textId="77777777" w:rsidR="000B7247" w:rsidRPr="00F050B1" w:rsidRDefault="000B7247" w:rsidP="0009020E">
      <w:pPr>
        <w:pStyle w:val="BodyText"/>
      </w:pPr>
    </w:p>
    <w:p w14:paraId="22EC94E2" w14:textId="77777777" w:rsidR="000D5C60" w:rsidRPr="00F050B1" w:rsidRDefault="00587847" w:rsidP="0009020E">
      <w:pPr>
        <w:pStyle w:val="BodyText"/>
      </w:pPr>
      <w:r w:rsidRPr="00F050B1">
        <w:rPr>
          <w:noProof/>
        </w:rPr>
        <w:lastRenderedPageBreak/>
        <w:drawing>
          <wp:inline distT="0" distB="0" distL="0" distR="0" wp14:anchorId="77C511E5" wp14:editId="6554B2CA">
            <wp:extent cx="5886450" cy="2286000"/>
            <wp:effectExtent l="0" t="0" r="0" b="0"/>
            <wp:docPr id="10" name="Picture 10" descr="Untitle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 (7)"/>
                    <pic:cNvPicPr>
                      <a:picLocks noChangeAspect="1" noChangeArrowheads="1"/>
                    </pic:cNvPicPr>
                  </pic:nvPicPr>
                  <pic:blipFill rotWithShape="1">
                    <a:blip r:embed="rId33">
                      <a:extLst>
                        <a:ext uri="{28A0092B-C50C-407E-A947-70E740481C1C}">
                          <a14:useLocalDpi xmlns:a14="http://schemas.microsoft.com/office/drawing/2010/main" val="0"/>
                        </a:ext>
                      </a:extLst>
                    </a:blip>
                    <a:srcRect r="961" b="4255"/>
                    <a:stretch/>
                  </pic:blipFill>
                  <pic:spPr bwMode="auto">
                    <a:xfrm>
                      <a:off x="0" y="0"/>
                      <a:ext cx="5886450"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6918617D" w14:textId="77777777" w:rsidR="000B7247" w:rsidRPr="00F050B1" w:rsidRDefault="000B7247" w:rsidP="0009020E">
      <w:pPr>
        <w:pStyle w:val="FigureTitle"/>
        <w:rPr>
          <w:rFonts w:eastAsia="Arial"/>
        </w:rPr>
      </w:pPr>
      <w:bookmarkStart w:id="189" w:name="_yw9pjp5y0sgn" w:colFirst="0" w:colLast="0"/>
      <w:bookmarkEnd w:id="189"/>
      <w:r w:rsidRPr="00F050B1">
        <w:rPr>
          <w:rFonts w:eastAsia="Arial"/>
        </w:rPr>
        <w:t xml:space="preserve">Figure </w:t>
      </w:r>
      <w:r w:rsidR="009F6C60" w:rsidRPr="00F050B1">
        <w:rPr>
          <w:rFonts w:eastAsia="Arial"/>
        </w:rPr>
        <w:t>46</w:t>
      </w:r>
      <w:r w:rsidRPr="00F050B1">
        <w:rPr>
          <w:rFonts w:eastAsia="Arial"/>
        </w:rPr>
        <w:t>.4.2.2.2-1: Federated Data Site Management Workflow</w:t>
      </w:r>
    </w:p>
    <w:p w14:paraId="6760EBDF" w14:textId="77777777" w:rsidR="00DE65E0" w:rsidRPr="00F050B1" w:rsidRDefault="00DE65E0" w:rsidP="00657A31">
      <w:pPr>
        <w:pStyle w:val="BodyText"/>
      </w:pPr>
      <w:r w:rsidRPr="00F050B1">
        <w:t xml:space="preserve">The text in Figure </w:t>
      </w:r>
      <w:r w:rsidR="009F6C60" w:rsidRPr="00F050B1">
        <w:t>46</w:t>
      </w:r>
      <w:r w:rsidRPr="00F050B1">
        <w:t xml:space="preserve">.4.2.2.2-2 was used to generate the diagram in Figure </w:t>
      </w:r>
      <w:r w:rsidR="009F6C60" w:rsidRPr="00F050B1">
        <w:t>46</w:t>
      </w:r>
      <w:r w:rsidRPr="00F050B1">
        <w:t>.4.2.2.2-1. Readers will generally find the diagram more informative. The text is included here to facilitate editing.</w:t>
      </w:r>
    </w:p>
    <w:p w14:paraId="3FF00A42" w14:textId="77777777" w:rsidR="00B530C2" w:rsidRPr="00F050B1" w:rsidRDefault="00B530C2" w:rsidP="00B530C2">
      <w:pPr>
        <w:pStyle w:val="BodyText"/>
      </w:pPr>
    </w:p>
    <w:p w14:paraId="0C45C6B2" w14:textId="77777777" w:rsidR="00240A6C" w:rsidRPr="00F050B1" w:rsidRDefault="00240A6C" w:rsidP="00240A6C">
      <w:pPr>
        <w:pStyle w:val="XMLFragment"/>
        <w:rPr>
          <w:noProof w:val="0"/>
        </w:rPr>
      </w:pPr>
      <w:r w:rsidRPr="00F050B1">
        <w:rPr>
          <w:noProof w:val="0"/>
        </w:rPr>
        <w:t>@</w:t>
      </w:r>
      <w:proofErr w:type="spellStart"/>
      <w:r w:rsidRPr="00F050B1">
        <w:rPr>
          <w:noProof w:val="0"/>
        </w:rPr>
        <w:t>startuml</w:t>
      </w:r>
      <w:proofErr w:type="spellEnd"/>
    </w:p>
    <w:p w14:paraId="6BE457BA" w14:textId="77777777" w:rsidR="00240A6C" w:rsidRPr="00F050B1" w:rsidRDefault="00240A6C" w:rsidP="00240A6C">
      <w:pPr>
        <w:pStyle w:val="XMLFragment"/>
        <w:rPr>
          <w:noProof w:val="0"/>
        </w:rPr>
      </w:pPr>
      <w:r w:rsidRPr="00F050B1">
        <w:rPr>
          <w:noProof w:val="0"/>
        </w:rPr>
        <w:t xml:space="preserve">participant Health Worker </w:t>
      </w:r>
    </w:p>
    <w:p w14:paraId="32067C33" w14:textId="77777777" w:rsidR="00240A6C" w:rsidRPr="00F050B1" w:rsidRDefault="00240A6C" w:rsidP="00240A6C">
      <w:pPr>
        <w:pStyle w:val="XMLFragment"/>
        <w:rPr>
          <w:noProof w:val="0"/>
        </w:rPr>
      </w:pPr>
      <w:r w:rsidRPr="00F050B1">
        <w:rPr>
          <w:noProof w:val="0"/>
        </w:rPr>
        <w:t>participant Emergency Responder\</w:t>
      </w:r>
      <w:proofErr w:type="spellStart"/>
      <w:r w:rsidRPr="00F050B1">
        <w:rPr>
          <w:noProof w:val="0"/>
        </w:rPr>
        <w:t>nCare</w:t>
      </w:r>
      <w:proofErr w:type="spellEnd"/>
      <w:r w:rsidRPr="00F050B1">
        <w:rPr>
          <w:noProof w:val="0"/>
        </w:rPr>
        <w:t xml:space="preserve"> Services Selective Consumer</w:t>
      </w:r>
    </w:p>
    <w:p w14:paraId="3DD76D4B" w14:textId="77777777" w:rsidR="00240A6C" w:rsidRPr="00F050B1" w:rsidRDefault="00240A6C" w:rsidP="00240A6C">
      <w:pPr>
        <w:pStyle w:val="XMLFragment"/>
        <w:rPr>
          <w:noProof w:val="0"/>
        </w:rPr>
      </w:pPr>
      <w:r w:rsidRPr="00F050B1">
        <w:rPr>
          <w:noProof w:val="0"/>
        </w:rPr>
        <w:t>participant National HIE\</w:t>
      </w:r>
      <w:proofErr w:type="spellStart"/>
      <w:r w:rsidRPr="00F050B1">
        <w:rPr>
          <w:noProof w:val="0"/>
        </w:rPr>
        <w:t>nCare</w:t>
      </w:r>
      <w:proofErr w:type="spellEnd"/>
      <w:r w:rsidRPr="00F050B1">
        <w:rPr>
          <w:noProof w:val="0"/>
        </w:rPr>
        <w:t xml:space="preserve"> Services Update Consumer\</w:t>
      </w:r>
      <w:proofErr w:type="spellStart"/>
      <w:r w:rsidRPr="00F050B1">
        <w:rPr>
          <w:noProof w:val="0"/>
        </w:rPr>
        <w:t>nCare</w:t>
      </w:r>
      <w:proofErr w:type="spellEnd"/>
      <w:r w:rsidRPr="00F050B1">
        <w:rPr>
          <w:noProof w:val="0"/>
        </w:rPr>
        <w:t xml:space="preserve"> Services Selective Supplier</w:t>
      </w:r>
    </w:p>
    <w:p w14:paraId="0C88BC01" w14:textId="77777777" w:rsidR="00240A6C" w:rsidRPr="00F050B1" w:rsidRDefault="00240A6C" w:rsidP="00240A6C">
      <w:pPr>
        <w:pStyle w:val="XMLFragment"/>
        <w:rPr>
          <w:noProof w:val="0"/>
        </w:rPr>
      </w:pPr>
      <w:r w:rsidRPr="00F050B1">
        <w:rPr>
          <w:noProof w:val="0"/>
        </w:rPr>
        <w:t>participant State HIE\</w:t>
      </w:r>
      <w:proofErr w:type="spellStart"/>
      <w:r w:rsidRPr="00F050B1">
        <w:rPr>
          <w:noProof w:val="0"/>
        </w:rPr>
        <w:t>nCare</w:t>
      </w:r>
      <w:proofErr w:type="spellEnd"/>
      <w:r w:rsidRPr="00F050B1">
        <w:rPr>
          <w:noProof w:val="0"/>
        </w:rPr>
        <w:t xml:space="preserve"> Services Update Supplier</w:t>
      </w:r>
    </w:p>
    <w:p w14:paraId="74A11919" w14:textId="77777777" w:rsidR="00240A6C" w:rsidRPr="00F050B1" w:rsidRDefault="00240A6C" w:rsidP="0026309E">
      <w:pPr>
        <w:pStyle w:val="XMLFragment"/>
        <w:ind w:firstLine="720"/>
        <w:rPr>
          <w:noProof w:val="0"/>
        </w:rPr>
      </w:pPr>
    </w:p>
    <w:p w14:paraId="634CD0C3" w14:textId="77777777" w:rsidR="00240A6C" w:rsidRPr="00F050B1" w:rsidRDefault="00240A6C" w:rsidP="00240A6C">
      <w:pPr>
        <w:pStyle w:val="XMLFragment"/>
        <w:rPr>
          <w:noProof w:val="0"/>
        </w:rPr>
      </w:pPr>
      <w:r w:rsidRPr="00F050B1">
        <w:rPr>
          <w:noProof w:val="0"/>
        </w:rPr>
        <w:t>loop Regular update of practitioner information</w:t>
      </w:r>
    </w:p>
    <w:p w14:paraId="14F1AC46" w14:textId="77777777" w:rsidR="00240A6C" w:rsidRPr="00F050B1" w:rsidRDefault="00240A6C" w:rsidP="00240A6C">
      <w:pPr>
        <w:pStyle w:val="XMLFragment"/>
        <w:rPr>
          <w:noProof w:val="0"/>
        </w:rPr>
      </w:pPr>
      <w:r w:rsidRPr="00F050B1">
        <w:rPr>
          <w:noProof w:val="0"/>
        </w:rPr>
        <w:t>National HIE\</w:t>
      </w:r>
      <w:proofErr w:type="spellStart"/>
      <w:r w:rsidRPr="00F050B1">
        <w:rPr>
          <w:noProof w:val="0"/>
        </w:rPr>
        <w:t>nCare</w:t>
      </w:r>
      <w:proofErr w:type="spellEnd"/>
      <w:r w:rsidRPr="00F050B1">
        <w:rPr>
          <w:noProof w:val="0"/>
        </w:rPr>
        <w:t xml:space="preserve"> Services Update Consumer\</w:t>
      </w:r>
      <w:proofErr w:type="spellStart"/>
      <w:r w:rsidRPr="00F050B1">
        <w:rPr>
          <w:noProof w:val="0"/>
        </w:rPr>
        <w:t>nCare</w:t>
      </w:r>
      <w:proofErr w:type="spellEnd"/>
      <w:r w:rsidRPr="00F050B1">
        <w:rPr>
          <w:noProof w:val="0"/>
        </w:rPr>
        <w:t xml:space="preserve"> Services Selective Supplier -&gt; State HIE\</w:t>
      </w:r>
      <w:proofErr w:type="spellStart"/>
      <w:r w:rsidRPr="00F050B1">
        <w:rPr>
          <w:noProof w:val="0"/>
        </w:rPr>
        <w:t>nCare</w:t>
      </w:r>
      <w:proofErr w:type="spellEnd"/>
      <w:r w:rsidRPr="00F050B1">
        <w:rPr>
          <w:noProof w:val="0"/>
        </w:rPr>
        <w:t xml:space="preserve"> Services Update Supplier : </w:t>
      </w:r>
      <w:r w:rsidR="007A0A4C" w:rsidRPr="00F050B1">
        <w:rPr>
          <w:noProof w:val="0"/>
        </w:rPr>
        <w:t>Request Care Services Updates</w:t>
      </w:r>
      <w:r w:rsidRPr="00F050B1">
        <w:rPr>
          <w:noProof w:val="0"/>
        </w:rPr>
        <w:t xml:space="preserve"> request [ITI-</w:t>
      </w:r>
      <w:r w:rsidR="00CA734A" w:rsidRPr="00F050B1">
        <w:rPr>
          <w:noProof w:val="0"/>
        </w:rPr>
        <w:t>91</w:t>
      </w:r>
      <w:r w:rsidRPr="00F050B1">
        <w:rPr>
          <w:noProof w:val="0"/>
        </w:rPr>
        <w:t>]</w:t>
      </w:r>
    </w:p>
    <w:p w14:paraId="166AAE55" w14:textId="77777777" w:rsidR="00240A6C" w:rsidRPr="00F050B1" w:rsidRDefault="00240A6C" w:rsidP="00240A6C">
      <w:pPr>
        <w:pStyle w:val="XMLFragment"/>
        <w:rPr>
          <w:noProof w:val="0"/>
        </w:rPr>
      </w:pPr>
      <w:r w:rsidRPr="00F050B1">
        <w:rPr>
          <w:noProof w:val="0"/>
        </w:rPr>
        <w:t>State HIE\</w:t>
      </w:r>
      <w:proofErr w:type="spellStart"/>
      <w:r w:rsidRPr="00F050B1">
        <w:rPr>
          <w:noProof w:val="0"/>
        </w:rPr>
        <w:t>nCare</w:t>
      </w:r>
      <w:proofErr w:type="spellEnd"/>
      <w:r w:rsidRPr="00F050B1">
        <w:rPr>
          <w:noProof w:val="0"/>
        </w:rPr>
        <w:t xml:space="preserve"> Services Update Supplier -&gt; National HIE\</w:t>
      </w:r>
      <w:proofErr w:type="spellStart"/>
      <w:r w:rsidRPr="00F050B1">
        <w:rPr>
          <w:noProof w:val="0"/>
        </w:rPr>
        <w:t>nCare</w:t>
      </w:r>
      <w:proofErr w:type="spellEnd"/>
      <w:r w:rsidRPr="00F050B1">
        <w:rPr>
          <w:noProof w:val="0"/>
        </w:rPr>
        <w:t xml:space="preserve"> Services Update Consumer\</w:t>
      </w:r>
      <w:proofErr w:type="spellStart"/>
      <w:r w:rsidRPr="00F050B1">
        <w:rPr>
          <w:noProof w:val="0"/>
        </w:rPr>
        <w:t>nCare</w:t>
      </w:r>
      <w:proofErr w:type="spellEnd"/>
      <w:r w:rsidRPr="00F050B1">
        <w:rPr>
          <w:noProof w:val="0"/>
        </w:rPr>
        <w:t xml:space="preserve"> Services Selective Supplier : </w:t>
      </w:r>
      <w:r w:rsidR="007A0A4C" w:rsidRPr="00F050B1">
        <w:rPr>
          <w:noProof w:val="0"/>
        </w:rPr>
        <w:t>Request Care Services Updates</w:t>
      </w:r>
      <w:r w:rsidRPr="00F050B1">
        <w:rPr>
          <w:noProof w:val="0"/>
        </w:rPr>
        <w:t xml:space="preserve"> response [ITI-</w:t>
      </w:r>
      <w:r w:rsidR="00CA734A" w:rsidRPr="00F050B1">
        <w:rPr>
          <w:noProof w:val="0"/>
        </w:rPr>
        <w:t>91</w:t>
      </w:r>
      <w:r w:rsidRPr="00F050B1">
        <w:rPr>
          <w:noProof w:val="0"/>
        </w:rPr>
        <w:t>]\</w:t>
      </w:r>
      <w:proofErr w:type="spellStart"/>
      <w:r w:rsidRPr="00F050B1">
        <w:rPr>
          <w:noProof w:val="0"/>
        </w:rPr>
        <w:t>nFHIR</w:t>
      </w:r>
      <w:proofErr w:type="spellEnd"/>
      <w:r w:rsidRPr="00F050B1">
        <w:rPr>
          <w:noProof w:val="0"/>
        </w:rPr>
        <w:t xml:space="preserve"> Bundle of Updated resources</w:t>
      </w:r>
    </w:p>
    <w:p w14:paraId="15AEAF80" w14:textId="77777777" w:rsidR="00240A6C" w:rsidRPr="00F050B1" w:rsidRDefault="00240A6C" w:rsidP="00240A6C">
      <w:pPr>
        <w:pStyle w:val="XMLFragment"/>
        <w:rPr>
          <w:noProof w:val="0"/>
        </w:rPr>
      </w:pPr>
      <w:r w:rsidRPr="00F050B1">
        <w:rPr>
          <w:noProof w:val="0"/>
        </w:rPr>
        <w:t>end</w:t>
      </w:r>
    </w:p>
    <w:p w14:paraId="698F72F3" w14:textId="77777777" w:rsidR="00240A6C" w:rsidRPr="00F050B1" w:rsidRDefault="00240A6C" w:rsidP="00240A6C">
      <w:pPr>
        <w:pStyle w:val="XMLFragment"/>
        <w:rPr>
          <w:noProof w:val="0"/>
        </w:rPr>
      </w:pPr>
    </w:p>
    <w:p w14:paraId="3F39CFFC" w14:textId="77777777" w:rsidR="00240A6C" w:rsidRPr="00F050B1" w:rsidRDefault="00240A6C" w:rsidP="00240A6C">
      <w:pPr>
        <w:pStyle w:val="XMLFragment"/>
        <w:rPr>
          <w:noProof w:val="0"/>
        </w:rPr>
      </w:pPr>
      <w:r w:rsidRPr="00F050B1">
        <w:rPr>
          <w:noProof w:val="0"/>
        </w:rPr>
        <w:t>Health Worker -&gt; Emergency Responder\</w:t>
      </w:r>
      <w:proofErr w:type="spellStart"/>
      <w:r w:rsidRPr="00F050B1">
        <w:rPr>
          <w:noProof w:val="0"/>
        </w:rPr>
        <w:t>nCare</w:t>
      </w:r>
      <w:proofErr w:type="spellEnd"/>
      <w:r w:rsidRPr="00F050B1">
        <w:rPr>
          <w:noProof w:val="0"/>
        </w:rPr>
        <w:t xml:space="preserve"> Services Selective Consumer : Reports for volunteer duty</w:t>
      </w:r>
    </w:p>
    <w:p w14:paraId="27ECCC1E" w14:textId="77777777" w:rsidR="00240A6C" w:rsidRPr="00F050B1" w:rsidRDefault="00240A6C" w:rsidP="00240A6C">
      <w:pPr>
        <w:pStyle w:val="XMLFragment"/>
        <w:rPr>
          <w:noProof w:val="0"/>
        </w:rPr>
      </w:pPr>
      <w:r w:rsidRPr="00F050B1">
        <w:rPr>
          <w:noProof w:val="0"/>
        </w:rPr>
        <w:t>Emergency Responder\</w:t>
      </w:r>
      <w:proofErr w:type="spellStart"/>
      <w:r w:rsidRPr="00F050B1">
        <w:rPr>
          <w:noProof w:val="0"/>
        </w:rPr>
        <w:t>nCare</w:t>
      </w:r>
      <w:proofErr w:type="spellEnd"/>
      <w:r w:rsidRPr="00F050B1">
        <w:rPr>
          <w:noProof w:val="0"/>
        </w:rPr>
        <w:t xml:space="preserve"> Services Selective Consumer -&gt; National HIE\</w:t>
      </w:r>
      <w:proofErr w:type="spellStart"/>
      <w:r w:rsidRPr="00F050B1">
        <w:rPr>
          <w:noProof w:val="0"/>
        </w:rPr>
        <w:t>nCare</w:t>
      </w:r>
      <w:proofErr w:type="spellEnd"/>
      <w:r w:rsidRPr="00F050B1">
        <w:rPr>
          <w:noProof w:val="0"/>
        </w:rPr>
        <w:t xml:space="preserve"> Services Update Consumer\</w:t>
      </w:r>
      <w:proofErr w:type="spellStart"/>
      <w:r w:rsidRPr="00F050B1">
        <w:rPr>
          <w:noProof w:val="0"/>
        </w:rPr>
        <w:t>nCare</w:t>
      </w:r>
      <w:proofErr w:type="spellEnd"/>
      <w:r w:rsidRPr="00F050B1">
        <w:rPr>
          <w:noProof w:val="0"/>
        </w:rPr>
        <w:t xml:space="preserve"> Services Selective Supplier : Find Matching Care Services request [ITI-</w:t>
      </w:r>
      <w:r w:rsidR="00CA734A" w:rsidRPr="00F050B1">
        <w:rPr>
          <w:noProof w:val="0"/>
        </w:rPr>
        <w:t>90</w:t>
      </w:r>
      <w:r w:rsidRPr="00F050B1">
        <w:rPr>
          <w:noProof w:val="0"/>
        </w:rPr>
        <w:t>]</w:t>
      </w:r>
    </w:p>
    <w:p w14:paraId="425F5F02" w14:textId="77777777" w:rsidR="00240A6C" w:rsidRPr="00F050B1" w:rsidRDefault="00240A6C" w:rsidP="00240A6C">
      <w:pPr>
        <w:pStyle w:val="XMLFragment"/>
        <w:rPr>
          <w:noProof w:val="0"/>
        </w:rPr>
      </w:pPr>
      <w:r w:rsidRPr="00F050B1">
        <w:rPr>
          <w:noProof w:val="0"/>
        </w:rPr>
        <w:t>National HIE\</w:t>
      </w:r>
      <w:proofErr w:type="spellStart"/>
      <w:r w:rsidRPr="00F050B1">
        <w:rPr>
          <w:noProof w:val="0"/>
        </w:rPr>
        <w:t>nCare</w:t>
      </w:r>
      <w:proofErr w:type="spellEnd"/>
      <w:r w:rsidRPr="00F050B1">
        <w:rPr>
          <w:noProof w:val="0"/>
        </w:rPr>
        <w:t xml:space="preserve"> Services Update Consumer\</w:t>
      </w:r>
      <w:proofErr w:type="spellStart"/>
      <w:r w:rsidRPr="00F050B1">
        <w:rPr>
          <w:noProof w:val="0"/>
        </w:rPr>
        <w:t>nCare</w:t>
      </w:r>
      <w:proofErr w:type="spellEnd"/>
      <w:r w:rsidRPr="00F050B1">
        <w:rPr>
          <w:noProof w:val="0"/>
        </w:rPr>
        <w:t xml:space="preserve"> Services Selective Supplier -&gt; Emergency Responder\</w:t>
      </w:r>
      <w:proofErr w:type="spellStart"/>
      <w:r w:rsidRPr="00F050B1">
        <w:rPr>
          <w:noProof w:val="0"/>
        </w:rPr>
        <w:t>nCare</w:t>
      </w:r>
      <w:proofErr w:type="spellEnd"/>
      <w:r w:rsidRPr="00F050B1">
        <w:rPr>
          <w:noProof w:val="0"/>
        </w:rPr>
        <w:t xml:space="preserve"> Services Selective Consumer : Find Matching Care Services response [ITI-</w:t>
      </w:r>
      <w:r w:rsidR="00CA734A" w:rsidRPr="00F050B1">
        <w:rPr>
          <w:noProof w:val="0"/>
        </w:rPr>
        <w:t>90</w:t>
      </w:r>
      <w:r w:rsidR="00304531" w:rsidRPr="00F050B1">
        <w:rPr>
          <w:noProof w:val="0"/>
        </w:rPr>
        <w:t>]</w:t>
      </w:r>
      <w:r w:rsidRPr="00F050B1">
        <w:rPr>
          <w:noProof w:val="0"/>
        </w:rPr>
        <w:t>\</w:t>
      </w:r>
      <w:proofErr w:type="spellStart"/>
      <w:r w:rsidRPr="00F050B1">
        <w:rPr>
          <w:noProof w:val="0"/>
        </w:rPr>
        <w:t>nFHIR</w:t>
      </w:r>
      <w:proofErr w:type="spellEnd"/>
      <w:r w:rsidRPr="00F050B1">
        <w:rPr>
          <w:noProof w:val="0"/>
        </w:rPr>
        <w:t xml:space="preserve"> Bundle of matching resources</w:t>
      </w:r>
    </w:p>
    <w:p w14:paraId="5FCCADD6" w14:textId="77777777" w:rsidR="00240A6C" w:rsidRPr="00F050B1" w:rsidRDefault="00240A6C" w:rsidP="00240A6C">
      <w:pPr>
        <w:pStyle w:val="XMLFragment"/>
        <w:rPr>
          <w:noProof w:val="0"/>
        </w:rPr>
      </w:pPr>
      <w:r w:rsidRPr="00F050B1">
        <w:rPr>
          <w:noProof w:val="0"/>
        </w:rPr>
        <w:t>Emergency Responder\</w:t>
      </w:r>
      <w:proofErr w:type="spellStart"/>
      <w:r w:rsidRPr="00F050B1">
        <w:rPr>
          <w:noProof w:val="0"/>
        </w:rPr>
        <w:t>nCare</w:t>
      </w:r>
      <w:proofErr w:type="spellEnd"/>
      <w:r w:rsidRPr="00F050B1">
        <w:rPr>
          <w:noProof w:val="0"/>
        </w:rPr>
        <w:t xml:space="preserve"> Services Selective Consumer -&gt; Health Worker : Allow or deny access</w:t>
      </w:r>
    </w:p>
    <w:p w14:paraId="4A35C9FA" w14:textId="77777777" w:rsidR="00240A6C" w:rsidRPr="00F050B1" w:rsidRDefault="00240A6C" w:rsidP="00240A6C">
      <w:pPr>
        <w:pStyle w:val="XMLFragment"/>
        <w:rPr>
          <w:noProof w:val="0"/>
        </w:rPr>
      </w:pPr>
      <w:r w:rsidRPr="00F050B1">
        <w:rPr>
          <w:noProof w:val="0"/>
        </w:rPr>
        <w:t>@</w:t>
      </w:r>
      <w:proofErr w:type="spellStart"/>
      <w:r w:rsidRPr="00F050B1">
        <w:rPr>
          <w:noProof w:val="0"/>
        </w:rPr>
        <w:t>enduml</w:t>
      </w:r>
      <w:proofErr w:type="spellEnd"/>
    </w:p>
    <w:p w14:paraId="0C92507E" w14:textId="77777777" w:rsidR="00DE2410" w:rsidRPr="00F050B1" w:rsidRDefault="00DE65E0" w:rsidP="00657A31">
      <w:pPr>
        <w:pStyle w:val="FigureTitle"/>
        <w:rPr>
          <w:rFonts w:eastAsia="Arial"/>
        </w:rPr>
      </w:pPr>
      <w:r w:rsidRPr="00F050B1">
        <w:rPr>
          <w:rFonts w:eastAsia="Arial"/>
        </w:rPr>
        <w:t xml:space="preserve">Figure </w:t>
      </w:r>
      <w:r w:rsidR="009F6C60" w:rsidRPr="00F050B1">
        <w:rPr>
          <w:rFonts w:eastAsia="Arial"/>
        </w:rPr>
        <w:t>46</w:t>
      </w:r>
      <w:r w:rsidRPr="00F050B1">
        <w:rPr>
          <w:rFonts w:eastAsia="Arial"/>
        </w:rPr>
        <w:t>.4.2.2.2-2: Federated Data Site Management Workflow Diagram Pseudocode</w:t>
      </w:r>
    </w:p>
    <w:p w14:paraId="6426AEFD" w14:textId="77777777" w:rsidR="000D5C60" w:rsidRPr="00F050B1" w:rsidRDefault="009F6C60" w:rsidP="0009020E">
      <w:pPr>
        <w:pStyle w:val="Heading4"/>
        <w:numPr>
          <w:ilvl w:val="0"/>
          <w:numId w:val="0"/>
        </w:numPr>
        <w:rPr>
          <w:rFonts w:eastAsia="Arial"/>
          <w:noProof w:val="0"/>
          <w:lang w:val="en-US"/>
        </w:rPr>
      </w:pPr>
      <w:bookmarkStart w:id="190" w:name="_Toc4673008"/>
      <w:r w:rsidRPr="00F050B1">
        <w:rPr>
          <w:rFonts w:eastAsia="Arial"/>
          <w:noProof w:val="0"/>
          <w:lang w:val="en-US"/>
        </w:rPr>
        <w:t>46</w:t>
      </w:r>
      <w:r w:rsidR="00B9313A" w:rsidRPr="00F050B1">
        <w:rPr>
          <w:rFonts w:eastAsia="Arial"/>
          <w:noProof w:val="0"/>
          <w:lang w:val="en-US"/>
        </w:rPr>
        <w:t>.4.2.3</w:t>
      </w:r>
      <w:r w:rsidR="000D5C60" w:rsidRPr="00F050B1">
        <w:rPr>
          <w:rFonts w:eastAsia="Arial"/>
          <w:noProof w:val="0"/>
          <w:lang w:val="en-US"/>
        </w:rPr>
        <w:t xml:space="preserve"> Use Case #</w:t>
      </w:r>
      <w:r w:rsidR="00B9313A" w:rsidRPr="00F050B1">
        <w:rPr>
          <w:rFonts w:eastAsia="Arial"/>
          <w:noProof w:val="0"/>
          <w:lang w:val="en-US"/>
        </w:rPr>
        <w:t>3</w:t>
      </w:r>
      <w:r w:rsidR="000D5C60" w:rsidRPr="00F050B1">
        <w:rPr>
          <w:rFonts w:eastAsia="Arial"/>
          <w:noProof w:val="0"/>
          <w:lang w:val="en-US"/>
        </w:rPr>
        <w:t>: Cross-jurisdictional Site Management</w:t>
      </w:r>
      <w:bookmarkEnd w:id="190"/>
      <w:r w:rsidR="000D5C60" w:rsidRPr="00F050B1">
        <w:rPr>
          <w:rFonts w:eastAsia="Arial"/>
          <w:noProof w:val="0"/>
          <w:lang w:val="en-US"/>
        </w:rPr>
        <w:t xml:space="preserve"> </w:t>
      </w:r>
    </w:p>
    <w:p w14:paraId="3B14091C" w14:textId="77777777" w:rsidR="000D5C60" w:rsidRPr="00F050B1" w:rsidRDefault="009F6C60" w:rsidP="0009020E">
      <w:pPr>
        <w:pStyle w:val="Heading5"/>
        <w:numPr>
          <w:ilvl w:val="0"/>
          <w:numId w:val="0"/>
        </w:numPr>
        <w:rPr>
          <w:rFonts w:eastAsia="Arial"/>
          <w:noProof w:val="0"/>
          <w:lang w:val="en-US"/>
        </w:rPr>
      </w:pPr>
      <w:bookmarkStart w:id="191" w:name="_Toc4673009"/>
      <w:r w:rsidRPr="00F050B1">
        <w:rPr>
          <w:rFonts w:eastAsia="Arial"/>
          <w:noProof w:val="0"/>
          <w:lang w:val="en-US"/>
        </w:rPr>
        <w:t>46</w:t>
      </w:r>
      <w:r w:rsidR="00B9313A" w:rsidRPr="00F050B1">
        <w:rPr>
          <w:rFonts w:eastAsia="Arial"/>
          <w:noProof w:val="0"/>
          <w:lang w:val="en-US"/>
        </w:rPr>
        <w:t>.4.2.3</w:t>
      </w:r>
      <w:r w:rsidR="000D5C60" w:rsidRPr="00F050B1">
        <w:rPr>
          <w:rFonts w:eastAsia="Arial"/>
          <w:noProof w:val="0"/>
          <w:lang w:val="en-US"/>
        </w:rPr>
        <w:t>.1 Cross-jurisdictional</w:t>
      </w:r>
      <w:r w:rsidR="00B0454E" w:rsidRPr="00F050B1">
        <w:rPr>
          <w:rFonts w:eastAsia="Arial"/>
          <w:noProof w:val="0"/>
          <w:lang w:val="en-US"/>
        </w:rPr>
        <w:t xml:space="preserve"> Site Management </w:t>
      </w:r>
      <w:r w:rsidR="000D5C60" w:rsidRPr="00F050B1">
        <w:rPr>
          <w:rFonts w:eastAsia="Arial"/>
          <w:noProof w:val="0"/>
          <w:lang w:val="en-US"/>
        </w:rPr>
        <w:t>Description</w:t>
      </w:r>
      <w:bookmarkStart w:id="192" w:name="_h3drf8nl23l9" w:colFirst="0" w:colLast="0"/>
      <w:bookmarkEnd w:id="191"/>
      <w:bookmarkEnd w:id="192"/>
    </w:p>
    <w:p w14:paraId="0AAE51EA" w14:textId="77777777" w:rsidR="00F32ED4" w:rsidRPr="00F050B1" w:rsidRDefault="0072410A" w:rsidP="0009020E">
      <w:pPr>
        <w:pStyle w:val="BodyText"/>
        <w:rPr>
          <w:szCs w:val="24"/>
        </w:rPr>
      </w:pPr>
      <w:r w:rsidRPr="00F050B1">
        <w:t xml:space="preserve">Projects like the </w:t>
      </w:r>
      <w:r w:rsidR="00C73834" w:rsidRPr="00F050B1">
        <w:t>U.S. President's Emergency Plan for AIDS Relief</w:t>
      </w:r>
      <w:r w:rsidR="00C73834" w:rsidRPr="00F050B1" w:rsidDel="00C73834">
        <w:t xml:space="preserve"> </w:t>
      </w:r>
      <w:r w:rsidRPr="00F050B1">
        <w:t xml:space="preserve">(PEPFAR)’s </w:t>
      </w:r>
      <w:r w:rsidR="00503A46" w:rsidRPr="00F050B1">
        <w:t>Data for Accountability, Transparency</w:t>
      </w:r>
      <w:r w:rsidR="00C73834" w:rsidRPr="00F050B1">
        <w:t>,</w:t>
      </w:r>
      <w:r w:rsidR="00503A46" w:rsidRPr="00F050B1">
        <w:t xml:space="preserve"> and Impact (DATIM) </w:t>
      </w:r>
      <w:r w:rsidR="000D5C60" w:rsidRPr="00F050B1">
        <w:rPr>
          <w:szCs w:val="24"/>
        </w:rPr>
        <w:t>need to have public health and service delivery indicators reported from a large number of sites (health facilities, communities, warehouses)</w:t>
      </w:r>
      <w:r w:rsidR="00B0454E" w:rsidRPr="00F050B1">
        <w:rPr>
          <w:szCs w:val="24"/>
        </w:rPr>
        <w:t xml:space="preserve"> within an </w:t>
      </w:r>
      <w:r w:rsidRPr="00F050B1">
        <w:rPr>
          <w:szCs w:val="24"/>
        </w:rPr>
        <w:t>O</w:t>
      </w:r>
      <w:r w:rsidR="00B0454E" w:rsidRPr="00F050B1">
        <w:rPr>
          <w:szCs w:val="24"/>
        </w:rPr>
        <w:t xml:space="preserve">perating </w:t>
      </w:r>
      <w:r w:rsidRPr="00F050B1">
        <w:rPr>
          <w:szCs w:val="24"/>
        </w:rPr>
        <w:t>U</w:t>
      </w:r>
      <w:r w:rsidR="00B0454E" w:rsidRPr="00F050B1">
        <w:rPr>
          <w:szCs w:val="24"/>
        </w:rPr>
        <w:t>nit</w:t>
      </w:r>
      <w:r w:rsidR="00B9063F" w:rsidRPr="00F050B1">
        <w:rPr>
          <w:szCs w:val="24"/>
        </w:rPr>
        <w:t xml:space="preserve"> (country</w:t>
      </w:r>
      <w:r w:rsidR="00C73834" w:rsidRPr="00F050B1">
        <w:rPr>
          <w:szCs w:val="24"/>
        </w:rPr>
        <w:t>/region</w:t>
      </w:r>
      <w:r w:rsidR="00B9063F" w:rsidRPr="00F050B1">
        <w:rPr>
          <w:szCs w:val="24"/>
        </w:rPr>
        <w:t>)</w:t>
      </w:r>
      <w:r w:rsidR="000C4848" w:rsidRPr="00F050B1">
        <w:rPr>
          <w:szCs w:val="24"/>
        </w:rPr>
        <w:t xml:space="preserve">. </w:t>
      </w:r>
      <w:r w:rsidR="00B0454E" w:rsidRPr="00F050B1">
        <w:rPr>
          <w:szCs w:val="24"/>
        </w:rPr>
        <w:t xml:space="preserve">Within an </w:t>
      </w:r>
      <w:r w:rsidRPr="00F050B1">
        <w:rPr>
          <w:szCs w:val="24"/>
        </w:rPr>
        <w:t>O</w:t>
      </w:r>
      <w:r w:rsidR="00B0454E" w:rsidRPr="00F050B1">
        <w:rPr>
          <w:szCs w:val="24"/>
        </w:rPr>
        <w:t xml:space="preserve">perating </w:t>
      </w:r>
      <w:r w:rsidRPr="00F050B1">
        <w:rPr>
          <w:szCs w:val="24"/>
        </w:rPr>
        <w:t>U</w:t>
      </w:r>
      <w:r w:rsidR="00B0454E" w:rsidRPr="00F050B1">
        <w:rPr>
          <w:szCs w:val="24"/>
        </w:rPr>
        <w:t>nit</w:t>
      </w:r>
      <w:r w:rsidR="000D5C60" w:rsidRPr="00F050B1">
        <w:rPr>
          <w:szCs w:val="24"/>
        </w:rPr>
        <w:t xml:space="preserve">, there are </w:t>
      </w:r>
      <w:r w:rsidR="000D5C60" w:rsidRPr="00F050B1">
        <w:rPr>
          <w:szCs w:val="24"/>
        </w:rPr>
        <w:lastRenderedPageBreak/>
        <w:t>multiple</w:t>
      </w:r>
      <w:r w:rsidRPr="00F050B1">
        <w:rPr>
          <w:szCs w:val="24"/>
        </w:rPr>
        <w:t>, possibly overlapping,</w:t>
      </w:r>
      <w:r w:rsidR="000D5C60" w:rsidRPr="00F050B1">
        <w:rPr>
          <w:szCs w:val="24"/>
        </w:rPr>
        <w:t xml:space="preserve"> jurisdictions in operation which are managed by multiple organizations</w:t>
      </w:r>
      <w:r w:rsidR="00B0454E" w:rsidRPr="00F050B1">
        <w:rPr>
          <w:szCs w:val="24"/>
        </w:rPr>
        <w:t xml:space="preserve"> (</w:t>
      </w:r>
      <w:r w:rsidR="007D2F94" w:rsidRPr="00F050B1">
        <w:rPr>
          <w:szCs w:val="24"/>
        </w:rPr>
        <w:t xml:space="preserve">e.g., </w:t>
      </w:r>
      <w:r w:rsidR="00B0454E" w:rsidRPr="00F050B1">
        <w:rPr>
          <w:szCs w:val="24"/>
        </w:rPr>
        <w:t>ministries of health</w:t>
      </w:r>
      <w:r w:rsidR="00F32ED4" w:rsidRPr="00F050B1">
        <w:rPr>
          <w:szCs w:val="24"/>
        </w:rPr>
        <w:t xml:space="preserve"> (</w:t>
      </w:r>
      <w:proofErr w:type="spellStart"/>
      <w:r w:rsidR="00F32ED4" w:rsidRPr="00F050B1">
        <w:rPr>
          <w:szCs w:val="24"/>
        </w:rPr>
        <w:t>MoH</w:t>
      </w:r>
      <w:proofErr w:type="spellEnd"/>
      <w:r w:rsidR="00F32ED4" w:rsidRPr="00F050B1">
        <w:rPr>
          <w:szCs w:val="24"/>
        </w:rPr>
        <w:t>)</w:t>
      </w:r>
      <w:r w:rsidR="00B0454E" w:rsidRPr="00F050B1">
        <w:rPr>
          <w:szCs w:val="24"/>
        </w:rPr>
        <w:t xml:space="preserve">, </w:t>
      </w:r>
      <w:r w:rsidR="00B9063F" w:rsidRPr="00F050B1">
        <w:rPr>
          <w:szCs w:val="24"/>
        </w:rPr>
        <w:t>faith based organizations, international non-governmental organizations</w:t>
      </w:r>
      <w:r w:rsidR="00B0454E" w:rsidRPr="00F050B1">
        <w:rPr>
          <w:szCs w:val="24"/>
        </w:rPr>
        <w:t>)</w:t>
      </w:r>
      <w:r w:rsidR="000C4848" w:rsidRPr="00F050B1">
        <w:rPr>
          <w:szCs w:val="24"/>
        </w:rPr>
        <w:t xml:space="preserve">. </w:t>
      </w:r>
      <w:r w:rsidR="00B0454E" w:rsidRPr="00F050B1">
        <w:rPr>
          <w:szCs w:val="24"/>
        </w:rPr>
        <w:t xml:space="preserve">The </w:t>
      </w:r>
      <w:r w:rsidRPr="00F050B1">
        <w:rPr>
          <w:szCs w:val="24"/>
        </w:rPr>
        <w:t xml:space="preserve">project </w:t>
      </w:r>
      <w:r w:rsidR="00B0454E" w:rsidRPr="00F050B1">
        <w:rPr>
          <w:szCs w:val="24"/>
        </w:rPr>
        <w:t>needs to receive indicator</w:t>
      </w:r>
      <w:r w:rsidR="000D5C60" w:rsidRPr="00F050B1">
        <w:rPr>
          <w:szCs w:val="24"/>
        </w:rPr>
        <w:t xml:space="preserve"> submission</w:t>
      </w:r>
      <w:r w:rsidR="00B0454E" w:rsidRPr="00F050B1">
        <w:rPr>
          <w:szCs w:val="24"/>
        </w:rPr>
        <w:t>s</w:t>
      </w:r>
      <w:r w:rsidR="000D5C60" w:rsidRPr="00F050B1">
        <w:rPr>
          <w:szCs w:val="24"/>
        </w:rPr>
        <w:t xml:space="preserve"> from pre-existing data systems hosted by these organizations</w:t>
      </w:r>
      <w:r w:rsidR="000C4848" w:rsidRPr="00F050B1">
        <w:rPr>
          <w:szCs w:val="24"/>
        </w:rPr>
        <w:t xml:space="preserve">. </w:t>
      </w:r>
      <w:r w:rsidR="000D5C60" w:rsidRPr="00F050B1">
        <w:rPr>
          <w:szCs w:val="24"/>
        </w:rPr>
        <w:t xml:space="preserve">This data exchange requires a way to share site lists and implement identifier mapping between the sites </w:t>
      </w:r>
      <w:r w:rsidR="00B0454E" w:rsidRPr="00F050B1">
        <w:rPr>
          <w:szCs w:val="24"/>
        </w:rPr>
        <w:t>in</w:t>
      </w:r>
      <w:r w:rsidR="000D5C60" w:rsidRPr="00F050B1">
        <w:rPr>
          <w:szCs w:val="24"/>
        </w:rPr>
        <w:t xml:space="preserve"> these lists. </w:t>
      </w:r>
      <w:bookmarkStart w:id="193" w:name="_i5ypqhzh36b" w:colFirst="0" w:colLast="0"/>
      <w:bookmarkEnd w:id="193"/>
    </w:p>
    <w:p w14:paraId="5C893035" w14:textId="77777777" w:rsidR="00C37DC6" w:rsidRPr="00FD3619" w:rsidRDefault="00C37DC6" w:rsidP="00D71784">
      <w:pPr>
        <w:pStyle w:val="BodyText"/>
      </w:pPr>
    </w:p>
    <w:p w14:paraId="160B55EC" w14:textId="77777777" w:rsidR="00F32ED4" w:rsidRPr="00F050B1" w:rsidRDefault="003362FA" w:rsidP="00657A31">
      <w:pPr>
        <w:pStyle w:val="BodyText"/>
        <w:jc w:val="center"/>
        <w:rPr>
          <w:szCs w:val="24"/>
        </w:rPr>
      </w:pPr>
      <w:r w:rsidRPr="00F050B1">
        <w:rPr>
          <w:noProof/>
          <w:szCs w:val="24"/>
        </w:rPr>
        <mc:AlternateContent>
          <mc:Choice Requires="wps">
            <w:drawing>
              <wp:anchor distT="45720" distB="45720" distL="114300" distR="114300" simplePos="0" relativeHeight="251771392" behindDoc="0" locked="0" layoutInCell="1" allowOverlap="1" wp14:anchorId="37859B45" wp14:editId="1BA275F1">
                <wp:simplePos x="0" y="0"/>
                <wp:positionH relativeFrom="column">
                  <wp:posOffset>1038860</wp:posOffset>
                </wp:positionH>
                <wp:positionV relativeFrom="paragraph">
                  <wp:posOffset>186563</wp:posOffset>
                </wp:positionV>
                <wp:extent cx="3340100" cy="1404620"/>
                <wp:effectExtent l="0" t="0" r="127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1404620"/>
                        </a:xfrm>
                        <a:prstGeom prst="rect">
                          <a:avLst/>
                        </a:prstGeom>
                        <a:solidFill>
                          <a:srgbClr val="FFFFFF"/>
                        </a:solidFill>
                        <a:ln w="9525">
                          <a:solidFill>
                            <a:srgbClr val="000000"/>
                          </a:solidFill>
                          <a:miter lim="800000"/>
                          <a:headEnd/>
                          <a:tailEnd/>
                        </a:ln>
                      </wps:spPr>
                      <wps:txbx>
                        <w:txbxContent>
                          <w:p w14:paraId="7F288D6B" w14:textId="77777777" w:rsidR="00F301C1" w:rsidRPr="00657A31" w:rsidRDefault="00F301C1"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859B45" id="Text Box 2" o:spid="_x0000_s1066" type="#_x0000_t202" style="position:absolute;left:0;text-align:left;margin-left:81.8pt;margin-top:14.7pt;width:263pt;height:110.6pt;z-index:251771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">
                <v:textbox style="mso-fit-shape-to-text:t">
                  <w:txbxContent>
                    <w:p w14:paraId="7F288D6B" w14:textId="77777777" w:rsidR="00F301C1" w:rsidRPr="00657A31" w:rsidRDefault="00F301C1"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v:textbox>
                <w10:wrap type="square"/>
              </v:shape>
            </w:pict>
          </mc:Fallback>
        </mc:AlternateContent>
      </w:r>
      <w:r w:rsidRPr="00F050B1">
        <w:rPr>
          <w:noProof/>
          <w:szCs w:val="24"/>
        </w:rPr>
        <mc:AlternateContent>
          <mc:Choice Requires="wps">
            <w:drawing>
              <wp:anchor distT="0" distB="0" distL="114300" distR="114300" simplePos="0" relativeHeight="251597312" behindDoc="0" locked="0" layoutInCell="1" allowOverlap="1" wp14:anchorId="42936A27" wp14:editId="2C5C3E93">
                <wp:simplePos x="0" y="0"/>
                <wp:positionH relativeFrom="column">
                  <wp:posOffset>1864360</wp:posOffset>
                </wp:positionH>
                <wp:positionV relativeFrom="paragraph">
                  <wp:posOffset>980440</wp:posOffset>
                </wp:positionV>
                <wp:extent cx="1574800" cy="833120"/>
                <wp:effectExtent l="0" t="0" r="25400" b="24130"/>
                <wp:wrapNone/>
                <wp:docPr id="538"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4800" cy="833120"/>
                        </a:xfrm>
                        <a:prstGeom prst="roundRect">
                          <a:avLst>
                            <a:gd name="adj" fmla="val 0"/>
                          </a:avLst>
                        </a:prstGeom>
                        <a:noFill/>
                        <a:ln w="25400" cap="flat" cmpd="sng" algn="ctr">
                          <a:solidFill>
                            <a:sysClr val="windowText" lastClr="000000"/>
                          </a:solidFill>
                          <a:prstDash val="solid"/>
                        </a:ln>
                        <a:effectLst/>
                      </wps:spPr>
                      <wps:txbx>
                        <w:txbxContent>
                          <w:p w14:paraId="216296F2" w14:textId="77777777" w:rsidR="00F301C1" w:rsidRDefault="00F301C1"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F301C1" w:rsidRDefault="00F301C1" w:rsidP="00C37DC6">
                            <w:pPr>
                              <w:pStyle w:val="NormalWeb"/>
                              <w:spacing w:before="0"/>
                              <w:jc w:val="center"/>
                            </w:pPr>
                            <w:r w:rsidRPr="00C37DC6">
                              <w:rPr>
                                <w:rFonts w:ascii="Calibri" w:hAnsi="Calibri"/>
                                <w:color w:val="000000"/>
                                <w:kern w:val="24"/>
                              </w:rPr>
                              <w:t>Update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42936A27" id="Rounded Rectangle 5" o:spid="_x0000_s1067" style="position:absolute;left:0;text-align:left;margin-left:146.8pt;margin-top:77.2pt;width:124pt;height:65.6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" filled="f" strokecolor="windowText" strokeweight="2pt">
                <v:path arrowok="t"/>
                <v:textbox>
                  <w:txbxContent>
                    <w:p w14:paraId="216296F2" w14:textId="77777777" w:rsidR="00F301C1" w:rsidRDefault="00F301C1"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F301C1" w:rsidRDefault="00F301C1" w:rsidP="00C37DC6">
                      <w:pPr>
                        <w:pStyle w:val="NormalWeb"/>
                        <w:spacing w:before="0"/>
                        <w:jc w:val="center"/>
                      </w:pPr>
                      <w:r w:rsidRPr="00C37DC6">
                        <w:rPr>
                          <w:rFonts w:ascii="Calibri" w:hAnsi="Calibri"/>
                          <w:color w:val="000000"/>
                          <w:kern w:val="24"/>
                        </w:rPr>
                        <w:t>Update Consumer</w:t>
                      </w:r>
                    </w:p>
                  </w:txbxContent>
                </v:textbox>
              </v:roundrect>
            </w:pict>
          </mc:Fallback>
        </mc:AlternateContent>
      </w:r>
      <w:r w:rsidRPr="00F050B1">
        <w:rPr>
          <w:noProof/>
          <w:szCs w:val="24"/>
        </w:rPr>
        <mc:AlternateContent>
          <mc:Choice Requires="wps">
            <w:drawing>
              <wp:anchor distT="0" distB="0" distL="114300" distR="114300" simplePos="0" relativeHeight="251602432" behindDoc="0" locked="0" layoutInCell="1" allowOverlap="1" wp14:anchorId="69D95029" wp14:editId="50E52F07">
                <wp:simplePos x="0" y="0"/>
                <wp:positionH relativeFrom="column">
                  <wp:posOffset>205740</wp:posOffset>
                </wp:positionH>
                <wp:positionV relativeFrom="paragraph">
                  <wp:posOffset>2611755</wp:posOffset>
                </wp:positionV>
                <wp:extent cx="1658620" cy="877570"/>
                <wp:effectExtent l="0" t="0" r="17780" b="17780"/>
                <wp:wrapNone/>
                <wp:docPr id="537"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8620" cy="877570"/>
                        </a:xfrm>
                        <a:prstGeom prst="roundRect">
                          <a:avLst>
                            <a:gd name="adj" fmla="val 0"/>
                          </a:avLst>
                        </a:prstGeom>
                        <a:noFill/>
                        <a:ln w="25400" cap="flat" cmpd="sng" algn="ctr">
                          <a:solidFill>
                            <a:sysClr val="windowText" lastClr="000000"/>
                          </a:solidFill>
                          <a:prstDash val="solid"/>
                        </a:ln>
                        <a:effectLst/>
                      </wps:spPr>
                      <wps:txbx>
                        <w:txbxContent>
                          <w:p w14:paraId="54EB81E8" w14:textId="77777777" w:rsidR="00F301C1" w:rsidRPr="00240A6C" w:rsidRDefault="00F301C1"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F301C1" w:rsidRPr="00240A6C" w:rsidRDefault="00F301C1"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9D95029" id="Rounded Rectangle 6" o:spid="_x0000_s1068" style="position:absolute;left:0;text-align:left;margin-left:16.2pt;margin-top:205.65pt;width:130.6pt;height:69.1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" filled="f" strokecolor="windowText" strokeweight="2pt">
                <v:path arrowok="t"/>
                <v:textbox>
                  <w:txbxContent>
                    <w:p w14:paraId="54EB81E8" w14:textId="77777777" w:rsidR="00F301C1" w:rsidRPr="00240A6C" w:rsidRDefault="00F301C1"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F301C1" w:rsidRPr="00240A6C" w:rsidRDefault="00F301C1"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F050B1">
        <w:rPr>
          <w:noProof/>
          <w:szCs w:val="24"/>
        </w:rPr>
        <mc:AlternateContent>
          <mc:Choice Requires="wps">
            <w:drawing>
              <wp:anchor distT="0" distB="0" distL="114300" distR="114300" simplePos="0" relativeHeight="251607552" behindDoc="0" locked="0" layoutInCell="1" allowOverlap="1" wp14:anchorId="0349FC3C" wp14:editId="485E315C">
                <wp:simplePos x="0" y="0"/>
                <wp:positionH relativeFrom="column">
                  <wp:posOffset>2882265</wp:posOffset>
                </wp:positionH>
                <wp:positionV relativeFrom="paragraph">
                  <wp:posOffset>1813560</wp:posOffset>
                </wp:positionV>
                <wp:extent cx="1014730" cy="645160"/>
                <wp:effectExtent l="0" t="0" r="52070" b="59690"/>
                <wp:wrapNone/>
                <wp:docPr id="536"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4730" cy="6451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7FD45F55" id="Straight Arrow Connector 20" o:spid="_x0000_s1026" type="#_x0000_t32" style="position:absolute;margin-left:226.95pt;margin-top:142.8pt;width:79.9pt;height:50.8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" strokecolor="windowText" strokeweight="1.5pt">
                <v:stroke startarrowwidth="wide" startarrowlength="long" endarrow="block" endarrowwidth="wide" endarrowlength="long"/>
                <o:lock v:ext="edit" shapetype="f"/>
              </v:shape>
            </w:pict>
          </mc:Fallback>
        </mc:AlternateContent>
      </w:r>
      <w:r w:rsidRPr="00F050B1">
        <w:rPr>
          <w:noProof/>
          <w:szCs w:val="24"/>
        </w:rPr>
        <mc:AlternateContent>
          <mc:Choice Requires="wps">
            <w:drawing>
              <wp:anchor distT="0" distB="0" distL="114300" distR="114300" simplePos="0" relativeHeight="251612672" behindDoc="0" locked="0" layoutInCell="1" allowOverlap="1" wp14:anchorId="60986CAA" wp14:editId="528DA939">
                <wp:simplePos x="0" y="0"/>
                <wp:positionH relativeFrom="column">
                  <wp:posOffset>1035050</wp:posOffset>
                </wp:positionH>
                <wp:positionV relativeFrom="paragraph">
                  <wp:posOffset>1813560</wp:posOffset>
                </wp:positionV>
                <wp:extent cx="1317625" cy="797560"/>
                <wp:effectExtent l="38100" t="0" r="15875" b="59690"/>
                <wp:wrapNone/>
                <wp:docPr id="535"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17625" cy="7975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14050E89" id="Straight Arrow Connector 22" o:spid="_x0000_s1026" type="#_x0000_t32" style="position:absolute;margin-left:81.5pt;margin-top:142.8pt;width:103.75pt;height:62.8pt;flip:x;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" strokecolor="windowText" strokeweight="1.5pt">
                <v:stroke startarrowwidth="wide" startarrowlength="long" endarrow="block" endarrowwidth="wide" endarrowlength="long"/>
                <o:lock v:ext="edit" shapetype="f"/>
              </v:shape>
            </w:pict>
          </mc:Fallback>
        </mc:AlternateContent>
      </w:r>
      <w:r w:rsidRPr="00F050B1">
        <w:rPr>
          <w:noProof/>
          <w:szCs w:val="24"/>
        </w:rPr>
        <mc:AlternateContent>
          <mc:Choice Requires="wps">
            <w:drawing>
              <wp:anchor distT="0" distB="0" distL="114300" distR="114300" simplePos="0" relativeHeight="251617792" behindDoc="0" locked="0" layoutInCell="1" allowOverlap="1" wp14:anchorId="1FA1C607" wp14:editId="1C36B79D">
                <wp:simplePos x="0" y="0"/>
                <wp:positionH relativeFrom="column">
                  <wp:posOffset>3112135</wp:posOffset>
                </wp:positionH>
                <wp:positionV relativeFrom="paragraph">
                  <wp:posOffset>2459355</wp:posOffset>
                </wp:positionV>
                <wp:extent cx="1569085" cy="829945"/>
                <wp:effectExtent l="0" t="0" r="12065" b="27305"/>
                <wp:wrapNone/>
                <wp:docPr id="534"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no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4633A94A" id="Rounded Rectangle 8" o:spid="_x0000_s1026" style="position:absolute;margin-left:245.05pt;margin-top:193.65pt;width:123.55pt;height:65.3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" filled="f" strokecolor="windowText" strokeweight="2pt">
                <v:path arrowok="t"/>
              </v:roundrect>
            </w:pict>
          </mc:Fallback>
        </mc:AlternateContent>
      </w:r>
      <w:r w:rsidRPr="00F050B1">
        <w:rPr>
          <w:noProof/>
          <w:szCs w:val="24"/>
        </w:rPr>
        <mc:AlternateContent>
          <mc:Choice Requires="wps">
            <w:drawing>
              <wp:anchor distT="0" distB="0" distL="114300" distR="114300" simplePos="0" relativeHeight="251622912" behindDoc="0" locked="0" layoutInCell="1" allowOverlap="1" wp14:anchorId="7A2EB6EE" wp14:editId="6D2CD1CD">
                <wp:simplePos x="0" y="0"/>
                <wp:positionH relativeFrom="column">
                  <wp:posOffset>3264535</wp:posOffset>
                </wp:positionH>
                <wp:positionV relativeFrom="paragraph">
                  <wp:posOffset>2611755</wp:posOffset>
                </wp:positionV>
                <wp:extent cx="1569085" cy="829945"/>
                <wp:effectExtent l="0" t="0" r="12065" b="27305"/>
                <wp:wrapNone/>
                <wp:docPr id="532"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74A163CF" id="Rounded Rectangle 9" o:spid="_x0000_s1026" style="position:absolute;margin-left:257.05pt;margin-top:205.65pt;width:123.55pt;height:65.3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" fillcolor="window" strokecolor="windowText" strokeweight="2pt">
                <v:path arrowok="t"/>
              </v:roundrect>
            </w:pict>
          </mc:Fallback>
        </mc:AlternateContent>
      </w:r>
      <w:r w:rsidRPr="00F050B1">
        <w:rPr>
          <w:noProof/>
          <w:szCs w:val="24"/>
        </w:rPr>
        <mc:AlternateContent>
          <mc:Choice Requires="wps">
            <w:drawing>
              <wp:anchor distT="0" distB="0" distL="114300" distR="114300" simplePos="0" relativeHeight="251628032" behindDoc="0" locked="0" layoutInCell="1" allowOverlap="1" wp14:anchorId="6B79A3B9" wp14:editId="348AF2F5">
                <wp:simplePos x="0" y="0"/>
                <wp:positionH relativeFrom="column">
                  <wp:posOffset>3416935</wp:posOffset>
                </wp:positionH>
                <wp:positionV relativeFrom="paragraph">
                  <wp:posOffset>2764155</wp:posOffset>
                </wp:positionV>
                <wp:extent cx="1569085" cy="829945"/>
                <wp:effectExtent l="0" t="0" r="12065" b="27305"/>
                <wp:wrapNone/>
                <wp:docPr id="531"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6C37C9BF" w14:textId="77777777" w:rsidR="00F301C1" w:rsidRPr="00240A6C" w:rsidRDefault="00F301C1"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F301C1" w:rsidRPr="00240A6C" w:rsidRDefault="00F301C1"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B79A3B9" id="Rounded Rectangle 10" o:spid="_x0000_s1069" style="position:absolute;left:0;text-align:left;margin-left:269.05pt;margin-top:217.65pt;width:123.55pt;height:65.3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" fillcolor="window" strokecolor="windowText" strokeweight="2pt">
                <v:path arrowok="t"/>
                <v:textbox>
                  <w:txbxContent>
                    <w:p w14:paraId="6C37C9BF" w14:textId="77777777" w:rsidR="00F301C1" w:rsidRPr="00240A6C" w:rsidRDefault="00F301C1"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F301C1" w:rsidRPr="00240A6C" w:rsidRDefault="00F301C1"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F050B1">
        <w:rPr>
          <w:noProof/>
          <w:szCs w:val="24"/>
        </w:rPr>
        <mc:AlternateContent>
          <mc:Choice Requires="wpc">
            <w:drawing>
              <wp:inline distT="0" distB="0" distL="0" distR="0" wp14:anchorId="5197797E" wp14:editId="77649E77">
                <wp:extent cx="5711869" cy="3749040"/>
                <wp:effectExtent l="0" t="0" r="22225" b="2286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5875">
                          <a:solidFill>
                            <a:schemeClr val="tx1"/>
                          </a:solidFill>
                        </a:ln>
                      </wpc:whole>
                    </wpc:wpc>
                  </a:graphicData>
                </a:graphic>
              </wp:inline>
            </w:drawing>
          </mc:Choice>
          <mc:Fallback>
            <w:pict>
              <v:group w14:anchorId="632FBDF8" id="Canvas 7" o:spid="_x0000_s1026" editas="canvas" style="width:449.75pt;height:295.2pt;mso-position-horizontal-relative:char;mso-position-vertical-relative:line" coordsize="57118,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">
                <v:shape id="_x0000_s1027" type="#_x0000_t75" style="position:absolute;width:57118;height:37490;visibility:visible;mso-wrap-style:square" stroked="t" strokecolor="black [3213]" strokeweight="1.25pt">
                  <v:fill o:detectmouseclick="t"/>
                  <v:path o:connecttype="none"/>
                </v:shape>
                <w10:anchorlock/>
              </v:group>
            </w:pict>
          </mc:Fallback>
        </mc:AlternateContent>
      </w:r>
    </w:p>
    <w:p w14:paraId="481E73AC" w14:textId="77777777" w:rsidR="000B7247" w:rsidRPr="00F050B1" w:rsidRDefault="000B7247" w:rsidP="0009020E">
      <w:pPr>
        <w:pStyle w:val="FigureTitle"/>
        <w:rPr>
          <w:rFonts w:eastAsia="Arial"/>
        </w:rPr>
      </w:pPr>
      <w:bookmarkStart w:id="194" w:name="_30nyk1at46m" w:colFirst="0" w:colLast="0"/>
      <w:bookmarkEnd w:id="194"/>
      <w:r w:rsidRPr="00F050B1">
        <w:rPr>
          <w:rFonts w:eastAsia="Arial"/>
        </w:rPr>
        <w:t xml:space="preserve">Figure </w:t>
      </w:r>
      <w:r w:rsidR="009F6C60" w:rsidRPr="00F050B1">
        <w:rPr>
          <w:rFonts w:eastAsia="Arial"/>
        </w:rPr>
        <w:t>46</w:t>
      </w:r>
      <w:r w:rsidRPr="00F050B1">
        <w:rPr>
          <w:rFonts w:eastAsia="Arial"/>
        </w:rPr>
        <w:t>.4.2.3.1-1: Cross-Jurisdictional Data Exchange</w:t>
      </w:r>
    </w:p>
    <w:p w14:paraId="53486945" w14:textId="77777777" w:rsidR="000D5C60" w:rsidRPr="00F050B1" w:rsidRDefault="009F6C60" w:rsidP="0009020E">
      <w:pPr>
        <w:pStyle w:val="Heading5"/>
        <w:numPr>
          <w:ilvl w:val="0"/>
          <w:numId w:val="0"/>
        </w:numPr>
        <w:rPr>
          <w:rFonts w:eastAsia="Arial"/>
          <w:noProof w:val="0"/>
          <w:lang w:val="en-US"/>
        </w:rPr>
      </w:pPr>
      <w:bookmarkStart w:id="195" w:name="_Toc4673010"/>
      <w:r w:rsidRPr="00F050B1">
        <w:rPr>
          <w:rFonts w:eastAsia="Arial"/>
          <w:noProof w:val="0"/>
          <w:lang w:val="en-US"/>
        </w:rPr>
        <w:t>46</w:t>
      </w:r>
      <w:r w:rsidR="00B9313A" w:rsidRPr="00F050B1">
        <w:rPr>
          <w:rFonts w:eastAsia="Arial"/>
          <w:noProof w:val="0"/>
          <w:lang w:val="en-US"/>
        </w:rPr>
        <w:t>.4.2.3</w:t>
      </w:r>
      <w:r w:rsidR="000D5C60" w:rsidRPr="00F050B1">
        <w:rPr>
          <w:rFonts w:eastAsia="Arial"/>
          <w:noProof w:val="0"/>
          <w:lang w:val="en-US"/>
        </w:rPr>
        <w:t>.2 Cross-jurisdictional Site Management Process Flow</w:t>
      </w:r>
      <w:bookmarkEnd w:id="195"/>
    </w:p>
    <w:p w14:paraId="1BFB6977" w14:textId="77777777" w:rsidR="000D5C60" w:rsidRPr="00F050B1" w:rsidRDefault="00B0454E" w:rsidP="000D5C60">
      <w:pPr>
        <w:widowControl w:val="0"/>
        <w:rPr>
          <w:color w:val="000000"/>
          <w:szCs w:val="24"/>
        </w:rPr>
      </w:pPr>
      <w:r w:rsidRPr="00F050B1">
        <w:rPr>
          <w:color w:val="000000"/>
          <w:szCs w:val="24"/>
        </w:rPr>
        <w:t>An</w:t>
      </w:r>
      <w:r w:rsidR="00750536" w:rsidRPr="00F050B1">
        <w:rPr>
          <w:color w:val="000000"/>
          <w:szCs w:val="24"/>
        </w:rPr>
        <w:t xml:space="preserve"> Operating Unit (OU)</w:t>
      </w:r>
      <w:r w:rsidR="000D5C60" w:rsidRPr="00F050B1">
        <w:rPr>
          <w:color w:val="000000"/>
          <w:szCs w:val="24"/>
        </w:rPr>
        <w:t xml:space="preserve"> will run a </w:t>
      </w:r>
      <w:r w:rsidR="00273876" w:rsidRPr="00F050B1">
        <w:rPr>
          <w:color w:val="000000"/>
          <w:szCs w:val="24"/>
        </w:rPr>
        <w:t xml:space="preserve">Care Services </w:t>
      </w:r>
      <w:r w:rsidR="000E6C59" w:rsidRPr="00F050B1">
        <w:rPr>
          <w:color w:val="000000"/>
          <w:szCs w:val="24"/>
        </w:rPr>
        <w:t>Update Consumer</w:t>
      </w:r>
      <w:r w:rsidR="00273876" w:rsidRPr="00F050B1">
        <w:rPr>
          <w:color w:val="000000"/>
          <w:szCs w:val="24"/>
        </w:rPr>
        <w:t xml:space="preserve"> and Care Services </w:t>
      </w:r>
      <w:r w:rsidR="000E6C59" w:rsidRPr="00F050B1">
        <w:rPr>
          <w:color w:val="000000"/>
          <w:szCs w:val="24"/>
        </w:rPr>
        <w:t>Update Supplier</w:t>
      </w:r>
      <w:r w:rsidR="002E2AB3" w:rsidRPr="00F050B1">
        <w:rPr>
          <w:color w:val="000000"/>
          <w:szCs w:val="24"/>
        </w:rPr>
        <w:t xml:space="preserve"> f</w:t>
      </w:r>
      <w:r w:rsidR="000D5C60" w:rsidRPr="00F050B1">
        <w:rPr>
          <w:color w:val="000000"/>
          <w:szCs w:val="24"/>
        </w:rPr>
        <w:t>or a specific geographic area (</w:t>
      </w:r>
      <w:r w:rsidR="007D2F94" w:rsidRPr="00F050B1">
        <w:rPr>
          <w:color w:val="000000"/>
          <w:szCs w:val="24"/>
        </w:rPr>
        <w:t xml:space="preserve">e.g., </w:t>
      </w:r>
      <w:r w:rsidR="000D5C60" w:rsidRPr="00F050B1">
        <w:rPr>
          <w:color w:val="000000"/>
          <w:szCs w:val="24"/>
        </w:rPr>
        <w:t>country)</w:t>
      </w:r>
      <w:r w:rsidR="000C4848" w:rsidRPr="00F050B1">
        <w:rPr>
          <w:color w:val="000000"/>
          <w:szCs w:val="24"/>
        </w:rPr>
        <w:t xml:space="preserve">. </w:t>
      </w:r>
      <w:r w:rsidR="000D5C60" w:rsidRPr="00F050B1">
        <w:rPr>
          <w:color w:val="000000"/>
          <w:szCs w:val="24"/>
        </w:rPr>
        <w:t xml:space="preserve">This </w:t>
      </w:r>
      <w:r w:rsidR="000E6C59" w:rsidRPr="00F050B1">
        <w:rPr>
          <w:color w:val="000000"/>
          <w:szCs w:val="24"/>
        </w:rPr>
        <w:t>Update Consumer</w:t>
      </w:r>
      <w:r w:rsidR="000D5C60" w:rsidRPr="00F050B1">
        <w:rPr>
          <w:color w:val="000000"/>
          <w:szCs w:val="24"/>
        </w:rPr>
        <w:t xml:space="preserve"> will que</w:t>
      </w:r>
      <w:r w:rsidR="00750536" w:rsidRPr="00F050B1">
        <w:rPr>
          <w:color w:val="000000"/>
          <w:szCs w:val="24"/>
        </w:rPr>
        <w:t xml:space="preserve">ry </w:t>
      </w:r>
      <w:r w:rsidRPr="00F050B1">
        <w:rPr>
          <w:color w:val="000000"/>
          <w:szCs w:val="24"/>
        </w:rPr>
        <w:t>other organizations</w:t>
      </w:r>
      <w:r w:rsidR="000D5C60" w:rsidRPr="00F050B1">
        <w:rPr>
          <w:color w:val="000000"/>
          <w:szCs w:val="24"/>
        </w:rPr>
        <w:t xml:space="preserve"> </w:t>
      </w:r>
      <w:r w:rsidRPr="00F050B1">
        <w:rPr>
          <w:color w:val="000000"/>
          <w:szCs w:val="24"/>
        </w:rPr>
        <w:t xml:space="preserve">(ministries of health, partners) </w:t>
      </w:r>
      <w:r w:rsidR="000D5C60" w:rsidRPr="00F050B1">
        <w:rPr>
          <w:color w:val="000000"/>
          <w:szCs w:val="24"/>
        </w:rPr>
        <w:t>operating in the geographic area to get updated site data for the sites managed by the OU</w:t>
      </w:r>
      <w:r w:rsidR="000C4848" w:rsidRPr="00F050B1">
        <w:rPr>
          <w:color w:val="000000"/>
          <w:szCs w:val="24"/>
        </w:rPr>
        <w:t xml:space="preserve">. </w:t>
      </w:r>
    </w:p>
    <w:p w14:paraId="1709B534" w14:textId="77777777" w:rsidR="000D5C60" w:rsidRPr="00F050B1" w:rsidRDefault="00B0454E" w:rsidP="0009020E">
      <w:pPr>
        <w:pStyle w:val="ListBullet2"/>
        <w:rPr>
          <w:lang w:val="en-US"/>
        </w:rPr>
      </w:pPr>
      <w:r w:rsidRPr="00F050B1">
        <w:rPr>
          <w:lang w:val="en-US"/>
        </w:rPr>
        <w:t xml:space="preserve">An </w:t>
      </w:r>
      <w:r w:rsidR="00F32ED4" w:rsidRPr="00F050B1">
        <w:rPr>
          <w:lang w:val="en-US"/>
        </w:rPr>
        <w:t>OU</w:t>
      </w:r>
      <w:r w:rsidR="000D5C60" w:rsidRPr="00F050B1">
        <w:rPr>
          <w:lang w:val="en-US"/>
        </w:rPr>
        <w:t xml:space="preserve"> </w:t>
      </w:r>
      <w:r w:rsidR="000E6C59" w:rsidRPr="00F050B1">
        <w:rPr>
          <w:lang w:val="en-US"/>
        </w:rPr>
        <w:t>Update Consumer</w:t>
      </w:r>
      <w:r w:rsidR="000D5C60" w:rsidRPr="00F050B1">
        <w:rPr>
          <w:lang w:val="en-US"/>
        </w:rPr>
        <w:t xml:space="preserve"> will query </w:t>
      </w:r>
      <w:r w:rsidR="00F32ED4" w:rsidRPr="00F050B1">
        <w:rPr>
          <w:lang w:val="en-US"/>
        </w:rPr>
        <w:t>a</w:t>
      </w:r>
      <w:r w:rsidR="00420746" w:rsidRPr="00F050B1">
        <w:rPr>
          <w:lang w:val="en-US"/>
        </w:rPr>
        <w:t xml:space="preserve"> sub</w:t>
      </w:r>
      <w:r w:rsidR="002E2AB3" w:rsidRPr="00F050B1">
        <w:rPr>
          <w:lang w:val="en-US"/>
        </w:rPr>
        <w:t>-</w:t>
      </w:r>
      <w:r w:rsidR="00F32ED4" w:rsidRPr="00F050B1">
        <w:rPr>
          <w:lang w:val="en-US"/>
        </w:rPr>
        <w:t>unit</w:t>
      </w:r>
      <w:r w:rsidR="00420746" w:rsidRPr="00F050B1">
        <w:rPr>
          <w:lang w:val="en-US"/>
        </w:rPr>
        <w:t xml:space="preserve"> Care Services</w:t>
      </w:r>
      <w:r w:rsidR="000D5C60" w:rsidRPr="00F050B1">
        <w:rPr>
          <w:lang w:val="en-US"/>
        </w:rPr>
        <w:t xml:space="preserve"> </w:t>
      </w:r>
      <w:r w:rsidR="000E6C59" w:rsidRPr="00F050B1">
        <w:rPr>
          <w:lang w:val="en-US"/>
        </w:rPr>
        <w:t>Update Suppliers</w:t>
      </w:r>
      <w:r w:rsidR="00F32ED4" w:rsidRPr="00F050B1">
        <w:rPr>
          <w:lang w:val="en-US"/>
        </w:rPr>
        <w:t xml:space="preserve"> (</w:t>
      </w:r>
      <w:r w:rsidR="007D2F94" w:rsidRPr="00F050B1">
        <w:rPr>
          <w:lang w:val="en-US"/>
        </w:rPr>
        <w:t xml:space="preserve">e.g., </w:t>
      </w:r>
      <w:proofErr w:type="spellStart"/>
      <w:r w:rsidR="00F32ED4" w:rsidRPr="00F050B1">
        <w:rPr>
          <w:lang w:val="en-US"/>
        </w:rPr>
        <w:t>MoH</w:t>
      </w:r>
      <w:proofErr w:type="spellEnd"/>
      <w:r w:rsidR="00F32ED4" w:rsidRPr="00F050B1">
        <w:rPr>
          <w:lang w:val="en-US"/>
        </w:rPr>
        <w:t>)</w:t>
      </w:r>
      <w:r w:rsidR="00420746" w:rsidRPr="00F050B1">
        <w:rPr>
          <w:lang w:val="en-US"/>
        </w:rPr>
        <w:t xml:space="preserve"> </w:t>
      </w:r>
      <w:r w:rsidR="000D5C60" w:rsidRPr="00F050B1">
        <w:rPr>
          <w:lang w:val="en-US"/>
        </w:rPr>
        <w:t xml:space="preserve">to get an updated list of sites under the </w:t>
      </w:r>
      <w:r w:rsidR="00F32ED4" w:rsidRPr="00F050B1">
        <w:rPr>
          <w:lang w:val="en-US"/>
        </w:rPr>
        <w:t>sub</w:t>
      </w:r>
      <w:r w:rsidR="002E2AB3" w:rsidRPr="00F050B1">
        <w:rPr>
          <w:lang w:val="en-US"/>
        </w:rPr>
        <w:t>-</w:t>
      </w:r>
      <w:r w:rsidR="00F32ED4" w:rsidRPr="00F050B1">
        <w:rPr>
          <w:lang w:val="en-US"/>
        </w:rPr>
        <w:t>unit</w:t>
      </w:r>
      <w:r w:rsidR="000D5C60" w:rsidRPr="00F050B1">
        <w:rPr>
          <w:lang w:val="en-US"/>
        </w:rPr>
        <w:t xml:space="preserve">. </w:t>
      </w:r>
    </w:p>
    <w:p w14:paraId="6A793D7E" w14:textId="77777777" w:rsidR="000D5C60" w:rsidRPr="00F050B1" w:rsidRDefault="000D5C60" w:rsidP="0009020E">
      <w:pPr>
        <w:pStyle w:val="ListBullet2"/>
        <w:rPr>
          <w:lang w:val="en-US"/>
        </w:rPr>
      </w:pPr>
      <w:r w:rsidRPr="00F050B1">
        <w:rPr>
          <w:lang w:val="en-US"/>
        </w:rPr>
        <w:lastRenderedPageBreak/>
        <w:t xml:space="preserve">An OU </w:t>
      </w:r>
      <w:r w:rsidR="000E6C59" w:rsidRPr="00F050B1">
        <w:rPr>
          <w:lang w:val="en-US"/>
        </w:rPr>
        <w:t>Update Consumer</w:t>
      </w:r>
      <w:r w:rsidR="00750536" w:rsidRPr="00F050B1">
        <w:rPr>
          <w:lang w:val="en-US"/>
        </w:rPr>
        <w:t xml:space="preserve"> will query </w:t>
      </w:r>
      <w:r w:rsidR="00F32ED4" w:rsidRPr="00F050B1">
        <w:rPr>
          <w:lang w:val="en-US"/>
        </w:rPr>
        <w:t xml:space="preserve">a sub unit Care Services </w:t>
      </w:r>
      <w:r w:rsidR="000E6C59" w:rsidRPr="00F050B1">
        <w:rPr>
          <w:lang w:val="en-US"/>
        </w:rPr>
        <w:t>Update Suppliers</w:t>
      </w:r>
      <w:r w:rsidR="00750536" w:rsidRPr="00F050B1">
        <w:rPr>
          <w:lang w:val="en-US"/>
        </w:rPr>
        <w:t xml:space="preserve"> </w:t>
      </w:r>
      <w:r w:rsidR="00F32ED4" w:rsidRPr="00F050B1">
        <w:rPr>
          <w:lang w:val="en-US"/>
        </w:rPr>
        <w:t>(</w:t>
      </w:r>
      <w:r w:rsidR="007D2F94" w:rsidRPr="00F050B1">
        <w:rPr>
          <w:lang w:val="en-US"/>
        </w:rPr>
        <w:t xml:space="preserve">e.g., </w:t>
      </w:r>
      <w:r w:rsidR="00F32ED4" w:rsidRPr="00F050B1">
        <w:rPr>
          <w:lang w:val="en-US"/>
        </w:rPr>
        <w:t>partner) to get an updated list of sites under the sub</w:t>
      </w:r>
      <w:r w:rsidR="002E2AB3" w:rsidRPr="00F050B1">
        <w:rPr>
          <w:lang w:val="en-US"/>
        </w:rPr>
        <w:t>-</w:t>
      </w:r>
      <w:r w:rsidR="00F32ED4" w:rsidRPr="00F050B1">
        <w:rPr>
          <w:lang w:val="en-US"/>
        </w:rPr>
        <w:t>unit</w:t>
      </w:r>
      <w:r w:rsidRPr="00F050B1">
        <w:rPr>
          <w:lang w:val="en-US"/>
        </w:rPr>
        <w:t>.</w:t>
      </w:r>
    </w:p>
    <w:p w14:paraId="4838EE0E" w14:textId="77777777" w:rsidR="000D5C60" w:rsidRPr="00F050B1" w:rsidRDefault="000D5C60" w:rsidP="0009020E">
      <w:pPr>
        <w:pStyle w:val="ListBullet2"/>
        <w:rPr>
          <w:lang w:val="en-US"/>
        </w:rPr>
      </w:pPr>
      <w:r w:rsidRPr="00F050B1">
        <w:rPr>
          <w:lang w:val="en-US"/>
        </w:rPr>
        <w:t xml:space="preserve">The OU </w:t>
      </w:r>
      <w:r w:rsidR="000E6C59" w:rsidRPr="00F050B1">
        <w:rPr>
          <w:lang w:val="en-US"/>
        </w:rPr>
        <w:t>Update Consumer</w:t>
      </w:r>
      <w:r w:rsidRPr="00F050B1">
        <w:rPr>
          <w:lang w:val="en-US"/>
        </w:rPr>
        <w:t xml:space="preserve"> will use entity matching to determine if there are duplicated sites in the combined data and flag them for review.</w:t>
      </w:r>
      <w:r w:rsidR="0072410A" w:rsidRPr="00F050B1">
        <w:rPr>
          <w:lang w:val="en-US"/>
        </w:rPr>
        <w:t xml:space="preserve"> (See </w:t>
      </w:r>
      <w:hyperlink r:id="rId34">
        <w:r w:rsidR="0072410A" w:rsidRPr="00F050B1">
          <w:rPr>
            <w:rStyle w:val="Hyperlink"/>
            <w:lang w:val="en-US"/>
          </w:rPr>
          <w:t>https://wiki.ohie.org/display/documents/OpenHIE+Entity+Matching+Service</w:t>
        </w:r>
      </w:hyperlink>
      <w:r w:rsidR="0072410A" w:rsidRPr="00F050B1">
        <w:rPr>
          <w:lang w:val="en-US"/>
        </w:rPr>
        <w:t>)</w:t>
      </w:r>
    </w:p>
    <w:p w14:paraId="4B115C69" w14:textId="77777777" w:rsidR="000D5C60" w:rsidRPr="00F050B1" w:rsidRDefault="000D5C60" w:rsidP="000D5C60">
      <w:pPr>
        <w:widowControl w:val="0"/>
        <w:rPr>
          <w:color w:val="000000"/>
          <w:szCs w:val="24"/>
        </w:rPr>
      </w:pPr>
      <w:r w:rsidRPr="00F050B1">
        <w:rPr>
          <w:color w:val="000000"/>
          <w:szCs w:val="24"/>
        </w:rPr>
        <w:t xml:space="preserve">The interactions between the various actors in this use </w:t>
      </w:r>
      <w:r w:rsidR="00B9313A" w:rsidRPr="00F050B1">
        <w:rPr>
          <w:color w:val="000000"/>
          <w:szCs w:val="24"/>
        </w:rPr>
        <w:t xml:space="preserve">case are shown in Figure </w:t>
      </w:r>
      <w:r w:rsidR="009F6C60" w:rsidRPr="00F050B1">
        <w:rPr>
          <w:color w:val="000000"/>
          <w:szCs w:val="24"/>
        </w:rPr>
        <w:t>46</w:t>
      </w:r>
      <w:r w:rsidR="00B9313A" w:rsidRPr="00F050B1">
        <w:rPr>
          <w:color w:val="000000"/>
          <w:szCs w:val="24"/>
        </w:rPr>
        <w:t>.4.2.3</w:t>
      </w:r>
      <w:r w:rsidRPr="00F050B1">
        <w:rPr>
          <w:color w:val="000000"/>
          <w:szCs w:val="24"/>
        </w:rPr>
        <w:t>.2-1.</w:t>
      </w:r>
    </w:p>
    <w:p w14:paraId="7413135D" w14:textId="77777777" w:rsidR="000D5C60" w:rsidRPr="00F050B1" w:rsidRDefault="00587847" w:rsidP="000D5C60">
      <w:pPr>
        <w:widowControl w:val="0"/>
        <w:rPr>
          <w:color w:val="000000"/>
          <w:szCs w:val="24"/>
        </w:rPr>
      </w:pPr>
      <w:r w:rsidRPr="00F050B1">
        <w:rPr>
          <w:noProof/>
          <w:color w:val="000000"/>
          <w:szCs w:val="24"/>
        </w:rPr>
        <w:drawing>
          <wp:inline distT="0" distB="0" distL="0" distR="0" wp14:anchorId="3F1D5C66" wp14:editId="468381E1">
            <wp:extent cx="5943600" cy="1972433"/>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IM UC 2 (2)"/>
                    <pic:cNvPicPr>
                      <a:picLocks noChangeAspect="1" noChangeArrowheads="1"/>
                    </pic:cNvPicPr>
                  </pic:nvPicPr>
                  <pic:blipFill>
                    <a:blip r:embed="rId35"/>
                    <a:stretch>
                      <a:fillRect/>
                    </a:stretch>
                  </pic:blipFill>
                  <pic:spPr bwMode="auto">
                    <a:xfrm>
                      <a:off x="0" y="0"/>
                      <a:ext cx="5943600" cy="1972433"/>
                    </a:xfrm>
                    <a:prstGeom prst="rect">
                      <a:avLst/>
                    </a:prstGeom>
                    <a:noFill/>
                    <a:ln>
                      <a:noFill/>
                    </a:ln>
                    <a:extLst>
                      <a:ext uri="{53640926-AAD7-44D8-BBD7-CCE9431645EC}">
                        <a14:shadowObscured xmlns:a14="http://schemas.microsoft.com/office/drawing/2010/main"/>
                      </a:ext>
                    </a:extLst>
                  </pic:spPr>
                </pic:pic>
              </a:graphicData>
            </a:graphic>
          </wp:inline>
        </w:drawing>
      </w:r>
    </w:p>
    <w:p w14:paraId="3FB69A61" w14:textId="77777777" w:rsidR="005B4B7B" w:rsidRDefault="005B4B7B" w:rsidP="00D71784">
      <w:pPr>
        <w:pStyle w:val="BodyText"/>
        <w:rPr>
          <w:rFonts w:eastAsia="Arial"/>
        </w:rPr>
      </w:pPr>
      <w:bookmarkStart w:id="196" w:name="_bbk3m1secbnp" w:colFirst="0" w:colLast="0"/>
      <w:bookmarkStart w:id="197" w:name="OLE_LINK8"/>
      <w:bookmarkEnd w:id="196"/>
    </w:p>
    <w:p w14:paraId="1ADAD438" w14:textId="489964A3" w:rsidR="000B7247" w:rsidRPr="00F050B1" w:rsidRDefault="000B7247" w:rsidP="0009020E">
      <w:pPr>
        <w:pStyle w:val="FigureTitle"/>
        <w:rPr>
          <w:rFonts w:eastAsia="Arial"/>
        </w:rPr>
      </w:pPr>
      <w:r w:rsidRPr="00F050B1">
        <w:rPr>
          <w:rFonts w:eastAsia="Arial"/>
        </w:rPr>
        <w:t xml:space="preserve">Figure </w:t>
      </w:r>
      <w:r w:rsidR="009F6C60" w:rsidRPr="00F050B1">
        <w:rPr>
          <w:rFonts w:eastAsia="Arial"/>
        </w:rPr>
        <w:t>46</w:t>
      </w:r>
      <w:r w:rsidRPr="00F050B1">
        <w:rPr>
          <w:rFonts w:eastAsia="Arial"/>
        </w:rPr>
        <w:t>.4.2.3.2-1: Cross-jurisdictional Site Management Workflow</w:t>
      </w:r>
    </w:p>
    <w:bookmarkEnd w:id="197"/>
    <w:p w14:paraId="580C1E84" w14:textId="77777777" w:rsidR="00DE65E0" w:rsidRPr="00F050B1" w:rsidRDefault="00DE65E0" w:rsidP="00657A31">
      <w:pPr>
        <w:pStyle w:val="BodyText"/>
      </w:pPr>
      <w:r w:rsidRPr="00F050B1">
        <w:t xml:space="preserve">The text in Figure </w:t>
      </w:r>
      <w:r w:rsidR="009F6C60" w:rsidRPr="00F050B1">
        <w:t>46</w:t>
      </w:r>
      <w:r w:rsidRPr="00F050B1">
        <w:t xml:space="preserve">.4.2.3.2-2 was used to generate the diagram in Figure </w:t>
      </w:r>
      <w:r w:rsidR="009F6C60" w:rsidRPr="00F050B1">
        <w:t>46</w:t>
      </w:r>
      <w:r w:rsidRPr="00F050B1">
        <w:t>.4.2.3.2-1. Readers will generally find the diagram more informative. The text is included here to facilitate editing.</w:t>
      </w:r>
    </w:p>
    <w:p w14:paraId="63FB944E" w14:textId="77777777" w:rsidR="003362FA" w:rsidRPr="00F050B1" w:rsidRDefault="003362FA" w:rsidP="00657A31">
      <w:pPr>
        <w:pStyle w:val="BodyText"/>
      </w:pPr>
    </w:p>
    <w:p w14:paraId="6421EA6E" w14:textId="77777777" w:rsidR="003D0B77" w:rsidRDefault="003D0B77" w:rsidP="003D0B77">
      <w:pPr>
        <w:pStyle w:val="XMLFragment"/>
        <w:rPr>
          <w:ins w:id="198" w:author="Luke Duncan" w:date="2019-03-28T12:08:00Z"/>
          <w:noProof w:val="0"/>
        </w:rPr>
      </w:pPr>
      <w:ins w:id="199" w:author="Luke Duncan" w:date="2019-03-28T12:08:00Z">
        <w:r>
          <w:rPr>
            <w:noProof w:val="0"/>
          </w:rPr>
          <w:lastRenderedPageBreak/>
          <w:t>@</w:t>
        </w:r>
        <w:proofErr w:type="spellStart"/>
        <w:r>
          <w:rPr>
            <w:noProof w:val="0"/>
          </w:rPr>
          <w:t>startuml</w:t>
        </w:r>
        <w:proofErr w:type="spellEnd"/>
      </w:ins>
    </w:p>
    <w:p w14:paraId="042B5E19" w14:textId="77777777" w:rsidR="003D0B77" w:rsidRDefault="003D0B77" w:rsidP="003D0B77">
      <w:pPr>
        <w:pStyle w:val="XMLFragment"/>
        <w:rPr>
          <w:ins w:id="200" w:author="Luke Duncan" w:date="2019-03-28T12:08:00Z"/>
          <w:noProof w:val="0"/>
        </w:rPr>
      </w:pPr>
      <w:ins w:id="201" w:author="Luke Duncan" w:date="2019-03-28T12:08:00Z">
        <w:r>
          <w:rPr>
            <w:noProof w:val="0"/>
          </w:rPr>
          <w:t>participant OU Reviewer</w:t>
        </w:r>
      </w:ins>
    </w:p>
    <w:p w14:paraId="0EC59A49" w14:textId="77777777" w:rsidR="003D0B77" w:rsidRDefault="003D0B77" w:rsidP="003D0B77">
      <w:pPr>
        <w:pStyle w:val="XMLFragment"/>
        <w:rPr>
          <w:ins w:id="202" w:author="Luke Duncan" w:date="2019-03-28T12:08:00Z"/>
          <w:noProof w:val="0"/>
        </w:rPr>
      </w:pPr>
      <w:ins w:id="203" w:author="Luke Duncan" w:date="2019-03-28T12:08:00Z">
        <w:r>
          <w:rPr>
            <w:noProof w:val="0"/>
          </w:rPr>
          <w:t>participant Operating Unit\</w:t>
        </w:r>
        <w:proofErr w:type="spellStart"/>
        <w:r>
          <w:rPr>
            <w:noProof w:val="0"/>
          </w:rPr>
          <w:t>nCare</w:t>
        </w:r>
        <w:proofErr w:type="spellEnd"/>
        <w:r>
          <w:rPr>
            <w:noProof w:val="0"/>
          </w:rPr>
          <w:t xml:space="preserve"> Services Update Consumer</w:t>
        </w:r>
      </w:ins>
    </w:p>
    <w:p w14:paraId="4DBC94A5" w14:textId="77777777" w:rsidR="003D0B77" w:rsidRDefault="003D0B77" w:rsidP="003D0B77">
      <w:pPr>
        <w:pStyle w:val="XMLFragment"/>
        <w:rPr>
          <w:ins w:id="204" w:author="Luke Duncan" w:date="2019-03-28T12:08:00Z"/>
          <w:noProof w:val="0"/>
        </w:rPr>
      </w:pPr>
      <w:ins w:id="205" w:author="Luke Duncan" w:date="2019-03-28T12:08:00Z">
        <w:r>
          <w:rPr>
            <w:noProof w:val="0"/>
          </w:rPr>
          <w:t>participant MOH\</w:t>
        </w:r>
        <w:proofErr w:type="spellStart"/>
        <w:r>
          <w:rPr>
            <w:noProof w:val="0"/>
          </w:rPr>
          <w:t>nCare</w:t>
        </w:r>
        <w:proofErr w:type="spellEnd"/>
        <w:r>
          <w:rPr>
            <w:noProof w:val="0"/>
          </w:rPr>
          <w:t xml:space="preserve"> Services Update Supplier</w:t>
        </w:r>
      </w:ins>
    </w:p>
    <w:p w14:paraId="569F6BA3" w14:textId="77777777" w:rsidR="003D0B77" w:rsidRDefault="003D0B77" w:rsidP="003D0B77">
      <w:pPr>
        <w:pStyle w:val="XMLFragment"/>
        <w:rPr>
          <w:ins w:id="206" w:author="Luke Duncan" w:date="2019-03-28T12:08:00Z"/>
          <w:noProof w:val="0"/>
        </w:rPr>
      </w:pPr>
      <w:ins w:id="207" w:author="Luke Duncan" w:date="2019-03-28T12:08:00Z">
        <w:r>
          <w:rPr>
            <w:noProof w:val="0"/>
          </w:rPr>
          <w:t>participant Partner\</w:t>
        </w:r>
        <w:proofErr w:type="spellStart"/>
        <w:r>
          <w:rPr>
            <w:noProof w:val="0"/>
          </w:rPr>
          <w:t>nCare</w:t>
        </w:r>
        <w:proofErr w:type="spellEnd"/>
        <w:r>
          <w:rPr>
            <w:noProof w:val="0"/>
          </w:rPr>
          <w:t xml:space="preserve"> Services Update Supplier</w:t>
        </w:r>
      </w:ins>
    </w:p>
    <w:p w14:paraId="3CF1230F" w14:textId="77777777" w:rsidR="003D0B77" w:rsidRDefault="003D0B77" w:rsidP="003D0B77">
      <w:pPr>
        <w:pStyle w:val="XMLFragment"/>
        <w:rPr>
          <w:ins w:id="208" w:author="Luke Duncan" w:date="2019-03-28T12:08:00Z"/>
          <w:noProof w:val="0"/>
        </w:rPr>
      </w:pPr>
    </w:p>
    <w:p w14:paraId="09DABDEF" w14:textId="77777777" w:rsidR="003D0B77" w:rsidRDefault="003D0B77" w:rsidP="003D0B77">
      <w:pPr>
        <w:pStyle w:val="XMLFragment"/>
        <w:rPr>
          <w:ins w:id="209" w:author="Luke Duncan" w:date="2019-03-28T12:08:00Z"/>
          <w:noProof w:val="0"/>
        </w:rPr>
      </w:pPr>
      <w:ins w:id="210" w:author="Luke Duncan" w:date="2019-03-28T12:08:00Z">
        <w:r>
          <w:rPr>
            <w:noProof w:val="0"/>
          </w:rPr>
          <w:t>Operating Unit\</w:t>
        </w:r>
        <w:proofErr w:type="spellStart"/>
        <w:r>
          <w:rPr>
            <w:noProof w:val="0"/>
          </w:rPr>
          <w:t>nCare</w:t>
        </w:r>
        <w:proofErr w:type="spellEnd"/>
        <w:r>
          <w:rPr>
            <w:noProof w:val="0"/>
          </w:rPr>
          <w:t xml:space="preserve"> Services Update Consumer-&gt;MOH\</w:t>
        </w:r>
        <w:proofErr w:type="spellStart"/>
        <w:r>
          <w:rPr>
            <w:noProof w:val="0"/>
          </w:rPr>
          <w:t>nCare</w:t>
        </w:r>
        <w:proofErr w:type="spellEnd"/>
        <w:r>
          <w:rPr>
            <w:noProof w:val="0"/>
          </w:rPr>
          <w:t xml:space="preserve"> Services Update Supplier: Request Care Services Updates [ITI-91] request</w:t>
        </w:r>
      </w:ins>
    </w:p>
    <w:p w14:paraId="27B5383E" w14:textId="77777777" w:rsidR="003D0B77" w:rsidRDefault="003D0B77" w:rsidP="003D0B77">
      <w:pPr>
        <w:pStyle w:val="XMLFragment"/>
        <w:rPr>
          <w:ins w:id="211" w:author="Luke Duncan" w:date="2019-03-28T12:08:00Z"/>
          <w:noProof w:val="0"/>
        </w:rPr>
      </w:pPr>
      <w:ins w:id="212" w:author="Luke Duncan" w:date="2019-03-28T12:08:00Z">
        <w:r>
          <w:rPr>
            <w:noProof w:val="0"/>
          </w:rPr>
          <w:t>MOH\</w:t>
        </w:r>
        <w:proofErr w:type="spellStart"/>
        <w:r>
          <w:rPr>
            <w:noProof w:val="0"/>
          </w:rPr>
          <w:t>nCare</w:t>
        </w:r>
        <w:proofErr w:type="spellEnd"/>
        <w:r>
          <w:rPr>
            <w:noProof w:val="0"/>
          </w:rPr>
          <w:t xml:space="preserve"> Services Update Supplier-&gt;Operating Unit\</w:t>
        </w:r>
        <w:proofErr w:type="spellStart"/>
        <w:r>
          <w:rPr>
            <w:noProof w:val="0"/>
          </w:rPr>
          <w:t>nCare</w:t>
        </w:r>
        <w:proofErr w:type="spellEnd"/>
        <w:r>
          <w:rPr>
            <w:noProof w:val="0"/>
          </w:rPr>
          <w:t xml:space="preserve"> Services Update Consumer: Request Care Services Updates [ITI-91] response</w:t>
        </w:r>
      </w:ins>
    </w:p>
    <w:p w14:paraId="6E3B61C3" w14:textId="77777777" w:rsidR="003D0B77" w:rsidRDefault="003D0B77" w:rsidP="003D0B77">
      <w:pPr>
        <w:pStyle w:val="XMLFragment"/>
        <w:rPr>
          <w:ins w:id="213" w:author="Luke Duncan" w:date="2019-03-28T12:08:00Z"/>
          <w:noProof w:val="0"/>
        </w:rPr>
      </w:pPr>
    </w:p>
    <w:p w14:paraId="77225B5D" w14:textId="77777777" w:rsidR="003D0B77" w:rsidRDefault="003D0B77" w:rsidP="003D0B77">
      <w:pPr>
        <w:pStyle w:val="XMLFragment"/>
        <w:rPr>
          <w:ins w:id="214" w:author="Luke Duncan" w:date="2019-03-28T12:08:00Z"/>
          <w:noProof w:val="0"/>
        </w:rPr>
      </w:pPr>
      <w:ins w:id="215" w:author="Luke Duncan" w:date="2019-03-28T12:08:00Z">
        <w:r>
          <w:rPr>
            <w:noProof w:val="0"/>
          </w:rPr>
          <w:t>Operating Unit\</w:t>
        </w:r>
        <w:proofErr w:type="spellStart"/>
        <w:r>
          <w:rPr>
            <w:noProof w:val="0"/>
          </w:rPr>
          <w:t>nCare</w:t>
        </w:r>
        <w:proofErr w:type="spellEnd"/>
        <w:r>
          <w:rPr>
            <w:noProof w:val="0"/>
          </w:rPr>
          <w:t xml:space="preserve"> Services Update Consumer-&gt;Partner\</w:t>
        </w:r>
        <w:proofErr w:type="spellStart"/>
        <w:r>
          <w:rPr>
            <w:noProof w:val="0"/>
          </w:rPr>
          <w:t>nCare</w:t>
        </w:r>
        <w:proofErr w:type="spellEnd"/>
        <w:r>
          <w:rPr>
            <w:noProof w:val="0"/>
          </w:rPr>
          <w:t xml:space="preserve"> Services Update Supplier: Request Care Services Updates [ITI-91] request</w:t>
        </w:r>
      </w:ins>
    </w:p>
    <w:p w14:paraId="7C1803C8" w14:textId="77777777" w:rsidR="003D0B77" w:rsidRDefault="003D0B77" w:rsidP="003D0B77">
      <w:pPr>
        <w:pStyle w:val="XMLFragment"/>
        <w:rPr>
          <w:ins w:id="216" w:author="Luke Duncan" w:date="2019-03-28T12:08:00Z"/>
          <w:noProof w:val="0"/>
        </w:rPr>
      </w:pPr>
      <w:ins w:id="217" w:author="Luke Duncan" w:date="2019-03-28T12:08:00Z">
        <w:r>
          <w:rPr>
            <w:noProof w:val="0"/>
          </w:rPr>
          <w:t>Partner\</w:t>
        </w:r>
        <w:proofErr w:type="spellStart"/>
        <w:r>
          <w:rPr>
            <w:noProof w:val="0"/>
          </w:rPr>
          <w:t>nCare</w:t>
        </w:r>
        <w:proofErr w:type="spellEnd"/>
        <w:r>
          <w:rPr>
            <w:noProof w:val="0"/>
          </w:rPr>
          <w:t xml:space="preserve"> Services Update Supplier-&gt;Operating Unit\</w:t>
        </w:r>
        <w:proofErr w:type="spellStart"/>
        <w:r>
          <w:rPr>
            <w:noProof w:val="0"/>
          </w:rPr>
          <w:t>nCare</w:t>
        </w:r>
        <w:proofErr w:type="spellEnd"/>
        <w:r>
          <w:rPr>
            <w:noProof w:val="0"/>
          </w:rPr>
          <w:t xml:space="preserve"> Services Update Consumer: Request Care Services Updates [ITI-91] response</w:t>
        </w:r>
      </w:ins>
    </w:p>
    <w:p w14:paraId="4055F961" w14:textId="77777777" w:rsidR="003D0B77" w:rsidRDefault="003D0B77" w:rsidP="003D0B77">
      <w:pPr>
        <w:pStyle w:val="XMLFragment"/>
        <w:rPr>
          <w:ins w:id="218" w:author="Luke Duncan" w:date="2019-03-28T12:08:00Z"/>
          <w:noProof w:val="0"/>
        </w:rPr>
      </w:pPr>
      <w:ins w:id="219" w:author="Luke Duncan" w:date="2019-03-28T12:08:00Z">
        <w:r>
          <w:rPr>
            <w:noProof w:val="0"/>
          </w:rPr>
          <w:t>Operating Unit\</w:t>
        </w:r>
        <w:proofErr w:type="spellStart"/>
        <w:r>
          <w:rPr>
            <w:noProof w:val="0"/>
          </w:rPr>
          <w:t>nCare</w:t>
        </w:r>
        <w:proofErr w:type="spellEnd"/>
        <w:r>
          <w:rPr>
            <w:noProof w:val="0"/>
          </w:rPr>
          <w:t xml:space="preserve"> Services Update Consumer-&gt;Operating Unit\</w:t>
        </w:r>
        <w:proofErr w:type="spellStart"/>
        <w:r>
          <w:rPr>
            <w:noProof w:val="0"/>
          </w:rPr>
          <w:t>nCare</w:t>
        </w:r>
        <w:proofErr w:type="spellEnd"/>
        <w:r>
          <w:rPr>
            <w:noProof w:val="0"/>
          </w:rPr>
          <w:t xml:space="preserve"> Services Update Consumer: Flag possible duplicates for review</w:t>
        </w:r>
      </w:ins>
    </w:p>
    <w:p w14:paraId="3D4CE378" w14:textId="77777777" w:rsidR="003D0B77" w:rsidRDefault="003D0B77" w:rsidP="003D0B77">
      <w:pPr>
        <w:pStyle w:val="XMLFragment"/>
        <w:rPr>
          <w:ins w:id="220" w:author="Luke Duncan" w:date="2019-03-28T12:08:00Z"/>
          <w:noProof w:val="0"/>
        </w:rPr>
      </w:pPr>
      <w:ins w:id="221" w:author="Luke Duncan" w:date="2019-03-28T12:08:00Z">
        <w:r>
          <w:rPr>
            <w:noProof w:val="0"/>
          </w:rPr>
          <w:t>OU Reviewer-&gt;Operating Unit\</w:t>
        </w:r>
        <w:proofErr w:type="spellStart"/>
        <w:r>
          <w:rPr>
            <w:noProof w:val="0"/>
          </w:rPr>
          <w:t>nCare</w:t>
        </w:r>
        <w:proofErr w:type="spellEnd"/>
        <w:r>
          <w:rPr>
            <w:noProof w:val="0"/>
          </w:rPr>
          <w:t xml:space="preserve"> Services Update Consumer: Look at flagged Locations</w:t>
        </w:r>
      </w:ins>
    </w:p>
    <w:p w14:paraId="49BF3548" w14:textId="77777777" w:rsidR="003D0B77" w:rsidRDefault="003D0B77" w:rsidP="003D0B77">
      <w:pPr>
        <w:pStyle w:val="XMLFragment"/>
        <w:rPr>
          <w:ins w:id="222" w:author="Luke Duncan" w:date="2019-03-28T12:08:00Z"/>
          <w:noProof w:val="0"/>
        </w:rPr>
      </w:pPr>
      <w:ins w:id="223" w:author="Luke Duncan" w:date="2019-03-28T12:08:00Z">
        <w:r>
          <w:rPr>
            <w:noProof w:val="0"/>
          </w:rPr>
          <w:t>OU Reviewer-&gt;Operating Unit\</w:t>
        </w:r>
        <w:proofErr w:type="spellStart"/>
        <w:r>
          <w:rPr>
            <w:noProof w:val="0"/>
          </w:rPr>
          <w:t>nCare</w:t>
        </w:r>
        <w:proofErr w:type="spellEnd"/>
        <w:r>
          <w:rPr>
            <w:noProof w:val="0"/>
          </w:rPr>
          <w:t xml:space="preserve"> Services Update Consumer: Resolve flagged Locations</w:t>
        </w:r>
      </w:ins>
    </w:p>
    <w:p w14:paraId="457552D2" w14:textId="476BD7F5" w:rsidR="00240A6C" w:rsidRPr="00F050B1" w:rsidDel="003D0B77" w:rsidRDefault="003D0B77" w:rsidP="003D0B77">
      <w:pPr>
        <w:pStyle w:val="XMLFragment"/>
        <w:rPr>
          <w:del w:id="224" w:author="Luke Duncan" w:date="2019-03-28T12:08:00Z"/>
          <w:noProof w:val="0"/>
        </w:rPr>
      </w:pPr>
      <w:ins w:id="225" w:author="Luke Duncan" w:date="2019-03-28T12:08:00Z">
        <w:r>
          <w:rPr>
            <w:noProof w:val="0"/>
          </w:rPr>
          <w:t>@</w:t>
        </w:r>
        <w:proofErr w:type="spellStart"/>
        <w:r>
          <w:rPr>
            <w:noProof w:val="0"/>
          </w:rPr>
          <w:t>enduml</w:t>
        </w:r>
      </w:ins>
      <w:proofErr w:type="spellEnd"/>
      <w:del w:id="226" w:author="Luke Duncan" w:date="2019-03-28T12:08:00Z">
        <w:r w:rsidR="00240A6C" w:rsidRPr="00F050B1" w:rsidDel="003D0B77">
          <w:rPr>
            <w:noProof w:val="0"/>
          </w:rPr>
          <w:delText>@startuml</w:delText>
        </w:r>
      </w:del>
    </w:p>
    <w:p w14:paraId="40F71E00" w14:textId="57A9B948" w:rsidR="00240A6C" w:rsidRPr="00F050B1" w:rsidDel="003D0B77" w:rsidRDefault="00240A6C" w:rsidP="00240A6C">
      <w:pPr>
        <w:pStyle w:val="XMLFragment"/>
        <w:rPr>
          <w:del w:id="227" w:author="Luke Duncan" w:date="2019-03-28T12:08:00Z"/>
          <w:noProof w:val="0"/>
        </w:rPr>
      </w:pPr>
      <w:del w:id="228" w:author="Luke Duncan" w:date="2019-03-28T12:08:00Z">
        <w:r w:rsidRPr="00F050B1" w:rsidDel="003D0B77">
          <w:rPr>
            <w:noProof w:val="0"/>
          </w:rPr>
          <w:delText>participant OU Reviewer</w:delText>
        </w:r>
      </w:del>
    </w:p>
    <w:p w14:paraId="6346CC6D" w14:textId="688BBA8B" w:rsidR="00240A6C" w:rsidRPr="00F050B1" w:rsidDel="003D0B77" w:rsidRDefault="00240A6C" w:rsidP="00240A6C">
      <w:pPr>
        <w:pStyle w:val="XMLFragment"/>
        <w:rPr>
          <w:del w:id="229" w:author="Luke Duncan" w:date="2019-03-28T12:08:00Z"/>
          <w:noProof w:val="0"/>
        </w:rPr>
      </w:pPr>
      <w:del w:id="230" w:author="Luke Duncan" w:date="2019-03-28T12:08:00Z">
        <w:r w:rsidRPr="00F050B1" w:rsidDel="003D0B77">
          <w:rPr>
            <w:noProof w:val="0"/>
          </w:rPr>
          <w:delText>participant Operating Unit\nCare Services Update Consumer</w:delText>
        </w:r>
      </w:del>
    </w:p>
    <w:p w14:paraId="2E1D570D" w14:textId="7C531C57" w:rsidR="00240A6C" w:rsidRPr="00F050B1" w:rsidDel="003D0B77" w:rsidRDefault="00240A6C" w:rsidP="00240A6C">
      <w:pPr>
        <w:pStyle w:val="XMLFragment"/>
        <w:rPr>
          <w:del w:id="231" w:author="Luke Duncan" w:date="2019-03-28T12:08:00Z"/>
          <w:noProof w:val="0"/>
        </w:rPr>
      </w:pPr>
      <w:del w:id="232" w:author="Luke Duncan" w:date="2019-03-28T12:08:00Z">
        <w:r w:rsidRPr="00F050B1" w:rsidDel="003D0B77">
          <w:rPr>
            <w:noProof w:val="0"/>
          </w:rPr>
          <w:delText>participant MOH\nCare Services Update Supplier</w:delText>
        </w:r>
      </w:del>
    </w:p>
    <w:p w14:paraId="36A16551" w14:textId="2B7733E2" w:rsidR="00240A6C" w:rsidRPr="00F050B1" w:rsidDel="003D0B77" w:rsidRDefault="00240A6C" w:rsidP="00240A6C">
      <w:pPr>
        <w:pStyle w:val="XMLFragment"/>
        <w:rPr>
          <w:del w:id="233" w:author="Luke Duncan" w:date="2019-03-28T12:08:00Z"/>
          <w:noProof w:val="0"/>
        </w:rPr>
      </w:pPr>
      <w:del w:id="234" w:author="Luke Duncan" w:date="2019-03-28T12:08:00Z">
        <w:r w:rsidRPr="00F050B1" w:rsidDel="003D0B77">
          <w:rPr>
            <w:noProof w:val="0"/>
          </w:rPr>
          <w:delText>participant Partner\nCare Services Update Supplier</w:delText>
        </w:r>
      </w:del>
    </w:p>
    <w:p w14:paraId="68B894DD" w14:textId="170E26E4" w:rsidR="00240A6C" w:rsidRPr="00F050B1" w:rsidDel="003D0B77" w:rsidRDefault="00240A6C" w:rsidP="00240A6C">
      <w:pPr>
        <w:pStyle w:val="XMLFragment"/>
        <w:rPr>
          <w:del w:id="235" w:author="Luke Duncan" w:date="2019-03-28T12:08:00Z"/>
          <w:noProof w:val="0"/>
        </w:rPr>
      </w:pPr>
    </w:p>
    <w:p w14:paraId="0C33C438" w14:textId="6990CBF0" w:rsidR="00240A6C" w:rsidRPr="00F050B1" w:rsidDel="003D0B77" w:rsidRDefault="00240A6C" w:rsidP="00240A6C">
      <w:pPr>
        <w:pStyle w:val="XMLFragment"/>
        <w:rPr>
          <w:del w:id="236" w:author="Luke Duncan" w:date="2019-03-28T12:08:00Z"/>
          <w:noProof w:val="0"/>
        </w:rPr>
      </w:pPr>
      <w:del w:id="237" w:author="Luke Duncan" w:date="2019-03-28T12:08:00Z">
        <w:r w:rsidRPr="00F050B1" w:rsidDel="003D0B77">
          <w:rPr>
            <w:noProof w:val="0"/>
          </w:rPr>
          <w:delText xml:space="preserve">Operating Unit\nCare Services Update Consumer-&gt;MOH\nCare Services Update Supplier: </w:delText>
        </w:r>
        <w:r w:rsidR="007A0A4C" w:rsidRPr="00F050B1" w:rsidDel="003D0B77">
          <w:rPr>
            <w:noProof w:val="0"/>
          </w:rPr>
          <w:delText>Request Care Services Updates</w:delText>
        </w:r>
        <w:r w:rsidRPr="00F050B1" w:rsidDel="003D0B77">
          <w:rPr>
            <w:noProof w:val="0"/>
          </w:rPr>
          <w:delText xml:space="preserve"> [ITI-</w:delText>
        </w:r>
        <w:r w:rsidR="00CA734A" w:rsidRPr="00F050B1" w:rsidDel="003D0B77">
          <w:rPr>
            <w:noProof w:val="0"/>
          </w:rPr>
          <w:delText>91</w:delText>
        </w:r>
        <w:r w:rsidRPr="00F050B1" w:rsidDel="003D0B77">
          <w:rPr>
            <w:noProof w:val="0"/>
          </w:rPr>
          <w:delText>] request\nLocation option</w:delText>
        </w:r>
      </w:del>
    </w:p>
    <w:p w14:paraId="38FB5B55" w14:textId="5F92E6AB" w:rsidR="00240A6C" w:rsidRPr="00F050B1" w:rsidDel="003D0B77" w:rsidRDefault="00240A6C" w:rsidP="00240A6C">
      <w:pPr>
        <w:pStyle w:val="XMLFragment"/>
        <w:rPr>
          <w:del w:id="238" w:author="Luke Duncan" w:date="2019-03-28T12:08:00Z"/>
          <w:noProof w:val="0"/>
        </w:rPr>
      </w:pPr>
      <w:del w:id="239" w:author="Luke Duncan" w:date="2019-03-28T12:08:00Z">
        <w:r w:rsidRPr="00F050B1" w:rsidDel="003D0B77">
          <w:rPr>
            <w:noProof w:val="0"/>
          </w:rPr>
          <w:delText xml:space="preserve">MOH\nCare Services Update Supplier-&gt;Operating Unit\nCare Services Update Consumer: </w:delText>
        </w:r>
        <w:r w:rsidR="007A0A4C" w:rsidRPr="00F050B1" w:rsidDel="003D0B77">
          <w:rPr>
            <w:noProof w:val="0"/>
          </w:rPr>
          <w:delText>Request Care Services Updates</w:delText>
        </w:r>
        <w:r w:rsidRPr="00F050B1" w:rsidDel="003D0B77">
          <w:rPr>
            <w:noProof w:val="0"/>
          </w:rPr>
          <w:delText xml:space="preserve"> [ITI-</w:delText>
        </w:r>
        <w:r w:rsidR="00CA734A" w:rsidRPr="00F050B1" w:rsidDel="003D0B77">
          <w:rPr>
            <w:noProof w:val="0"/>
          </w:rPr>
          <w:delText>91</w:delText>
        </w:r>
        <w:r w:rsidRPr="00F050B1" w:rsidDel="003D0B77">
          <w:rPr>
            <w:noProof w:val="0"/>
          </w:rPr>
          <w:delText>] response\nBundle of FHIR Locations</w:delText>
        </w:r>
      </w:del>
    </w:p>
    <w:p w14:paraId="1DEB8E31" w14:textId="21A815C0" w:rsidR="00240A6C" w:rsidRPr="00F050B1" w:rsidDel="003D0B77" w:rsidRDefault="00240A6C" w:rsidP="00240A6C">
      <w:pPr>
        <w:pStyle w:val="XMLFragment"/>
        <w:rPr>
          <w:del w:id="240" w:author="Luke Duncan" w:date="2019-03-28T12:08:00Z"/>
          <w:noProof w:val="0"/>
        </w:rPr>
      </w:pPr>
    </w:p>
    <w:p w14:paraId="70BABE1F" w14:textId="1D6BCBB2" w:rsidR="00240A6C" w:rsidRPr="00F050B1" w:rsidDel="003D0B77" w:rsidRDefault="00240A6C" w:rsidP="00240A6C">
      <w:pPr>
        <w:pStyle w:val="XMLFragment"/>
        <w:rPr>
          <w:del w:id="241" w:author="Luke Duncan" w:date="2019-03-28T12:08:00Z"/>
          <w:noProof w:val="0"/>
        </w:rPr>
      </w:pPr>
      <w:del w:id="242" w:author="Luke Duncan" w:date="2019-03-28T12:08:00Z">
        <w:r w:rsidRPr="00F050B1" w:rsidDel="003D0B77">
          <w:rPr>
            <w:noProof w:val="0"/>
          </w:rPr>
          <w:delText xml:space="preserve">Operating Unit\nCare Services Update Consumer-&gt;Partner\nCare Services Update Supplier: </w:delText>
        </w:r>
        <w:r w:rsidR="007A0A4C" w:rsidRPr="00F050B1" w:rsidDel="003D0B77">
          <w:rPr>
            <w:noProof w:val="0"/>
          </w:rPr>
          <w:delText>Request Care Services Updates</w:delText>
        </w:r>
        <w:r w:rsidRPr="00F050B1" w:rsidDel="003D0B77">
          <w:rPr>
            <w:noProof w:val="0"/>
          </w:rPr>
          <w:delText xml:space="preserve"> [ITI-</w:delText>
        </w:r>
        <w:r w:rsidR="00CA734A" w:rsidRPr="00F050B1" w:rsidDel="003D0B77">
          <w:rPr>
            <w:noProof w:val="0"/>
          </w:rPr>
          <w:delText>91</w:delText>
        </w:r>
        <w:r w:rsidRPr="00F050B1" w:rsidDel="003D0B77">
          <w:rPr>
            <w:noProof w:val="0"/>
          </w:rPr>
          <w:delText>] request\nLocation option</w:delText>
        </w:r>
      </w:del>
    </w:p>
    <w:p w14:paraId="471CA0AD" w14:textId="7EDF0D78" w:rsidR="00240A6C" w:rsidRPr="00F050B1" w:rsidDel="003D0B77" w:rsidRDefault="00240A6C" w:rsidP="00240A6C">
      <w:pPr>
        <w:pStyle w:val="XMLFragment"/>
        <w:rPr>
          <w:del w:id="243" w:author="Luke Duncan" w:date="2019-03-28T12:08:00Z"/>
          <w:noProof w:val="0"/>
        </w:rPr>
      </w:pPr>
      <w:del w:id="244" w:author="Luke Duncan" w:date="2019-03-28T12:08:00Z">
        <w:r w:rsidRPr="00F050B1" w:rsidDel="003D0B77">
          <w:rPr>
            <w:noProof w:val="0"/>
          </w:rPr>
          <w:delText xml:space="preserve">Partner\nCare Services Update Supplier-&gt;Operating Unit\nCare Services Update Consumer: </w:delText>
        </w:r>
        <w:r w:rsidR="007A0A4C" w:rsidRPr="00F050B1" w:rsidDel="003D0B77">
          <w:rPr>
            <w:noProof w:val="0"/>
          </w:rPr>
          <w:delText>Request Care Services Updates</w:delText>
        </w:r>
        <w:r w:rsidRPr="00F050B1" w:rsidDel="003D0B77">
          <w:rPr>
            <w:noProof w:val="0"/>
          </w:rPr>
          <w:delText xml:space="preserve"> [ITI-</w:delText>
        </w:r>
        <w:r w:rsidR="00CA734A" w:rsidRPr="00F050B1" w:rsidDel="003D0B77">
          <w:rPr>
            <w:noProof w:val="0"/>
          </w:rPr>
          <w:delText>91</w:delText>
        </w:r>
        <w:r w:rsidRPr="00F050B1" w:rsidDel="003D0B77">
          <w:rPr>
            <w:noProof w:val="0"/>
          </w:rPr>
          <w:delText>] response\nBundle of FHIR Locations</w:delText>
        </w:r>
      </w:del>
    </w:p>
    <w:p w14:paraId="304CD89A" w14:textId="0B156BAF" w:rsidR="00240A6C" w:rsidRPr="00F050B1" w:rsidDel="003D0B77" w:rsidRDefault="00240A6C" w:rsidP="00240A6C">
      <w:pPr>
        <w:pStyle w:val="XMLFragment"/>
        <w:rPr>
          <w:del w:id="245" w:author="Luke Duncan" w:date="2019-03-28T12:08:00Z"/>
          <w:noProof w:val="0"/>
        </w:rPr>
      </w:pPr>
      <w:del w:id="246" w:author="Luke Duncan" w:date="2019-03-28T12:08:00Z">
        <w:r w:rsidRPr="00F050B1" w:rsidDel="003D0B77">
          <w:rPr>
            <w:noProof w:val="0"/>
          </w:rPr>
          <w:delText>Operating Unit\nCare Services Update Consumer-&gt;Operating Unit\nCare Services Update Consumer: Flag possible duplicates for review</w:delText>
        </w:r>
      </w:del>
    </w:p>
    <w:p w14:paraId="0F1E57ED" w14:textId="19DA37F4" w:rsidR="00240A6C" w:rsidRPr="00F050B1" w:rsidDel="003D0B77" w:rsidRDefault="00240A6C" w:rsidP="00240A6C">
      <w:pPr>
        <w:pStyle w:val="XMLFragment"/>
        <w:rPr>
          <w:del w:id="247" w:author="Luke Duncan" w:date="2019-03-28T12:08:00Z"/>
          <w:noProof w:val="0"/>
        </w:rPr>
      </w:pPr>
      <w:del w:id="248" w:author="Luke Duncan" w:date="2019-03-28T12:08:00Z">
        <w:r w:rsidRPr="00F050B1" w:rsidDel="003D0B77">
          <w:rPr>
            <w:noProof w:val="0"/>
          </w:rPr>
          <w:delText>OU Reviewer-&gt;Operating Unit\nCare Services Update Consumer: Look at flagged Locations</w:delText>
        </w:r>
      </w:del>
    </w:p>
    <w:p w14:paraId="1A1FD99F" w14:textId="3C2D3180" w:rsidR="00240A6C" w:rsidRPr="00F050B1" w:rsidDel="003D0B77" w:rsidRDefault="00240A6C" w:rsidP="00240A6C">
      <w:pPr>
        <w:pStyle w:val="XMLFragment"/>
        <w:rPr>
          <w:del w:id="249" w:author="Luke Duncan" w:date="2019-03-28T12:08:00Z"/>
          <w:noProof w:val="0"/>
        </w:rPr>
      </w:pPr>
      <w:del w:id="250" w:author="Luke Duncan" w:date="2019-03-28T12:08:00Z">
        <w:r w:rsidRPr="00F050B1" w:rsidDel="003D0B77">
          <w:rPr>
            <w:noProof w:val="0"/>
          </w:rPr>
          <w:delText>OU Reviewer-&gt;Operating Unit\nCare Services Update Consumer: Resolve flagged Locations</w:delText>
        </w:r>
      </w:del>
    </w:p>
    <w:p w14:paraId="52EC56EB" w14:textId="2CD0DFAE" w:rsidR="00240A6C" w:rsidRPr="00F050B1" w:rsidRDefault="00240A6C" w:rsidP="00240A6C">
      <w:pPr>
        <w:pStyle w:val="XMLFragment"/>
        <w:rPr>
          <w:noProof w:val="0"/>
        </w:rPr>
      </w:pPr>
      <w:del w:id="251" w:author="Luke Duncan" w:date="2019-03-28T12:08:00Z">
        <w:r w:rsidRPr="00F050B1" w:rsidDel="003D0B77">
          <w:rPr>
            <w:noProof w:val="0"/>
          </w:rPr>
          <w:delText>@enduml</w:delText>
        </w:r>
      </w:del>
    </w:p>
    <w:p w14:paraId="4FCF4B03" w14:textId="77777777" w:rsidR="00667E4B" w:rsidRPr="00F050B1" w:rsidRDefault="00DE65E0" w:rsidP="0026309E">
      <w:pPr>
        <w:pStyle w:val="FigureTitle"/>
        <w:rPr>
          <w:rFonts w:eastAsia="Arial"/>
        </w:rPr>
      </w:pPr>
      <w:r w:rsidRPr="00F050B1">
        <w:rPr>
          <w:rFonts w:eastAsia="Arial"/>
        </w:rPr>
        <w:t xml:space="preserve">Figure </w:t>
      </w:r>
      <w:r w:rsidR="009F6C60" w:rsidRPr="00F050B1">
        <w:rPr>
          <w:rFonts w:eastAsia="Arial"/>
        </w:rPr>
        <w:t>46</w:t>
      </w:r>
      <w:r w:rsidRPr="00F050B1">
        <w:rPr>
          <w:rFonts w:eastAsia="Arial"/>
        </w:rPr>
        <w:t>.4.2.3.2-2: Cross-jurisdictional Site Management Workflow Diagram Pseudocode</w:t>
      </w:r>
    </w:p>
    <w:p w14:paraId="06EDCAFB" w14:textId="77777777" w:rsidR="00215A31" w:rsidRPr="00F050B1" w:rsidRDefault="00215A31" w:rsidP="00215A31">
      <w:pPr>
        <w:pStyle w:val="Heading4"/>
        <w:numPr>
          <w:ilvl w:val="0"/>
          <w:numId w:val="0"/>
        </w:numPr>
        <w:rPr>
          <w:ins w:id="252" w:author="Luke Duncan" w:date="2019-03-07T09:27:00Z"/>
          <w:rFonts w:eastAsia="Arial"/>
          <w:noProof w:val="0"/>
          <w:lang w:val="en-US"/>
        </w:rPr>
      </w:pPr>
      <w:bookmarkStart w:id="253" w:name="_Toc4673011"/>
      <w:ins w:id="254" w:author="Luke Duncan" w:date="2019-03-07T09:27:00Z">
        <w:r w:rsidRPr="00F050B1">
          <w:rPr>
            <w:rFonts w:eastAsia="Arial"/>
            <w:noProof w:val="0"/>
            <w:lang w:val="en-US"/>
          </w:rPr>
          <w:t>46.4.2.4 Use Case #4: Master Facility List</w:t>
        </w:r>
        <w:bookmarkEnd w:id="253"/>
        <w:r w:rsidRPr="00F050B1">
          <w:rPr>
            <w:rFonts w:eastAsia="Arial"/>
            <w:noProof w:val="0"/>
            <w:lang w:val="en-US"/>
          </w:rPr>
          <w:t xml:space="preserve"> </w:t>
        </w:r>
      </w:ins>
    </w:p>
    <w:p w14:paraId="6B90A672" w14:textId="77777777" w:rsidR="00215A31" w:rsidRPr="00F050B1" w:rsidRDefault="00215A31" w:rsidP="00215A31">
      <w:pPr>
        <w:pStyle w:val="Heading5"/>
        <w:numPr>
          <w:ilvl w:val="0"/>
          <w:numId w:val="0"/>
        </w:numPr>
        <w:rPr>
          <w:ins w:id="255" w:author="Luke Duncan" w:date="2019-03-07T09:27:00Z"/>
          <w:rFonts w:eastAsia="Arial"/>
          <w:noProof w:val="0"/>
          <w:lang w:val="en-US"/>
        </w:rPr>
      </w:pPr>
      <w:bookmarkStart w:id="256" w:name="_Toc489615174"/>
      <w:bookmarkStart w:id="257" w:name="_Toc4673012"/>
      <w:ins w:id="258" w:author="Luke Duncan" w:date="2019-03-07T09:27:00Z">
        <w:r w:rsidRPr="00F050B1">
          <w:rPr>
            <w:rFonts w:eastAsia="Arial"/>
            <w:noProof w:val="0"/>
            <w:lang w:val="en-US"/>
          </w:rPr>
          <w:t>46.4.2.4.1 Master Facility List Description</w:t>
        </w:r>
        <w:bookmarkEnd w:id="256"/>
        <w:bookmarkEnd w:id="257"/>
      </w:ins>
    </w:p>
    <w:p w14:paraId="274E4426" w14:textId="626F7300" w:rsidR="00215A31" w:rsidRPr="00F050B1" w:rsidRDefault="00215A31" w:rsidP="00215A31">
      <w:pPr>
        <w:pStyle w:val="BodyText"/>
        <w:rPr>
          <w:ins w:id="259" w:author="Luke Duncan" w:date="2019-03-07T09:27:00Z"/>
        </w:rPr>
      </w:pPr>
      <w:ins w:id="260" w:author="Luke Duncan" w:date="2019-03-07T09:27:00Z">
        <w:r w:rsidRPr="00F050B1">
          <w:t>A developing country has decided to implement a Master Facility List (MFL) based on recommendations from the WHO in the MFL Resource Package (</w:t>
        </w:r>
        <w:r w:rsidRPr="00F050B1">
          <w:rPr>
            <w:rStyle w:val="Hyperlink"/>
          </w:rPr>
          <w:fldChar w:fldCharType="begin"/>
        </w:r>
        <w:r w:rsidRPr="00F050B1">
          <w:rPr>
            <w:rStyle w:val="Hyperlink"/>
          </w:rPr>
          <w:instrText xml:space="preserve"> HYPERLINK "https://www.who.int/healthinfo/country_monitoring_evaluation/mfl/en/" </w:instrText>
        </w:r>
        <w:r w:rsidRPr="00F050B1">
          <w:rPr>
            <w:rStyle w:val="Hyperlink"/>
          </w:rPr>
          <w:fldChar w:fldCharType="separate"/>
        </w:r>
        <w:r w:rsidRPr="00F050B1">
          <w:rPr>
            <w:rStyle w:val="Hyperlink"/>
          </w:rPr>
          <w:t>https://www.who.int/healthinfo/country_monitoring_evaluation/mfl/en/</w:t>
        </w:r>
        <w:r w:rsidRPr="00F050B1">
          <w:rPr>
            <w:rStyle w:val="Hyperlink"/>
          </w:rPr>
          <w:fldChar w:fldCharType="end"/>
        </w:r>
        <w:r w:rsidRPr="00F050B1">
          <w:t>)</w:t>
        </w:r>
      </w:ins>
      <w:r w:rsidR="00F050B1">
        <w:t xml:space="preserve">. </w:t>
      </w:r>
      <w:ins w:id="261" w:author="Luke Duncan" w:date="2019-03-07T09:27:00Z">
        <w:r w:rsidRPr="00F050B1">
          <w:t>This resource includes a minimum data set to uniquely identify, location, and contact a specific facility</w:t>
        </w:r>
      </w:ins>
      <w:r w:rsidR="00F050B1">
        <w:t xml:space="preserve">. </w:t>
      </w:r>
      <w:ins w:id="262" w:author="Luke Duncan" w:date="2019-03-07T09:27:00Z">
        <w:r w:rsidRPr="00F050B1">
          <w:t>Since this will be a single source of information for the country, there may be differing hierarchies that need to be supported for the facilities</w:t>
        </w:r>
      </w:ins>
      <w:r w:rsidR="00F050B1">
        <w:t xml:space="preserve">. </w:t>
      </w:r>
      <w:ins w:id="263" w:author="Luke Duncan" w:date="2019-03-07T09:27:00Z">
        <w:r w:rsidRPr="00F050B1">
          <w:t>For example, one hierarchy would be the administrative hierarchy for the country (region, district, county)</w:t>
        </w:r>
      </w:ins>
      <w:r w:rsidR="00F050B1">
        <w:t xml:space="preserve">. </w:t>
      </w:r>
      <w:ins w:id="264" w:author="Luke Duncan" w:date="2019-03-07T09:27:00Z">
        <w:r w:rsidRPr="00F050B1">
          <w:t>Another would be the supply chain hierarchy where hubs may be located separately from administrative regions</w:t>
        </w:r>
      </w:ins>
      <w:r w:rsidR="00F050B1">
        <w:t xml:space="preserve">. </w:t>
      </w:r>
      <w:ins w:id="265" w:author="Luke Duncan" w:date="2019-03-07T09:27:00Z">
        <w:r w:rsidRPr="00F050B1">
          <w:t>Yet another could be a reporting hierarchy used to send data to international organizations.</w:t>
        </w:r>
      </w:ins>
    </w:p>
    <w:p w14:paraId="00992C77" w14:textId="77777777" w:rsidR="00215A31" w:rsidRPr="00F050B1" w:rsidRDefault="00215A31" w:rsidP="00215A31">
      <w:pPr>
        <w:pStyle w:val="Heading5"/>
        <w:numPr>
          <w:ilvl w:val="0"/>
          <w:numId w:val="0"/>
        </w:numPr>
        <w:rPr>
          <w:ins w:id="266" w:author="Luke Duncan" w:date="2019-03-07T09:27:00Z"/>
          <w:rFonts w:eastAsia="Arial"/>
          <w:noProof w:val="0"/>
          <w:lang w:val="en-US"/>
        </w:rPr>
      </w:pPr>
      <w:bookmarkStart w:id="267" w:name="_Toc4673013"/>
      <w:ins w:id="268" w:author="Luke Duncan" w:date="2019-03-07T09:27:00Z">
        <w:r w:rsidRPr="00F050B1">
          <w:rPr>
            <w:rFonts w:eastAsia="Arial"/>
            <w:noProof w:val="0"/>
            <w:lang w:val="en-US"/>
          </w:rPr>
          <w:t>46.4.2.4.2 Master Facility List Process Flow</w:t>
        </w:r>
        <w:bookmarkEnd w:id="267"/>
      </w:ins>
    </w:p>
    <w:p w14:paraId="0F4B8FB9" w14:textId="46EA567C" w:rsidR="00215A31" w:rsidRPr="00F050B1" w:rsidRDefault="00215A31" w:rsidP="00215A31">
      <w:pPr>
        <w:widowControl w:val="0"/>
        <w:rPr>
          <w:ins w:id="269" w:author="Luke Duncan" w:date="2019-03-07T09:27:00Z"/>
          <w:color w:val="000000"/>
          <w:szCs w:val="24"/>
        </w:rPr>
      </w:pPr>
      <w:ins w:id="270" w:author="Luke Duncan" w:date="2019-03-07T09:27:00Z">
        <w:r w:rsidRPr="00F050B1">
          <w:rPr>
            <w:color w:val="000000"/>
            <w:szCs w:val="24"/>
          </w:rPr>
          <w:t xml:space="preserve">A Master Facility List (MFL) will run a Care Services Update Supplier and Care Services </w:t>
        </w:r>
        <w:r w:rsidRPr="00F050B1">
          <w:rPr>
            <w:color w:val="000000"/>
            <w:szCs w:val="24"/>
          </w:rPr>
          <w:lastRenderedPageBreak/>
          <w:t>Selective Supplier for an entire country</w:t>
        </w:r>
      </w:ins>
      <w:r w:rsidR="00F050B1">
        <w:rPr>
          <w:color w:val="000000"/>
          <w:szCs w:val="24"/>
        </w:rPr>
        <w:t xml:space="preserve">. </w:t>
      </w:r>
      <w:ins w:id="271" w:author="Luke Duncan" w:date="2019-03-07T09:27:00Z">
        <w:r w:rsidRPr="00F050B1">
          <w:rPr>
            <w:color w:val="000000"/>
            <w:szCs w:val="24"/>
          </w:rPr>
          <w:t>A Human Resources Information System (HRIS) will run a Care Services Update Consumer to retrieve the list of facilities</w:t>
        </w:r>
      </w:ins>
      <w:r w:rsidR="00F050B1">
        <w:rPr>
          <w:color w:val="000000"/>
          <w:szCs w:val="24"/>
        </w:rPr>
        <w:t xml:space="preserve">. </w:t>
      </w:r>
      <w:ins w:id="272" w:author="Luke Duncan" w:date="2019-03-07T09:27:00Z">
        <w:r w:rsidRPr="00F050B1">
          <w:rPr>
            <w:color w:val="000000"/>
            <w:szCs w:val="24"/>
          </w:rPr>
          <w:t>A Logistics Management Information System (LMIS) will run a Care Services Update Consumer to retrieve the list of facilities</w:t>
        </w:r>
      </w:ins>
      <w:r w:rsidR="00F050B1">
        <w:rPr>
          <w:color w:val="000000"/>
          <w:szCs w:val="24"/>
        </w:rPr>
        <w:t xml:space="preserve">. </w:t>
      </w:r>
    </w:p>
    <w:p w14:paraId="60D5726A" w14:textId="77777777" w:rsidR="00215A31" w:rsidRPr="00F050B1" w:rsidRDefault="00215A31" w:rsidP="00215A31">
      <w:pPr>
        <w:pStyle w:val="ListBullet2"/>
        <w:rPr>
          <w:ins w:id="273" w:author="Luke Duncan" w:date="2019-03-07T09:27:00Z"/>
          <w:lang w:val="en-US"/>
        </w:rPr>
      </w:pPr>
      <w:ins w:id="274" w:author="Luke Duncan" w:date="2019-03-07T09:27:00Z">
        <w:r w:rsidRPr="00F050B1">
          <w:rPr>
            <w:lang w:val="en-US"/>
          </w:rPr>
          <w:t>An HRIS will query the MFL for an updated list of facilities where Practitioners can provide care.</w:t>
        </w:r>
      </w:ins>
    </w:p>
    <w:p w14:paraId="7793396A" w14:textId="77777777" w:rsidR="00215A31" w:rsidRPr="00F050B1" w:rsidRDefault="00215A31" w:rsidP="00215A31">
      <w:pPr>
        <w:pStyle w:val="ListBullet2"/>
        <w:rPr>
          <w:ins w:id="275" w:author="Luke Duncan" w:date="2019-03-07T09:27:00Z"/>
          <w:lang w:val="en-US"/>
        </w:rPr>
      </w:pPr>
      <w:ins w:id="276" w:author="Luke Duncan" w:date="2019-03-07T09:27:00Z">
        <w:r w:rsidRPr="00F050B1">
          <w:rPr>
            <w:lang w:val="en-US"/>
          </w:rPr>
          <w:t>An LMIS will query the MFL for an updated list of facilities for the supply chain to deliver health care supplies.</w:t>
        </w:r>
      </w:ins>
    </w:p>
    <w:p w14:paraId="660E850D" w14:textId="77777777" w:rsidR="00215A31" w:rsidRPr="00F050B1" w:rsidRDefault="00215A31" w:rsidP="00215A31">
      <w:pPr>
        <w:pStyle w:val="ListBullet2"/>
        <w:rPr>
          <w:ins w:id="277" w:author="Luke Duncan" w:date="2019-03-07T09:27:00Z"/>
          <w:lang w:val="en-US"/>
        </w:rPr>
      </w:pPr>
      <w:ins w:id="278" w:author="Luke Duncan" w:date="2019-03-07T09:27:00Z">
        <w:r w:rsidRPr="00F050B1">
          <w:rPr>
            <w:lang w:val="en-US"/>
          </w:rPr>
          <w:t>The MFL will return updated facilities to each of these systems with multiple hierarchies.</w:t>
        </w:r>
      </w:ins>
    </w:p>
    <w:p w14:paraId="56133324" w14:textId="77777777" w:rsidR="00215A31" w:rsidRPr="00F050B1" w:rsidRDefault="00215A31" w:rsidP="00215A31">
      <w:pPr>
        <w:widowControl w:val="0"/>
        <w:rPr>
          <w:ins w:id="279" w:author="Luke Duncan" w:date="2019-03-07T09:27:00Z"/>
          <w:color w:val="000000"/>
          <w:szCs w:val="24"/>
        </w:rPr>
      </w:pPr>
      <w:ins w:id="280" w:author="Luke Duncan" w:date="2019-03-07T09:27:00Z">
        <w:r w:rsidRPr="00F050B1">
          <w:rPr>
            <w:color w:val="000000"/>
            <w:szCs w:val="24"/>
          </w:rPr>
          <w:t>The interactions between the various actors in this use case are shown in Figure 46.4.2.4.1-1.</w:t>
        </w:r>
      </w:ins>
    </w:p>
    <w:p w14:paraId="399DC9BD" w14:textId="77777777" w:rsidR="00215A31" w:rsidRPr="00F050B1" w:rsidRDefault="00215A31" w:rsidP="00215A31">
      <w:pPr>
        <w:widowControl w:val="0"/>
        <w:rPr>
          <w:ins w:id="281" w:author="Luke Duncan" w:date="2019-03-07T09:27:00Z"/>
          <w:color w:val="000000"/>
          <w:szCs w:val="24"/>
        </w:rPr>
      </w:pPr>
      <w:ins w:id="282" w:author="Luke Duncan" w:date="2019-03-07T09:27:00Z">
        <w:r w:rsidRPr="00F050B1">
          <w:rPr>
            <w:noProof/>
            <w:color w:val="000000"/>
            <w:szCs w:val="24"/>
          </w:rPr>
          <w:drawing>
            <wp:inline distT="0" distB="0" distL="0" distR="0" wp14:anchorId="60993E4E" wp14:editId="1D918816">
              <wp:extent cx="5943600" cy="16768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FL diagram.png"/>
                      <pic:cNvPicPr/>
                    </pic:nvPicPr>
                    <pic:blipFill>
                      <a:blip r:embed="rId36"/>
                      <a:stretch>
                        <a:fillRect/>
                      </a:stretch>
                    </pic:blipFill>
                    <pic:spPr>
                      <a:xfrm>
                        <a:off x="0" y="0"/>
                        <a:ext cx="5943600" cy="1676859"/>
                      </a:xfrm>
                      <a:prstGeom prst="rect">
                        <a:avLst/>
                      </a:prstGeom>
                    </pic:spPr>
                  </pic:pic>
                </a:graphicData>
              </a:graphic>
            </wp:inline>
          </w:drawing>
        </w:r>
      </w:ins>
    </w:p>
    <w:p w14:paraId="75513372" w14:textId="77777777" w:rsidR="00215A31" w:rsidRPr="00F050B1" w:rsidRDefault="00215A31" w:rsidP="00215A31">
      <w:pPr>
        <w:pStyle w:val="FigureTitle"/>
        <w:rPr>
          <w:ins w:id="283" w:author="Luke Duncan" w:date="2019-03-07T09:27:00Z"/>
          <w:rFonts w:eastAsia="Arial"/>
        </w:rPr>
      </w:pPr>
      <w:ins w:id="284" w:author="Luke Duncan" w:date="2019-03-07T09:27:00Z">
        <w:r w:rsidRPr="00F050B1">
          <w:rPr>
            <w:rFonts w:eastAsia="Arial"/>
          </w:rPr>
          <w:t>Figure 46.4.2.4.2-1: Master Facility List Workflow</w:t>
        </w:r>
      </w:ins>
    </w:p>
    <w:p w14:paraId="472F89CF" w14:textId="77777777" w:rsidR="00215A31" w:rsidRPr="00F050B1" w:rsidRDefault="00215A31" w:rsidP="00215A31">
      <w:pPr>
        <w:pStyle w:val="BodyText"/>
        <w:rPr>
          <w:ins w:id="285" w:author="Luke Duncan" w:date="2019-03-07T09:27:00Z"/>
        </w:rPr>
      </w:pPr>
      <w:ins w:id="286" w:author="Luke Duncan" w:date="2019-03-07T09:27:00Z">
        <w:r w:rsidRPr="00F050B1">
          <w:t>The text in Figure 46.4.2.4.2-2 was used to generate the diagram in Figure 46.4.2.4.2-1. Readers will generally find the diagram more informative. The text is included here to facilitate editing.</w:t>
        </w:r>
      </w:ins>
    </w:p>
    <w:p w14:paraId="05C6AB89" w14:textId="77777777" w:rsidR="00215A31" w:rsidRPr="00F050B1" w:rsidRDefault="00215A31" w:rsidP="00215A31">
      <w:pPr>
        <w:pStyle w:val="BodyText"/>
        <w:rPr>
          <w:ins w:id="287" w:author="Luke Duncan" w:date="2019-03-07T09:27:00Z"/>
        </w:rPr>
      </w:pPr>
    </w:p>
    <w:p w14:paraId="0C9C7397" w14:textId="4E85110E" w:rsidR="003D0B77" w:rsidRDefault="00215A31" w:rsidP="003D0B77">
      <w:pPr>
        <w:pStyle w:val="XMLFragment"/>
        <w:rPr>
          <w:ins w:id="288" w:author="Luke Duncan" w:date="2019-03-28T12:06:00Z"/>
          <w:noProof w:val="0"/>
        </w:rPr>
      </w:pPr>
      <w:ins w:id="289" w:author="Luke Duncan" w:date="2019-03-07T09:27:00Z">
        <w:r w:rsidRPr="00F050B1">
          <w:rPr>
            <w:noProof w:val="0"/>
          </w:rPr>
          <w:t>@</w:t>
        </w:r>
        <w:proofErr w:type="spellStart"/>
        <w:r w:rsidRPr="00F050B1">
          <w:rPr>
            <w:noProof w:val="0"/>
          </w:rPr>
          <w:t>startuml</w:t>
        </w:r>
      </w:ins>
      <w:proofErr w:type="spellEnd"/>
    </w:p>
    <w:p w14:paraId="690B2119" w14:textId="77777777" w:rsidR="003D0B77" w:rsidRDefault="003D0B77" w:rsidP="003D0B77">
      <w:pPr>
        <w:pStyle w:val="XMLFragment"/>
        <w:rPr>
          <w:ins w:id="290" w:author="Luke Duncan" w:date="2019-03-28T12:06:00Z"/>
          <w:noProof w:val="0"/>
        </w:rPr>
      </w:pPr>
      <w:ins w:id="291" w:author="Luke Duncan" w:date="2019-03-28T12:06:00Z">
        <w:r>
          <w:rPr>
            <w:noProof w:val="0"/>
          </w:rPr>
          <w:t>participant MFL\</w:t>
        </w:r>
        <w:proofErr w:type="spellStart"/>
        <w:r>
          <w:rPr>
            <w:noProof w:val="0"/>
          </w:rPr>
          <w:t>nCare</w:t>
        </w:r>
        <w:proofErr w:type="spellEnd"/>
        <w:r>
          <w:rPr>
            <w:noProof w:val="0"/>
          </w:rPr>
          <w:t xml:space="preserve"> Services Update Supplier</w:t>
        </w:r>
      </w:ins>
    </w:p>
    <w:p w14:paraId="6B01B397" w14:textId="77777777" w:rsidR="003D0B77" w:rsidRDefault="003D0B77" w:rsidP="003D0B77">
      <w:pPr>
        <w:pStyle w:val="XMLFragment"/>
        <w:rPr>
          <w:ins w:id="292" w:author="Luke Duncan" w:date="2019-03-28T12:06:00Z"/>
          <w:noProof w:val="0"/>
        </w:rPr>
      </w:pPr>
      <w:ins w:id="293" w:author="Luke Duncan" w:date="2019-03-28T12:06:00Z">
        <w:r>
          <w:rPr>
            <w:noProof w:val="0"/>
          </w:rPr>
          <w:t>participant HRIS\</w:t>
        </w:r>
        <w:proofErr w:type="spellStart"/>
        <w:r>
          <w:rPr>
            <w:noProof w:val="0"/>
          </w:rPr>
          <w:t>nCare</w:t>
        </w:r>
        <w:proofErr w:type="spellEnd"/>
        <w:r>
          <w:rPr>
            <w:noProof w:val="0"/>
          </w:rPr>
          <w:t xml:space="preserve"> Services Update Consumer</w:t>
        </w:r>
      </w:ins>
    </w:p>
    <w:p w14:paraId="3B539D32" w14:textId="77777777" w:rsidR="003D0B77" w:rsidRDefault="003D0B77" w:rsidP="003D0B77">
      <w:pPr>
        <w:pStyle w:val="XMLFragment"/>
        <w:rPr>
          <w:ins w:id="294" w:author="Luke Duncan" w:date="2019-03-28T12:06:00Z"/>
          <w:noProof w:val="0"/>
        </w:rPr>
      </w:pPr>
      <w:ins w:id="295" w:author="Luke Duncan" w:date="2019-03-28T12:06:00Z">
        <w:r>
          <w:rPr>
            <w:noProof w:val="0"/>
          </w:rPr>
          <w:t>participant LMIS\</w:t>
        </w:r>
        <w:proofErr w:type="spellStart"/>
        <w:r>
          <w:rPr>
            <w:noProof w:val="0"/>
          </w:rPr>
          <w:t>nCare</w:t>
        </w:r>
        <w:proofErr w:type="spellEnd"/>
        <w:r>
          <w:rPr>
            <w:noProof w:val="0"/>
          </w:rPr>
          <w:t xml:space="preserve"> Services Update Consumer</w:t>
        </w:r>
      </w:ins>
    </w:p>
    <w:p w14:paraId="11C24C07" w14:textId="77777777" w:rsidR="003D0B77" w:rsidRDefault="003D0B77" w:rsidP="003D0B77">
      <w:pPr>
        <w:pStyle w:val="XMLFragment"/>
        <w:rPr>
          <w:ins w:id="296" w:author="Luke Duncan" w:date="2019-03-28T12:06:00Z"/>
          <w:noProof w:val="0"/>
        </w:rPr>
      </w:pPr>
    </w:p>
    <w:p w14:paraId="65EB593F" w14:textId="77777777" w:rsidR="003D0B77" w:rsidRDefault="003D0B77" w:rsidP="003D0B77">
      <w:pPr>
        <w:pStyle w:val="XMLFragment"/>
        <w:rPr>
          <w:ins w:id="297" w:author="Luke Duncan" w:date="2019-03-28T12:06:00Z"/>
          <w:noProof w:val="0"/>
        </w:rPr>
      </w:pPr>
      <w:ins w:id="298" w:author="Luke Duncan" w:date="2019-03-28T12:06:00Z">
        <w:r>
          <w:rPr>
            <w:noProof w:val="0"/>
          </w:rPr>
          <w:t>HRIS\</w:t>
        </w:r>
        <w:proofErr w:type="spellStart"/>
        <w:r>
          <w:rPr>
            <w:noProof w:val="0"/>
          </w:rPr>
          <w:t>nCare</w:t>
        </w:r>
        <w:proofErr w:type="spellEnd"/>
        <w:r>
          <w:rPr>
            <w:noProof w:val="0"/>
          </w:rPr>
          <w:t xml:space="preserve"> Services Update Consumer-&gt;MFL\</w:t>
        </w:r>
        <w:proofErr w:type="spellStart"/>
        <w:r>
          <w:rPr>
            <w:noProof w:val="0"/>
          </w:rPr>
          <w:t>nCare</w:t>
        </w:r>
        <w:proofErr w:type="spellEnd"/>
        <w:r>
          <w:rPr>
            <w:noProof w:val="0"/>
          </w:rPr>
          <w:t xml:space="preserve"> Services Update Supplier: Request Care Services Updates [ITI-91] request</w:t>
        </w:r>
      </w:ins>
    </w:p>
    <w:p w14:paraId="10CBA247" w14:textId="77777777" w:rsidR="003D0B77" w:rsidRDefault="003D0B77" w:rsidP="003D0B77">
      <w:pPr>
        <w:pStyle w:val="XMLFragment"/>
        <w:rPr>
          <w:ins w:id="299" w:author="Luke Duncan" w:date="2019-03-28T12:06:00Z"/>
          <w:noProof w:val="0"/>
        </w:rPr>
      </w:pPr>
      <w:ins w:id="300" w:author="Luke Duncan" w:date="2019-03-28T12:06:00Z">
        <w:r>
          <w:rPr>
            <w:noProof w:val="0"/>
          </w:rPr>
          <w:t>MFL\</w:t>
        </w:r>
        <w:proofErr w:type="spellStart"/>
        <w:r>
          <w:rPr>
            <w:noProof w:val="0"/>
          </w:rPr>
          <w:t>nCare</w:t>
        </w:r>
        <w:proofErr w:type="spellEnd"/>
        <w:r>
          <w:rPr>
            <w:noProof w:val="0"/>
          </w:rPr>
          <w:t xml:space="preserve"> Services Update Supplier-&gt;HRIS\</w:t>
        </w:r>
        <w:proofErr w:type="spellStart"/>
        <w:r>
          <w:rPr>
            <w:noProof w:val="0"/>
          </w:rPr>
          <w:t>nCare</w:t>
        </w:r>
        <w:proofErr w:type="spellEnd"/>
        <w:r>
          <w:rPr>
            <w:noProof w:val="0"/>
          </w:rPr>
          <w:t xml:space="preserve"> Services Update Consumer: Request Care Services Updates [ITI-91] response</w:t>
        </w:r>
      </w:ins>
    </w:p>
    <w:p w14:paraId="6F1D2FD8" w14:textId="77777777" w:rsidR="003D0B77" w:rsidRDefault="003D0B77" w:rsidP="003D0B77">
      <w:pPr>
        <w:pStyle w:val="XMLFragment"/>
        <w:rPr>
          <w:ins w:id="301" w:author="Luke Duncan" w:date="2019-03-28T12:06:00Z"/>
          <w:noProof w:val="0"/>
        </w:rPr>
      </w:pPr>
    </w:p>
    <w:p w14:paraId="4DC15832" w14:textId="77777777" w:rsidR="003D0B77" w:rsidRDefault="003D0B77" w:rsidP="003D0B77">
      <w:pPr>
        <w:pStyle w:val="XMLFragment"/>
        <w:rPr>
          <w:ins w:id="302" w:author="Luke Duncan" w:date="2019-03-28T12:06:00Z"/>
          <w:noProof w:val="0"/>
        </w:rPr>
      </w:pPr>
      <w:ins w:id="303" w:author="Luke Duncan" w:date="2019-03-28T12:06:00Z">
        <w:r>
          <w:rPr>
            <w:noProof w:val="0"/>
          </w:rPr>
          <w:t>LMIS\</w:t>
        </w:r>
        <w:proofErr w:type="spellStart"/>
        <w:r>
          <w:rPr>
            <w:noProof w:val="0"/>
          </w:rPr>
          <w:t>nCare</w:t>
        </w:r>
        <w:proofErr w:type="spellEnd"/>
        <w:r>
          <w:rPr>
            <w:noProof w:val="0"/>
          </w:rPr>
          <w:t xml:space="preserve"> Services Update Consumer-&gt;MFL\</w:t>
        </w:r>
        <w:proofErr w:type="spellStart"/>
        <w:r>
          <w:rPr>
            <w:noProof w:val="0"/>
          </w:rPr>
          <w:t>nCare</w:t>
        </w:r>
        <w:proofErr w:type="spellEnd"/>
        <w:r>
          <w:rPr>
            <w:noProof w:val="0"/>
          </w:rPr>
          <w:t xml:space="preserve"> Services Update Supplier: Request Care Services Updates [ITI-91] request</w:t>
        </w:r>
      </w:ins>
    </w:p>
    <w:p w14:paraId="0D615135" w14:textId="77777777" w:rsidR="003D0B77" w:rsidRDefault="003D0B77" w:rsidP="003D0B77">
      <w:pPr>
        <w:pStyle w:val="XMLFragment"/>
        <w:rPr>
          <w:ins w:id="304" w:author="Luke Duncan" w:date="2019-03-28T12:06:00Z"/>
          <w:noProof w:val="0"/>
        </w:rPr>
      </w:pPr>
      <w:ins w:id="305" w:author="Luke Duncan" w:date="2019-03-28T12:06:00Z">
        <w:r>
          <w:rPr>
            <w:noProof w:val="0"/>
          </w:rPr>
          <w:t>MFL\</w:t>
        </w:r>
        <w:proofErr w:type="spellStart"/>
        <w:r>
          <w:rPr>
            <w:noProof w:val="0"/>
          </w:rPr>
          <w:t>nCare</w:t>
        </w:r>
        <w:proofErr w:type="spellEnd"/>
        <w:r>
          <w:rPr>
            <w:noProof w:val="0"/>
          </w:rPr>
          <w:t xml:space="preserve"> Services Update Supplier-&gt;LMIS\</w:t>
        </w:r>
        <w:proofErr w:type="spellStart"/>
        <w:r>
          <w:rPr>
            <w:noProof w:val="0"/>
          </w:rPr>
          <w:t>nCare</w:t>
        </w:r>
        <w:proofErr w:type="spellEnd"/>
        <w:r>
          <w:rPr>
            <w:noProof w:val="0"/>
          </w:rPr>
          <w:t xml:space="preserve"> Services Update Consumer: Request Care Services Updates [ITI-91] response</w:t>
        </w:r>
      </w:ins>
    </w:p>
    <w:p w14:paraId="24D0D5B4" w14:textId="697505F7" w:rsidR="00215A31" w:rsidRPr="00F050B1" w:rsidRDefault="003D0B77" w:rsidP="003D0B77">
      <w:pPr>
        <w:pStyle w:val="XMLFragment"/>
        <w:rPr>
          <w:ins w:id="306" w:author="Luke Duncan" w:date="2019-03-07T09:27:00Z"/>
          <w:noProof w:val="0"/>
        </w:rPr>
      </w:pPr>
      <w:ins w:id="307" w:author="Luke Duncan" w:date="2019-03-28T12:06:00Z">
        <w:r>
          <w:rPr>
            <w:noProof w:val="0"/>
          </w:rPr>
          <w:t>@</w:t>
        </w:r>
        <w:proofErr w:type="spellStart"/>
        <w:r>
          <w:rPr>
            <w:noProof w:val="0"/>
          </w:rPr>
          <w:t>enduml</w:t>
        </w:r>
      </w:ins>
      <w:proofErr w:type="spellEnd"/>
    </w:p>
    <w:p w14:paraId="7AA32A43" w14:textId="77777777" w:rsidR="00215A31" w:rsidRPr="00F050B1" w:rsidRDefault="00215A31" w:rsidP="00215A31">
      <w:pPr>
        <w:pStyle w:val="FigureTitle"/>
        <w:rPr>
          <w:ins w:id="308" w:author="Luke Duncan" w:date="2019-03-07T09:27:00Z"/>
          <w:rFonts w:eastAsia="Arial"/>
        </w:rPr>
      </w:pPr>
      <w:ins w:id="309" w:author="Luke Duncan" w:date="2019-03-07T09:27:00Z">
        <w:r w:rsidRPr="00F050B1">
          <w:rPr>
            <w:rFonts w:eastAsia="Arial"/>
          </w:rPr>
          <w:t>Figure 46.4.2.4.2-2: Master Facility List Workflow Diagram Pseudocode</w:t>
        </w:r>
      </w:ins>
    </w:p>
    <w:p w14:paraId="5E7DA388" w14:textId="7C7A2859" w:rsidR="00303E20" w:rsidRPr="00F050B1" w:rsidRDefault="009F6C60" w:rsidP="00303E20">
      <w:pPr>
        <w:pStyle w:val="Heading2"/>
        <w:numPr>
          <w:ilvl w:val="0"/>
          <w:numId w:val="0"/>
        </w:numPr>
        <w:rPr>
          <w:noProof w:val="0"/>
          <w:lang w:val="en-US"/>
        </w:rPr>
      </w:pPr>
      <w:bookmarkStart w:id="310" w:name="_Toc4673014"/>
      <w:r w:rsidRPr="00F050B1">
        <w:rPr>
          <w:noProof w:val="0"/>
          <w:lang w:val="en-US"/>
        </w:rPr>
        <w:t>46</w:t>
      </w:r>
      <w:r w:rsidR="00303E20" w:rsidRPr="00F050B1">
        <w:rPr>
          <w:noProof w:val="0"/>
          <w:lang w:val="en-US"/>
        </w:rPr>
        <w:t>.</w:t>
      </w:r>
      <w:r w:rsidR="00AF472E" w:rsidRPr="00F050B1">
        <w:rPr>
          <w:noProof w:val="0"/>
          <w:lang w:val="en-US"/>
        </w:rPr>
        <w:t>5</w:t>
      </w:r>
      <w:r w:rsidR="005F21E7" w:rsidRPr="00F050B1">
        <w:rPr>
          <w:noProof w:val="0"/>
          <w:lang w:val="en-US"/>
        </w:rPr>
        <w:t xml:space="preserve"> </w:t>
      </w:r>
      <w:proofErr w:type="spellStart"/>
      <w:r w:rsidR="00A06DF6" w:rsidRPr="00F050B1">
        <w:rPr>
          <w:noProof w:val="0"/>
          <w:lang w:val="en-US"/>
        </w:rPr>
        <w:t>mCSD</w:t>
      </w:r>
      <w:proofErr w:type="spellEnd"/>
      <w:r w:rsidR="00303E20" w:rsidRPr="00F050B1">
        <w:rPr>
          <w:noProof w:val="0"/>
          <w:lang w:val="en-US"/>
        </w:rPr>
        <w:t xml:space="preserve"> Security Considerations</w:t>
      </w:r>
      <w:bookmarkEnd w:id="310"/>
    </w:p>
    <w:p w14:paraId="14F77266" w14:textId="77777777" w:rsidR="001A6284" w:rsidRPr="00F050B1" w:rsidRDefault="00876687" w:rsidP="00E70CD6">
      <w:pPr>
        <w:pStyle w:val="BodyText"/>
      </w:pPr>
      <w:r w:rsidRPr="00F050B1">
        <w:t>The resources exchanged in this profile may contain</w:t>
      </w:r>
      <w:r w:rsidR="000672A2" w:rsidRPr="00F050B1">
        <w:t xml:space="preserve"> information which pose a privacy</w:t>
      </w:r>
      <w:r w:rsidR="001A6284" w:rsidRPr="00F050B1">
        <w:t xml:space="preserve"> risk</w:t>
      </w:r>
      <w:r w:rsidR="00796292" w:rsidRPr="00F050B1">
        <w:t>, or in some cases, a safety risk</w:t>
      </w:r>
      <w:r w:rsidR="001A6284" w:rsidRPr="00F050B1">
        <w:t>,</w:t>
      </w:r>
      <w:r w:rsidR="00796292" w:rsidRPr="00F050B1">
        <w:t xml:space="preserve"> to providers and other personnel, as</w:t>
      </w:r>
      <w:r w:rsidRPr="00F050B1">
        <w:t xml:space="preserve"> </w:t>
      </w:r>
      <w:r w:rsidR="00796292" w:rsidRPr="00F050B1">
        <w:t xml:space="preserve">well as patients. For example, </w:t>
      </w:r>
      <w:r w:rsidR="007A0A4C" w:rsidRPr="00F050B1">
        <w:lastRenderedPageBreak/>
        <w:t xml:space="preserve">practitioner </w:t>
      </w:r>
      <w:r w:rsidR="00796292" w:rsidRPr="00F050B1">
        <w:t xml:space="preserve">phone numbers and home addresses may be conveyed. </w:t>
      </w:r>
      <w:r w:rsidR="00E70CD6" w:rsidRPr="00F050B1">
        <w:t>Implementers should determine what data will be exposed by the system and what level of public access there will be if any.</w:t>
      </w:r>
    </w:p>
    <w:p w14:paraId="73EC6C4C" w14:textId="77777777" w:rsidR="00E91493" w:rsidRPr="00F050B1" w:rsidRDefault="00E91493" w:rsidP="00E91493">
      <w:pPr>
        <w:pStyle w:val="BodyText"/>
      </w:pPr>
      <w:r w:rsidRPr="00F050B1">
        <w:t xml:space="preserve">There are many reasonable methods of security for interoperability transactions which can be implemented without modifying the characteristics of the </w:t>
      </w:r>
      <w:r w:rsidR="00DE2410" w:rsidRPr="00F050B1">
        <w:t xml:space="preserve">transactions in the </w:t>
      </w:r>
      <w:proofErr w:type="spellStart"/>
      <w:r w:rsidRPr="00F050B1">
        <w:t>mCSD</w:t>
      </w:r>
      <w:proofErr w:type="spellEnd"/>
      <w:r w:rsidRPr="00F050B1">
        <w:t xml:space="preserve"> Profile. The use of TLS is encouraged, specifically the use of the ATNA Profile (see ITI TF-1:9).</w:t>
      </w:r>
    </w:p>
    <w:p w14:paraId="5003971F" w14:textId="77777777" w:rsidR="00E91493" w:rsidRPr="00F050B1" w:rsidRDefault="00E91493" w:rsidP="00E70CD6">
      <w:pPr>
        <w:pStyle w:val="BodyText"/>
      </w:pPr>
      <w:r w:rsidRPr="00F050B1">
        <w:t>User authentication on mobile devices and browsers is typically handled by more lightweight authentication schemes such as HTTP Authentication, OAuth 2.0, or OpenID Connect. IHE has a set of profiles for user authentication including Internet User Authentication (IUA) for REST-based authentication. The network communication security and user authentication are layered in the HTTP transport layer</w:t>
      </w:r>
      <w:r w:rsidR="00E953BB" w:rsidRPr="00F050B1">
        <w:t>.</w:t>
      </w:r>
    </w:p>
    <w:p w14:paraId="34C94F50" w14:textId="77777777" w:rsidR="00167DB7" w:rsidRPr="00F050B1" w:rsidRDefault="009F6C60" w:rsidP="00167DB7">
      <w:pPr>
        <w:pStyle w:val="Heading2"/>
        <w:numPr>
          <w:ilvl w:val="0"/>
          <w:numId w:val="0"/>
        </w:numPr>
        <w:rPr>
          <w:noProof w:val="0"/>
          <w:lang w:val="en-US"/>
        </w:rPr>
      </w:pPr>
      <w:bookmarkStart w:id="311" w:name="_Toc4673015"/>
      <w:r w:rsidRPr="00F050B1">
        <w:rPr>
          <w:noProof w:val="0"/>
          <w:lang w:val="en-US"/>
        </w:rPr>
        <w:t>46</w:t>
      </w:r>
      <w:r w:rsidR="00167DB7" w:rsidRPr="00F050B1">
        <w:rPr>
          <w:noProof w:val="0"/>
          <w:lang w:val="en-US"/>
        </w:rPr>
        <w:t>.</w:t>
      </w:r>
      <w:r w:rsidR="00AF472E" w:rsidRPr="00F050B1">
        <w:rPr>
          <w:noProof w:val="0"/>
          <w:lang w:val="en-US"/>
        </w:rPr>
        <w:t>6</w:t>
      </w:r>
      <w:r w:rsidR="00D97019" w:rsidRPr="00F050B1">
        <w:rPr>
          <w:noProof w:val="0"/>
          <w:lang w:val="en-US"/>
        </w:rPr>
        <w:t xml:space="preserve"> </w:t>
      </w:r>
      <w:proofErr w:type="spellStart"/>
      <w:r w:rsidR="00A06DF6" w:rsidRPr="00F050B1">
        <w:rPr>
          <w:noProof w:val="0"/>
          <w:lang w:val="en-US"/>
        </w:rPr>
        <w:t>mCSD</w:t>
      </w:r>
      <w:proofErr w:type="spellEnd"/>
      <w:r w:rsidR="00167DB7" w:rsidRPr="00F050B1">
        <w:rPr>
          <w:noProof w:val="0"/>
          <w:lang w:val="en-US"/>
        </w:rPr>
        <w:t xml:space="preserve"> </w:t>
      </w:r>
      <w:r w:rsidR="00ED5269" w:rsidRPr="00F050B1">
        <w:rPr>
          <w:noProof w:val="0"/>
          <w:lang w:val="en-US"/>
        </w:rPr>
        <w:t xml:space="preserve">Cross </w:t>
      </w:r>
      <w:r w:rsidR="00167DB7" w:rsidRPr="00F050B1">
        <w:rPr>
          <w:noProof w:val="0"/>
          <w:lang w:val="en-US"/>
        </w:rPr>
        <w:t xml:space="preserve">Profile </w:t>
      </w:r>
      <w:r w:rsidR="00ED5269" w:rsidRPr="00F050B1">
        <w:rPr>
          <w:noProof w:val="0"/>
          <w:lang w:val="en-US"/>
        </w:rPr>
        <w:t>Considerations</w:t>
      </w:r>
      <w:bookmarkEnd w:id="311"/>
    </w:p>
    <w:p w14:paraId="29F47BBE" w14:textId="77777777" w:rsidR="00E70CD6" w:rsidRPr="00F050B1" w:rsidRDefault="009F6C60" w:rsidP="0009020E">
      <w:pPr>
        <w:pStyle w:val="Heading3"/>
        <w:numPr>
          <w:ilvl w:val="0"/>
          <w:numId w:val="0"/>
        </w:numPr>
        <w:rPr>
          <w:noProof w:val="0"/>
          <w:lang w:val="en-US"/>
        </w:rPr>
      </w:pPr>
      <w:bookmarkStart w:id="312" w:name="_Toc4673016"/>
      <w:r w:rsidRPr="00F050B1">
        <w:rPr>
          <w:noProof w:val="0"/>
          <w:lang w:val="en-US"/>
        </w:rPr>
        <w:t>46</w:t>
      </w:r>
      <w:r w:rsidR="004E707A" w:rsidRPr="00F050B1">
        <w:rPr>
          <w:noProof w:val="0"/>
          <w:lang w:val="en-US"/>
        </w:rPr>
        <w:t xml:space="preserve">.6.1 </w:t>
      </w:r>
      <w:r w:rsidR="00E70CD6" w:rsidRPr="00F050B1">
        <w:rPr>
          <w:noProof w:val="0"/>
          <w:lang w:val="en-US"/>
        </w:rPr>
        <w:t>Aggregate Data Exchange – ADX</w:t>
      </w:r>
      <w:bookmarkEnd w:id="312"/>
    </w:p>
    <w:p w14:paraId="233BED09" w14:textId="77777777" w:rsidR="0065064F" w:rsidRPr="00F050B1" w:rsidRDefault="0065064F" w:rsidP="00E70CD6">
      <w:pPr>
        <w:pStyle w:val="BodyText"/>
      </w:pPr>
      <w:r w:rsidRPr="00F050B1">
        <w:t>The</w:t>
      </w:r>
      <w:r w:rsidR="00081F4D" w:rsidRPr="00F050B1">
        <w:t xml:space="preserve"> IHE</w:t>
      </w:r>
      <w:r w:rsidR="006B24C0" w:rsidRPr="00F050B1">
        <w:t xml:space="preserve"> QRPH</w:t>
      </w:r>
      <w:r w:rsidRPr="00F050B1">
        <w:t xml:space="preserve"> </w:t>
      </w:r>
      <w:r w:rsidR="00081F4D" w:rsidRPr="00F050B1">
        <w:t>Aggregate Data Exchange (</w:t>
      </w:r>
      <w:r w:rsidRPr="00F050B1">
        <w:t>ADX</w:t>
      </w:r>
      <w:r w:rsidR="00081F4D" w:rsidRPr="00F050B1">
        <w:t>)</w:t>
      </w:r>
      <w:r w:rsidRPr="00F050B1">
        <w:t xml:space="preserve"> </w:t>
      </w:r>
      <w:r w:rsidR="007D2F94" w:rsidRPr="00F050B1">
        <w:t>Profile</w:t>
      </w:r>
      <w:r w:rsidRPr="00F050B1">
        <w:t xml:space="preserve"> </w:t>
      </w:r>
      <w:r w:rsidR="00235505" w:rsidRPr="00F050B1">
        <w:t>enables</w:t>
      </w:r>
      <w:r w:rsidRPr="00F050B1">
        <w:t xml:space="preserve"> reporting of public health and service delivery indicators in various locations</w:t>
      </w:r>
      <w:r w:rsidR="000C4848" w:rsidRPr="00F050B1">
        <w:t xml:space="preserve">. </w:t>
      </w:r>
      <w:r w:rsidRPr="00F050B1">
        <w:t xml:space="preserve">A reporting system may play the role of a Care Services Update Consumer to </w:t>
      </w:r>
      <w:r w:rsidR="00235505" w:rsidRPr="00F050B1">
        <w:t>e</w:t>
      </w:r>
      <w:r w:rsidRPr="00F050B1">
        <w:t xml:space="preserve">nsure that it has an updated list of the </w:t>
      </w:r>
      <w:r w:rsidR="00F03620" w:rsidRPr="00F050B1">
        <w:t>resources</w:t>
      </w:r>
      <w:r w:rsidRPr="00F050B1">
        <w:t xml:space="preserve"> for the reporting locations</w:t>
      </w:r>
      <w:r w:rsidR="000C4848" w:rsidRPr="00F050B1">
        <w:t xml:space="preserve">. </w:t>
      </w:r>
    </w:p>
    <w:p w14:paraId="4D0130E9" w14:textId="77777777" w:rsidR="006C3FFA" w:rsidRPr="00F050B1" w:rsidRDefault="0065064F" w:rsidP="00E70CD6">
      <w:pPr>
        <w:pStyle w:val="BodyText"/>
      </w:pPr>
      <w:r w:rsidRPr="00F050B1">
        <w:t xml:space="preserve">Additionally, a </w:t>
      </w:r>
      <w:r w:rsidR="00F03620" w:rsidRPr="00F050B1">
        <w:t>service</w:t>
      </w:r>
      <w:r w:rsidRPr="00F050B1">
        <w:t xml:space="preserve"> that contains information on </w:t>
      </w:r>
      <w:r w:rsidR="00F03620" w:rsidRPr="00F050B1">
        <w:t>practitioners</w:t>
      </w:r>
      <w:r w:rsidRPr="00F050B1">
        <w:t xml:space="preserve"> </w:t>
      </w:r>
      <w:r w:rsidR="00F03620" w:rsidRPr="00F050B1">
        <w:t xml:space="preserve">(and may be a Care Services Selective Supplier or Care Services Update Supplier) </w:t>
      </w:r>
      <w:r w:rsidR="00E70CD6" w:rsidRPr="00F050B1">
        <w:t>can</w:t>
      </w:r>
      <w:r w:rsidR="00F03620" w:rsidRPr="00F050B1">
        <w:t xml:space="preserve"> also</w:t>
      </w:r>
      <w:r w:rsidR="00E70CD6" w:rsidRPr="00F050B1">
        <w:t xml:space="preserve"> be used to </w:t>
      </w:r>
      <w:r w:rsidRPr="00F050B1">
        <w:t xml:space="preserve">generate an ADX message to satisfy </w:t>
      </w:r>
      <w:r w:rsidR="00E70CD6" w:rsidRPr="00F050B1">
        <w:t>the</w:t>
      </w:r>
      <w:r w:rsidR="00F03620" w:rsidRPr="00F050B1">
        <w:t xml:space="preserve"> </w:t>
      </w:r>
      <w:r w:rsidR="00E70CD6" w:rsidRPr="00F050B1">
        <w:t>use case of a district health manager running an aggregate report on staffing levels by facility and health worker type</w:t>
      </w:r>
      <w:r w:rsidR="00081F4D" w:rsidRPr="00F050B1">
        <w:t xml:space="preserve"> from</w:t>
      </w:r>
      <w:r w:rsidR="00F65750" w:rsidRPr="00F050B1">
        <w:t xml:space="preserve"> the</w:t>
      </w:r>
      <w:r w:rsidR="00081F4D" w:rsidRPr="00F050B1">
        <w:t xml:space="preserve"> ITI Care Services Discovery (CSD) </w:t>
      </w:r>
      <w:r w:rsidR="00DE2410" w:rsidRPr="00F050B1">
        <w:t>P</w:t>
      </w:r>
      <w:r w:rsidR="00081F4D" w:rsidRPr="00F050B1">
        <w:t>rofile</w:t>
      </w:r>
      <w:r w:rsidR="00E70CD6" w:rsidRPr="00F050B1">
        <w:t>.</w:t>
      </w:r>
      <w:r w:rsidRPr="00F050B1">
        <w:t xml:space="preserve"> </w:t>
      </w:r>
    </w:p>
    <w:p w14:paraId="41BE2ECA" w14:textId="77777777" w:rsidR="006C3FFA" w:rsidRPr="00F050B1" w:rsidRDefault="009F6C60" w:rsidP="0009020E">
      <w:pPr>
        <w:pStyle w:val="Heading3"/>
        <w:numPr>
          <w:ilvl w:val="0"/>
          <w:numId w:val="0"/>
        </w:numPr>
        <w:rPr>
          <w:noProof w:val="0"/>
          <w:lang w:val="en-US"/>
        </w:rPr>
      </w:pPr>
      <w:bookmarkStart w:id="313" w:name="_Toc4673017"/>
      <w:r w:rsidRPr="00F050B1">
        <w:rPr>
          <w:noProof w:val="0"/>
          <w:lang w:val="en-US"/>
        </w:rPr>
        <w:t>46</w:t>
      </w:r>
      <w:r w:rsidR="006C3FFA" w:rsidRPr="00F050B1">
        <w:rPr>
          <w:noProof w:val="0"/>
          <w:lang w:val="en-US"/>
        </w:rPr>
        <w:t>.6.2 Care Services Discovery – CSD</w:t>
      </w:r>
      <w:bookmarkEnd w:id="313"/>
    </w:p>
    <w:p w14:paraId="3815D48C" w14:textId="77777777" w:rsidR="000E0061" w:rsidRPr="00F050B1" w:rsidRDefault="006C3FFA" w:rsidP="006C3FFA">
      <w:pPr>
        <w:pStyle w:val="BodyText"/>
      </w:pPr>
      <w:r w:rsidRPr="00F050B1">
        <w:t xml:space="preserve">A Care Services Directory in </w:t>
      </w:r>
      <w:r w:rsidR="0080619E" w:rsidRPr="00F050B1">
        <w:t>t</w:t>
      </w:r>
      <w:r w:rsidR="00621839" w:rsidRPr="00F050B1">
        <w:t xml:space="preserve">he </w:t>
      </w:r>
      <w:r w:rsidRPr="00F050B1">
        <w:t xml:space="preserve">CSD </w:t>
      </w:r>
      <w:r w:rsidR="00621839" w:rsidRPr="00F050B1">
        <w:t xml:space="preserve">Profile </w:t>
      </w:r>
      <w:r w:rsidRPr="00F050B1">
        <w:t xml:space="preserve">can </w:t>
      </w:r>
      <w:r w:rsidR="00BE11CC" w:rsidRPr="00F050B1">
        <w:t>be grouped with</w:t>
      </w:r>
      <w:r w:rsidRPr="00F050B1">
        <w:t xml:space="preserve"> the Care Services </w:t>
      </w:r>
      <w:r w:rsidR="000E0061" w:rsidRPr="00F050B1">
        <w:t xml:space="preserve">Update Supplier from </w:t>
      </w:r>
      <w:proofErr w:type="spellStart"/>
      <w:r w:rsidR="000E0061" w:rsidRPr="00F050B1">
        <w:t>mCSD</w:t>
      </w:r>
      <w:proofErr w:type="spellEnd"/>
      <w:r w:rsidR="000C4848" w:rsidRPr="00F050B1">
        <w:t xml:space="preserve">. </w:t>
      </w:r>
      <w:r w:rsidR="000E0061" w:rsidRPr="00F050B1">
        <w:t xml:space="preserve">The CSD Care Services </w:t>
      </w:r>
      <w:proofErr w:type="spellStart"/>
      <w:r w:rsidR="000E0061" w:rsidRPr="00F050B1">
        <w:t>InfoManager</w:t>
      </w:r>
      <w:proofErr w:type="spellEnd"/>
      <w:r w:rsidR="000E0061" w:rsidRPr="00F050B1">
        <w:t xml:space="preserve"> could implement the </w:t>
      </w:r>
      <w:proofErr w:type="spellStart"/>
      <w:r w:rsidR="000E0061" w:rsidRPr="00F050B1">
        <w:t>mCSD</w:t>
      </w:r>
      <w:proofErr w:type="spellEnd"/>
      <w:r w:rsidR="000E0061" w:rsidRPr="00F050B1">
        <w:t xml:space="preserve"> Care Services Update Consumer and the Care Services Selective Supplier </w:t>
      </w:r>
      <w:r w:rsidR="007D2F94" w:rsidRPr="00F050B1">
        <w:t>A</w:t>
      </w:r>
      <w:r w:rsidR="000E0061" w:rsidRPr="00F050B1">
        <w:t>ctors</w:t>
      </w:r>
      <w:r w:rsidR="000C4848" w:rsidRPr="00F050B1">
        <w:t xml:space="preserve">. </w:t>
      </w:r>
      <w:r w:rsidR="000E0061" w:rsidRPr="00F050B1">
        <w:t xml:space="preserve">The CSD Service Finder could implement the </w:t>
      </w:r>
      <w:proofErr w:type="spellStart"/>
      <w:r w:rsidR="000E0061" w:rsidRPr="00F050B1">
        <w:t>mCSD</w:t>
      </w:r>
      <w:proofErr w:type="spellEnd"/>
      <w:r w:rsidR="000E0061" w:rsidRPr="00F050B1">
        <w:t xml:space="preserve"> Care Services Selective Consumer</w:t>
      </w:r>
      <w:r w:rsidR="000C4848" w:rsidRPr="00F050B1">
        <w:t xml:space="preserve">. </w:t>
      </w:r>
      <w:r w:rsidR="00F03620" w:rsidRPr="00F050B1">
        <w:t xml:space="preserve">This </w:t>
      </w:r>
      <w:r w:rsidR="00325827" w:rsidRPr="00F050B1">
        <w:t xml:space="preserve">enables </w:t>
      </w:r>
      <w:r w:rsidR="00F03620" w:rsidRPr="00F050B1">
        <w:t>the CSD actors to allow RESTful transactions without having to change the underlying data store.</w:t>
      </w:r>
    </w:p>
    <w:p w14:paraId="3887DE8B" w14:textId="77777777" w:rsidR="006C3FFA" w:rsidRPr="00F050B1" w:rsidRDefault="009F6C60" w:rsidP="0009020E">
      <w:pPr>
        <w:pStyle w:val="Heading3"/>
        <w:numPr>
          <w:ilvl w:val="0"/>
          <w:numId w:val="0"/>
        </w:numPr>
        <w:rPr>
          <w:noProof w:val="0"/>
          <w:lang w:val="en-US"/>
        </w:rPr>
      </w:pPr>
      <w:bookmarkStart w:id="314" w:name="_Toc4673018"/>
      <w:r w:rsidRPr="00F050B1">
        <w:rPr>
          <w:noProof w:val="0"/>
          <w:lang w:val="en-US"/>
        </w:rPr>
        <w:t>46</w:t>
      </w:r>
      <w:r w:rsidR="006C3FFA" w:rsidRPr="00F050B1">
        <w:rPr>
          <w:noProof w:val="0"/>
          <w:lang w:val="en-US"/>
        </w:rPr>
        <w:t>.6.3 Health Provider Directory – HPD</w:t>
      </w:r>
      <w:bookmarkEnd w:id="314"/>
    </w:p>
    <w:p w14:paraId="4F71529C" w14:textId="77777777" w:rsidR="00265D75" w:rsidRPr="00F050B1" w:rsidRDefault="00265D75" w:rsidP="00265D75">
      <w:pPr>
        <w:pStyle w:val="BodyText"/>
      </w:pPr>
      <w:r w:rsidRPr="00F050B1">
        <w:t xml:space="preserve">A Provider Information Source in HPD can also implement the Care Services Update Supplier from </w:t>
      </w:r>
      <w:proofErr w:type="spellStart"/>
      <w:r w:rsidRPr="00F050B1">
        <w:t>mCSD</w:t>
      </w:r>
      <w:proofErr w:type="spellEnd"/>
      <w:r w:rsidR="000C4848" w:rsidRPr="00F050B1">
        <w:t xml:space="preserve">. </w:t>
      </w:r>
      <w:r w:rsidRPr="00F050B1">
        <w:t>Note that in this case the Provider Information Source would be queried for updates instead of pushing the updates to the Consumer</w:t>
      </w:r>
      <w:r w:rsidR="000C4848" w:rsidRPr="00F050B1">
        <w:t xml:space="preserve">. </w:t>
      </w:r>
      <w:r w:rsidRPr="00F050B1">
        <w:t xml:space="preserve">The HPD Provider Information Directory could implement the </w:t>
      </w:r>
      <w:proofErr w:type="spellStart"/>
      <w:r w:rsidRPr="00F050B1">
        <w:t>mCSD</w:t>
      </w:r>
      <w:proofErr w:type="spellEnd"/>
      <w:r w:rsidRPr="00F050B1">
        <w:t xml:space="preserve"> Care Services Update Consumer and the Care Services Selective Supplier </w:t>
      </w:r>
      <w:r w:rsidR="007D2F94" w:rsidRPr="00F050B1">
        <w:t>A</w:t>
      </w:r>
      <w:r w:rsidRPr="00F050B1">
        <w:t>ctors</w:t>
      </w:r>
      <w:r w:rsidR="000C4848" w:rsidRPr="00F050B1">
        <w:t xml:space="preserve">. </w:t>
      </w:r>
      <w:r w:rsidRPr="00F050B1">
        <w:t xml:space="preserve">The HPD Provider Information Consumer could implement the </w:t>
      </w:r>
      <w:proofErr w:type="spellStart"/>
      <w:r w:rsidRPr="00F050B1">
        <w:t>mCSD</w:t>
      </w:r>
      <w:proofErr w:type="spellEnd"/>
      <w:r w:rsidRPr="00F050B1">
        <w:t xml:space="preserve"> Care Services Selective Consumer</w:t>
      </w:r>
      <w:r w:rsidR="000C4848" w:rsidRPr="00F050B1">
        <w:t xml:space="preserve">. </w:t>
      </w:r>
      <w:r w:rsidR="00F03620" w:rsidRPr="00F050B1">
        <w:t xml:space="preserve">This </w:t>
      </w:r>
      <w:r w:rsidR="00325827" w:rsidRPr="00F050B1">
        <w:t xml:space="preserve">enables </w:t>
      </w:r>
      <w:r w:rsidR="00F03620" w:rsidRPr="00F050B1">
        <w:t>the HPD actors to allow RESTful transactions without having to change the underlying data store.</w:t>
      </w:r>
    </w:p>
    <w:p w14:paraId="497B1BE3" w14:textId="77777777" w:rsidR="006C3FFA" w:rsidRPr="00F050B1" w:rsidRDefault="009F6C60" w:rsidP="0009020E">
      <w:pPr>
        <w:pStyle w:val="Heading3"/>
        <w:numPr>
          <w:ilvl w:val="0"/>
          <w:numId w:val="0"/>
        </w:numPr>
        <w:rPr>
          <w:noProof w:val="0"/>
          <w:lang w:val="en-US"/>
        </w:rPr>
      </w:pPr>
      <w:bookmarkStart w:id="315" w:name="_Toc4673019"/>
      <w:r w:rsidRPr="00F050B1">
        <w:rPr>
          <w:noProof w:val="0"/>
          <w:lang w:val="en-US"/>
        </w:rPr>
        <w:lastRenderedPageBreak/>
        <w:t>46</w:t>
      </w:r>
      <w:r w:rsidR="004E707A" w:rsidRPr="00F050B1">
        <w:rPr>
          <w:noProof w:val="0"/>
          <w:lang w:val="en-US"/>
        </w:rPr>
        <w:t xml:space="preserve">.6.4 Mobile Alert Communication Management </w:t>
      </w:r>
      <w:r w:rsidR="006C3FFA" w:rsidRPr="00F050B1">
        <w:rPr>
          <w:noProof w:val="0"/>
          <w:lang w:val="en-US"/>
        </w:rPr>
        <w:t>–</w:t>
      </w:r>
      <w:r w:rsidR="004E707A" w:rsidRPr="00F050B1">
        <w:rPr>
          <w:noProof w:val="0"/>
          <w:lang w:val="en-US"/>
        </w:rPr>
        <w:t xml:space="preserve"> </w:t>
      </w:r>
      <w:proofErr w:type="spellStart"/>
      <w:r w:rsidR="004E707A" w:rsidRPr="00F050B1">
        <w:rPr>
          <w:noProof w:val="0"/>
          <w:lang w:val="en-US"/>
        </w:rPr>
        <w:t>mACM</w:t>
      </w:r>
      <w:bookmarkEnd w:id="315"/>
      <w:proofErr w:type="spellEnd"/>
    </w:p>
    <w:p w14:paraId="12E9BEEA" w14:textId="77777777" w:rsidR="004E707A" w:rsidRPr="00F050B1" w:rsidRDefault="004E707A" w:rsidP="004E707A">
      <w:pPr>
        <w:pStyle w:val="BodyText"/>
      </w:pPr>
      <w:r w:rsidRPr="00F050B1">
        <w:t xml:space="preserve">The </w:t>
      </w:r>
      <w:proofErr w:type="spellStart"/>
      <w:r w:rsidRPr="00F050B1">
        <w:t>mACM</w:t>
      </w:r>
      <w:proofErr w:type="spellEnd"/>
      <w:r w:rsidRPr="00F050B1">
        <w:t xml:space="preserve"> </w:t>
      </w:r>
      <w:r w:rsidR="007D2F94" w:rsidRPr="00F050B1">
        <w:t>P</w:t>
      </w:r>
      <w:r w:rsidRPr="00F050B1">
        <w:t xml:space="preserve">rofile </w:t>
      </w:r>
      <w:r w:rsidR="00E0221B" w:rsidRPr="00F050B1">
        <w:t xml:space="preserve">defines the means to send an alert to </w:t>
      </w:r>
      <w:r w:rsidR="007D2F94" w:rsidRPr="00F050B1">
        <w:t>p</w:t>
      </w:r>
      <w:r w:rsidRPr="00F050B1">
        <w:t>ractitioners</w:t>
      </w:r>
      <w:r w:rsidR="000C4848" w:rsidRPr="00F050B1">
        <w:t xml:space="preserve">. </w:t>
      </w:r>
      <w:r w:rsidR="00F03620" w:rsidRPr="00F050B1">
        <w:t xml:space="preserve">The </w:t>
      </w:r>
      <w:proofErr w:type="spellStart"/>
      <w:r w:rsidR="00F03620" w:rsidRPr="00F050B1">
        <w:t>mCSD</w:t>
      </w:r>
      <w:proofErr w:type="spellEnd"/>
      <w:r w:rsidR="00F03620" w:rsidRPr="00F050B1">
        <w:t xml:space="preserve"> </w:t>
      </w:r>
      <w:r w:rsidR="007D2F94" w:rsidRPr="00F050B1">
        <w:t>P</w:t>
      </w:r>
      <w:r w:rsidR="00F03620" w:rsidRPr="00F050B1">
        <w:t>rofile provides a way to query that list of practitioners</w:t>
      </w:r>
      <w:r w:rsidR="000C4848" w:rsidRPr="00F050B1">
        <w:t xml:space="preserve">. </w:t>
      </w:r>
      <w:r w:rsidR="00E0221B" w:rsidRPr="00F050B1">
        <w:t xml:space="preserve">A </w:t>
      </w:r>
      <w:proofErr w:type="spellStart"/>
      <w:r w:rsidR="00E0221B" w:rsidRPr="00F050B1">
        <w:t>mACM</w:t>
      </w:r>
      <w:proofErr w:type="spellEnd"/>
      <w:r w:rsidR="00E0221B" w:rsidRPr="00F050B1">
        <w:t xml:space="preserve"> </w:t>
      </w:r>
      <w:r w:rsidR="00EE0B8E" w:rsidRPr="00F050B1">
        <w:t xml:space="preserve">Alert </w:t>
      </w:r>
      <w:r w:rsidR="007D2F94" w:rsidRPr="00F050B1">
        <w:t>R</w:t>
      </w:r>
      <w:r w:rsidR="00E0221B" w:rsidRPr="00F050B1">
        <w:t xml:space="preserve">eporter can </w:t>
      </w:r>
      <w:r w:rsidR="00F03620" w:rsidRPr="00F050B1">
        <w:t>be grouped with</w:t>
      </w:r>
      <w:r w:rsidR="00E0221B" w:rsidRPr="00F050B1">
        <w:t xml:space="preserve"> a Care Services Update Consumer </w:t>
      </w:r>
      <w:r w:rsidR="006B24C0" w:rsidRPr="00F050B1">
        <w:t xml:space="preserve">or a Care Services Selective Consumer </w:t>
      </w:r>
      <w:r w:rsidR="00E0221B" w:rsidRPr="00F050B1">
        <w:t xml:space="preserve">to </w:t>
      </w:r>
      <w:r w:rsidR="00CB46FF" w:rsidRPr="00F050B1">
        <w:t xml:space="preserve">ensure </w:t>
      </w:r>
      <w:r w:rsidR="00E0221B" w:rsidRPr="00F050B1">
        <w:t xml:space="preserve">that it has an updated list of </w:t>
      </w:r>
      <w:r w:rsidR="00F03620" w:rsidRPr="00F050B1">
        <w:t>practitioners</w:t>
      </w:r>
      <w:r w:rsidR="000C4848" w:rsidRPr="00F050B1">
        <w:t xml:space="preserve">. </w:t>
      </w:r>
    </w:p>
    <w:p w14:paraId="2C4DDC9E" w14:textId="77777777" w:rsidR="00314BB6" w:rsidRPr="00F050B1" w:rsidRDefault="009F6C60" w:rsidP="00314BB6">
      <w:pPr>
        <w:pStyle w:val="Heading2"/>
        <w:numPr>
          <w:ilvl w:val="0"/>
          <w:numId w:val="0"/>
        </w:numPr>
        <w:ind w:left="576" w:hanging="576"/>
        <w:rPr>
          <w:noProof w:val="0"/>
          <w:lang w:val="en-US"/>
        </w:rPr>
      </w:pPr>
      <w:bookmarkStart w:id="316" w:name="_Toc4673020"/>
      <w:r w:rsidRPr="00F050B1">
        <w:rPr>
          <w:noProof w:val="0"/>
          <w:lang w:val="en-US"/>
        </w:rPr>
        <w:t>46</w:t>
      </w:r>
      <w:r w:rsidR="00314BB6" w:rsidRPr="00F050B1">
        <w:rPr>
          <w:noProof w:val="0"/>
          <w:lang w:val="en-US"/>
        </w:rPr>
        <w:t xml:space="preserve">.7 </w:t>
      </w:r>
      <w:proofErr w:type="spellStart"/>
      <w:r w:rsidR="00314BB6" w:rsidRPr="00F050B1">
        <w:rPr>
          <w:noProof w:val="0"/>
          <w:lang w:val="en-US"/>
        </w:rPr>
        <w:t>mCSD</w:t>
      </w:r>
      <w:proofErr w:type="spellEnd"/>
      <w:r w:rsidR="00314BB6" w:rsidRPr="00F050B1">
        <w:rPr>
          <w:noProof w:val="0"/>
          <w:lang w:val="en-US"/>
        </w:rPr>
        <w:t xml:space="preserve"> Deployment Considerations</w:t>
      </w:r>
      <w:bookmarkEnd w:id="316"/>
    </w:p>
    <w:p w14:paraId="4215696C" w14:textId="77777777" w:rsidR="000B7247" w:rsidRPr="00F050B1" w:rsidRDefault="009F6C60" w:rsidP="0009020E">
      <w:pPr>
        <w:pStyle w:val="Heading3"/>
        <w:numPr>
          <w:ilvl w:val="0"/>
          <w:numId w:val="0"/>
        </w:numPr>
        <w:rPr>
          <w:noProof w:val="0"/>
          <w:lang w:val="en-US"/>
        </w:rPr>
      </w:pPr>
      <w:bookmarkStart w:id="317" w:name="_Toc4673021"/>
      <w:r w:rsidRPr="00F050B1">
        <w:rPr>
          <w:noProof w:val="0"/>
          <w:lang w:val="en-US"/>
        </w:rPr>
        <w:t>46</w:t>
      </w:r>
      <w:r w:rsidR="000B7247" w:rsidRPr="00F050B1">
        <w:rPr>
          <w:noProof w:val="0"/>
          <w:lang w:val="en-US"/>
        </w:rPr>
        <w:t>.7.1 Simple Deployment</w:t>
      </w:r>
      <w:bookmarkEnd w:id="317"/>
    </w:p>
    <w:p w14:paraId="2D331307" w14:textId="77777777" w:rsidR="00FD3619" w:rsidRPr="00F050B1" w:rsidRDefault="00FD3619" w:rsidP="00D71784">
      <w:pPr>
        <w:pStyle w:val="BodyText"/>
        <w:framePr w:w="9360" w:h="2693" w:hRule="exact" w:hSpace="187" w:wrap="notBeside" w:vAnchor="text" w:hAnchor="page" w:x="1801" w:y="1628"/>
      </w:pPr>
    </w:p>
    <w:p w14:paraId="1B6DB4CF" w14:textId="77777777" w:rsidR="00FD3619" w:rsidRPr="00F050B1" w:rsidRDefault="00FD3619" w:rsidP="00D71784">
      <w:pPr>
        <w:pStyle w:val="BodyText"/>
        <w:framePr w:w="9360" w:h="2693" w:hRule="exact" w:hSpace="187" w:wrap="notBeside" w:vAnchor="text" w:hAnchor="page" w:x="1801" w:y="1628"/>
      </w:pPr>
      <w:r w:rsidRPr="00F050B1">
        <w:rPr>
          <w:noProof/>
        </w:rPr>
        <mc:AlternateContent>
          <mc:Choice Requires="wps">
            <w:drawing>
              <wp:anchor distT="0" distB="0" distL="114300" distR="114300" simplePos="0" relativeHeight="251740672" behindDoc="0" locked="0" layoutInCell="1" allowOverlap="1" wp14:anchorId="0232E46F" wp14:editId="75722A65">
                <wp:simplePos x="0" y="0"/>
                <wp:positionH relativeFrom="column">
                  <wp:posOffset>3657600</wp:posOffset>
                </wp:positionH>
                <wp:positionV relativeFrom="paragraph">
                  <wp:posOffset>0</wp:posOffset>
                </wp:positionV>
                <wp:extent cx="2192655" cy="1245235"/>
                <wp:effectExtent l="0" t="0" r="17145" b="12065"/>
                <wp:wrapNone/>
                <wp:docPr id="5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2655" cy="1245235"/>
                        </a:xfrm>
                        <a:prstGeom prst="rect">
                          <a:avLst/>
                        </a:prstGeom>
                        <a:solidFill>
                          <a:sysClr val="window" lastClr="FFFFFF"/>
                        </a:solidFill>
                        <a:ln w="25400" cap="flat" cmpd="sng" algn="ctr">
                          <a:solidFill>
                            <a:sysClr val="windowText" lastClr="000000"/>
                          </a:solidFill>
                          <a:prstDash val="solid"/>
                        </a:ln>
                        <a:effectLst/>
                      </wps:spPr>
                      <wps:txbx>
                        <w:txbxContent>
                          <w:p w14:paraId="257085C5" w14:textId="77777777" w:rsidR="00F301C1" w:rsidRDefault="00F301C1" w:rsidP="007E7E74">
                            <w:pPr>
                              <w:pStyle w:val="NormalWeb"/>
                              <w:spacing w:before="0"/>
                              <w:jc w:val="center"/>
                            </w:pPr>
                            <w:r w:rsidRPr="007E7E74">
                              <w:rPr>
                                <w:rFonts w:ascii="Calibri" w:hAnsi="Calibri"/>
                                <w:color w:val="000000"/>
                                <w:kern w:val="24"/>
                                <w:sz w:val="28"/>
                                <w:szCs w:val="28"/>
                              </w:rPr>
                              <w:t>Server</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0232E46F" id="Rectangle 5" o:spid="_x0000_s1070" style="position:absolute;margin-left:4in;margin-top:0;width:172.65pt;height:98.0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" fillcolor="window" strokecolor="windowText" strokeweight="2pt">
                <v:path arrowok="t"/>
                <v:textbox>
                  <w:txbxContent>
                    <w:p w14:paraId="257085C5" w14:textId="77777777" w:rsidR="00F301C1" w:rsidRDefault="00F301C1" w:rsidP="007E7E74">
                      <w:pPr>
                        <w:pStyle w:val="NormalWeb"/>
                        <w:spacing w:before="0"/>
                        <w:jc w:val="center"/>
                      </w:pPr>
                      <w:r w:rsidRPr="007E7E74">
                        <w:rPr>
                          <w:rFonts w:ascii="Calibri" w:hAnsi="Calibri"/>
                          <w:color w:val="000000"/>
                          <w:kern w:val="24"/>
                          <w:sz w:val="28"/>
                          <w:szCs w:val="28"/>
                        </w:rPr>
                        <w:t>Server</w:t>
                      </w:r>
                    </w:p>
                  </w:txbxContent>
                </v:textbox>
              </v:rect>
            </w:pict>
          </mc:Fallback>
        </mc:AlternateContent>
      </w:r>
      <w:r w:rsidRPr="00F050B1">
        <w:rPr>
          <w:noProof/>
        </w:rPr>
        <mc:AlternateContent>
          <mc:Choice Requires="wps">
            <w:drawing>
              <wp:anchor distT="0" distB="0" distL="114300" distR="114300" simplePos="0" relativeHeight="251745792" behindDoc="0" locked="0" layoutInCell="1" allowOverlap="1" wp14:anchorId="37D16E1D" wp14:editId="73632D0D">
                <wp:simplePos x="0" y="0"/>
                <wp:positionH relativeFrom="column">
                  <wp:posOffset>0</wp:posOffset>
                </wp:positionH>
                <wp:positionV relativeFrom="paragraph">
                  <wp:posOffset>0</wp:posOffset>
                </wp:positionV>
                <wp:extent cx="2209800" cy="1245235"/>
                <wp:effectExtent l="0" t="0" r="19050" b="12065"/>
                <wp:wrapNone/>
                <wp:docPr id="5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9800" cy="1245235"/>
                        </a:xfrm>
                        <a:prstGeom prst="rect">
                          <a:avLst/>
                        </a:prstGeom>
                        <a:solidFill>
                          <a:sysClr val="window" lastClr="FFFFFF"/>
                        </a:solidFill>
                        <a:ln w="25400" cap="flat" cmpd="sng" algn="ctr">
                          <a:solidFill>
                            <a:sysClr val="windowText" lastClr="000000"/>
                          </a:solidFill>
                          <a:prstDash val="solid"/>
                        </a:ln>
                        <a:effectLst/>
                      </wps:spPr>
                      <wps:txbx>
                        <w:txbxContent>
                          <w:p w14:paraId="72C03E82" w14:textId="77777777" w:rsidR="00F301C1" w:rsidRDefault="00F301C1" w:rsidP="007E7E74">
                            <w:pPr>
                              <w:pStyle w:val="NormalWeb"/>
                              <w:spacing w:before="0"/>
                              <w:jc w:val="center"/>
                            </w:pPr>
                            <w:r w:rsidRPr="007E7E74">
                              <w:rPr>
                                <w:rFonts w:ascii="Calibri" w:hAnsi="Calibri"/>
                                <w:color w:val="000000"/>
                                <w:kern w:val="24"/>
                                <w:sz w:val="28"/>
                                <w:szCs w:val="28"/>
                              </w:rPr>
                              <w:t>Client</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37D16E1D" id="Rectangle 4" o:spid="_x0000_s1071" style="position:absolute;margin-left:0;margin-top:0;width:174pt;height:98.0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" fillcolor="window" strokecolor="windowText" strokeweight="2pt">
                <v:path arrowok="t"/>
                <v:textbox>
                  <w:txbxContent>
                    <w:p w14:paraId="72C03E82" w14:textId="77777777" w:rsidR="00F301C1" w:rsidRDefault="00F301C1" w:rsidP="007E7E74">
                      <w:pPr>
                        <w:pStyle w:val="NormalWeb"/>
                        <w:spacing w:before="0"/>
                        <w:jc w:val="center"/>
                      </w:pPr>
                      <w:r w:rsidRPr="007E7E74">
                        <w:rPr>
                          <w:rFonts w:ascii="Calibri" w:hAnsi="Calibri"/>
                          <w:color w:val="000000"/>
                          <w:kern w:val="24"/>
                          <w:sz w:val="28"/>
                          <w:szCs w:val="28"/>
                        </w:rPr>
                        <w:t>Client</w:t>
                      </w:r>
                    </w:p>
                  </w:txbxContent>
                </v:textbox>
              </v:rect>
            </w:pict>
          </mc:Fallback>
        </mc:AlternateContent>
      </w:r>
      <w:r w:rsidRPr="00F050B1">
        <w:rPr>
          <w:noProof/>
        </w:rPr>
        <mc:AlternateContent>
          <mc:Choice Requires="wps">
            <w:drawing>
              <wp:anchor distT="0" distB="0" distL="114300" distR="114300" simplePos="0" relativeHeight="251750912" behindDoc="0" locked="0" layoutInCell="1" allowOverlap="1" wp14:anchorId="7FDF0E64" wp14:editId="4D8AD20C">
                <wp:simplePos x="0" y="0"/>
                <wp:positionH relativeFrom="column">
                  <wp:posOffset>3810000</wp:posOffset>
                </wp:positionH>
                <wp:positionV relativeFrom="paragraph">
                  <wp:posOffset>407035</wp:posOffset>
                </wp:positionV>
                <wp:extent cx="1905000" cy="685800"/>
                <wp:effectExtent l="0" t="0" r="19050" b="19050"/>
                <wp:wrapNone/>
                <wp:docPr id="528"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0D9B5079" w14:textId="77777777" w:rsidR="00F301C1" w:rsidRDefault="00F301C1" w:rsidP="007E7E74">
                            <w:pPr>
                              <w:pStyle w:val="NormalWeb"/>
                              <w:spacing w:before="0"/>
                              <w:jc w:val="center"/>
                            </w:pPr>
                            <w:r w:rsidRPr="007E7E74">
                              <w:rPr>
                                <w:rFonts w:ascii="Calibri" w:hAnsi="Calibri"/>
                                <w:color w:val="000000"/>
                                <w:kern w:val="24"/>
                                <w:sz w:val="28"/>
                                <w:szCs w:val="28"/>
                              </w:rPr>
                              <w:t>Care Services</w:t>
                            </w:r>
                          </w:p>
                          <w:p w14:paraId="1A6AFA0A" w14:textId="77777777" w:rsidR="00F301C1" w:rsidRDefault="00F301C1" w:rsidP="007E7E74">
                            <w:pPr>
                              <w:pStyle w:val="NormalWeb"/>
                              <w:spacing w:before="0"/>
                              <w:jc w:val="center"/>
                            </w:pPr>
                            <w:r w:rsidRPr="007E7E74">
                              <w:rPr>
                                <w:rFonts w:ascii="Calibri" w:hAnsi="Calibri"/>
                                <w:color w:val="000000"/>
                                <w:kern w:val="24"/>
                                <w:sz w:val="28"/>
                                <w:szCs w:val="28"/>
                              </w:rPr>
                              <w:t>Selective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7FDF0E64" id="Rounded Rectangle 1" o:spid="_x0000_s1072" style="position:absolute;margin-left:300pt;margin-top:32.05pt;width:150pt;height:54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" fillcolor="window" strokecolor="windowText" strokeweight="2pt">
                <v:path arrowok="t"/>
                <v:textbox>
                  <w:txbxContent>
                    <w:p w14:paraId="0D9B5079" w14:textId="77777777" w:rsidR="00F301C1" w:rsidRDefault="00F301C1" w:rsidP="007E7E74">
                      <w:pPr>
                        <w:pStyle w:val="NormalWeb"/>
                        <w:spacing w:before="0"/>
                        <w:jc w:val="center"/>
                      </w:pPr>
                      <w:r w:rsidRPr="007E7E74">
                        <w:rPr>
                          <w:rFonts w:ascii="Calibri" w:hAnsi="Calibri"/>
                          <w:color w:val="000000"/>
                          <w:kern w:val="24"/>
                          <w:sz w:val="28"/>
                          <w:szCs w:val="28"/>
                        </w:rPr>
                        <w:t>Care Services</w:t>
                      </w:r>
                    </w:p>
                    <w:p w14:paraId="1A6AFA0A" w14:textId="77777777" w:rsidR="00F301C1" w:rsidRDefault="00F301C1" w:rsidP="007E7E74">
                      <w:pPr>
                        <w:pStyle w:val="NormalWeb"/>
                        <w:spacing w:before="0"/>
                        <w:jc w:val="center"/>
                      </w:pPr>
                      <w:r w:rsidRPr="007E7E74">
                        <w:rPr>
                          <w:rFonts w:ascii="Calibri" w:hAnsi="Calibri"/>
                          <w:color w:val="000000"/>
                          <w:kern w:val="24"/>
                          <w:sz w:val="28"/>
                          <w:szCs w:val="28"/>
                        </w:rPr>
                        <w:t>Selective Supplier</w:t>
                      </w:r>
                    </w:p>
                  </w:txbxContent>
                </v:textbox>
              </v:roundrect>
            </w:pict>
          </mc:Fallback>
        </mc:AlternateContent>
      </w:r>
      <w:r w:rsidRPr="00F050B1">
        <w:rPr>
          <w:noProof/>
        </w:rPr>
        <mc:AlternateContent>
          <mc:Choice Requires="wps">
            <w:drawing>
              <wp:anchor distT="0" distB="0" distL="114300" distR="114300" simplePos="0" relativeHeight="251756032" behindDoc="0" locked="0" layoutInCell="1" allowOverlap="1" wp14:anchorId="2017C992" wp14:editId="4B9CAC06">
                <wp:simplePos x="0" y="0"/>
                <wp:positionH relativeFrom="column">
                  <wp:posOffset>152400</wp:posOffset>
                </wp:positionH>
                <wp:positionV relativeFrom="paragraph">
                  <wp:posOffset>407035</wp:posOffset>
                </wp:positionV>
                <wp:extent cx="1905000" cy="685800"/>
                <wp:effectExtent l="0" t="0" r="19050" b="19050"/>
                <wp:wrapNone/>
                <wp:docPr id="527"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4D9A63F5" w14:textId="77777777" w:rsidR="00F301C1" w:rsidRDefault="00F301C1" w:rsidP="007E7E74">
                            <w:pPr>
                              <w:pStyle w:val="NormalWeb"/>
                              <w:spacing w:before="0"/>
                              <w:jc w:val="center"/>
                            </w:pPr>
                            <w:r w:rsidRPr="007E7E74">
                              <w:rPr>
                                <w:rFonts w:ascii="Calibri" w:hAnsi="Calibri"/>
                                <w:color w:val="000000"/>
                                <w:kern w:val="24"/>
                                <w:sz w:val="28"/>
                                <w:szCs w:val="28"/>
                              </w:rPr>
                              <w:t>Care Services</w:t>
                            </w:r>
                          </w:p>
                          <w:p w14:paraId="36F99688" w14:textId="77777777" w:rsidR="00F301C1" w:rsidRDefault="00F301C1" w:rsidP="007E7E74">
                            <w:pPr>
                              <w:pStyle w:val="NormalWeb"/>
                              <w:spacing w:before="0"/>
                              <w:jc w:val="center"/>
                            </w:pPr>
                            <w:r w:rsidRPr="007E7E74">
                              <w:rPr>
                                <w:rFonts w:ascii="Calibri" w:hAnsi="Calibri"/>
                                <w:color w:val="000000"/>
                                <w:kern w:val="24"/>
                                <w:sz w:val="28"/>
                                <w:szCs w:val="28"/>
                              </w:rPr>
                              <w:t>Selective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2017C992" id="Rounded Rectangle 2" o:spid="_x0000_s1073" style="position:absolute;margin-left:12pt;margin-top:32.05pt;width:150pt;height:54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" fillcolor="window" strokecolor="windowText" strokeweight="2pt">
                <v:path arrowok="t"/>
                <v:textbox>
                  <w:txbxContent>
                    <w:p w14:paraId="4D9A63F5" w14:textId="77777777" w:rsidR="00F301C1" w:rsidRDefault="00F301C1" w:rsidP="007E7E74">
                      <w:pPr>
                        <w:pStyle w:val="NormalWeb"/>
                        <w:spacing w:before="0"/>
                        <w:jc w:val="center"/>
                      </w:pPr>
                      <w:r w:rsidRPr="007E7E74">
                        <w:rPr>
                          <w:rFonts w:ascii="Calibri" w:hAnsi="Calibri"/>
                          <w:color w:val="000000"/>
                          <w:kern w:val="24"/>
                          <w:sz w:val="28"/>
                          <w:szCs w:val="28"/>
                        </w:rPr>
                        <w:t>Care Services</w:t>
                      </w:r>
                    </w:p>
                    <w:p w14:paraId="36F99688" w14:textId="77777777" w:rsidR="00F301C1" w:rsidRDefault="00F301C1" w:rsidP="007E7E74">
                      <w:pPr>
                        <w:pStyle w:val="NormalWeb"/>
                        <w:spacing w:before="0"/>
                        <w:jc w:val="center"/>
                      </w:pPr>
                      <w:r w:rsidRPr="007E7E74">
                        <w:rPr>
                          <w:rFonts w:ascii="Calibri" w:hAnsi="Calibri"/>
                          <w:color w:val="000000"/>
                          <w:kern w:val="24"/>
                          <w:sz w:val="28"/>
                          <w:szCs w:val="28"/>
                        </w:rPr>
                        <w:t>Selective Consumer</w:t>
                      </w:r>
                    </w:p>
                  </w:txbxContent>
                </v:textbox>
              </v:roundrect>
            </w:pict>
          </mc:Fallback>
        </mc:AlternateContent>
      </w:r>
      <w:r w:rsidRPr="00F050B1">
        <w:rPr>
          <w:noProof/>
        </w:rPr>
        <mc:AlternateContent>
          <mc:Choice Requires="wps">
            <w:drawing>
              <wp:anchor distT="4294967295" distB="4294967295" distL="114300" distR="114300" simplePos="0" relativeHeight="251761152" behindDoc="0" locked="0" layoutInCell="1" allowOverlap="1" wp14:anchorId="54802EAE" wp14:editId="548BB482">
                <wp:simplePos x="0" y="0"/>
                <wp:positionH relativeFrom="column">
                  <wp:posOffset>2057400</wp:posOffset>
                </wp:positionH>
                <wp:positionV relativeFrom="paragraph">
                  <wp:posOffset>749934</wp:posOffset>
                </wp:positionV>
                <wp:extent cx="1752600" cy="0"/>
                <wp:effectExtent l="0" t="76200" r="19050" b="114300"/>
                <wp:wrapNone/>
                <wp:docPr id="525"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5260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3AD31594" id="Straight Arrow Connector 7" o:spid="_x0000_s1026" type="#_x0000_t32" style="position:absolute;margin-left:162pt;margin-top:59.05pt;width:138pt;height:0;z-index:251761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" strokecolor="windowText">
                <v:stroke endarrow="open"/>
                <o:lock v:ext="edit" shapetype="f"/>
              </v:shape>
            </w:pict>
          </mc:Fallback>
        </mc:AlternateContent>
      </w:r>
      <w:r w:rsidRPr="00F050B1">
        <w:rPr>
          <w:noProof/>
        </w:rPr>
        <mc:AlternateContent>
          <mc:Choice Requires="wps">
            <w:drawing>
              <wp:anchor distT="0" distB="0" distL="114300" distR="114300" simplePos="0" relativeHeight="251766272" behindDoc="0" locked="0" layoutInCell="1" allowOverlap="1" wp14:anchorId="0E98BD44" wp14:editId="14A18B9C">
                <wp:simplePos x="0" y="0"/>
                <wp:positionH relativeFrom="column">
                  <wp:posOffset>2210435</wp:posOffset>
                </wp:positionH>
                <wp:positionV relativeFrom="paragraph">
                  <wp:posOffset>418465</wp:posOffset>
                </wp:positionV>
                <wp:extent cx="1488440" cy="370205"/>
                <wp:effectExtent l="0" t="0" r="0" b="0"/>
                <wp:wrapNone/>
                <wp:docPr id="524"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8440" cy="370205"/>
                        </a:xfrm>
                        <a:prstGeom prst="rect">
                          <a:avLst/>
                        </a:prstGeom>
                        <a:noFill/>
                      </wps:spPr>
                      <wps:txbx>
                        <w:txbxContent>
                          <w:p w14:paraId="391BC00A" w14:textId="77777777" w:rsidR="00F301C1" w:rsidRDefault="00F301C1"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F301C1" w:rsidRDefault="00F301C1"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E98BD44" id="TextBox 10" o:spid="_x0000_s1074" type="#_x0000_t202" style="position:absolute;margin-left:174.05pt;margin-top:32.95pt;width:117.2pt;height:29.15pt;z-index:251766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" filled="f" stroked="f">
                <v:textbox style="mso-fit-shape-to-text:t">
                  <w:txbxContent>
                    <w:p w14:paraId="391BC00A" w14:textId="77777777" w:rsidR="00F301C1" w:rsidRDefault="00F301C1"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F301C1" w:rsidRDefault="00F301C1"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v:textbox>
              </v:shape>
            </w:pict>
          </mc:Fallback>
        </mc:AlternateContent>
      </w:r>
    </w:p>
    <w:p w14:paraId="5ABE24B1" w14:textId="77777777" w:rsidR="00FD3619" w:rsidRPr="00F050B1" w:rsidRDefault="00FD3619" w:rsidP="00D71784">
      <w:pPr>
        <w:pStyle w:val="BodyText"/>
        <w:framePr w:w="9360" w:h="2693" w:hRule="exact" w:hSpace="187" w:wrap="notBeside" w:vAnchor="text" w:hAnchor="page" w:x="1801" w:y="1628"/>
      </w:pPr>
    </w:p>
    <w:p w14:paraId="4B927CAE" w14:textId="77777777" w:rsidR="00FD3619" w:rsidRPr="00F050B1" w:rsidRDefault="00FD3619" w:rsidP="00D71784">
      <w:pPr>
        <w:pStyle w:val="BodyText"/>
        <w:framePr w:w="9360" w:h="2693" w:hRule="exact" w:hSpace="187" w:wrap="notBeside" w:vAnchor="text" w:hAnchor="page" w:x="1801" w:y="1628"/>
      </w:pPr>
    </w:p>
    <w:p w14:paraId="4DC60C02" w14:textId="77777777" w:rsidR="00FD3619" w:rsidRPr="00F050B1" w:rsidRDefault="00FD3619" w:rsidP="00D71784">
      <w:pPr>
        <w:pStyle w:val="BodyText"/>
        <w:framePr w:w="9360" w:h="2693" w:hRule="exact" w:hSpace="187" w:wrap="notBeside" w:vAnchor="text" w:hAnchor="page" w:x="1801" w:y="1628"/>
      </w:pPr>
    </w:p>
    <w:p w14:paraId="41C778AD" w14:textId="77777777" w:rsidR="00FD3619" w:rsidRPr="00F050B1" w:rsidRDefault="00FD3619" w:rsidP="00D71784">
      <w:pPr>
        <w:pStyle w:val="BodyText"/>
        <w:framePr w:w="9360" w:h="2693" w:hRule="exact" w:hSpace="187" w:wrap="notBeside" w:vAnchor="text" w:hAnchor="page" w:x="1801" w:y="1628"/>
      </w:pPr>
    </w:p>
    <w:p w14:paraId="2E88BD1D" w14:textId="6EB803E6" w:rsidR="00C30C76" w:rsidRPr="00F050B1" w:rsidRDefault="00EE0B8E" w:rsidP="00C30C76">
      <w:pPr>
        <w:pStyle w:val="BodyText"/>
      </w:pPr>
      <w:r w:rsidRPr="00F050B1">
        <w:t>A</w:t>
      </w:r>
      <w:r w:rsidR="008E36F8" w:rsidRPr="00F050B1">
        <w:t xml:space="preserve"> deployment may only have a single server that will maintain </w:t>
      </w:r>
      <w:del w:id="318" w:author="Luke Duncan" w:date="2019-04-30T09:23:00Z">
        <w:r w:rsidR="008E36F8" w:rsidRPr="00F050B1" w:rsidDel="006710D3">
          <w:delText>a list of resources</w:delText>
        </w:r>
      </w:del>
      <w:ins w:id="319" w:author="Luke Duncan" w:date="2019-04-30T09:23:00Z">
        <w:r w:rsidR="006710D3">
          <w:t>data</w:t>
        </w:r>
      </w:ins>
      <w:r w:rsidR="008E36F8" w:rsidRPr="00F050B1">
        <w:t xml:space="preserve"> </w:t>
      </w:r>
      <w:del w:id="320" w:author="Luke Duncan" w:date="2019-04-30T09:22:00Z">
        <w:r w:rsidR="008E36F8" w:rsidRPr="00F050B1" w:rsidDel="006710D3">
          <w:delText xml:space="preserve">based on the supported options </w:delText>
        </w:r>
      </w:del>
      <w:r w:rsidR="008E36F8" w:rsidRPr="00F050B1">
        <w:t xml:space="preserve">(Organization, Location, </w:t>
      </w:r>
      <w:ins w:id="321" w:author="Luke Duncan" w:date="2019-04-30T09:23:00Z">
        <w:r w:rsidR="006710D3">
          <w:t xml:space="preserve">Facility, </w:t>
        </w:r>
      </w:ins>
      <w:r w:rsidR="008E36F8" w:rsidRPr="00F050B1">
        <w:t xml:space="preserve">Practitioner, </w:t>
      </w:r>
      <w:r w:rsidR="00CE7B7A" w:rsidRPr="00F050B1">
        <w:t xml:space="preserve">and/or </w:t>
      </w:r>
      <w:r w:rsidR="008E36F8" w:rsidRPr="00F050B1">
        <w:t>Healthcare Service)</w:t>
      </w:r>
      <w:r w:rsidR="000C4848" w:rsidRPr="00F050B1">
        <w:t xml:space="preserve">. </w:t>
      </w:r>
      <w:r w:rsidR="008E36F8" w:rsidRPr="00F050B1">
        <w:t xml:space="preserve">In this </w:t>
      </w:r>
      <w:r w:rsidR="00325827" w:rsidRPr="00F050B1">
        <w:t>case,</w:t>
      </w:r>
      <w:r w:rsidR="008E36F8" w:rsidRPr="00F050B1">
        <w:t xml:space="preserve"> you would only need the Care Services Selective Supplier</w:t>
      </w:r>
      <w:r w:rsidR="00496674" w:rsidRPr="00F050B1">
        <w:t xml:space="preserve"> (</w:t>
      </w:r>
      <w:r w:rsidR="00CE7B7A" w:rsidRPr="00F050B1">
        <w:t>or</w:t>
      </w:r>
      <w:r w:rsidR="00496674" w:rsidRPr="00F050B1">
        <w:t xml:space="preserve"> Care Services Update Supplier)</w:t>
      </w:r>
      <w:r w:rsidR="008E36F8" w:rsidRPr="00F050B1">
        <w:t xml:space="preserve"> to send search results back to one or more Care Services Selective Consumers</w:t>
      </w:r>
      <w:r w:rsidR="00496674" w:rsidRPr="00F050B1">
        <w:t xml:space="preserve"> (</w:t>
      </w:r>
      <w:r w:rsidR="00CE7B7A" w:rsidRPr="00F050B1">
        <w:t>or</w:t>
      </w:r>
      <w:r w:rsidR="00496674" w:rsidRPr="00F050B1">
        <w:t xml:space="preserve"> Care Services Update Consumer)</w:t>
      </w:r>
      <w:r w:rsidR="000C4848" w:rsidRPr="00F050B1">
        <w:t xml:space="preserve">. </w:t>
      </w:r>
      <w:r w:rsidR="008E36F8" w:rsidRPr="00F050B1">
        <w:t xml:space="preserve">See Figure </w:t>
      </w:r>
      <w:r w:rsidR="009F6C60" w:rsidRPr="00F050B1">
        <w:t>46</w:t>
      </w:r>
      <w:r w:rsidR="008E36F8" w:rsidRPr="00F050B1">
        <w:t>.7.1-1.</w:t>
      </w:r>
    </w:p>
    <w:p w14:paraId="4BC3EA0D" w14:textId="2FD57FE9" w:rsidR="000B7247" w:rsidRPr="00F050B1" w:rsidRDefault="000B7247" w:rsidP="0009020E">
      <w:pPr>
        <w:pStyle w:val="FigureTitle"/>
      </w:pPr>
      <w:r w:rsidRPr="00F050B1">
        <w:t xml:space="preserve">Figure </w:t>
      </w:r>
      <w:r w:rsidR="009F6C60" w:rsidRPr="00F050B1">
        <w:t>46</w:t>
      </w:r>
      <w:r w:rsidRPr="00F050B1">
        <w:t>.7.1-1: Simple Deployment</w:t>
      </w:r>
    </w:p>
    <w:p w14:paraId="35F6D59B" w14:textId="77777777" w:rsidR="000B7247" w:rsidRPr="00F050B1" w:rsidRDefault="009F6C60" w:rsidP="0009020E">
      <w:pPr>
        <w:pStyle w:val="Heading3"/>
        <w:numPr>
          <w:ilvl w:val="0"/>
          <w:numId w:val="0"/>
        </w:numPr>
        <w:rPr>
          <w:noProof w:val="0"/>
          <w:lang w:val="en-US"/>
        </w:rPr>
      </w:pPr>
      <w:bookmarkStart w:id="322" w:name="_Toc4673022"/>
      <w:r w:rsidRPr="00F050B1">
        <w:rPr>
          <w:noProof w:val="0"/>
          <w:lang w:val="en-US"/>
        </w:rPr>
        <w:t>46</w:t>
      </w:r>
      <w:r w:rsidR="000B7247" w:rsidRPr="00F050B1">
        <w:rPr>
          <w:noProof w:val="0"/>
          <w:lang w:val="en-US"/>
        </w:rPr>
        <w:t xml:space="preserve">.7.2 Federated </w:t>
      </w:r>
      <w:r w:rsidR="00496674" w:rsidRPr="00F050B1">
        <w:rPr>
          <w:noProof w:val="0"/>
          <w:lang w:val="en-US"/>
        </w:rPr>
        <w:t xml:space="preserve">and Cross-Jurisdictional </w:t>
      </w:r>
      <w:r w:rsidR="000B7247" w:rsidRPr="00F050B1">
        <w:rPr>
          <w:noProof w:val="0"/>
          <w:lang w:val="en-US"/>
        </w:rPr>
        <w:t>Deployment</w:t>
      </w:r>
      <w:r w:rsidR="00496674" w:rsidRPr="00F050B1">
        <w:rPr>
          <w:noProof w:val="0"/>
          <w:lang w:val="en-US"/>
        </w:rPr>
        <w:t>s</w:t>
      </w:r>
      <w:bookmarkEnd w:id="322"/>
    </w:p>
    <w:p w14:paraId="596D6FD4" w14:textId="77777777" w:rsidR="005D1581" w:rsidRPr="00F050B1" w:rsidRDefault="00325827" w:rsidP="00602621">
      <w:pPr>
        <w:pStyle w:val="BodyText"/>
      </w:pPr>
      <w:r w:rsidRPr="00F050B1">
        <w:t>A</w:t>
      </w:r>
      <w:r w:rsidR="008E36F8" w:rsidRPr="00F050B1">
        <w:t xml:space="preserve"> Federated Deployment </w:t>
      </w:r>
      <w:r w:rsidRPr="00F050B1">
        <w:t>has</w:t>
      </w:r>
      <w:r w:rsidR="008E36F8" w:rsidRPr="00F050B1">
        <w:t xml:space="preserve"> multiple levels of the Care Services Update Suppliers linked to Care Services Update Consumers</w:t>
      </w:r>
      <w:r w:rsidR="000C4848" w:rsidRPr="00F050B1">
        <w:t xml:space="preserve">. </w:t>
      </w:r>
      <w:r w:rsidR="008E36F8" w:rsidRPr="00F050B1">
        <w:t>These Update Consumers may also support being Care Services Update Suppliers so that higher level Update Consumers can receive their updates</w:t>
      </w:r>
      <w:r w:rsidR="000C4848" w:rsidRPr="00F050B1">
        <w:t xml:space="preserve">. </w:t>
      </w:r>
      <w:r w:rsidR="008E36F8" w:rsidRPr="00F050B1">
        <w:t xml:space="preserve">They may also support being a Care Services Selective Supplier so </w:t>
      </w:r>
      <w:r w:rsidRPr="00F050B1">
        <w:t xml:space="preserve">that </w:t>
      </w:r>
      <w:r w:rsidR="008E36F8" w:rsidRPr="00F050B1">
        <w:t xml:space="preserve">Selective Consumer clients can query that level of information. </w:t>
      </w:r>
      <w:r w:rsidR="000A1D4C" w:rsidRPr="00F050B1">
        <w:t xml:space="preserve">See Figure </w:t>
      </w:r>
      <w:r w:rsidR="009F6C60" w:rsidRPr="00F050B1">
        <w:t>46</w:t>
      </w:r>
      <w:r w:rsidR="000A1D4C" w:rsidRPr="00F050B1">
        <w:t>.7.2-1.</w:t>
      </w:r>
    </w:p>
    <w:p w14:paraId="5667EDA8" w14:textId="77777777" w:rsidR="005D1581" w:rsidRPr="00F050B1" w:rsidRDefault="00602621" w:rsidP="005D1581">
      <w:pPr>
        <w:pStyle w:val="BodyText"/>
      </w:pPr>
      <w:r w:rsidRPr="00F050B1">
        <w:t>Interrelated content is maintained by the Care Services Update Consumer. The Care Services Update Consumer routinely obtains new or updated content from Care Services Update Suppliers by polling them. These updates may refresh a data cache which the Update Consumer maintains. The Update Consumer’s cache is refreshed at an appropriate interval specified by the implementing jurisdiction. The implementing jurisdiction will consider the implications of out of date information when setting the refresh interval between cache updates. The normal delays in updating listings will also be part of this consideration.</w:t>
      </w:r>
    </w:p>
    <w:p w14:paraId="6C153778" w14:textId="599385E4" w:rsidR="00D83D6F" w:rsidRPr="00F050B1" w:rsidRDefault="00FF59B4">
      <w:pPr>
        <w:pStyle w:val="BodyText"/>
      </w:pPr>
      <w:r w:rsidRPr="00F050B1">
        <w:t>The various data sources would</w:t>
      </w:r>
      <w:r w:rsidR="00602621" w:rsidRPr="00F050B1">
        <w:t xml:space="preserve"> maintain definitive data regarding one or more of: Organization, Location, Healthcare Service, or Practitioner</w:t>
      </w:r>
      <w:r w:rsidRPr="00F050B1">
        <w:t xml:space="preserve"> and implement the Care Services Update Supplier</w:t>
      </w:r>
      <w:r w:rsidR="00602621" w:rsidRPr="00F050B1">
        <w:t xml:space="preserve">. </w:t>
      </w:r>
      <w:r w:rsidRPr="00F050B1">
        <w:lastRenderedPageBreak/>
        <w:t xml:space="preserve">These </w:t>
      </w:r>
      <w:r w:rsidR="00602621" w:rsidRPr="00F050B1">
        <w:t>Care Services Update Supplier</w:t>
      </w:r>
      <w:r w:rsidRPr="00F050B1">
        <w:t>s</w:t>
      </w:r>
      <w:r w:rsidR="00602621" w:rsidRPr="00F050B1">
        <w:t xml:space="preserve"> </w:t>
      </w:r>
      <w:r w:rsidRPr="00F050B1">
        <w:t>would</w:t>
      </w:r>
      <w:r w:rsidR="00602621" w:rsidRPr="00F050B1">
        <w:t xml:space="preserve"> respond to a Care Services Update Consumer’s request for new or updated content since a specified date and time. To support this capability, a Care Services Update Supplier should support time stamped updates. </w:t>
      </w:r>
      <w:r w:rsidR="00FA0BD4" w:rsidRPr="00F050B1">
        <w:t>D</w:t>
      </w:r>
      <w:r w:rsidR="00602621" w:rsidRPr="00F050B1">
        <w:t xml:space="preserve">ata elements that are deprecated </w:t>
      </w:r>
      <w:r w:rsidR="00FA0BD4" w:rsidRPr="00F050B1">
        <w:t xml:space="preserve">should </w:t>
      </w:r>
      <w:r w:rsidR="00602621" w:rsidRPr="00F050B1">
        <w:t xml:space="preserve">not simply </w:t>
      </w:r>
      <w:r w:rsidR="00FA0BD4" w:rsidRPr="00F050B1">
        <w:t xml:space="preserve">be </w:t>
      </w:r>
      <w:r w:rsidR="00602621" w:rsidRPr="00F050B1">
        <w:t xml:space="preserve">deleted, but rather are updated to an appropriate status indicating their deprecation. </w:t>
      </w:r>
    </w:p>
    <w:p w14:paraId="04FDF6F3" w14:textId="77777777" w:rsidR="009C2DE5" w:rsidRPr="00F050B1" w:rsidRDefault="008E36F8" w:rsidP="008E36F8">
      <w:pPr>
        <w:pStyle w:val="BodyText"/>
      </w:pPr>
      <w:r w:rsidRPr="00F050B1">
        <w:t>This deployment may also have cross-jurisdictional considerations if any of the Update Suppliers have overlap in the data they manage</w:t>
      </w:r>
      <w:r w:rsidR="000C4848" w:rsidRPr="00F050B1">
        <w:t xml:space="preserve">. </w:t>
      </w:r>
      <w:r w:rsidRPr="00F050B1">
        <w:t>In this instance</w:t>
      </w:r>
      <w:r w:rsidR="00DE2410" w:rsidRPr="00F050B1">
        <w:t>,</w:t>
      </w:r>
      <w:r w:rsidRPr="00F050B1">
        <w:t xml:space="preserve"> the </w:t>
      </w:r>
      <w:r w:rsidR="00D83D6F" w:rsidRPr="00F050B1">
        <w:t xml:space="preserve">Care Services </w:t>
      </w:r>
      <w:r w:rsidRPr="00F050B1">
        <w:t xml:space="preserve">Update Consumer </w:t>
      </w:r>
      <w:r w:rsidR="00FF59B4" w:rsidRPr="00F050B1">
        <w:t xml:space="preserve">would </w:t>
      </w:r>
      <w:r w:rsidRPr="00F050B1">
        <w:t xml:space="preserve">need to resolve any conflicts </w:t>
      </w:r>
      <w:r w:rsidR="00D83D6F" w:rsidRPr="00F050B1">
        <w:t xml:space="preserve">before sharing this information as either a Care Services Update Supplier or a Care Services </w:t>
      </w:r>
      <w:r w:rsidR="00DE2410" w:rsidRPr="00F050B1">
        <w:t xml:space="preserve">Selective </w:t>
      </w:r>
      <w:r w:rsidR="00D83D6F" w:rsidRPr="00F050B1">
        <w:t>Supplier</w:t>
      </w:r>
      <w:r w:rsidR="000C4848" w:rsidRPr="00F050B1">
        <w:t xml:space="preserve">. </w:t>
      </w:r>
      <w:r w:rsidR="00D83D6F" w:rsidRPr="00F050B1">
        <w:t xml:space="preserve">The way in which these conflicts </w:t>
      </w:r>
      <w:r w:rsidR="005D1581" w:rsidRPr="00F050B1">
        <w:t xml:space="preserve">are </w:t>
      </w:r>
      <w:r w:rsidR="00D83D6F" w:rsidRPr="00F050B1">
        <w:t xml:space="preserve">resolved </w:t>
      </w:r>
      <w:r w:rsidR="005D1581" w:rsidRPr="00F050B1">
        <w:t>is</w:t>
      </w:r>
      <w:r w:rsidR="00D83D6F" w:rsidRPr="00F050B1">
        <w:t xml:space="preserve"> defined by the</w:t>
      </w:r>
      <w:r w:rsidR="00602621" w:rsidRPr="00F050B1">
        <w:t xml:space="preserve"> implementing</w:t>
      </w:r>
      <w:r w:rsidR="00D83D6F" w:rsidRPr="00F050B1">
        <w:t xml:space="preserve"> jurisdiction of the Care Services Update Consumer.</w:t>
      </w:r>
      <w:r w:rsidRPr="00F050B1">
        <w:t xml:space="preserve"> </w:t>
      </w:r>
    </w:p>
    <w:p w14:paraId="1DF7819A" w14:textId="77777777" w:rsidR="009C2DE5" w:rsidRPr="00F050B1" w:rsidRDefault="009C2DE5" w:rsidP="003E7CB2">
      <w:pPr>
        <w:pStyle w:val="BodyText"/>
        <w:framePr w:w="9768" w:h="9786" w:hRule="exact" w:hSpace="180" w:wrap="around" w:vAnchor="text" w:hAnchor="page" w:x="1426" w:y="126"/>
      </w:pPr>
    </w:p>
    <w:p w14:paraId="3B33A2B3" w14:textId="77777777" w:rsidR="00B02069" w:rsidRPr="00F050B1" w:rsidRDefault="00587847" w:rsidP="003E7CB2">
      <w:pPr>
        <w:pStyle w:val="BodyText"/>
        <w:framePr w:w="9768" w:h="9786" w:hRule="exact" w:hSpace="180" w:wrap="around" w:vAnchor="text" w:hAnchor="page" w:x="1426" w:y="126"/>
      </w:pPr>
      <w:r w:rsidRPr="00F050B1">
        <w:rPr>
          <w:noProof/>
        </w:rPr>
        <mc:AlternateContent>
          <mc:Choice Requires="wps">
            <w:drawing>
              <wp:anchor distT="0" distB="0" distL="114300" distR="114300" simplePos="0" relativeHeight="251633152" behindDoc="0" locked="0" layoutInCell="1" allowOverlap="1" wp14:anchorId="1475921A" wp14:editId="7D72AC49">
                <wp:simplePos x="0" y="0"/>
                <wp:positionH relativeFrom="column">
                  <wp:posOffset>0</wp:posOffset>
                </wp:positionH>
                <wp:positionV relativeFrom="paragraph">
                  <wp:posOffset>2069465</wp:posOffset>
                </wp:positionV>
                <wp:extent cx="5410200" cy="3569335"/>
                <wp:effectExtent l="0" t="0" r="0" b="0"/>
                <wp:wrapNone/>
                <wp:docPr id="52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0200" cy="3569335"/>
                        </a:xfrm>
                        <a:prstGeom prst="rect">
                          <a:avLst/>
                        </a:prstGeom>
                        <a:solidFill>
                          <a:srgbClr val="FFFFFF"/>
                        </a:solidFill>
                        <a:ln w="25400">
                          <a:solidFill>
                            <a:srgbClr val="000000"/>
                          </a:solidFill>
                          <a:prstDash val="dash"/>
                          <a:miter lim="800000"/>
                          <a:headEnd/>
                          <a:tailEnd/>
                        </a:ln>
                      </wps:spPr>
                      <wps:txbx>
                        <w:txbxContent>
                          <w:p w14:paraId="1D3C91B7" w14:textId="77777777" w:rsidR="00F301C1" w:rsidRDefault="00F301C1" w:rsidP="00B02069">
                            <w:pPr>
                              <w:pStyle w:val="NormalWeb"/>
                              <w:spacing w:before="0"/>
                              <w:jc w:val="center"/>
                            </w:pPr>
                            <w:r w:rsidRPr="00B02069">
                              <w:rPr>
                                <w:rFonts w:ascii="Calibri" w:hAnsi="Calibri"/>
                                <w:color w:val="000000"/>
                                <w:kern w:val="24"/>
                              </w:rPr>
                              <w:t>Country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5921A" id="Rectangle 17" o:spid="_x0000_s1075" style="position:absolute;margin-left:0;margin-top:162.95pt;width:426pt;height:281.0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" strokeweight="2pt">
                <v:stroke dashstyle="dash"/>
                <v:textbox>
                  <w:txbxContent>
                    <w:p w14:paraId="1D3C91B7" w14:textId="77777777" w:rsidR="00F301C1" w:rsidRDefault="00F301C1" w:rsidP="00B02069">
                      <w:pPr>
                        <w:pStyle w:val="NormalWeb"/>
                        <w:spacing w:before="0"/>
                        <w:jc w:val="center"/>
                      </w:pPr>
                      <w:r w:rsidRPr="00B02069">
                        <w:rPr>
                          <w:rFonts w:ascii="Calibri" w:hAnsi="Calibri"/>
                          <w:color w:val="000000"/>
                          <w:kern w:val="24"/>
                        </w:rPr>
                        <w:t>Country Jurisdiction</w:t>
                      </w:r>
                    </w:p>
                  </w:txbxContent>
                </v:textbox>
              </v:rect>
            </w:pict>
          </mc:Fallback>
        </mc:AlternateContent>
      </w:r>
      <w:r w:rsidRPr="00F050B1">
        <w:rPr>
          <w:noProof/>
        </w:rPr>
        <mc:AlternateContent>
          <mc:Choice Requires="wps">
            <w:drawing>
              <wp:anchor distT="0" distB="0" distL="114300" distR="114300" simplePos="0" relativeHeight="251638272" behindDoc="0" locked="0" layoutInCell="1" allowOverlap="1" wp14:anchorId="3348593E" wp14:editId="79946893">
                <wp:simplePos x="0" y="0"/>
                <wp:positionH relativeFrom="column">
                  <wp:posOffset>1828800</wp:posOffset>
                </wp:positionH>
                <wp:positionV relativeFrom="paragraph">
                  <wp:posOffset>0</wp:posOffset>
                </wp:positionV>
                <wp:extent cx="4203065" cy="3886200"/>
                <wp:effectExtent l="0" t="0" r="0" b="0"/>
                <wp:wrapNone/>
                <wp:docPr id="52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065" cy="3886200"/>
                        </a:xfrm>
                        <a:prstGeom prst="rect">
                          <a:avLst/>
                        </a:prstGeom>
                        <a:solidFill>
                          <a:srgbClr val="FFFFFF">
                            <a:alpha val="0"/>
                          </a:srgbClr>
                        </a:solidFill>
                        <a:ln w="25400">
                          <a:solidFill>
                            <a:srgbClr val="000000"/>
                          </a:solidFill>
                          <a:prstDash val="dash"/>
                          <a:miter lim="800000"/>
                          <a:headEnd/>
                          <a:tailEnd/>
                        </a:ln>
                      </wps:spPr>
                      <wps:txbx>
                        <w:txbxContent>
                          <w:p w14:paraId="479AC8F2" w14:textId="77777777" w:rsidR="00F301C1" w:rsidRDefault="00F301C1" w:rsidP="00B02069">
                            <w:pPr>
                              <w:pStyle w:val="NormalWeb"/>
                              <w:spacing w:before="0"/>
                              <w:jc w:val="center"/>
                            </w:pPr>
                            <w:r w:rsidRPr="00B02069">
                              <w:rPr>
                                <w:rFonts w:ascii="Calibri" w:hAnsi="Calibri"/>
                                <w:color w:val="000000"/>
                                <w:kern w:val="24"/>
                                <w:sz w:val="28"/>
                                <w:szCs w:val="28"/>
                              </w:rPr>
                              <w:t>Global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48593E" id="Rectangle 58" o:spid="_x0000_s1076" style="position:absolute;margin-left:2in;margin-top:0;width:330.95pt;height:30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" strokeweight="2pt">
                <v:fill opacity="0"/>
                <v:stroke dashstyle="dash"/>
                <v:textbox>
                  <w:txbxContent>
                    <w:p w14:paraId="479AC8F2" w14:textId="77777777" w:rsidR="00F301C1" w:rsidRDefault="00F301C1" w:rsidP="00B02069">
                      <w:pPr>
                        <w:pStyle w:val="NormalWeb"/>
                        <w:spacing w:before="0"/>
                        <w:jc w:val="center"/>
                      </w:pPr>
                      <w:r w:rsidRPr="00B02069">
                        <w:rPr>
                          <w:rFonts w:ascii="Calibri" w:hAnsi="Calibri"/>
                          <w:color w:val="000000"/>
                          <w:kern w:val="24"/>
                          <w:sz w:val="28"/>
                          <w:szCs w:val="28"/>
                        </w:rPr>
                        <w:t>Global Jurisdiction</w:t>
                      </w:r>
                    </w:p>
                  </w:txbxContent>
                </v:textbox>
              </v:rect>
            </w:pict>
          </mc:Fallback>
        </mc:AlternateContent>
      </w:r>
      <w:r w:rsidRPr="00F050B1">
        <w:rPr>
          <w:noProof/>
        </w:rPr>
        <mc:AlternateContent>
          <mc:Choice Requires="wps">
            <w:drawing>
              <wp:anchor distT="0" distB="0" distL="114300" distR="114300" simplePos="0" relativeHeight="251643392" behindDoc="0" locked="0" layoutInCell="1" allowOverlap="1" wp14:anchorId="4D7CD36D" wp14:editId="48C7D889">
                <wp:simplePos x="0" y="0"/>
                <wp:positionH relativeFrom="column">
                  <wp:posOffset>685800</wp:posOffset>
                </wp:positionH>
                <wp:positionV relativeFrom="paragraph">
                  <wp:posOffset>0</wp:posOffset>
                </wp:positionV>
                <wp:extent cx="1143000" cy="1943100"/>
                <wp:effectExtent l="0" t="0" r="0" b="0"/>
                <wp:wrapNone/>
                <wp:docPr id="521"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943100"/>
                        </a:xfrm>
                        <a:prstGeom prst="rect">
                          <a:avLst/>
                        </a:prstGeom>
                        <a:solidFill>
                          <a:srgbClr val="FFFFFF"/>
                        </a:solidFill>
                        <a:ln w="25400">
                          <a:solidFill>
                            <a:srgbClr val="000000"/>
                          </a:solidFill>
                          <a:prstDash val="dash"/>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551861C" id="Rectangle 75" o:spid="_x0000_s1026" style="position:absolute;margin-left:54pt;margin-top:0;width:90pt;height:153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" strokeweight="2pt">
                <v:stroke dashstyle="dash"/>
              </v:rect>
            </w:pict>
          </mc:Fallback>
        </mc:AlternateContent>
      </w:r>
      <w:r w:rsidRPr="00F050B1">
        <w:rPr>
          <w:noProof/>
        </w:rPr>
        <mc:AlternateContent>
          <mc:Choice Requires="wps">
            <w:drawing>
              <wp:anchor distT="0" distB="0" distL="114300" distR="114300" simplePos="0" relativeHeight="251648512" behindDoc="0" locked="0" layoutInCell="1" allowOverlap="1" wp14:anchorId="35CAD4BD" wp14:editId="41502FC0">
                <wp:simplePos x="0" y="0"/>
                <wp:positionH relativeFrom="column">
                  <wp:posOffset>1783080</wp:posOffset>
                </wp:positionH>
                <wp:positionV relativeFrom="paragraph">
                  <wp:posOffset>30480</wp:posOffset>
                </wp:positionV>
                <wp:extent cx="91440" cy="1883410"/>
                <wp:effectExtent l="0" t="0" r="22860" b="21590"/>
                <wp:wrapNone/>
                <wp:docPr id="7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188341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1CCAD98" id="Rectangle 76" o:spid="_x0000_s1026" style="position:absolute;margin-left:140.4pt;margin-top:2.4pt;width:7.2pt;height:148.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" fillcolor="window" strokecolor="window" strokeweight="2pt">
                <v:path arrowok="t"/>
              </v:rect>
            </w:pict>
          </mc:Fallback>
        </mc:AlternateContent>
      </w:r>
      <w:r w:rsidRPr="00F050B1">
        <w:rPr>
          <w:noProof/>
        </w:rPr>
        <mc:AlternateContent>
          <mc:Choice Requires="wpg">
            <w:drawing>
              <wp:anchor distT="0" distB="0" distL="114300" distR="114300" simplePos="0" relativeHeight="251653632" behindDoc="0" locked="0" layoutInCell="1" allowOverlap="1" wp14:anchorId="3C44B177" wp14:editId="3258FE78">
                <wp:simplePos x="0" y="0"/>
                <wp:positionH relativeFrom="column">
                  <wp:posOffset>957580</wp:posOffset>
                </wp:positionH>
                <wp:positionV relativeFrom="paragraph">
                  <wp:posOffset>92710</wp:posOffset>
                </wp:positionV>
                <wp:extent cx="4923155" cy="1481455"/>
                <wp:effectExtent l="0" t="0" r="0" b="0"/>
                <wp:wrapNone/>
                <wp:docPr id="5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3155" cy="1481455"/>
                          <a:chOff x="9574" y="929"/>
                          <a:chExt cx="63446" cy="19093"/>
                        </a:xfrm>
                      </wpg:grpSpPr>
                      <wps:wsp>
                        <wps:cNvPr id="516" name="Rectangle 6"/>
                        <wps:cNvSpPr>
                          <a:spLocks noChangeArrowheads="1"/>
                        </wps:cNvSpPr>
                        <wps:spPr bwMode="auto">
                          <a:xfrm>
                            <a:off x="51037" y="2851"/>
                            <a:ext cx="21984" cy="17172"/>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79CF4DB1" w14:textId="77777777" w:rsidR="00F301C1" w:rsidRDefault="00F301C1" w:rsidP="00B02069">
                              <w:pPr>
                                <w:pStyle w:val="NormalWeb"/>
                                <w:spacing w:before="0"/>
                                <w:jc w:val="center"/>
                              </w:pPr>
                              <w:r w:rsidRPr="00B02069">
                                <w:rPr>
                                  <w:rFonts w:ascii="Calibri" w:hAnsi="Calibri"/>
                                  <w:color w:val="000000"/>
                                  <w:kern w:val="24"/>
                                </w:rPr>
                                <w:t>Global Server</w:t>
                              </w:r>
                            </w:p>
                          </w:txbxContent>
                        </wps:txbx>
                        <wps:bodyPr rot="0" vert="horz" wrap="square" lIns="91440" tIns="45720" rIns="91440" bIns="45720" anchor="t" anchorCtr="0" upright="1">
                          <a:noAutofit/>
                        </wps:bodyPr>
                      </wps:wsp>
                      <wps:wsp>
                        <wps:cNvPr id="517" name="Rectangle 7"/>
                        <wps:cNvSpPr>
                          <a:spLocks noChangeArrowheads="1"/>
                        </wps:cNvSpPr>
                        <wps:spPr bwMode="auto">
                          <a:xfrm>
                            <a:off x="9574" y="929"/>
                            <a:ext cx="21994" cy="10720"/>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770B000E" w14:textId="77777777" w:rsidR="00F301C1" w:rsidRDefault="00F301C1" w:rsidP="00B02069">
                              <w:pPr>
                                <w:pStyle w:val="NormalWeb"/>
                                <w:spacing w:before="0"/>
                                <w:jc w:val="center"/>
                              </w:pPr>
                              <w:r w:rsidRPr="00B02069">
                                <w:rPr>
                                  <w:rFonts w:ascii="Calibri" w:hAnsi="Calibri"/>
                                  <w:color w:val="000000"/>
                                  <w:kern w:val="24"/>
                                </w:rPr>
                                <w:t>Global Client</w:t>
                              </w:r>
                            </w:p>
                          </w:txbxContent>
                        </wps:txbx>
                        <wps:bodyPr rot="0" vert="horz" wrap="square" lIns="91440" tIns="45720" rIns="91440" bIns="45720" anchor="t" anchorCtr="0" upright="1">
                          <a:noAutofit/>
                        </wps:bodyPr>
                      </wps:wsp>
                      <wps:wsp>
                        <wps:cNvPr id="518" name="AutoShape 519"/>
                        <wps:cNvSpPr>
                          <a:spLocks noChangeArrowheads="1"/>
                        </wps:cNvSpPr>
                        <wps:spPr bwMode="auto">
                          <a:xfrm>
                            <a:off x="52561" y="5969"/>
                            <a:ext cx="17746" cy="6119"/>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38E21F9" w14:textId="77777777" w:rsidR="00F301C1" w:rsidRPr="00B02069" w:rsidRDefault="00F301C1" w:rsidP="00B02069">
                              <w:pPr>
                                <w:pStyle w:val="NormalWeb"/>
                                <w:spacing w:before="0"/>
                                <w:jc w:val="center"/>
                                <w:rPr>
                                  <w:sz w:val="22"/>
                                </w:rPr>
                              </w:pPr>
                              <w:r w:rsidRPr="00B02069">
                                <w:rPr>
                                  <w:rFonts w:ascii="Calibri" w:hAnsi="Calibri"/>
                                  <w:color w:val="000000"/>
                                  <w:kern w:val="24"/>
                                  <w:sz w:val="22"/>
                                </w:rPr>
                                <w:t>Care Services Selective Supplier</w:t>
                              </w:r>
                            </w:p>
                          </w:txbxContent>
                        </wps:txbx>
                        <wps:bodyPr rot="0" vert="horz" wrap="square" lIns="91440" tIns="45720" rIns="91440" bIns="45720" anchor="ctr" anchorCtr="0" upright="1">
                          <a:noAutofit/>
                        </wps:bodyPr>
                      </wps:wsp>
                      <wps:wsp>
                        <wps:cNvPr id="519" name="AutoShape 520"/>
                        <wps:cNvSpPr>
                          <a:spLocks noChangeArrowheads="1"/>
                        </wps:cNvSpPr>
                        <wps:spPr bwMode="auto">
                          <a:xfrm>
                            <a:off x="11348" y="4316"/>
                            <a:ext cx="19279" cy="6110"/>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5ECE703" w14:textId="77777777" w:rsidR="00F301C1" w:rsidRPr="00B02069" w:rsidRDefault="00F301C1" w:rsidP="00B02069">
                              <w:pPr>
                                <w:pStyle w:val="NormalWeb"/>
                                <w:spacing w:before="0"/>
                                <w:jc w:val="center"/>
                                <w:rPr>
                                  <w:sz w:val="22"/>
                                </w:rPr>
                              </w:pPr>
                              <w:r w:rsidRPr="00B02069">
                                <w:rPr>
                                  <w:rFonts w:ascii="Calibri" w:hAnsi="Calibri"/>
                                  <w:color w:val="000000"/>
                                  <w:kern w:val="24"/>
                                  <w:sz w:val="22"/>
                                </w:rPr>
                                <w:t>Care Services Selective Consumer</w:t>
                              </w:r>
                            </w:p>
                          </w:txbxContent>
                        </wps:txbx>
                        <wps:bodyPr rot="0" vert="horz" wrap="square" lIns="91440" tIns="45720" rIns="91440" bIns="45720" anchor="ctr" anchorCtr="0" upright="1">
                          <a:noAutofit/>
                        </wps:bodyPr>
                      </wps:wsp>
                      <wps:wsp>
                        <wps:cNvPr id="520" name="AutoShape 521"/>
                        <wps:cNvSpPr>
                          <a:spLocks noChangeArrowheads="1"/>
                        </wps:cNvSpPr>
                        <wps:spPr bwMode="auto">
                          <a:xfrm>
                            <a:off x="52561" y="12088"/>
                            <a:ext cx="17746" cy="6375"/>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6A7158A" w14:textId="77777777" w:rsidR="00F301C1" w:rsidRDefault="00F301C1" w:rsidP="00B02069">
                              <w:pPr>
                                <w:pStyle w:val="NormalWeb"/>
                                <w:spacing w:before="0"/>
                                <w:jc w:val="center"/>
                              </w:pPr>
                              <w:r w:rsidRPr="00B02069">
                                <w:rPr>
                                  <w:rFonts w:ascii="Calibri" w:hAnsi="Calibri"/>
                                  <w:color w:val="000000"/>
                                  <w:kern w:val="24"/>
                                </w:rPr>
                                <w:t xml:space="preserve">Care Services </w:t>
                              </w:r>
                            </w:p>
                            <w:p w14:paraId="12F2388F" w14:textId="77777777" w:rsidR="00F301C1" w:rsidRDefault="00F301C1" w:rsidP="00B02069">
                              <w:pPr>
                                <w:pStyle w:val="NormalWeb"/>
                                <w:spacing w:before="0"/>
                                <w:jc w:val="center"/>
                              </w:pPr>
                              <w:r w:rsidRPr="00B02069">
                                <w:rPr>
                                  <w:rFonts w:ascii="Calibri" w:hAnsi="Calibri"/>
                                  <w:color w:val="000000"/>
                                  <w:kern w:val="24"/>
                                </w:rPr>
                                <w:t>Update Consumer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44B177" id="Group 14" o:spid="_x0000_s1077" style="position:absolute;margin-left:75.4pt;margin-top:7.3pt;width:387.65pt;height:116.65pt;z-index:251653632;mso-position-horizontal-relative:text;mso-position-vertical-relative:text" coordorigin="9574,929" coordsize="63446,1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">
                <v:rect id="Rectangle 6" o:spid="_x0000_s1078" style="position:absolute;left:51037;top:2851;width:21984;height:17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" filled="f" strokeweight="2pt">
                  <v:textbox>
                    <w:txbxContent>
                      <w:p w14:paraId="79CF4DB1" w14:textId="77777777" w:rsidR="00F301C1" w:rsidRDefault="00F301C1" w:rsidP="00B02069">
                        <w:pPr>
                          <w:pStyle w:val="NormalWeb"/>
                          <w:spacing w:before="0"/>
                          <w:jc w:val="center"/>
                        </w:pPr>
                        <w:r w:rsidRPr="00B02069">
                          <w:rPr>
                            <w:rFonts w:ascii="Calibri" w:hAnsi="Calibri"/>
                            <w:color w:val="000000"/>
                            <w:kern w:val="24"/>
                          </w:rPr>
                          <w:t>Global Server</w:t>
                        </w:r>
                      </w:p>
                    </w:txbxContent>
                  </v:textbox>
                </v:rect>
                <v:rect id="Rectangle 7" o:spid="_x0000_s1079" style="position:absolute;left:9574;top:929;width:21994;height:10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" filled="f" strokeweight="2pt">
                  <v:textbox>
                    <w:txbxContent>
                      <w:p w14:paraId="770B000E" w14:textId="77777777" w:rsidR="00F301C1" w:rsidRDefault="00F301C1" w:rsidP="00B02069">
                        <w:pPr>
                          <w:pStyle w:val="NormalWeb"/>
                          <w:spacing w:before="0"/>
                          <w:jc w:val="center"/>
                        </w:pPr>
                        <w:r w:rsidRPr="00B02069">
                          <w:rPr>
                            <w:rFonts w:ascii="Calibri" w:hAnsi="Calibri"/>
                            <w:color w:val="000000"/>
                            <w:kern w:val="24"/>
                          </w:rPr>
                          <w:t>Global Client</w:t>
                        </w:r>
                      </w:p>
                    </w:txbxContent>
                  </v:textbox>
                </v:rect>
                <v:roundrect id="AutoShape 519" o:spid="_x0000_s1080" style="position:absolute;left:52561;top:5969;width:17746;height:61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" filled="f" strokeweight="2pt">
                  <v:textbox>
                    <w:txbxContent>
                      <w:p w14:paraId="438E21F9" w14:textId="77777777" w:rsidR="00F301C1" w:rsidRPr="00B02069" w:rsidRDefault="00F301C1" w:rsidP="00B02069">
                        <w:pPr>
                          <w:pStyle w:val="NormalWeb"/>
                          <w:spacing w:before="0"/>
                          <w:jc w:val="center"/>
                          <w:rPr>
                            <w:sz w:val="22"/>
                          </w:rPr>
                        </w:pPr>
                        <w:r w:rsidRPr="00B02069">
                          <w:rPr>
                            <w:rFonts w:ascii="Calibri" w:hAnsi="Calibri"/>
                            <w:color w:val="000000"/>
                            <w:kern w:val="24"/>
                            <w:sz w:val="22"/>
                          </w:rPr>
                          <w:t>Care Services Selective Supplier</w:t>
                        </w:r>
                      </w:p>
                    </w:txbxContent>
                  </v:textbox>
                </v:roundrect>
                <v:roundrect id="AutoShape 520" o:spid="_x0000_s1081" style="position:absolute;left:11348;top:4316;width:19279;height:61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" filled="f" strokeweight="2pt">
                  <v:textbox>
                    <w:txbxContent>
                      <w:p w14:paraId="05ECE703" w14:textId="77777777" w:rsidR="00F301C1" w:rsidRPr="00B02069" w:rsidRDefault="00F301C1" w:rsidP="00B02069">
                        <w:pPr>
                          <w:pStyle w:val="NormalWeb"/>
                          <w:spacing w:before="0"/>
                          <w:jc w:val="center"/>
                          <w:rPr>
                            <w:sz w:val="22"/>
                          </w:rPr>
                        </w:pPr>
                        <w:r w:rsidRPr="00B02069">
                          <w:rPr>
                            <w:rFonts w:ascii="Calibri" w:hAnsi="Calibri"/>
                            <w:color w:val="000000"/>
                            <w:kern w:val="24"/>
                            <w:sz w:val="22"/>
                          </w:rPr>
                          <w:t>Care Services Selective Consumer</w:t>
                        </w:r>
                      </w:p>
                    </w:txbxContent>
                  </v:textbox>
                </v:roundrect>
                <v:roundrect id="AutoShape 521" o:spid="_x0000_s1082" style="position:absolute;left:52561;top:12088;width:17746;height:63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" filled="f" strokeweight="2pt">
                  <v:textbox>
                    <w:txbxContent>
                      <w:p w14:paraId="46A7158A" w14:textId="77777777" w:rsidR="00F301C1" w:rsidRDefault="00F301C1" w:rsidP="00B02069">
                        <w:pPr>
                          <w:pStyle w:val="NormalWeb"/>
                          <w:spacing w:before="0"/>
                          <w:jc w:val="center"/>
                        </w:pPr>
                        <w:r w:rsidRPr="00B02069">
                          <w:rPr>
                            <w:rFonts w:ascii="Calibri" w:hAnsi="Calibri"/>
                            <w:color w:val="000000"/>
                            <w:kern w:val="24"/>
                          </w:rPr>
                          <w:t xml:space="preserve">Care Services </w:t>
                        </w:r>
                      </w:p>
                      <w:p w14:paraId="12F2388F" w14:textId="77777777" w:rsidR="00F301C1" w:rsidRDefault="00F301C1" w:rsidP="00B02069">
                        <w:pPr>
                          <w:pStyle w:val="NormalWeb"/>
                          <w:spacing w:before="0"/>
                          <w:jc w:val="center"/>
                        </w:pPr>
                        <w:r w:rsidRPr="00B02069">
                          <w:rPr>
                            <w:rFonts w:ascii="Calibri" w:hAnsi="Calibri"/>
                            <w:color w:val="000000"/>
                            <w:kern w:val="24"/>
                          </w:rPr>
                          <w:t>Update Consumer</w:t>
                        </w:r>
                      </w:p>
                    </w:txbxContent>
                  </v:textbox>
                </v:roundrect>
              </v:group>
            </w:pict>
          </mc:Fallback>
        </mc:AlternateContent>
      </w:r>
      <w:r w:rsidRPr="00F050B1">
        <w:rPr>
          <w:noProof/>
        </w:rPr>
        <mc:AlternateContent>
          <mc:Choice Requires="wpg">
            <w:drawing>
              <wp:anchor distT="0" distB="0" distL="114300" distR="114300" simplePos="0" relativeHeight="251658752" behindDoc="0" locked="0" layoutInCell="1" allowOverlap="1" wp14:anchorId="1B270C13" wp14:editId="4406FD82">
                <wp:simplePos x="0" y="0"/>
                <wp:positionH relativeFrom="column">
                  <wp:posOffset>176530</wp:posOffset>
                </wp:positionH>
                <wp:positionV relativeFrom="paragraph">
                  <wp:posOffset>2447925</wp:posOffset>
                </wp:positionV>
                <wp:extent cx="5121910" cy="1133475"/>
                <wp:effectExtent l="0" t="0" r="0" b="0"/>
                <wp:wrapNone/>
                <wp:docPr id="5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1910" cy="1133475"/>
                          <a:chOff x="1762" y="24479"/>
                          <a:chExt cx="51221" cy="11334"/>
                        </a:xfrm>
                      </wpg:grpSpPr>
                      <wpg:grpSp>
                        <wpg:cNvPr id="60" name="Group 12"/>
                        <wpg:cNvGrpSpPr>
                          <a:grpSpLocks/>
                        </wpg:cNvGrpSpPr>
                        <wpg:grpSpPr bwMode="auto">
                          <a:xfrm>
                            <a:off x="1762" y="24479"/>
                            <a:ext cx="51221" cy="11335"/>
                            <a:chOff x="1762" y="24479"/>
                            <a:chExt cx="79150" cy="17515"/>
                          </a:xfrm>
                        </wpg:grpSpPr>
                        <wps:wsp>
                          <wps:cNvPr id="61" name="Rectangle 14"/>
                          <wps:cNvSpPr>
                            <a:spLocks noChangeArrowheads="1"/>
                          </wps:cNvSpPr>
                          <wps:spPr bwMode="auto">
                            <a:xfrm>
                              <a:off x="41555" y="24719"/>
                              <a:ext cx="39357" cy="17275"/>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63396A4" w14:textId="77777777" w:rsidR="00F301C1" w:rsidRDefault="00F301C1" w:rsidP="00B02069">
                                <w:pPr>
                                  <w:pStyle w:val="NormalWeb"/>
                                  <w:spacing w:before="0"/>
                                  <w:jc w:val="center"/>
                                </w:pPr>
                                <w:r w:rsidRPr="00B02069">
                                  <w:rPr>
                                    <w:rFonts w:ascii="Calibri" w:hAnsi="Calibri"/>
                                    <w:color w:val="000000"/>
                                    <w:kern w:val="24"/>
                                    <w:sz w:val="20"/>
                                    <w:szCs w:val="20"/>
                                  </w:rPr>
                                  <w:t>Country Server</w:t>
                                </w:r>
                              </w:p>
                            </w:txbxContent>
                          </wps:txbx>
                          <wps:bodyPr rot="0" vert="horz" wrap="square" lIns="91440" tIns="45720" rIns="91440" bIns="45720" anchor="t" anchorCtr="0" upright="1">
                            <a:noAutofit/>
                          </wps:bodyPr>
                        </wps:wsp>
                        <wps:wsp>
                          <wps:cNvPr id="62" name="Rectangle 16"/>
                          <wps:cNvSpPr>
                            <a:spLocks noChangeArrowheads="1"/>
                          </wps:cNvSpPr>
                          <wps:spPr bwMode="auto">
                            <a:xfrm>
                              <a:off x="1762" y="24479"/>
                              <a:ext cx="23181" cy="11511"/>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CD5CD9A" w14:textId="77777777" w:rsidR="00F301C1" w:rsidRDefault="00F301C1" w:rsidP="00B02069">
                                <w:pPr>
                                  <w:pStyle w:val="NormalWeb"/>
                                  <w:spacing w:before="0"/>
                                  <w:jc w:val="center"/>
                                </w:pPr>
                                <w:r w:rsidRPr="00B02069">
                                  <w:rPr>
                                    <w:rFonts w:ascii="Calibri" w:hAnsi="Calibri"/>
                                    <w:color w:val="000000"/>
                                    <w:kern w:val="24"/>
                                    <w:sz w:val="20"/>
                                    <w:szCs w:val="20"/>
                                  </w:rPr>
                                  <w:t>Country Client</w:t>
                                </w:r>
                              </w:p>
                            </w:txbxContent>
                          </wps:txbx>
                          <wps:bodyPr rot="0" vert="horz" wrap="square" lIns="91440" tIns="45720" rIns="91440" bIns="45720" anchor="t" anchorCtr="0" upright="1">
                            <a:noAutofit/>
                          </wps:bodyPr>
                        </wps:wsp>
                        <wps:wsp>
                          <wps:cNvPr id="63" name="Rounded Rectangle 19"/>
                          <wps:cNvSpPr>
                            <a:spLocks noChangeArrowheads="1"/>
                          </wps:cNvSpPr>
                          <wps:spPr bwMode="auto">
                            <a:xfrm>
                              <a:off x="42350" y="28198"/>
                              <a:ext cx="19096" cy="6224"/>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048C8E5" w14:textId="77777777" w:rsidR="00F301C1" w:rsidRPr="00B02069" w:rsidRDefault="00F301C1"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F301C1" w:rsidRPr="00B02069" w:rsidRDefault="00F301C1" w:rsidP="00B02069">
                                <w:pPr>
                                  <w:pStyle w:val="NormalWeb"/>
                                  <w:spacing w:before="0"/>
                                  <w:jc w:val="center"/>
                                  <w:rPr>
                                    <w:sz w:val="22"/>
                                  </w:rPr>
                                </w:pPr>
                                <w:r w:rsidRPr="00B02069">
                                  <w:rPr>
                                    <w:rFonts w:ascii="Calibri" w:hAnsi="Calibri"/>
                                    <w:color w:val="000000"/>
                                    <w:kern w:val="24"/>
                                    <w:sz w:val="18"/>
                                    <w:szCs w:val="20"/>
                                  </w:rPr>
                                  <w:t>Selective Supplier</w:t>
                                </w:r>
                              </w:p>
                            </w:txbxContent>
                          </wps:txbx>
                          <wps:bodyPr rot="0" vert="horz" wrap="square" lIns="91440" tIns="45720" rIns="91440" bIns="45720" anchor="ctr" anchorCtr="0" upright="1">
                            <a:noAutofit/>
                          </wps:bodyPr>
                        </wps:wsp>
                        <wps:wsp>
                          <wps:cNvPr id="512" name="Rounded Rectangle 20"/>
                          <wps:cNvSpPr>
                            <a:spLocks noChangeArrowheads="1"/>
                          </wps:cNvSpPr>
                          <wps:spPr bwMode="auto">
                            <a:xfrm>
                              <a:off x="3495" y="28481"/>
                              <a:ext cx="20144" cy="6304"/>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2CE1FAC" w14:textId="77777777" w:rsidR="00F301C1" w:rsidRDefault="00F301C1"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F301C1" w:rsidRPr="00B02069" w:rsidRDefault="00F301C1" w:rsidP="00B02069">
                                <w:pPr>
                                  <w:pStyle w:val="NormalWeb"/>
                                  <w:spacing w:before="0"/>
                                  <w:jc w:val="center"/>
                                  <w:rPr>
                                    <w:sz w:val="22"/>
                                  </w:rPr>
                                </w:pPr>
                                <w:r w:rsidRPr="00B02069">
                                  <w:rPr>
                                    <w:rFonts w:ascii="Calibri" w:hAnsi="Calibri"/>
                                    <w:color w:val="000000"/>
                                    <w:kern w:val="24"/>
                                    <w:sz w:val="18"/>
                                    <w:szCs w:val="20"/>
                                  </w:rPr>
                                  <w:t>Selective Consumer</w:t>
                                </w:r>
                              </w:p>
                            </w:txbxContent>
                          </wps:txbx>
                          <wps:bodyPr rot="0" vert="horz" wrap="square" lIns="91440" tIns="45720" rIns="91440" bIns="45720" anchor="ctr" anchorCtr="0" upright="1">
                            <a:noAutofit/>
                          </wps:bodyPr>
                        </wps:wsp>
                        <wps:wsp>
                          <wps:cNvPr id="513" name="Rounded Rectangle 21"/>
                          <wps:cNvSpPr>
                            <a:spLocks noChangeArrowheads="1"/>
                          </wps:cNvSpPr>
                          <wps:spPr bwMode="auto">
                            <a:xfrm>
                              <a:off x="42350" y="34422"/>
                              <a:ext cx="18851" cy="6394"/>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3DD3A0AE" w14:textId="77777777" w:rsidR="00F301C1" w:rsidRPr="00B02069" w:rsidRDefault="00F301C1"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F301C1" w:rsidRPr="00B02069" w:rsidRDefault="00F301C1" w:rsidP="00B02069">
                                <w:pPr>
                                  <w:pStyle w:val="NormalWeb"/>
                                  <w:spacing w:before="0"/>
                                  <w:jc w:val="center"/>
                                  <w:rPr>
                                    <w:sz w:val="22"/>
                                  </w:rPr>
                                </w:pPr>
                                <w:r w:rsidRPr="00B02069">
                                  <w:rPr>
                                    <w:rFonts w:ascii="Calibri" w:hAnsi="Calibri"/>
                                    <w:color w:val="000000"/>
                                    <w:kern w:val="24"/>
                                    <w:sz w:val="18"/>
                                    <w:szCs w:val="20"/>
                                  </w:rPr>
                                  <w:t>Update Consumer</w:t>
                                </w:r>
                              </w:p>
                            </w:txbxContent>
                          </wps:txbx>
                          <wps:bodyPr rot="0" vert="horz" wrap="square" lIns="91440" tIns="45720" rIns="91440" bIns="45720" anchor="ctr" anchorCtr="0" upright="1">
                            <a:noAutofit/>
                          </wps:bodyPr>
                        </wps:wsp>
                      </wpg:grpSp>
                      <wps:wsp>
                        <wps:cNvPr id="514" name="Rounded Rectangle 13"/>
                        <wps:cNvSpPr>
                          <a:spLocks noChangeArrowheads="1"/>
                        </wps:cNvSpPr>
                        <wps:spPr bwMode="auto">
                          <a:xfrm>
                            <a:off x="40586" y="26753"/>
                            <a:ext cx="11441" cy="4028"/>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62B9F0E9" w14:textId="77777777" w:rsidR="00F301C1" w:rsidRPr="00B02069" w:rsidRDefault="00F301C1"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F301C1" w:rsidRPr="00B02069" w:rsidRDefault="00F301C1"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270C13" id="Group 16" o:spid="_x0000_s1083" style="position:absolute;margin-left:13.9pt;margin-top:192.75pt;width:403.3pt;height:89.25pt;z-index:251658752;mso-position-horizontal-relative:text;mso-position-vertical-relative:text" coordorigin="1762,24479" coordsize="51221,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">
                <v:group id="Group 12" o:spid="_x0000_s1084" style="position:absolute;left:1762;top:24479;width:51221;height:11335" coordorigin="1762,24479" coordsize="79150,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14" o:spid="_x0000_s1085" style="position:absolute;left:41555;top:24719;width:39357;height:17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" filled="f" strokeweight="2pt">
                    <v:textbox>
                      <w:txbxContent>
                        <w:p w14:paraId="063396A4" w14:textId="77777777" w:rsidR="00F301C1" w:rsidRDefault="00F301C1" w:rsidP="00B02069">
                          <w:pPr>
                            <w:pStyle w:val="NormalWeb"/>
                            <w:spacing w:before="0"/>
                            <w:jc w:val="center"/>
                          </w:pPr>
                          <w:r w:rsidRPr="00B02069">
                            <w:rPr>
                              <w:rFonts w:ascii="Calibri" w:hAnsi="Calibri"/>
                              <w:color w:val="000000"/>
                              <w:kern w:val="24"/>
                              <w:sz w:val="20"/>
                              <w:szCs w:val="20"/>
                            </w:rPr>
                            <w:t>Country Server</w:t>
                          </w:r>
                        </w:p>
                      </w:txbxContent>
                    </v:textbox>
                  </v:rect>
                  <v:rect id="Rectangle 16" o:spid="_x0000_s1086" style="position:absolute;left:1762;top:24479;width:23181;height:1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" filled="f" strokeweight="2pt">
                    <v:textbox>
                      <w:txbxContent>
                        <w:p w14:paraId="5CD5CD9A" w14:textId="77777777" w:rsidR="00F301C1" w:rsidRDefault="00F301C1" w:rsidP="00B02069">
                          <w:pPr>
                            <w:pStyle w:val="NormalWeb"/>
                            <w:spacing w:before="0"/>
                            <w:jc w:val="center"/>
                          </w:pPr>
                          <w:r w:rsidRPr="00B02069">
                            <w:rPr>
                              <w:rFonts w:ascii="Calibri" w:hAnsi="Calibri"/>
                              <w:color w:val="000000"/>
                              <w:kern w:val="24"/>
                              <w:sz w:val="20"/>
                              <w:szCs w:val="20"/>
                            </w:rPr>
                            <w:t>Country Client</w:t>
                          </w:r>
                        </w:p>
                      </w:txbxContent>
                    </v:textbox>
                  </v:rect>
                  <v:roundrect id="Rounded Rectangle 19" o:spid="_x0000_s1087" style="position:absolute;left:42350;top:28198;width:19096;height:62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" filled="f" strokeweight="2pt">
                    <v:textbox>
                      <w:txbxContent>
                        <w:p w14:paraId="0048C8E5" w14:textId="77777777" w:rsidR="00F301C1" w:rsidRPr="00B02069" w:rsidRDefault="00F301C1"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F301C1" w:rsidRPr="00B02069" w:rsidRDefault="00F301C1" w:rsidP="00B02069">
                          <w:pPr>
                            <w:pStyle w:val="NormalWeb"/>
                            <w:spacing w:before="0"/>
                            <w:jc w:val="center"/>
                            <w:rPr>
                              <w:sz w:val="22"/>
                            </w:rPr>
                          </w:pPr>
                          <w:r w:rsidRPr="00B02069">
                            <w:rPr>
                              <w:rFonts w:ascii="Calibri" w:hAnsi="Calibri"/>
                              <w:color w:val="000000"/>
                              <w:kern w:val="24"/>
                              <w:sz w:val="18"/>
                              <w:szCs w:val="20"/>
                            </w:rPr>
                            <w:t>Selective Supplier</w:t>
                          </w:r>
                        </w:p>
                      </w:txbxContent>
                    </v:textbox>
                  </v:roundrect>
                  <v:roundrect id="Rounded Rectangle 20" o:spid="_x0000_s1088" style="position:absolute;left:3495;top:28481;width:20144;height:63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" filled="f" strokeweight="2pt">
                    <v:textbox>
                      <w:txbxContent>
                        <w:p w14:paraId="42CE1FAC" w14:textId="77777777" w:rsidR="00F301C1" w:rsidRDefault="00F301C1"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F301C1" w:rsidRPr="00B02069" w:rsidRDefault="00F301C1" w:rsidP="00B02069">
                          <w:pPr>
                            <w:pStyle w:val="NormalWeb"/>
                            <w:spacing w:before="0"/>
                            <w:jc w:val="center"/>
                            <w:rPr>
                              <w:sz w:val="22"/>
                            </w:rPr>
                          </w:pPr>
                          <w:r w:rsidRPr="00B02069">
                            <w:rPr>
                              <w:rFonts w:ascii="Calibri" w:hAnsi="Calibri"/>
                              <w:color w:val="000000"/>
                              <w:kern w:val="24"/>
                              <w:sz w:val="18"/>
                              <w:szCs w:val="20"/>
                            </w:rPr>
                            <w:t>Selective Consumer</w:t>
                          </w:r>
                        </w:p>
                      </w:txbxContent>
                    </v:textbox>
                  </v:roundrect>
                  <v:roundrect id="Rounded Rectangle 21" o:spid="_x0000_s1089" style="position:absolute;left:42350;top:34422;width:18851;height:6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" filled="f" strokeweight="2pt">
                    <v:textbox>
                      <w:txbxContent>
                        <w:p w14:paraId="3DD3A0AE" w14:textId="77777777" w:rsidR="00F301C1" w:rsidRPr="00B02069" w:rsidRDefault="00F301C1"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F301C1" w:rsidRPr="00B02069" w:rsidRDefault="00F301C1" w:rsidP="00B02069">
                          <w:pPr>
                            <w:pStyle w:val="NormalWeb"/>
                            <w:spacing w:before="0"/>
                            <w:jc w:val="center"/>
                            <w:rPr>
                              <w:sz w:val="22"/>
                            </w:rPr>
                          </w:pPr>
                          <w:r w:rsidRPr="00B02069">
                            <w:rPr>
                              <w:rFonts w:ascii="Calibri" w:hAnsi="Calibri"/>
                              <w:color w:val="000000"/>
                              <w:kern w:val="24"/>
                              <w:sz w:val="18"/>
                              <w:szCs w:val="20"/>
                            </w:rPr>
                            <w:t>Update Consumer</w:t>
                          </w:r>
                        </w:p>
                      </w:txbxContent>
                    </v:textbox>
                  </v:roundrect>
                </v:group>
                <v:roundrect id="Rounded Rectangle 13" o:spid="_x0000_s1090" style="position:absolute;left:40586;top:26753;width:11441;height:40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" filled="f" strokeweight="2pt">
                  <v:textbox>
                    <w:txbxContent>
                      <w:p w14:paraId="62B9F0E9" w14:textId="77777777" w:rsidR="00F301C1" w:rsidRPr="00B02069" w:rsidRDefault="00F301C1"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F301C1" w:rsidRPr="00B02069" w:rsidRDefault="00F301C1"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F050B1">
        <w:rPr>
          <w:noProof/>
        </w:rPr>
        <mc:AlternateContent>
          <mc:Choice Requires="wpg">
            <w:drawing>
              <wp:anchor distT="0" distB="0" distL="114300" distR="114300" simplePos="0" relativeHeight="251674112" behindDoc="0" locked="0" layoutInCell="1" allowOverlap="1" wp14:anchorId="5B383E70" wp14:editId="17C04334">
                <wp:simplePos x="0" y="0"/>
                <wp:positionH relativeFrom="column">
                  <wp:posOffset>957580</wp:posOffset>
                </wp:positionH>
                <wp:positionV relativeFrom="paragraph">
                  <wp:posOffset>1020445</wp:posOffset>
                </wp:positionV>
                <wp:extent cx="1708785" cy="858520"/>
                <wp:effectExtent l="0" t="0" r="0" b="0"/>
                <wp:wrapNone/>
                <wp:docPr id="5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785" cy="858520"/>
                          <a:chOff x="9574" y="10206"/>
                          <a:chExt cx="17086" cy="8585"/>
                        </a:xfrm>
                      </wpg:grpSpPr>
                      <wps:wsp>
                        <wps:cNvPr id="57" name="Rectangle 26"/>
                        <wps:cNvSpPr>
                          <a:spLocks noChangeArrowheads="1"/>
                        </wps:cNvSpPr>
                        <wps:spPr bwMode="auto">
                          <a:xfrm>
                            <a:off x="9574" y="10206"/>
                            <a:ext cx="17086" cy="8586"/>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3CAD2B49" w14:textId="77777777" w:rsidR="00F301C1" w:rsidRDefault="00F301C1" w:rsidP="00B02069">
                              <w:pPr>
                                <w:pStyle w:val="NormalWeb"/>
                                <w:spacing w:before="0"/>
                                <w:jc w:val="center"/>
                              </w:pPr>
                              <w:r w:rsidRPr="00B02069">
                                <w:rPr>
                                  <w:rFonts w:ascii="Calibri" w:hAnsi="Calibri"/>
                                  <w:color w:val="000000"/>
                                  <w:kern w:val="24"/>
                                  <w:sz w:val="20"/>
                                  <w:szCs w:val="20"/>
                                </w:rPr>
                                <w:t>Implementing Partner Server</w:t>
                              </w:r>
                            </w:p>
                          </w:txbxContent>
                        </wps:txbx>
                        <wps:bodyPr rot="0" vert="horz" wrap="square" lIns="91440" tIns="45720" rIns="91440" bIns="45720" anchor="t" anchorCtr="0" upright="1">
                          <a:noAutofit/>
                        </wps:bodyPr>
                      </wps:wsp>
                      <wps:wsp>
                        <wps:cNvPr id="58" name="Rounded Rectangle 29"/>
                        <wps:cNvSpPr>
                          <a:spLocks noChangeArrowheads="1"/>
                        </wps:cNvSpPr>
                        <wps:spPr bwMode="auto">
                          <a:xfrm>
                            <a:off x="11865" y="13187"/>
                            <a:ext cx="13437" cy="4791"/>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DA73221" w14:textId="77777777" w:rsidR="00F301C1" w:rsidRDefault="00F301C1"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F301C1" w:rsidRDefault="00F301C1" w:rsidP="00B02069">
                              <w:pPr>
                                <w:pStyle w:val="NormalWeb"/>
                                <w:spacing w:before="0"/>
                                <w:jc w:val="center"/>
                              </w:pPr>
                              <w:r w:rsidRPr="00B02069">
                                <w:rPr>
                                  <w:rFonts w:ascii="Calibri" w:hAnsi="Calibri"/>
                                  <w:color w:val="000000"/>
                                  <w:kern w:val="24"/>
                                  <w:sz w:val="20"/>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383E70" id="Group 40" o:spid="_x0000_s1091" style="position:absolute;margin-left:75.4pt;margin-top:80.35pt;width:134.55pt;height:67.6pt;z-index:251674112;mso-position-horizontal-relative:text;mso-position-vertical-relative:text" coordorigin="9574,10206" coordsize="17086,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">
                <v:rect id="Rectangle 26" o:spid="_x0000_s1092" style="position:absolute;left:9574;top:10206;width:17086;height:8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" filled="f" strokeweight="2pt">
                  <v:textbox>
                    <w:txbxContent>
                      <w:p w14:paraId="3CAD2B49" w14:textId="77777777" w:rsidR="00F301C1" w:rsidRDefault="00F301C1" w:rsidP="00B02069">
                        <w:pPr>
                          <w:pStyle w:val="NormalWeb"/>
                          <w:spacing w:before="0"/>
                          <w:jc w:val="center"/>
                        </w:pPr>
                        <w:r w:rsidRPr="00B02069">
                          <w:rPr>
                            <w:rFonts w:ascii="Calibri" w:hAnsi="Calibri"/>
                            <w:color w:val="000000"/>
                            <w:kern w:val="24"/>
                            <w:sz w:val="20"/>
                            <w:szCs w:val="20"/>
                          </w:rPr>
                          <w:t>Implementing Partner Server</w:t>
                        </w:r>
                      </w:p>
                    </w:txbxContent>
                  </v:textbox>
                </v:rect>
                <v:roundrect id="Rounded Rectangle 29" o:spid="_x0000_s1093" style="position:absolute;left:11865;top:13187;width:13437;height:47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" filled="f" strokeweight="2pt">
                  <v:textbox>
                    <w:txbxContent>
                      <w:p w14:paraId="0DA73221" w14:textId="77777777" w:rsidR="00F301C1" w:rsidRDefault="00F301C1"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F301C1" w:rsidRDefault="00F301C1" w:rsidP="00B02069">
                        <w:pPr>
                          <w:pStyle w:val="NormalWeb"/>
                          <w:spacing w:before="0"/>
                          <w:jc w:val="center"/>
                        </w:pPr>
                        <w:r w:rsidRPr="00B02069">
                          <w:rPr>
                            <w:rFonts w:ascii="Calibri" w:hAnsi="Calibri"/>
                            <w:color w:val="000000"/>
                            <w:kern w:val="24"/>
                            <w:sz w:val="20"/>
                            <w:szCs w:val="20"/>
                          </w:rPr>
                          <w:t>Update Supplier</w:t>
                        </w:r>
                      </w:p>
                    </w:txbxContent>
                  </v:textbox>
                </v:roundrect>
              </v:group>
            </w:pict>
          </mc:Fallback>
        </mc:AlternateContent>
      </w:r>
      <w:r w:rsidRPr="00F050B1">
        <w:rPr>
          <w:noProof/>
        </w:rPr>
        <mc:AlternateContent>
          <mc:Choice Requires="wps">
            <w:drawing>
              <wp:anchor distT="0" distB="0" distL="114300" distR="114300" simplePos="0" relativeHeight="251679232" behindDoc="0" locked="0" layoutInCell="1" allowOverlap="1" wp14:anchorId="45DEE6AD" wp14:editId="13444AF3">
                <wp:simplePos x="0" y="0"/>
                <wp:positionH relativeFrom="column">
                  <wp:posOffset>2591435</wp:posOffset>
                </wp:positionH>
                <wp:positionV relativeFrom="paragraph">
                  <wp:posOffset>593090</wp:posOffset>
                </wp:positionV>
                <wp:extent cx="1701800" cy="128905"/>
                <wp:effectExtent l="0" t="0" r="69850" b="99695"/>
                <wp:wrapNone/>
                <wp:docPr id="53"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1800" cy="12890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660DEFD1" id="Straight Arrow Connector 21" o:spid="_x0000_s1026" type="#_x0000_t32" style="position:absolute;margin-left:204.05pt;margin-top:46.7pt;width:134pt;height:10.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" strokecolor="windowText">
                <v:stroke endarrow="open"/>
                <o:lock v:ext="edit" shapetype="f"/>
              </v:shape>
            </w:pict>
          </mc:Fallback>
        </mc:AlternateContent>
      </w:r>
      <w:r w:rsidRPr="00F050B1">
        <w:rPr>
          <w:noProof/>
        </w:rPr>
        <mc:AlternateContent>
          <mc:Choice Requires="wps">
            <w:drawing>
              <wp:anchor distT="0" distB="0" distL="114300" distR="114300" simplePos="0" relativeHeight="251684352" behindDoc="0" locked="0" layoutInCell="1" allowOverlap="1" wp14:anchorId="3DFC066C" wp14:editId="088F3547">
                <wp:simplePos x="0" y="0"/>
                <wp:positionH relativeFrom="column">
                  <wp:posOffset>2961005</wp:posOffset>
                </wp:positionH>
                <wp:positionV relativeFrom="paragraph">
                  <wp:posOffset>376555</wp:posOffset>
                </wp:positionV>
                <wp:extent cx="1198245" cy="308610"/>
                <wp:effectExtent l="0" t="0" r="0" b="0"/>
                <wp:wrapNone/>
                <wp:docPr id="50"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486B32A9" w14:textId="77777777" w:rsidR="00F301C1" w:rsidRDefault="00F301C1"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F301C1" w:rsidRDefault="00F301C1"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3DFC066C" id="TextBox 25" o:spid="_x0000_s1094" type="#_x0000_t202" style="position:absolute;margin-left:233.15pt;margin-top:29.65pt;width:94.35pt;height:24.3pt;z-index:2516843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" filled="f" stroked="f">
                <v:textbox style="mso-fit-shape-to-text:t">
                  <w:txbxContent>
                    <w:p w14:paraId="486B32A9" w14:textId="77777777" w:rsidR="00F301C1" w:rsidRDefault="00F301C1"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F301C1" w:rsidRDefault="00F301C1"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F050B1">
        <w:rPr>
          <w:noProof/>
        </w:rPr>
        <mc:AlternateContent>
          <mc:Choice Requires="wps">
            <w:drawing>
              <wp:anchor distT="0" distB="0" distL="114300" distR="114300" simplePos="0" relativeHeight="251689472" behindDoc="0" locked="0" layoutInCell="1" allowOverlap="1" wp14:anchorId="78FBA8AD" wp14:editId="6982E46A">
                <wp:simplePos x="0" y="0"/>
                <wp:positionH relativeFrom="column">
                  <wp:posOffset>1591945</wp:posOffset>
                </wp:positionH>
                <wp:positionV relativeFrom="paragraph">
                  <wp:posOffset>2889885</wp:posOffset>
                </wp:positionV>
                <wp:extent cx="1210945" cy="20955"/>
                <wp:effectExtent l="0" t="76200" r="8255" b="93345"/>
                <wp:wrapNone/>
                <wp:docPr id="49"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10945" cy="209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75C396F3" id="Straight Arrow Connector 44" o:spid="_x0000_s1026" type="#_x0000_t32" style="position:absolute;margin-left:125.35pt;margin-top:227.55pt;width:95.35pt;height:1.65pt;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" strokecolor="windowText">
                <v:stroke endarrow="open"/>
                <o:lock v:ext="edit" shapetype="f"/>
              </v:shape>
            </w:pict>
          </mc:Fallback>
        </mc:AlternateContent>
      </w:r>
      <w:r w:rsidRPr="00F050B1">
        <w:rPr>
          <w:noProof/>
        </w:rPr>
        <mc:AlternateContent>
          <mc:Choice Requires="wps">
            <w:drawing>
              <wp:anchor distT="0" distB="0" distL="114300" distR="114300" simplePos="0" relativeHeight="251694592" behindDoc="0" locked="0" layoutInCell="1" allowOverlap="1" wp14:anchorId="5D81A22E" wp14:editId="51379939">
                <wp:simplePos x="0" y="0"/>
                <wp:positionH relativeFrom="column">
                  <wp:posOffset>1590675</wp:posOffset>
                </wp:positionH>
                <wp:positionV relativeFrom="paragraph">
                  <wp:posOffset>2618740</wp:posOffset>
                </wp:positionV>
                <wp:extent cx="1198245" cy="308610"/>
                <wp:effectExtent l="0" t="0" r="0" b="0"/>
                <wp:wrapNone/>
                <wp:docPr id="46"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372329A6" w14:textId="77777777" w:rsidR="00F301C1" w:rsidRDefault="00F301C1"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F301C1" w:rsidRDefault="00F301C1"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D81A22E" id="TextBox 45" o:spid="_x0000_s1095" type="#_x0000_t202" style="position:absolute;margin-left:125.25pt;margin-top:206.2pt;width:94.35pt;height:24.3pt;z-index:2516945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" filled="f" stroked="f">
                <v:textbox style="mso-fit-shape-to-text:t">
                  <w:txbxContent>
                    <w:p w14:paraId="372329A6" w14:textId="77777777" w:rsidR="00F301C1" w:rsidRDefault="00F301C1"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F301C1" w:rsidRDefault="00F301C1"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F050B1">
        <w:rPr>
          <w:noProof/>
        </w:rPr>
        <mc:AlternateContent>
          <mc:Choice Requires="wps">
            <w:drawing>
              <wp:anchor distT="0" distB="0" distL="114300" distR="114300" simplePos="0" relativeHeight="251699712" behindDoc="0" locked="0" layoutInCell="1" allowOverlap="1" wp14:anchorId="5CFE09BB" wp14:editId="18C82599">
                <wp:simplePos x="0" y="0"/>
                <wp:positionH relativeFrom="column">
                  <wp:posOffset>2047240</wp:posOffset>
                </wp:positionH>
                <wp:positionV relativeFrom="paragraph">
                  <wp:posOffset>3505200</wp:posOffset>
                </wp:positionV>
                <wp:extent cx="1365250" cy="1414145"/>
                <wp:effectExtent l="38100" t="0" r="25400" b="52705"/>
                <wp:wrapNone/>
                <wp:docPr id="45"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65250" cy="141414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3EC4F015" id="Straight Arrow Connector 33" o:spid="_x0000_s1026" type="#_x0000_t32" style="position:absolute;margin-left:161.2pt;margin-top:276pt;width:107.5pt;height:111.35pt;flip:x;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" strokecolor="windowText">
                <v:stroke endarrow="open"/>
                <o:lock v:ext="edit" shapetype="f"/>
              </v:shape>
            </w:pict>
          </mc:Fallback>
        </mc:AlternateContent>
      </w:r>
      <w:r w:rsidRPr="00F050B1">
        <w:rPr>
          <w:noProof/>
        </w:rPr>
        <mc:AlternateContent>
          <mc:Choice Requires="wps">
            <w:drawing>
              <wp:anchor distT="0" distB="0" distL="114300" distR="114300" simplePos="0" relativeHeight="251704832" behindDoc="0" locked="0" layoutInCell="1" allowOverlap="1" wp14:anchorId="5157302E" wp14:editId="18E02723">
                <wp:simplePos x="0" y="0"/>
                <wp:positionH relativeFrom="column">
                  <wp:posOffset>895985</wp:posOffset>
                </wp:positionH>
                <wp:positionV relativeFrom="paragraph">
                  <wp:posOffset>3939540</wp:posOffset>
                </wp:positionV>
                <wp:extent cx="1457960" cy="339725"/>
                <wp:effectExtent l="0" t="0" r="0" b="0"/>
                <wp:wrapNone/>
                <wp:docPr id="44"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354C623C" w14:textId="77777777" w:rsidR="00F301C1" w:rsidRDefault="00F301C1" w:rsidP="00B02069">
                            <w:pPr>
                              <w:pStyle w:val="NormalWeb"/>
                              <w:spacing w:before="0"/>
                              <w:jc w:val="right"/>
                            </w:pPr>
                            <w:r>
                              <w:rPr>
                                <w:rFonts w:ascii="Calibri" w:hAnsi="Calibri"/>
                                <w:color w:val="000000"/>
                                <w:kern w:val="24"/>
                                <w:sz w:val="16"/>
                                <w:szCs w:val="16"/>
                              </w:rPr>
                              <w:t>Request Care Services Updates</w:t>
                            </w:r>
                          </w:p>
                          <w:p w14:paraId="4E616FE9" w14:textId="77777777" w:rsidR="00F301C1" w:rsidRDefault="00F301C1"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157302E" id="TextBox 36" o:spid="_x0000_s1096" type="#_x0000_t202" style="position:absolute;margin-left:70.55pt;margin-top:310.2pt;width:114.8pt;height:26.75pt;z-index:2517048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" filled="f" stroked="f">
                <v:textbox style="mso-fit-shape-to-text:t">
                  <w:txbxContent>
                    <w:p w14:paraId="354C623C" w14:textId="77777777" w:rsidR="00F301C1" w:rsidRDefault="00F301C1" w:rsidP="00B02069">
                      <w:pPr>
                        <w:pStyle w:val="NormalWeb"/>
                        <w:spacing w:before="0"/>
                        <w:jc w:val="right"/>
                      </w:pPr>
                      <w:r>
                        <w:rPr>
                          <w:rFonts w:ascii="Calibri" w:hAnsi="Calibri"/>
                          <w:color w:val="000000"/>
                          <w:kern w:val="24"/>
                          <w:sz w:val="16"/>
                          <w:szCs w:val="16"/>
                        </w:rPr>
                        <w:t>Request Care Services Updates</w:t>
                      </w:r>
                    </w:p>
                    <w:p w14:paraId="4E616FE9" w14:textId="77777777" w:rsidR="00F301C1" w:rsidRDefault="00F301C1"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F050B1">
        <w:rPr>
          <w:noProof/>
        </w:rPr>
        <mc:AlternateContent>
          <mc:Choice Requires="wps">
            <w:drawing>
              <wp:anchor distT="0" distB="0" distL="114300" distR="114300" simplePos="0" relativeHeight="251709952" behindDoc="0" locked="0" layoutInCell="1" allowOverlap="1" wp14:anchorId="6A4A15B2" wp14:editId="372F3F68">
                <wp:simplePos x="0" y="0"/>
                <wp:positionH relativeFrom="column">
                  <wp:posOffset>4630420</wp:posOffset>
                </wp:positionH>
                <wp:positionV relativeFrom="paragraph">
                  <wp:posOffset>1453515</wp:posOffset>
                </wp:positionV>
                <wp:extent cx="351155" cy="1221740"/>
                <wp:effectExtent l="57150" t="0" r="29845" b="54610"/>
                <wp:wrapNone/>
                <wp:docPr id="47"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1155" cy="122174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6D945FDD" id="Straight Arrow Connector 46" o:spid="_x0000_s1026" type="#_x0000_t32" style="position:absolute;margin-left:364.6pt;margin-top:114.45pt;width:27.65pt;height:96.2pt;flip:x;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" strokecolor="windowText">
                <v:stroke endarrow="open"/>
                <o:lock v:ext="edit" shapetype="f"/>
              </v:shape>
            </w:pict>
          </mc:Fallback>
        </mc:AlternateContent>
      </w:r>
      <w:r w:rsidRPr="00F050B1">
        <w:rPr>
          <w:noProof/>
        </w:rPr>
        <mc:AlternateContent>
          <mc:Choice Requires="wps">
            <w:drawing>
              <wp:anchor distT="0" distB="0" distL="114300" distR="114300" simplePos="0" relativeHeight="251715072" behindDoc="0" locked="0" layoutInCell="1" allowOverlap="1" wp14:anchorId="2AA04848" wp14:editId="6201C147">
                <wp:simplePos x="0" y="0"/>
                <wp:positionH relativeFrom="column">
                  <wp:posOffset>3876675</wp:posOffset>
                </wp:positionH>
                <wp:positionV relativeFrom="paragraph">
                  <wp:posOffset>1600200</wp:posOffset>
                </wp:positionV>
                <wp:extent cx="1457960" cy="339725"/>
                <wp:effectExtent l="0" t="0" r="0" b="0"/>
                <wp:wrapNone/>
                <wp:docPr id="48"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6085995E" w14:textId="77777777" w:rsidR="00F301C1" w:rsidRDefault="00F301C1" w:rsidP="00B02069">
                            <w:pPr>
                              <w:pStyle w:val="NormalWeb"/>
                              <w:spacing w:before="0"/>
                              <w:jc w:val="right"/>
                            </w:pPr>
                            <w:r>
                              <w:rPr>
                                <w:rFonts w:ascii="Calibri" w:hAnsi="Calibri"/>
                                <w:color w:val="000000"/>
                                <w:kern w:val="24"/>
                                <w:sz w:val="16"/>
                                <w:szCs w:val="16"/>
                              </w:rPr>
                              <w:t>Request Care Services Updates</w:t>
                            </w:r>
                          </w:p>
                          <w:p w14:paraId="00599720" w14:textId="77777777" w:rsidR="00F301C1" w:rsidRDefault="00F301C1"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2AA04848" id="TextBox 47" o:spid="_x0000_s1097" type="#_x0000_t202" style="position:absolute;margin-left:305.25pt;margin-top:126pt;width:114.8pt;height:26.75pt;z-index:251715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" filled="f" stroked="f">
                <v:textbox style="mso-fit-shape-to-text:t">
                  <w:txbxContent>
                    <w:p w14:paraId="6085995E" w14:textId="77777777" w:rsidR="00F301C1" w:rsidRDefault="00F301C1" w:rsidP="00B02069">
                      <w:pPr>
                        <w:pStyle w:val="NormalWeb"/>
                        <w:spacing w:before="0"/>
                        <w:jc w:val="right"/>
                      </w:pPr>
                      <w:r>
                        <w:rPr>
                          <w:rFonts w:ascii="Calibri" w:hAnsi="Calibri"/>
                          <w:color w:val="000000"/>
                          <w:kern w:val="24"/>
                          <w:sz w:val="16"/>
                          <w:szCs w:val="16"/>
                        </w:rPr>
                        <w:t>Request Care Services Updates</w:t>
                      </w:r>
                    </w:p>
                    <w:p w14:paraId="00599720" w14:textId="77777777" w:rsidR="00F301C1" w:rsidRDefault="00F301C1"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F050B1">
        <w:rPr>
          <w:noProof/>
        </w:rPr>
        <mc:AlternateContent>
          <mc:Choice Requires="wps">
            <w:drawing>
              <wp:anchor distT="0" distB="0" distL="114300" distR="114300" simplePos="0" relativeHeight="251720192" behindDoc="0" locked="0" layoutInCell="1" allowOverlap="1" wp14:anchorId="7860B9CD" wp14:editId="31C4D4BA">
                <wp:simplePos x="0" y="0"/>
                <wp:positionH relativeFrom="column">
                  <wp:posOffset>3413125</wp:posOffset>
                </wp:positionH>
                <wp:positionV relativeFrom="paragraph">
                  <wp:posOffset>3505200</wp:posOffset>
                </wp:positionV>
                <wp:extent cx="640715" cy="1443355"/>
                <wp:effectExtent l="0" t="0" r="64135" b="61595"/>
                <wp:wrapNone/>
                <wp:docPr id="51"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715" cy="14433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1DF5540E" id="Straight Arrow Connector 50" o:spid="_x0000_s1026" type="#_x0000_t32" style="position:absolute;margin-left:268.75pt;margin-top:276pt;width:50.45pt;height:113.6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" strokecolor="windowText">
                <v:stroke endarrow="open"/>
                <o:lock v:ext="edit" shapetype="f"/>
              </v:shape>
            </w:pict>
          </mc:Fallback>
        </mc:AlternateContent>
      </w:r>
      <w:r w:rsidRPr="00F050B1">
        <w:rPr>
          <w:noProof/>
        </w:rPr>
        <mc:AlternateContent>
          <mc:Choice Requires="wps">
            <w:drawing>
              <wp:anchor distT="0" distB="0" distL="114300" distR="114300" simplePos="0" relativeHeight="251725312" behindDoc="0" locked="0" layoutInCell="1" allowOverlap="1" wp14:anchorId="6721A2BC" wp14:editId="106CE4DC">
                <wp:simplePos x="0" y="0"/>
                <wp:positionH relativeFrom="column">
                  <wp:posOffset>3682365</wp:posOffset>
                </wp:positionH>
                <wp:positionV relativeFrom="paragraph">
                  <wp:posOffset>3951605</wp:posOffset>
                </wp:positionV>
                <wp:extent cx="1457960" cy="339725"/>
                <wp:effectExtent l="0" t="0" r="0" b="0"/>
                <wp:wrapNone/>
                <wp:docPr id="52"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1B9FDA10" w14:textId="77777777" w:rsidR="00F301C1" w:rsidRDefault="00F301C1" w:rsidP="00B02069">
                            <w:pPr>
                              <w:pStyle w:val="NormalWeb"/>
                              <w:spacing w:before="0"/>
                            </w:pPr>
                            <w:r>
                              <w:rPr>
                                <w:rFonts w:ascii="Calibri" w:hAnsi="Calibri"/>
                                <w:color w:val="000000"/>
                                <w:kern w:val="24"/>
                                <w:sz w:val="16"/>
                                <w:szCs w:val="16"/>
                              </w:rPr>
                              <w:t>Request Care Services Updates</w:t>
                            </w:r>
                          </w:p>
                          <w:p w14:paraId="5E7D5BFD" w14:textId="77777777" w:rsidR="00F301C1" w:rsidRDefault="00F301C1"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721A2BC" id="TextBox 51" o:spid="_x0000_s1098" type="#_x0000_t202" style="position:absolute;margin-left:289.95pt;margin-top:311.15pt;width:114.8pt;height:26.75pt;z-index:251725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" filled="f" stroked="f">
                <v:textbox style="mso-fit-shape-to-text:t">
                  <w:txbxContent>
                    <w:p w14:paraId="1B9FDA10" w14:textId="77777777" w:rsidR="00F301C1" w:rsidRDefault="00F301C1" w:rsidP="00B02069">
                      <w:pPr>
                        <w:pStyle w:val="NormalWeb"/>
                        <w:spacing w:before="0"/>
                      </w:pPr>
                      <w:r>
                        <w:rPr>
                          <w:rFonts w:ascii="Calibri" w:hAnsi="Calibri"/>
                          <w:color w:val="000000"/>
                          <w:kern w:val="24"/>
                          <w:sz w:val="16"/>
                          <w:szCs w:val="16"/>
                        </w:rPr>
                        <w:t>Request Care Services Updates</w:t>
                      </w:r>
                    </w:p>
                    <w:p w14:paraId="5E7D5BFD" w14:textId="77777777" w:rsidR="00F301C1" w:rsidRDefault="00F301C1"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F050B1">
        <w:rPr>
          <w:noProof/>
        </w:rPr>
        <mc:AlternateContent>
          <mc:Choice Requires="wps">
            <w:drawing>
              <wp:anchor distT="0" distB="0" distL="114300" distR="114300" simplePos="0" relativeHeight="251730432" behindDoc="0" locked="0" layoutInCell="1" allowOverlap="1" wp14:anchorId="3C94883D" wp14:editId="293B6E78">
                <wp:simplePos x="0" y="0"/>
                <wp:positionH relativeFrom="column">
                  <wp:posOffset>1858645</wp:posOffset>
                </wp:positionH>
                <wp:positionV relativeFrom="paragraph">
                  <wp:posOffset>1206500</wp:posOffset>
                </wp:positionV>
                <wp:extent cx="2434590" cy="112395"/>
                <wp:effectExtent l="38100" t="0" r="22860" b="97155"/>
                <wp:wrapNone/>
                <wp:docPr id="55"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34590" cy="11239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36877736" id="Straight Arrow Connector 54" o:spid="_x0000_s1026" type="#_x0000_t32" style="position:absolute;margin-left:146.35pt;margin-top:95pt;width:191.7pt;height:8.85pt;flip:x;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" strokecolor="windowText">
                <v:stroke endarrow="open"/>
                <o:lock v:ext="edit" shapetype="f"/>
              </v:shape>
            </w:pict>
          </mc:Fallback>
        </mc:AlternateContent>
      </w:r>
      <w:r w:rsidRPr="00F050B1">
        <w:rPr>
          <w:noProof/>
        </w:rPr>
        <mc:AlternateContent>
          <mc:Choice Requires="wps">
            <w:drawing>
              <wp:anchor distT="0" distB="0" distL="114300" distR="114300" simplePos="0" relativeHeight="251735552" behindDoc="0" locked="0" layoutInCell="1" allowOverlap="1" wp14:anchorId="6809B10E" wp14:editId="56DA6085">
                <wp:simplePos x="0" y="0"/>
                <wp:positionH relativeFrom="column">
                  <wp:posOffset>2664460</wp:posOffset>
                </wp:positionH>
                <wp:positionV relativeFrom="paragraph">
                  <wp:posOffset>966470</wp:posOffset>
                </wp:positionV>
                <wp:extent cx="1298575" cy="308610"/>
                <wp:effectExtent l="0" t="0" r="0" b="0"/>
                <wp:wrapNone/>
                <wp:docPr id="56"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8575" cy="308610"/>
                        </a:xfrm>
                        <a:prstGeom prst="rect">
                          <a:avLst/>
                        </a:prstGeom>
                        <a:noFill/>
                      </wps:spPr>
                      <wps:txbx>
                        <w:txbxContent>
                          <w:p w14:paraId="268E184E" w14:textId="77777777" w:rsidR="00F301C1" w:rsidRDefault="00F301C1" w:rsidP="00B02069">
                            <w:pPr>
                              <w:pStyle w:val="NormalWeb"/>
                              <w:spacing w:before="0"/>
                            </w:pPr>
                            <w:r>
                              <w:rPr>
                                <w:rFonts w:ascii="Calibri" w:hAnsi="Calibri"/>
                                <w:color w:val="000000"/>
                                <w:kern w:val="24"/>
                                <w:sz w:val="14"/>
                                <w:szCs w:val="14"/>
                              </w:rPr>
                              <w:t>Request Care Services Updates</w:t>
                            </w:r>
                          </w:p>
                          <w:p w14:paraId="3447348A" w14:textId="77777777" w:rsidR="00F301C1" w:rsidRDefault="00F301C1"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809B10E" id="TextBox 55" o:spid="_x0000_s1099" type="#_x0000_t202" style="position:absolute;margin-left:209.8pt;margin-top:76.1pt;width:102.25pt;height:24.3pt;z-index:251735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" filled="f" stroked="f">
                <v:textbox style="mso-fit-shape-to-text:t">
                  <w:txbxContent>
                    <w:p w14:paraId="268E184E" w14:textId="77777777" w:rsidR="00F301C1" w:rsidRDefault="00F301C1" w:rsidP="00B02069">
                      <w:pPr>
                        <w:pStyle w:val="NormalWeb"/>
                        <w:spacing w:before="0"/>
                      </w:pPr>
                      <w:r>
                        <w:rPr>
                          <w:rFonts w:ascii="Calibri" w:hAnsi="Calibri"/>
                          <w:color w:val="000000"/>
                          <w:kern w:val="24"/>
                          <w:sz w:val="14"/>
                          <w:szCs w:val="14"/>
                        </w:rPr>
                        <w:t>Request Care Services Updates</w:t>
                      </w:r>
                    </w:p>
                    <w:p w14:paraId="3447348A" w14:textId="77777777" w:rsidR="00F301C1" w:rsidRDefault="00F301C1"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v:textbox>
              </v:shape>
            </w:pict>
          </mc:Fallback>
        </mc:AlternateContent>
      </w:r>
    </w:p>
    <w:p w14:paraId="46F577E1" w14:textId="77777777" w:rsidR="00B02069" w:rsidRPr="00F050B1" w:rsidRDefault="00B02069" w:rsidP="003E7CB2">
      <w:pPr>
        <w:pStyle w:val="BodyText"/>
        <w:framePr w:w="9768" w:h="9786" w:hRule="exact" w:hSpace="180" w:wrap="around" w:vAnchor="text" w:hAnchor="page" w:x="1426" w:y="126"/>
      </w:pPr>
    </w:p>
    <w:p w14:paraId="5204DE2F" w14:textId="77777777" w:rsidR="00B02069" w:rsidRPr="00F050B1" w:rsidRDefault="00B02069" w:rsidP="003E7CB2">
      <w:pPr>
        <w:pStyle w:val="BodyText"/>
        <w:framePr w:w="9768" w:h="9786" w:hRule="exact" w:hSpace="180" w:wrap="around" w:vAnchor="text" w:hAnchor="page" w:x="1426" w:y="126"/>
      </w:pPr>
    </w:p>
    <w:p w14:paraId="1FCC9D0C" w14:textId="77777777" w:rsidR="00B02069" w:rsidRPr="00F050B1" w:rsidRDefault="00B02069" w:rsidP="003E7CB2">
      <w:pPr>
        <w:pStyle w:val="BodyText"/>
        <w:framePr w:w="9768" w:h="9786" w:hRule="exact" w:hSpace="180" w:wrap="around" w:vAnchor="text" w:hAnchor="page" w:x="1426" w:y="126"/>
      </w:pPr>
    </w:p>
    <w:p w14:paraId="07B1A563" w14:textId="77777777" w:rsidR="00B02069" w:rsidRPr="00F050B1" w:rsidRDefault="00B02069" w:rsidP="003E7CB2">
      <w:pPr>
        <w:pStyle w:val="BodyText"/>
        <w:framePr w:w="9768" w:h="9786" w:hRule="exact" w:hSpace="180" w:wrap="around" w:vAnchor="text" w:hAnchor="page" w:x="1426" w:y="126"/>
      </w:pPr>
    </w:p>
    <w:p w14:paraId="45227A24" w14:textId="77777777" w:rsidR="00B02069" w:rsidRPr="00F050B1" w:rsidRDefault="00B02069" w:rsidP="003E7CB2">
      <w:pPr>
        <w:pStyle w:val="BodyText"/>
        <w:framePr w:w="9768" w:h="9786" w:hRule="exact" w:hSpace="180" w:wrap="around" w:vAnchor="text" w:hAnchor="page" w:x="1426" w:y="126"/>
      </w:pPr>
    </w:p>
    <w:p w14:paraId="56B4933D" w14:textId="77777777" w:rsidR="00B02069" w:rsidRPr="00F050B1" w:rsidRDefault="00B02069" w:rsidP="003E7CB2">
      <w:pPr>
        <w:pStyle w:val="BodyText"/>
        <w:framePr w:w="9768" w:h="9786" w:hRule="exact" w:hSpace="180" w:wrap="around" w:vAnchor="text" w:hAnchor="page" w:x="1426" w:y="126"/>
      </w:pPr>
    </w:p>
    <w:p w14:paraId="68817508" w14:textId="77777777" w:rsidR="00B02069" w:rsidRPr="00F050B1" w:rsidRDefault="00B02069" w:rsidP="003E7CB2">
      <w:pPr>
        <w:pStyle w:val="BodyText"/>
        <w:framePr w:w="9768" w:h="9786" w:hRule="exact" w:hSpace="180" w:wrap="around" w:vAnchor="text" w:hAnchor="page" w:x="1426" w:y="126"/>
      </w:pPr>
    </w:p>
    <w:p w14:paraId="4973A6FF" w14:textId="77777777" w:rsidR="00B02069" w:rsidRPr="00F050B1" w:rsidRDefault="00B02069" w:rsidP="003E7CB2">
      <w:pPr>
        <w:pStyle w:val="BodyText"/>
        <w:framePr w:w="9768" w:h="9786" w:hRule="exact" w:hSpace="180" w:wrap="around" w:vAnchor="text" w:hAnchor="page" w:x="1426" w:y="126"/>
      </w:pPr>
    </w:p>
    <w:p w14:paraId="74DA5E79" w14:textId="77777777" w:rsidR="00B02069" w:rsidRPr="00F050B1" w:rsidRDefault="00B02069" w:rsidP="003E7CB2">
      <w:pPr>
        <w:pStyle w:val="BodyText"/>
        <w:framePr w:w="9768" w:h="9786" w:hRule="exact" w:hSpace="180" w:wrap="around" w:vAnchor="text" w:hAnchor="page" w:x="1426" w:y="126"/>
      </w:pPr>
    </w:p>
    <w:p w14:paraId="78673FFD" w14:textId="77777777" w:rsidR="00B02069" w:rsidRPr="00F050B1" w:rsidRDefault="00B02069" w:rsidP="003E7CB2">
      <w:pPr>
        <w:pStyle w:val="BodyText"/>
        <w:framePr w:w="9768" w:h="9786" w:hRule="exact" w:hSpace="180" w:wrap="around" w:vAnchor="text" w:hAnchor="page" w:x="1426" w:y="126"/>
      </w:pPr>
    </w:p>
    <w:p w14:paraId="2C0ECCD0" w14:textId="77777777" w:rsidR="00B02069" w:rsidRPr="00F050B1" w:rsidRDefault="00B02069" w:rsidP="003E7CB2">
      <w:pPr>
        <w:pStyle w:val="BodyText"/>
        <w:framePr w:w="9768" w:h="9786" w:hRule="exact" w:hSpace="180" w:wrap="around" w:vAnchor="text" w:hAnchor="page" w:x="1426" w:y="126"/>
      </w:pPr>
    </w:p>
    <w:p w14:paraId="4ED423CC" w14:textId="77777777" w:rsidR="00B02069" w:rsidRPr="00F050B1" w:rsidRDefault="00B02069" w:rsidP="003E7CB2">
      <w:pPr>
        <w:pStyle w:val="BodyText"/>
        <w:framePr w:w="9768" w:h="9786" w:hRule="exact" w:hSpace="180" w:wrap="around" w:vAnchor="text" w:hAnchor="page" w:x="1426" w:y="126"/>
      </w:pPr>
    </w:p>
    <w:p w14:paraId="3B6E39F4" w14:textId="77777777" w:rsidR="00B02069" w:rsidRPr="00F050B1" w:rsidRDefault="00B02069" w:rsidP="003E7CB2">
      <w:pPr>
        <w:pStyle w:val="BodyText"/>
        <w:framePr w:w="9768" w:h="9786" w:hRule="exact" w:hSpace="180" w:wrap="around" w:vAnchor="text" w:hAnchor="page" w:x="1426" w:y="126"/>
      </w:pPr>
    </w:p>
    <w:p w14:paraId="0EB20E40" w14:textId="77777777" w:rsidR="00B02069" w:rsidRPr="00F050B1" w:rsidRDefault="00B02069" w:rsidP="003E7CB2">
      <w:pPr>
        <w:pStyle w:val="BodyText"/>
        <w:framePr w:w="9768" w:h="9786" w:hRule="exact" w:hSpace="180" w:wrap="around" w:vAnchor="text" w:hAnchor="page" w:x="1426" w:y="126"/>
      </w:pPr>
    </w:p>
    <w:p w14:paraId="5FD96119" w14:textId="77777777" w:rsidR="00B02069" w:rsidRPr="00F050B1" w:rsidRDefault="00B02069" w:rsidP="003E7CB2">
      <w:pPr>
        <w:pStyle w:val="BodyText"/>
        <w:framePr w:w="9768" w:h="9786" w:hRule="exact" w:hSpace="180" w:wrap="around" w:vAnchor="text" w:hAnchor="page" w:x="1426" w:y="126"/>
      </w:pPr>
    </w:p>
    <w:p w14:paraId="316EF099" w14:textId="77777777" w:rsidR="00B02069" w:rsidRPr="00F050B1" w:rsidRDefault="00B02069" w:rsidP="003E7CB2">
      <w:pPr>
        <w:pStyle w:val="BodyText"/>
        <w:framePr w:w="9768" w:h="9786" w:hRule="exact" w:hSpace="180" w:wrap="around" w:vAnchor="text" w:hAnchor="page" w:x="1426" w:y="126"/>
      </w:pPr>
    </w:p>
    <w:p w14:paraId="0810E25F" w14:textId="77777777" w:rsidR="00B02069" w:rsidRPr="00F050B1" w:rsidRDefault="00B02069" w:rsidP="003E7CB2">
      <w:pPr>
        <w:pStyle w:val="BodyText"/>
        <w:framePr w:w="9768" w:h="9786" w:hRule="exact" w:hSpace="180" w:wrap="around" w:vAnchor="text" w:hAnchor="page" w:x="1426" w:y="126"/>
      </w:pPr>
    </w:p>
    <w:p w14:paraId="0AC90040" w14:textId="77777777" w:rsidR="00B02069" w:rsidRPr="00F050B1" w:rsidRDefault="00587847" w:rsidP="003E7CB2">
      <w:pPr>
        <w:pStyle w:val="BodyText"/>
        <w:framePr w:w="9768" w:h="9786" w:hRule="exact" w:hSpace="180" w:wrap="around" w:vAnchor="text" w:hAnchor="page" w:x="1426" w:y="126"/>
      </w:pPr>
      <w:r w:rsidRPr="00F050B1">
        <w:rPr>
          <w:noProof/>
        </w:rPr>
        <mc:AlternateContent>
          <mc:Choice Requires="wpg">
            <w:drawing>
              <wp:anchor distT="0" distB="0" distL="114300" distR="114300" simplePos="0" relativeHeight="251668992" behindDoc="0" locked="0" layoutInCell="1" allowOverlap="1" wp14:anchorId="12B5A084" wp14:editId="5CDBA565">
                <wp:simplePos x="0" y="0"/>
                <wp:positionH relativeFrom="column">
                  <wp:posOffset>3266440</wp:posOffset>
                </wp:positionH>
                <wp:positionV relativeFrom="paragraph">
                  <wp:posOffset>139065</wp:posOffset>
                </wp:positionV>
                <wp:extent cx="1607185" cy="869950"/>
                <wp:effectExtent l="0" t="0" r="0" b="0"/>
                <wp:wrapNone/>
                <wp:docPr id="4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185" cy="869950"/>
                          <a:chOff x="32664" y="46853"/>
                          <a:chExt cx="16070" cy="7737"/>
                        </a:xfrm>
                      </wpg:grpSpPr>
                      <wps:wsp>
                        <wps:cNvPr id="42" name="Rectangle 24"/>
                        <wps:cNvSpPr>
                          <a:spLocks noChangeArrowheads="1"/>
                        </wps:cNvSpPr>
                        <wps:spPr bwMode="auto">
                          <a:xfrm>
                            <a:off x="32664" y="46853"/>
                            <a:ext cx="16071" cy="7737"/>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826731B" w14:textId="77777777" w:rsidR="00F301C1" w:rsidRDefault="00F301C1"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3" name="Rounded Rectangle 25"/>
                        <wps:cNvSpPr>
                          <a:spLocks noChangeArrowheads="1"/>
                        </wps:cNvSpPr>
                        <wps:spPr bwMode="auto">
                          <a:xfrm>
                            <a:off x="33857" y="49486"/>
                            <a:ext cx="13354" cy="3580"/>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7E85347" w14:textId="77777777" w:rsidR="00F301C1" w:rsidRPr="00B02069" w:rsidRDefault="00F301C1"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F301C1" w:rsidRPr="00B02069" w:rsidRDefault="00F301C1"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B5A084" id="Group 27" o:spid="_x0000_s1100" style="position:absolute;margin-left:257.2pt;margin-top:10.95pt;width:126.55pt;height:68.5pt;z-index:251668992;mso-position-horizontal-relative:text;mso-position-vertical-relative:text" coordorigin="32664,46853" coordsize="16070,7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">
                <v:rect id="Rectangle 24" o:spid="_x0000_s1101" style="position:absolute;left:32664;top:46853;width:16071;height:7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xzRxAAAANsAAAAPAAAAZHJzL2Rvd25yZXYueG1sRI/NasMw&#10;EITvgbyD2EBviVxT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IffHNHEAAAA2wAAAA8A&#10;AAAAAAAAAAAAAAAABwIAAGRycy9kb3ducmV2LnhtbFBLBQYAAAAAAwADALcAAAD4AgAAAAA=&#10;" filled="f" strokeweight="2pt">
                  <v:textbox>
                    <w:txbxContent>
                      <w:p w14:paraId="5826731B" w14:textId="77777777" w:rsidR="00F301C1" w:rsidRDefault="00F301C1"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5" o:spid="_x0000_s1102" style="position:absolute;left:33857;top:49486;width:13354;height:35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" filled="f" strokeweight="2pt">
                  <v:textbox>
                    <w:txbxContent>
                      <w:p w14:paraId="57E85347" w14:textId="77777777" w:rsidR="00F301C1" w:rsidRPr="00B02069" w:rsidRDefault="00F301C1"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F301C1" w:rsidRPr="00B02069" w:rsidRDefault="00F301C1"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F050B1">
        <w:rPr>
          <w:noProof/>
        </w:rPr>
        <mc:AlternateContent>
          <mc:Choice Requires="wpg">
            <w:drawing>
              <wp:anchor distT="0" distB="0" distL="114300" distR="114300" simplePos="0" relativeHeight="251663872" behindDoc="0" locked="0" layoutInCell="1" allowOverlap="1" wp14:anchorId="7164EB6E" wp14:editId="47A8CFB3">
                <wp:simplePos x="0" y="0"/>
                <wp:positionH relativeFrom="column">
                  <wp:posOffset>1272540</wp:posOffset>
                </wp:positionH>
                <wp:positionV relativeFrom="paragraph">
                  <wp:posOffset>139065</wp:posOffset>
                </wp:positionV>
                <wp:extent cx="1530350" cy="850265"/>
                <wp:effectExtent l="0" t="0" r="0" b="0"/>
                <wp:wrapNone/>
                <wp:docPr id="3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0350" cy="850265"/>
                          <a:chOff x="12725" y="46657"/>
                          <a:chExt cx="15303" cy="7731"/>
                        </a:xfrm>
                      </wpg:grpSpPr>
                      <wps:wsp>
                        <wps:cNvPr id="39" name="Rectangle 22"/>
                        <wps:cNvSpPr>
                          <a:spLocks noChangeArrowheads="1"/>
                        </wps:cNvSpPr>
                        <wps:spPr bwMode="auto">
                          <a:xfrm>
                            <a:off x="12725" y="46657"/>
                            <a:ext cx="15303" cy="7732"/>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F8F8E19" w14:textId="77777777" w:rsidR="00F301C1" w:rsidRDefault="00F301C1"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0" name="Rounded Rectangle 23"/>
                        <wps:cNvSpPr>
                          <a:spLocks noChangeArrowheads="1"/>
                        </wps:cNvSpPr>
                        <wps:spPr bwMode="auto">
                          <a:xfrm>
                            <a:off x="13870" y="49195"/>
                            <a:ext cx="13208" cy="3927"/>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49FFE21" w14:textId="77777777" w:rsidR="00F301C1" w:rsidRPr="00B02069" w:rsidRDefault="00F301C1"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F301C1" w:rsidRPr="00B02069" w:rsidRDefault="00F301C1"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64EB6E" id="Group 26" o:spid="_x0000_s1103" style="position:absolute;margin-left:100.2pt;margin-top:10.95pt;width:120.5pt;height:66.95pt;z-index:251663872;mso-position-horizontal-relative:text;mso-position-vertical-relative:text" coordorigin="12725,46657" coordsize="15303,7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">
                <v:rect id="Rectangle 22" o:spid="_x0000_s1104" style="position:absolute;left:12725;top:46657;width:15303;height:7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" filled="f" strokeweight="2pt">
                  <v:textbox>
                    <w:txbxContent>
                      <w:p w14:paraId="0F8F8E19" w14:textId="77777777" w:rsidR="00F301C1" w:rsidRDefault="00F301C1"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3" o:spid="_x0000_s1105" style="position:absolute;left:13870;top:49195;width:13208;height:39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" filled="f" strokeweight="2pt">
                  <v:textbox>
                    <w:txbxContent>
                      <w:p w14:paraId="049FFE21" w14:textId="77777777" w:rsidR="00F301C1" w:rsidRPr="00B02069" w:rsidRDefault="00F301C1"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F301C1" w:rsidRPr="00B02069" w:rsidRDefault="00F301C1"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p>
    <w:p w14:paraId="5C1B5165" w14:textId="77777777" w:rsidR="00B02069" w:rsidRPr="00F050B1" w:rsidRDefault="00B02069" w:rsidP="003E7CB2">
      <w:pPr>
        <w:pStyle w:val="BodyText"/>
        <w:framePr w:w="9768" w:h="9786" w:hRule="exact" w:hSpace="180" w:wrap="around" w:vAnchor="text" w:hAnchor="page" w:x="1426" w:y="126"/>
      </w:pPr>
    </w:p>
    <w:p w14:paraId="1F0E67BC" w14:textId="77777777" w:rsidR="00B02069" w:rsidRPr="00F050B1" w:rsidRDefault="00B02069" w:rsidP="003E7CB2">
      <w:pPr>
        <w:pStyle w:val="BodyText"/>
        <w:framePr w:w="9768" w:h="9786" w:hRule="exact" w:hSpace="180" w:wrap="around" w:vAnchor="text" w:hAnchor="page" w:x="1426" w:y="126"/>
      </w:pPr>
    </w:p>
    <w:p w14:paraId="06AE5B30" w14:textId="77777777" w:rsidR="00B02069" w:rsidRPr="00F050B1" w:rsidRDefault="00B02069" w:rsidP="003E7CB2">
      <w:pPr>
        <w:pStyle w:val="BodyText"/>
        <w:framePr w:w="9768" w:h="9786" w:hRule="exact" w:hSpace="180" w:wrap="around" w:vAnchor="text" w:hAnchor="page" w:x="1426" w:y="126"/>
      </w:pPr>
    </w:p>
    <w:p w14:paraId="69ECE347" w14:textId="77777777" w:rsidR="00E303B8" w:rsidRPr="00F050B1" w:rsidRDefault="00E303B8" w:rsidP="003E7CB2">
      <w:pPr>
        <w:pStyle w:val="BodyText"/>
        <w:framePr w:w="9768" w:h="9786" w:hRule="exact" w:hSpace="180" w:wrap="around" w:vAnchor="text" w:hAnchor="page" w:x="1426" w:y="126"/>
      </w:pPr>
    </w:p>
    <w:p w14:paraId="3FD80664" w14:textId="77777777" w:rsidR="009C2DE5" w:rsidRPr="00F050B1" w:rsidRDefault="009C2DE5" w:rsidP="0009020E">
      <w:pPr>
        <w:pStyle w:val="FigureTitle"/>
      </w:pPr>
      <w:r w:rsidRPr="00F050B1">
        <w:t xml:space="preserve">Figure </w:t>
      </w:r>
      <w:r w:rsidR="009F6C60" w:rsidRPr="00F050B1">
        <w:t>46</w:t>
      </w:r>
      <w:r w:rsidRPr="00F050B1">
        <w:t>.7.2-1: Federated</w:t>
      </w:r>
      <w:r w:rsidR="00D83D6F" w:rsidRPr="00F050B1">
        <w:t xml:space="preserve"> and Cross </w:t>
      </w:r>
      <w:r w:rsidR="00602621" w:rsidRPr="00F050B1">
        <w:t>Jurisdictional</w:t>
      </w:r>
      <w:r w:rsidRPr="00F050B1">
        <w:t xml:space="preserve"> Deployment</w:t>
      </w:r>
    </w:p>
    <w:p w14:paraId="5D79FDDF" w14:textId="77777777" w:rsidR="009C2DE5" w:rsidRPr="00F050B1" w:rsidRDefault="00CC7CC6" w:rsidP="0009020E">
      <w:pPr>
        <w:pStyle w:val="BodyText"/>
      </w:pPr>
      <w:r w:rsidRPr="00F050B1">
        <w:t>The Care Services Selective Consumer is the actor that queries for information about interrelated care services. These queries are sent to the Care Services Selective Supplier who develops a response based on the content in its local data store</w:t>
      </w:r>
      <w:r w:rsidR="000C4848" w:rsidRPr="00F050B1">
        <w:t xml:space="preserve">. </w:t>
      </w:r>
      <w:r w:rsidRPr="00F050B1">
        <w:t xml:space="preserve">When a Care Services Selective Supplier is combined with a Care Services Update Consumer (Global and Country servers from Figure </w:t>
      </w:r>
      <w:r w:rsidR="009F6C60" w:rsidRPr="00F050B1">
        <w:t>46</w:t>
      </w:r>
      <w:r w:rsidRPr="00F050B1">
        <w:t>.7.2-1)</w:t>
      </w:r>
      <w:r w:rsidR="00DE2410" w:rsidRPr="00F050B1">
        <w:t>,</w:t>
      </w:r>
      <w:r w:rsidRPr="00F050B1">
        <w:t xml:space="preserve"> it </w:t>
      </w:r>
      <w:r w:rsidR="00FA0BD4" w:rsidRPr="00F050B1">
        <w:t xml:space="preserve">should </w:t>
      </w:r>
      <w:r w:rsidRPr="00F050B1">
        <w:t>maintain a cache of the aggregated information from all the configured Care Services Update Suppliers it is linked to.</w:t>
      </w:r>
    </w:p>
    <w:p w14:paraId="2C0D4228" w14:textId="77777777" w:rsidR="009C2DE5" w:rsidRPr="00F050B1" w:rsidRDefault="009C2DE5">
      <w:pPr>
        <w:pStyle w:val="BodyText"/>
      </w:pPr>
      <w:r w:rsidRPr="00F050B1">
        <w:lastRenderedPageBreak/>
        <w:t>In order for the Care Services Update Consumer’s</w:t>
      </w:r>
      <w:r w:rsidR="00CC7CC6" w:rsidRPr="00F050B1">
        <w:t xml:space="preserve"> (Global and Country servers)</w:t>
      </w:r>
      <w:r w:rsidRPr="00F050B1">
        <w:t xml:space="preserve"> cached content to be able to serve its role as an interlinked data source, the following conditions should be met by Care Services Update Supplier</w:t>
      </w:r>
      <w:r w:rsidR="007D2F94" w:rsidRPr="00F050B1">
        <w:t>s</w:t>
      </w:r>
      <w:r w:rsidRPr="00F050B1">
        <w:t xml:space="preserve"> who maintain content. </w:t>
      </w:r>
    </w:p>
    <w:p w14:paraId="13AFD2D3" w14:textId="77777777" w:rsidR="009C2DE5" w:rsidRPr="00F050B1" w:rsidRDefault="009C2DE5" w:rsidP="0009020E">
      <w:pPr>
        <w:pStyle w:val="ListNumber2"/>
        <w:numPr>
          <w:ilvl w:val="0"/>
          <w:numId w:val="40"/>
        </w:numPr>
        <w:rPr>
          <w:lang w:val="en-US"/>
        </w:rPr>
      </w:pPr>
      <w:r w:rsidRPr="00F050B1">
        <w:rPr>
          <w:lang w:val="en-US"/>
        </w:rPr>
        <w:t>Implementing jurisdictions may mandate terminologies for Organization Type, Service Type, Location Type, Location Status, Practitioner Type, Practitioner Status, Contact Point Type, Credential Type, Specialization Code, and language code. Care Services Update Supplier</w:t>
      </w:r>
      <w:r w:rsidR="007D2F94" w:rsidRPr="00F050B1">
        <w:rPr>
          <w:lang w:val="en-US"/>
        </w:rPr>
        <w:t>s</w:t>
      </w:r>
      <w:r w:rsidRPr="00F050B1">
        <w:rPr>
          <w:lang w:val="en-US"/>
        </w:rPr>
        <w:t xml:space="preserve"> </w:t>
      </w:r>
      <w:r w:rsidR="00FC0B8D" w:rsidRPr="00F050B1">
        <w:rPr>
          <w:lang w:val="en-US"/>
        </w:rPr>
        <w:t xml:space="preserve">would </w:t>
      </w:r>
      <w:r w:rsidRPr="00F050B1">
        <w:rPr>
          <w:lang w:val="en-US"/>
        </w:rPr>
        <w:t xml:space="preserve">be configurable to use these terminologies, where mandated. </w:t>
      </w:r>
      <w:r w:rsidR="004A2D72" w:rsidRPr="00F050B1">
        <w:rPr>
          <w:lang w:val="en-US"/>
        </w:rPr>
        <w:t>In the case of a cross jurisdictional deployment, mapping between the terminology used by the various jurisdictions may need to be maintained.</w:t>
      </w:r>
    </w:p>
    <w:p w14:paraId="5B379768" w14:textId="77777777" w:rsidR="009C2DE5" w:rsidRPr="00F050B1" w:rsidRDefault="009C2DE5" w:rsidP="0009020E">
      <w:pPr>
        <w:pStyle w:val="ListNumber2"/>
        <w:numPr>
          <w:ilvl w:val="0"/>
          <w:numId w:val="40"/>
        </w:numPr>
        <w:rPr>
          <w:lang w:val="en-US"/>
        </w:rPr>
      </w:pPr>
      <w:r w:rsidRPr="00F050B1">
        <w:rPr>
          <w:lang w:val="en-US"/>
        </w:rPr>
        <w:t>Implementing jurisdictions may mandate conventions regarding the types, components and formatting of Name, Address and Address Line elements. Care Services Update Supplier</w:t>
      </w:r>
      <w:r w:rsidR="007D2F94" w:rsidRPr="00F050B1">
        <w:rPr>
          <w:lang w:val="en-US"/>
        </w:rPr>
        <w:t>s</w:t>
      </w:r>
      <w:r w:rsidRPr="00F050B1">
        <w:rPr>
          <w:lang w:val="en-US"/>
        </w:rPr>
        <w:t xml:space="preserve"> </w:t>
      </w:r>
      <w:r w:rsidR="00FC0B8D" w:rsidRPr="00F050B1">
        <w:rPr>
          <w:lang w:val="en-US"/>
        </w:rPr>
        <w:t xml:space="preserve">would </w:t>
      </w:r>
      <w:r w:rsidRPr="00F050B1">
        <w:rPr>
          <w:lang w:val="en-US"/>
        </w:rPr>
        <w:t xml:space="preserve">be configurable to use these formatting conventions, where mandated. </w:t>
      </w:r>
    </w:p>
    <w:p w14:paraId="7EB857CE" w14:textId="77777777" w:rsidR="009C2DE5" w:rsidRPr="00F050B1" w:rsidRDefault="009C2DE5" w:rsidP="0009020E">
      <w:pPr>
        <w:pStyle w:val="ListNumber2"/>
        <w:numPr>
          <w:ilvl w:val="0"/>
          <w:numId w:val="40"/>
        </w:numPr>
        <w:rPr>
          <w:lang w:val="en-US"/>
        </w:rPr>
      </w:pPr>
      <w:r w:rsidRPr="00F050B1">
        <w:rPr>
          <w:lang w:val="en-US"/>
        </w:rPr>
        <w:t>Implementing jurisdictions may mandate the source of truth regarding Organization ID, Healthcare Service ID, Location ID and Practitioner ID. Care Services Update Supplier</w:t>
      </w:r>
      <w:r w:rsidR="007D2F94" w:rsidRPr="00F050B1">
        <w:rPr>
          <w:lang w:val="en-US"/>
        </w:rPr>
        <w:t xml:space="preserve">s </w:t>
      </w:r>
      <w:r w:rsidR="00FC0B8D" w:rsidRPr="00F050B1">
        <w:rPr>
          <w:lang w:val="en-US"/>
        </w:rPr>
        <w:t xml:space="preserve">would </w:t>
      </w:r>
      <w:r w:rsidRPr="00F050B1">
        <w:rPr>
          <w:lang w:val="en-US"/>
        </w:rPr>
        <w:t xml:space="preserve">ensure that all cross referenced IDs match corresponding resources in the jurisdictionally mandated sources of truth. </w:t>
      </w:r>
    </w:p>
    <w:p w14:paraId="010D70AD" w14:textId="7FF9882C" w:rsidR="009C2DE5" w:rsidRPr="00F050B1" w:rsidRDefault="00FC0B8D" w:rsidP="009C2DE5">
      <w:pPr>
        <w:pStyle w:val="BodyText"/>
      </w:pPr>
      <w:r w:rsidRPr="00F050B1">
        <w:t>For guidance on handling</w:t>
      </w:r>
      <w:r w:rsidR="009C2DE5" w:rsidRPr="00F050B1">
        <w:t xml:space="preserve"> challenges regarding the representation of names across multiple languages and in different cultures, </w:t>
      </w:r>
      <w:r w:rsidRPr="00F050B1">
        <w:t>refer</w:t>
      </w:r>
      <w:r w:rsidR="009C2DE5" w:rsidRPr="00F050B1">
        <w:t xml:space="preserve"> to the ITI TF-2a: 3.24.5.2.3.1. This section in the ITI Technical Framework describes the use of the language tag as documented in IETF RFC1766 and the HL7 XCN name data type. </w:t>
      </w:r>
    </w:p>
    <w:p w14:paraId="7BA8539E" w14:textId="77777777" w:rsidR="003B1348" w:rsidRPr="00F050B1" w:rsidRDefault="009F6C60" w:rsidP="0009020E">
      <w:pPr>
        <w:pStyle w:val="Heading4"/>
        <w:numPr>
          <w:ilvl w:val="0"/>
          <w:numId w:val="0"/>
        </w:numPr>
        <w:rPr>
          <w:noProof w:val="0"/>
          <w:lang w:val="en-US"/>
        </w:rPr>
      </w:pPr>
      <w:bookmarkStart w:id="323" w:name="_Toc4673023"/>
      <w:r w:rsidRPr="00F050B1">
        <w:rPr>
          <w:noProof w:val="0"/>
          <w:lang w:val="en-US"/>
        </w:rPr>
        <w:t>46</w:t>
      </w:r>
      <w:r w:rsidR="003B1348" w:rsidRPr="00F050B1">
        <w:rPr>
          <w:noProof w:val="0"/>
          <w:lang w:val="en-US"/>
        </w:rPr>
        <w:t>.7.2.1 Terminology Services</w:t>
      </w:r>
      <w:bookmarkEnd w:id="323"/>
    </w:p>
    <w:p w14:paraId="039CCC24" w14:textId="22EA0030" w:rsidR="003B1348" w:rsidRPr="00F050B1" w:rsidRDefault="003B1348" w:rsidP="003B1348">
      <w:pPr>
        <w:pStyle w:val="BodyText"/>
      </w:pPr>
      <w:r w:rsidRPr="00F050B1">
        <w:t>All referenced terminologies from a Care Services Selective Supplier or Care Services Update Supplier may be pre-coordinated or they may be resolvable from one or more terminology services</w:t>
      </w:r>
      <w:r w:rsidR="000C4848" w:rsidRPr="00F050B1">
        <w:t xml:space="preserve">. </w:t>
      </w:r>
      <w:r w:rsidRPr="00F050B1">
        <w:t xml:space="preserve">Though it is out of scope of the </w:t>
      </w:r>
      <w:proofErr w:type="spellStart"/>
      <w:r w:rsidRPr="00F050B1">
        <w:t>mCSD</w:t>
      </w:r>
      <w:proofErr w:type="spellEnd"/>
      <w:r w:rsidRPr="00F050B1">
        <w:t xml:space="preserve"> </w:t>
      </w:r>
      <w:r w:rsidR="007D2F94" w:rsidRPr="00F050B1">
        <w:t>Profile</w:t>
      </w:r>
      <w:r w:rsidRPr="00F050B1">
        <w:t xml:space="preserve"> to define the means of interacting with a terminology service, this could be provided, for example, through the</w:t>
      </w:r>
      <w:r w:rsidR="00FC0B8D" w:rsidRPr="00F050B1">
        <w:t xml:space="preserve"> Sharing Value Sets</w:t>
      </w:r>
      <w:r w:rsidRPr="00F050B1">
        <w:t xml:space="preserve"> </w:t>
      </w:r>
      <w:r w:rsidR="00FC0B8D" w:rsidRPr="00F050B1">
        <w:t>(</w:t>
      </w:r>
      <w:r w:rsidRPr="00F050B1">
        <w:t>SVS</w:t>
      </w:r>
      <w:r w:rsidR="00FC0B8D" w:rsidRPr="00F050B1">
        <w:t>)</w:t>
      </w:r>
      <w:r w:rsidRPr="00F050B1">
        <w:t xml:space="preserve"> </w:t>
      </w:r>
      <w:r w:rsidR="007D2F94" w:rsidRPr="00F050B1">
        <w:t>Profile</w:t>
      </w:r>
      <w:r w:rsidRPr="00F050B1">
        <w:t xml:space="preserve"> or </w:t>
      </w:r>
      <w:r w:rsidR="00BE4151" w:rsidRPr="00F050B1">
        <w:t>using</w:t>
      </w:r>
      <w:r w:rsidRPr="00F050B1">
        <w:t xml:space="preserve"> appropriate FHIR resources (</w:t>
      </w:r>
      <w:r w:rsidR="007D2F94" w:rsidRPr="00F050B1">
        <w:t xml:space="preserve">e.g., </w:t>
      </w:r>
      <w:proofErr w:type="spellStart"/>
      <w:r w:rsidRPr="00F050B1">
        <w:t>ValueSet</w:t>
      </w:r>
      <w:proofErr w:type="spellEnd"/>
      <w:r w:rsidRPr="00F050B1">
        <w:t>).</w:t>
      </w:r>
    </w:p>
    <w:p w14:paraId="315023C5" w14:textId="77777777" w:rsidR="003B1348" w:rsidRPr="00F050B1" w:rsidRDefault="003B1348" w:rsidP="009C2DE5">
      <w:pPr>
        <w:pStyle w:val="BodyText"/>
      </w:pPr>
    </w:p>
    <w:p w14:paraId="6A791A39" w14:textId="77777777" w:rsidR="00786814" w:rsidRPr="00F050B1" w:rsidRDefault="00786814" w:rsidP="008E36F8">
      <w:pPr>
        <w:pStyle w:val="BodyText"/>
      </w:pPr>
    </w:p>
    <w:p w14:paraId="42EFFEDC" w14:textId="77777777" w:rsidR="00CF283F" w:rsidRPr="00F050B1" w:rsidRDefault="00CF283F" w:rsidP="008D7642">
      <w:pPr>
        <w:pStyle w:val="PartTitle"/>
        <w:rPr>
          <w:lang w:val="en-US"/>
        </w:rPr>
      </w:pPr>
      <w:bookmarkStart w:id="324" w:name="_Toc336000611"/>
      <w:bookmarkStart w:id="325" w:name="_Toc4673024"/>
      <w:bookmarkEnd w:id="324"/>
      <w:r w:rsidRPr="00F050B1">
        <w:rPr>
          <w:lang w:val="en-US"/>
        </w:rPr>
        <w:lastRenderedPageBreak/>
        <w:t xml:space="preserve">Volume 2 </w:t>
      </w:r>
      <w:r w:rsidR="008D7642" w:rsidRPr="00F050B1">
        <w:rPr>
          <w:lang w:val="en-US"/>
        </w:rPr>
        <w:t xml:space="preserve">– </w:t>
      </w:r>
      <w:r w:rsidRPr="00F050B1">
        <w:rPr>
          <w:lang w:val="en-US"/>
        </w:rPr>
        <w:t>Transactions</w:t>
      </w:r>
      <w:bookmarkEnd w:id="325"/>
    </w:p>
    <w:p w14:paraId="0C1104F5" w14:textId="77777777" w:rsidR="00303E20" w:rsidRPr="00F050B1" w:rsidRDefault="00303E20" w:rsidP="008E441F">
      <w:pPr>
        <w:pStyle w:val="EditorInstructions"/>
      </w:pPr>
      <w:bookmarkStart w:id="326" w:name="_Toc75083611"/>
      <w:r w:rsidRPr="00F050B1">
        <w:t xml:space="preserve">Add </w:t>
      </w:r>
      <w:r w:rsidR="007D2F94" w:rsidRPr="00F050B1">
        <w:t>Section</w:t>
      </w:r>
      <w:r w:rsidRPr="00F050B1">
        <w:t xml:space="preserve"> 3.</w:t>
      </w:r>
      <w:r w:rsidR="00CA734A" w:rsidRPr="00F050B1">
        <w:t>90</w:t>
      </w:r>
      <w:r w:rsidRPr="00F050B1">
        <w:t xml:space="preserve"> </w:t>
      </w:r>
      <w:bookmarkEnd w:id="326"/>
    </w:p>
    <w:p w14:paraId="03F7E5FA" w14:textId="77777777" w:rsidR="00CF283F" w:rsidRPr="00F050B1" w:rsidRDefault="00303E20" w:rsidP="00303E20">
      <w:pPr>
        <w:pStyle w:val="Heading2"/>
        <w:numPr>
          <w:ilvl w:val="0"/>
          <w:numId w:val="0"/>
        </w:numPr>
        <w:rPr>
          <w:noProof w:val="0"/>
          <w:lang w:val="en-US"/>
        </w:rPr>
      </w:pPr>
      <w:bookmarkStart w:id="327" w:name="_Toc4673025"/>
      <w:r w:rsidRPr="00F050B1">
        <w:rPr>
          <w:noProof w:val="0"/>
          <w:lang w:val="en-US"/>
        </w:rPr>
        <w:t>3</w:t>
      </w:r>
      <w:r w:rsidR="00CF283F" w:rsidRPr="00F050B1">
        <w:rPr>
          <w:noProof w:val="0"/>
          <w:lang w:val="en-US"/>
        </w:rPr>
        <w:t>.</w:t>
      </w:r>
      <w:r w:rsidR="00CA734A" w:rsidRPr="00F050B1">
        <w:rPr>
          <w:noProof w:val="0"/>
          <w:lang w:val="en-US"/>
        </w:rPr>
        <w:t>90</w:t>
      </w:r>
      <w:r w:rsidR="00CF283F" w:rsidRPr="00F050B1">
        <w:rPr>
          <w:noProof w:val="0"/>
          <w:lang w:val="en-US"/>
        </w:rPr>
        <w:t xml:space="preserve"> </w:t>
      </w:r>
      <w:r w:rsidR="0026708D" w:rsidRPr="00F050B1">
        <w:rPr>
          <w:noProof w:val="0"/>
          <w:lang w:val="en-US"/>
        </w:rPr>
        <w:t>Find Matching Care Services [ITI-</w:t>
      </w:r>
      <w:r w:rsidR="00CA734A" w:rsidRPr="00F050B1">
        <w:rPr>
          <w:noProof w:val="0"/>
          <w:lang w:val="en-US"/>
        </w:rPr>
        <w:t>90</w:t>
      </w:r>
      <w:r w:rsidR="0026708D" w:rsidRPr="00F050B1">
        <w:rPr>
          <w:noProof w:val="0"/>
          <w:lang w:val="en-US"/>
        </w:rPr>
        <w:t>]</w:t>
      </w:r>
      <w:bookmarkEnd w:id="327"/>
    </w:p>
    <w:p w14:paraId="583E596C" w14:textId="77777777" w:rsidR="00CF283F" w:rsidRPr="00F050B1" w:rsidRDefault="00303E20" w:rsidP="00303E20">
      <w:pPr>
        <w:pStyle w:val="Heading3"/>
        <w:numPr>
          <w:ilvl w:val="0"/>
          <w:numId w:val="0"/>
        </w:numPr>
        <w:rPr>
          <w:noProof w:val="0"/>
          <w:lang w:val="en-US"/>
        </w:rPr>
      </w:pPr>
      <w:bookmarkStart w:id="328" w:name="_Toc4673026"/>
      <w:r w:rsidRPr="00F050B1">
        <w:rPr>
          <w:noProof w:val="0"/>
          <w:lang w:val="en-US"/>
        </w:rPr>
        <w:t>3</w:t>
      </w:r>
      <w:r w:rsidR="00CF283F" w:rsidRPr="00F050B1">
        <w:rPr>
          <w:noProof w:val="0"/>
          <w:lang w:val="en-US"/>
        </w:rPr>
        <w:t>.</w:t>
      </w:r>
      <w:r w:rsidR="00CA734A" w:rsidRPr="00F050B1">
        <w:rPr>
          <w:noProof w:val="0"/>
          <w:lang w:val="en-US"/>
        </w:rPr>
        <w:t>90</w:t>
      </w:r>
      <w:r w:rsidR="00CF283F" w:rsidRPr="00F050B1">
        <w:rPr>
          <w:noProof w:val="0"/>
          <w:lang w:val="en-US"/>
        </w:rPr>
        <w:t>.1 Scope</w:t>
      </w:r>
      <w:bookmarkEnd w:id="328"/>
    </w:p>
    <w:p w14:paraId="6AF96783" w14:textId="77777777" w:rsidR="00DA7FE0" w:rsidRPr="00F050B1" w:rsidRDefault="0026708D" w:rsidP="00BB76BC">
      <w:pPr>
        <w:pStyle w:val="BodyText"/>
      </w:pPr>
      <w:r w:rsidRPr="00F050B1">
        <w:t>The Find Matching Care Services</w:t>
      </w:r>
      <w:r w:rsidR="003B7219" w:rsidRPr="00F050B1">
        <w:t xml:space="preserve"> transaction</w:t>
      </w:r>
      <w:r w:rsidR="00DA7FE0" w:rsidRPr="00F050B1">
        <w:t xml:space="preserve"> </w:t>
      </w:r>
      <w:r w:rsidRPr="00F050B1">
        <w:t>return</w:t>
      </w:r>
      <w:r w:rsidR="00BE4151" w:rsidRPr="00F050B1">
        <w:t>s</w:t>
      </w:r>
      <w:r w:rsidRPr="00F050B1">
        <w:t xml:space="preserve"> a list of matching care services resources based on the query sent</w:t>
      </w:r>
      <w:r w:rsidR="000C4848" w:rsidRPr="00F050B1">
        <w:t xml:space="preserve">. </w:t>
      </w:r>
      <w:r w:rsidRPr="00F050B1">
        <w:t>A Care Services Selective Consumer initiates a Find Matching Care Services transaction against a Care Services Selective Supplier.</w:t>
      </w:r>
    </w:p>
    <w:p w14:paraId="7D050047" w14:textId="77777777" w:rsidR="00CF283F" w:rsidRPr="00F050B1" w:rsidRDefault="00303E20" w:rsidP="00303E20">
      <w:pPr>
        <w:pStyle w:val="Heading3"/>
        <w:numPr>
          <w:ilvl w:val="0"/>
          <w:numId w:val="0"/>
        </w:numPr>
        <w:rPr>
          <w:noProof w:val="0"/>
          <w:lang w:val="en-US"/>
        </w:rPr>
      </w:pPr>
      <w:bookmarkStart w:id="329" w:name="_Toc4673027"/>
      <w:r w:rsidRPr="00F050B1">
        <w:rPr>
          <w:noProof w:val="0"/>
          <w:lang w:val="en-US"/>
        </w:rPr>
        <w:t>3</w:t>
      </w:r>
      <w:r w:rsidR="008D17FF" w:rsidRPr="00F050B1">
        <w:rPr>
          <w:noProof w:val="0"/>
          <w:lang w:val="en-US"/>
        </w:rPr>
        <w:t>.</w:t>
      </w:r>
      <w:r w:rsidR="00CA734A" w:rsidRPr="00F050B1">
        <w:rPr>
          <w:noProof w:val="0"/>
          <w:lang w:val="en-US"/>
        </w:rPr>
        <w:t>90</w:t>
      </w:r>
      <w:r w:rsidR="008D17FF" w:rsidRPr="00F050B1">
        <w:rPr>
          <w:noProof w:val="0"/>
          <w:lang w:val="en-US"/>
        </w:rPr>
        <w:t>.2</w:t>
      </w:r>
      <w:r w:rsidR="00291725" w:rsidRPr="00F050B1">
        <w:rPr>
          <w:noProof w:val="0"/>
          <w:lang w:val="en-US"/>
        </w:rPr>
        <w:t xml:space="preserve"> </w:t>
      </w:r>
      <w:r w:rsidR="008D17FF" w:rsidRPr="00F050B1">
        <w:rPr>
          <w:noProof w:val="0"/>
          <w:lang w:val="en-US"/>
        </w:rPr>
        <w:t xml:space="preserve">Actor </w:t>
      </w:r>
      <w:r w:rsidR="00CF283F" w:rsidRPr="00F050B1">
        <w:rPr>
          <w:noProof w:val="0"/>
          <w:lang w:val="en-US"/>
        </w:rPr>
        <w:t>Roles</w:t>
      </w:r>
      <w:bookmarkEnd w:id="329"/>
    </w:p>
    <w:p w14:paraId="43E88F04" w14:textId="77777777" w:rsidR="007C1AAC" w:rsidRPr="00F050B1" w:rsidRDefault="00587847" w:rsidP="00B63B69">
      <w:pPr>
        <w:pStyle w:val="BodyText"/>
        <w:jc w:val="center"/>
      </w:pPr>
      <w:r w:rsidRPr="00F050B1">
        <w:rPr>
          <w:noProof/>
        </w:rPr>
        <mc:AlternateContent>
          <mc:Choice Requires="wpc">
            <w:drawing>
              <wp:inline distT="0" distB="0" distL="0" distR="0" wp14:anchorId="3234DFDE" wp14:editId="318281F8">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3" name="Oval 153"/>
                        <wps:cNvSpPr>
                          <a:spLocks noChangeArrowheads="1"/>
                        </wps:cNvSpPr>
                        <wps:spPr bwMode="auto">
                          <a:xfrm>
                            <a:off x="1268750" y="901260"/>
                            <a:ext cx="1571698" cy="546540"/>
                          </a:xfrm>
                          <a:prstGeom prst="ellipse">
                            <a:avLst/>
                          </a:prstGeom>
                          <a:solidFill>
                            <a:srgbClr val="FFFFFF"/>
                          </a:solidFill>
                          <a:ln w="9525">
                            <a:solidFill>
                              <a:srgbClr val="000000"/>
                            </a:solidFill>
                            <a:round/>
                            <a:headEnd/>
                            <a:tailEnd/>
                          </a:ln>
                        </wps:spPr>
                        <wps:txbx>
                          <w:txbxContent>
                            <w:p w14:paraId="114B7357" w14:textId="1B39734E" w:rsidR="00F301C1" w:rsidRDefault="00F301C1" w:rsidP="007C1AAC">
                              <w:pPr>
                                <w:jc w:val="center"/>
                                <w:rPr>
                                  <w:sz w:val="18"/>
                                </w:rPr>
                              </w:pPr>
                              <w:r>
                                <w:rPr>
                                  <w:sz w:val="18"/>
                                </w:rPr>
                                <w:t>Find Matching Care Services [ITI-90]</w:t>
                              </w:r>
                            </w:p>
                          </w:txbxContent>
                        </wps:txbx>
                        <wps:bodyPr rot="0" vert="horz" wrap="square" lIns="0" tIns="9144" rIns="0" bIns="9144" anchor="t" anchorCtr="0" upright="1">
                          <a:noAutofit/>
                        </wps:bodyPr>
                      </wps:wsp>
                      <wps:wsp>
                        <wps:cNvPr id="34" name="Text Box 154"/>
                        <wps:cNvSpPr txBox="1">
                          <a:spLocks noChangeArrowheads="1"/>
                        </wps:cNvSpPr>
                        <wps:spPr bwMode="auto">
                          <a:xfrm>
                            <a:off x="171698" y="168367"/>
                            <a:ext cx="1210967" cy="457233"/>
                          </a:xfrm>
                          <a:prstGeom prst="rect">
                            <a:avLst/>
                          </a:prstGeom>
                          <a:solidFill>
                            <a:srgbClr val="FFFFFF"/>
                          </a:solidFill>
                          <a:ln w="9525">
                            <a:solidFill>
                              <a:srgbClr val="000000"/>
                            </a:solidFill>
                            <a:miter lim="800000"/>
                            <a:headEnd/>
                            <a:tailEnd/>
                          </a:ln>
                        </wps:spPr>
                        <wps:txbx>
                          <w:txbxContent>
                            <w:p w14:paraId="568B0B6B" w14:textId="6BD7A2D3" w:rsidR="00F301C1" w:rsidRDefault="00F301C1" w:rsidP="007C1AAC">
                              <w:pPr>
                                <w:rPr>
                                  <w:sz w:val="18"/>
                                </w:rPr>
                              </w:pPr>
                              <w:r>
                                <w:rPr>
                                  <w:sz w:val="18"/>
                                </w:rPr>
                                <w:t>Care Services Selective Consumer</w:t>
                              </w:r>
                            </w:p>
                          </w:txbxContent>
                        </wps:txbx>
                        <wps:bodyPr rot="0" vert="horz" wrap="square" lIns="91440" tIns="45720" rIns="91440" bIns="45720" anchor="t" anchorCtr="0" upright="1">
                          <a:noAutofit/>
                        </wps:bodyPr>
                      </wps:wsp>
                      <wps:wsp>
                        <wps:cNvPr id="35"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Text Box 156"/>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1C0B902D" w14:textId="68776DE2" w:rsidR="00F301C1" w:rsidRDefault="00F301C1" w:rsidP="007C1AAC">
                              <w:pPr>
                                <w:rPr>
                                  <w:sz w:val="18"/>
                                </w:rPr>
                              </w:pPr>
                              <w:r>
                                <w:rPr>
                                  <w:sz w:val="18"/>
                                </w:rPr>
                                <w:t>Care Services Selective Supplier</w:t>
                              </w:r>
                            </w:p>
                          </w:txbxContent>
                        </wps:txbx>
                        <wps:bodyPr rot="0" vert="horz" wrap="square" lIns="91440" tIns="45720" rIns="91440" bIns="45720" anchor="t" anchorCtr="0" upright="1">
                          <a:noAutofit/>
                        </wps:bodyPr>
                      </wps:wsp>
                      <wps:wsp>
                        <wps:cNvPr id="37"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3234DFDE" id="Canvas 152" o:spid="_x0000_s110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IbStSelAwAAig4AAA4AAAAAAAAAAAAAAAAALgIAAGRycy9lMm9Eb2MueG1sUEsBAi0AFAAGAAgA&#10;AAAhAEnGqfPdAAAABQEAAA8AAAAAAAAAAAAAAAAA/wUAAGRycy9kb3ducmV2LnhtbFBLBQYAAAAA&#10;BAAEAPMAAAAJBwAAAAA=&#10;">
                <v:shape id="_x0000_s1107" type="#_x0000_t75" style="position:absolute;width:37261;height:15392;visibility:visible;mso-wrap-style:square">
                  <v:fill o:detectmouseclick="t"/>
                  <v:path o:connecttype="none"/>
                </v:shape>
                <v:oval id="Oval 153" o:spid="_x0000_s1108" style="position:absolute;left:12687;top:9012;width:15717;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">
                  <v:textbox inset="0,.72pt,0,.72pt">
                    <w:txbxContent>
                      <w:p w14:paraId="114B7357" w14:textId="1B39734E" w:rsidR="00F301C1" w:rsidRDefault="00F301C1" w:rsidP="007C1AAC">
                        <w:pPr>
                          <w:jc w:val="center"/>
                          <w:rPr>
                            <w:sz w:val="18"/>
                          </w:rPr>
                        </w:pPr>
                        <w:r>
                          <w:rPr>
                            <w:sz w:val="18"/>
                          </w:rPr>
                          <w:t>Find Matching Care Services [ITI-90]</w:t>
                        </w:r>
                      </w:p>
                    </w:txbxContent>
                  </v:textbox>
                </v:oval>
                <v:shape id="Text Box 154" o:spid="_x0000_s1109" type="#_x0000_t202" style="position:absolute;left:1716;top:1683;width:12110;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14:paraId="568B0B6B" w14:textId="6BD7A2D3" w:rsidR="00F301C1" w:rsidRDefault="00F301C1" w:rsidP="007C1AAC">
                        <w:pPr>
                          <w:rPr>
                            <w:sz w:val="18"/>
                          </w:rPr>
                        </w:pPr>
                        <w:r>
                          <w:rPr>
                            <w:sz w:val="18"/>
                          </w:rPr>
                          <w:t>Care Services Selective Consumer</w:t>
                        </w:r>
                      </w:p>
                    </w:txbxContent>
                  </v:textbox>
                </v:shape>
                <v:line id="Line 155" o:spid="_x0000_s111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shape id="Text Box 156" o:spid="_x0000_s1111" type="#_x0000_t202" style="position:absolute;left:25094;top:1683;width:1053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1C0B902D" w14:textId="68776DE2" w:rsidR="00F301C1" w:rsidRDefault="00F301C1" w:rsidP="007C1AAC">
                        <w:pPr>
                          <w:rPr>
                            <w:sz w:val="18"/>
                          </w:rPr>
                        </w:pPr>
                        <w:r>
                          <w:rPr>
                            <w:sz w:val="18"/>
                          </w:rPr>
                          <w:t>Care Services Selective Supplier</w:t>
                        </w:r>
                      </w:p>
                    </w:txbxContent>
                  </v:textbox>
                </v:shape>
                <v:line id="Line 157" o:spid="_x0000_s111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w10:anchorlock/>
              </v:group>
            </w:pict>
          </mc:Fallback>
        </mc:AlternateContent>
      </w:r>
    </w:p>
    <w:p w14:paraId="4BC36398" w14:textId="77777777" w:rsidR="002D5B69" w:rsidRPr="00F050B1" w:rsidRDefault="002D5B69" w:rsidP="00BB76BC">
      <w:pPr>
        <w:pStyle w:val="FigureTitle"/>
      </w:pPr>
      <w:r w:rsidRPr="00F050B1">
        <w:t>Figure 3.</w:t>
      </w:r>
      <w:r w:rsidR="00CA734A" w:rsidRPr="00F050B1">
        <w:t>90</w:t>
      </w:r>
      <w:r w:rsidRPr="00F050B1">
        <w:t xml:space="preserve">.2-1: </w:t>
      </w:r>
      <w:r w:rsidR="001B2B50" w:rsidRPr="00F050B1">
        <w:t>Use Case Diagram</w:t>
      </w:r>
    </w:p>
    <w:p w14:paraId="21D0A193" w14:textId="77777777" w:rsidR="002D5B69" w:rsidRPr="00F050B1" w:rsidRDefault="002D5B69" w:rsidP="00BB76BC">
      <w:pPr>
        <w:pStyle w:val="TableTitle"/>
      </w:pPr>
      <w:r w:rsidRPr="00F050B1">
        <w:t>Table 3.</w:t>
      </w:r>
      <w:r w:rsidR="00CA734A" w:rsidRPr="00F050B1">
        <w:t>90</w:t>
      </w:r>
      <w:r w:rsidRPr="00F050B1">
        <w:t>.2-1: Actor Role</w:t>
      </w:r>
      <w:r w:rsidR="001B2B50" w:rsidRPr="00F050B1">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F050B1" w14:paraId="2144B5A6" w14:textId="77777777" w:rsidTr="00BB76BC">
        <w:tc>
          <w:tcPr>
            <w:tcW w:w="1008" w:type="dxa"/>
            <w:shd w:val="clear" w:color="auto" w:fill="auto"/>
          </w:tcPr>
          <w:p w14:paraId="5BD358B2" w14:textId="77777777" w:rsidR="00C6772C" w:rsidRPr="00F050B1" w:rsidRDefault="00C6772C" w:rsidP="00597DB2">
            <w:pPr>
              <w:pStyle w:val="BodyText"/>
              <w:rPr>
                <w:b/>
              </w:rPr>
            </w:pPr>
            <w:r w:rsidRPr="00F050B1">
              <w:rPr>
                <w:b/>
              </w:rPr>
              <w:t>Actor:</w:t>
            </w:r>
          </w:p>
        </w:tc>
        <w:tc>
          <w:tcPr>
            <w:tcW w:w="8568" w:type="dxa"/>
            <w:shd w:val="clear" w:color="auto" w:fill="auto"/>
          </w:tcPr>
          <w:p w14:paraId="55FE8BC4" w14:textId="77777777" w:rsidR="00C6772C" w:rsidRPr="00F050B1" w:rsidRDefault="00CC099D" w:rsidP="00597DB2">
            <w:pPr>
              <w:pStyle w:val="BodyText"/>
            </w:pPr>
            <w:r w:rsidRPr="00F050B1">
              <w:t>Care Services Selective Consumer</w:t>
            </w:r>
          </w:p>
        </w:tc>
      </w:tr>
      <w:tr w:rsidR="00C6772C" w:rsidRPr="00F050B1" w14:paraId="77D46553" w14:textId="77777777" w:rsidTr="00BB76BC">
        <w:tc>
          <w:tcPr>
            <w:tcW w:w="1008" w:type="dxa"/>
            <w:shd w:val="clear" w:color="auto" w:fill="auto"/>
          </w:tcPr>
          <w:p w14:paraId="63F953CE" w14:textId="77777777" w:rsidR="00C6772C" w:rsidRPr="00F050B1" w:rsidRDefault="00C6772C" w:rsidP="00597DB2">
            <w:pPr>
              <w:pStyle w:val="BodyText"/>
              <w:rPr>
                <w:b/>
              </w:rPr>
            </w:pPr>
            <w:r w:rsidRPr="00F050B1">
              <w:rPr>
                <w:b/>
              </w:rPr>
              <w:t>Role:</w:t>
            </w:r>
          </w:p>
        </w:tc>
        <w:tc>
          <w:tcPr>
            <w:tcW w:w="8568" w:type="dxa"/>
            <w:shd w:val="clear" w:color="auto" w:fill="auto"/>
          </w:tcPr>
          <w:p w14:paraId="6F10F002" w14:textId="77777777" w:rsidR="00C6772C" w:rsidRPr="00F050B1" w:rsidRDefault="00CC099D" w:rsidP="00597DB2">
            <w:pPr>
              <w:pStyle w:val="BodyText"/>
            </w:pPr>
            <w:r w:rsidRPr="00F050B1">
              <w:t>Requests a list of resources from the Care Services Selective Supplier based on query parameters</w:t>
            </w:r>
          </w:p>
        </w:tc>
      </w:tr>
      <w:tr w:rsidR="00C6772C" w:rsidRPr="00F050B1" w14:paraId="4033CC40" w14:textId="77777777" w:rsidTr="00BB76BC">
        <w:tc>
          <w:tcPr>
            <w:tcW w:w="1008" w:type="dxa"/>
            <w:shd w:val="clear" w:color="auto" w:fill="auto"/>
          </w:tcPr>
          <w:p w14:paraId="2A4010DF" w14:textId="77777777" w:rsidR="00C6772C" w:rsidRPr="00F050B1" w:rsidRDefault="00C6772C" w:rsidP="00597DB2">
            <w:pPr>
              <w:pStyle w:val="BodyText"/>
              <w:rPr>
                <w:b/>
              </w:rPr>
            </w:pPr>
            <w:r w:rsidRPr="00F050B1">
              <w:rPr>
                <w:b/>
              </w:rPr>
              <w:t>Actor:</w:t>
            </w:r>
          </w:p>
        </w:tc>
        <w:tc>
          <w:tcPr>
            <w:tcW w:w="8568" w:type="dxa"/>
            <w:shd w:val="clear" w:color="auto" w:fill="auto"/>
          </w:tcPr>
          <w:p w14:paraId="76D40E41" w14:textId="77777777" w:rsidR="00701B3A" w:rsidRPr="00F050B1" w:rsidRDefault="00CC099D" w:rsidP="00597DB2">
            <w:pPr>
              <w:pStyle w:val="BodyText"/>
            </w:pPr>
            <w:r w:rsidRPr="00F050B1">
              <w:t>Care Services Selective Supplier</w:t>
            </w:r>
          </w:p>
        </w:tc>
      </w:tr>
      <w:tr w:rsidR="00C6772C" w:rsidRPr="00F050B1" w14:paraId="055FD5FD" w14:textId="77777777" w:rsidTr="00BB76BC">
        <w:tc>
          <w:tcPr>
            <w:tcW w:w="1008" w:type="dxa"/>
            <w:shd w:val="clear" w:color="auto" w:fill="auto"/>
          </w:tcPr>
          <w:p w14:paraId="1E2F77D0" w14:textId="77777777" w:rsidR="00C6772C" w:rsidRPr="00F050B1" w:rsidRDefault="00C6772C" w:rsidP="00597DB2">
            <w:pPr>
              <w:pStyle w:val="BodyText"/>
              <w:rPr>
                <w:b/>
              </w:rPr>
            </w:pPr>
            <w:r w:rsidRPr="00F050B1">
              <w:rPr>
                <w:b/>
              </w:rPr>
              <w:t>Role:</w:t>
            </w:r>
          </w:p>
        </w:tc>
        <w:tc>
          <w:tcPr>
            <w:tcW w:w="8568" w:type="dxa"/>
            <w:shd w:val="clear" w:color="auto" w:fill="auto"/>
          </w:tcPr>
          <w:p w14:paraId="1E1421C2" w14:textId="77777777" w:rsidR="00C6772C" w:rsidRPr="00F050B1" w:rsidRDefault="00CC099D" w:rsidP="00597DB2">
            <w:pPr>
              <w:pStyle w:val="BodyText"/>
            </w:pPr>
            <w:r w:rsidRPr="00F050B1">
              <w:t>Accepts the query request and returns a list of matching resources.</w:t>
            </w:r>
          </w:p>
        </w:tc>
      </w:tr>
    </w:tbl>
    <w:p w14:paraId="48A0FB77" w14:textId="77777777" w:rsidR="00CF283F" w:rsidRPr="00F050B1" w:rsidRDefault="00303E20" w:rsidP="00303E20">
      <w:pPr>
        <w:pStyle w:val="Heading3"/>
        <w:numPr>
          <w:ilvl w:val="0"/>
          <w:numId w:val="0"/>
        </w:numPr>
        <w:rPr>
          <w:noProof w:val="0"/>
          <w:lang w:val="en-US"/>
        </w:rPr>
      </w:pPr>
      <w:bookmarkStart w:id="330" w:name="_Toc4673028"/>
      <w:r w:rsidRPr="00F050B1">
        <w:rPr>
          <w:noProof w:val="0"/>
          <w:lang w:val="en-US"/>
        </w:rPr>
        <w:t>3</w:t>
      </w:r>
      <w:r w:rsidR="00CF283F" w:rsidRPr="00F050B1">
        <w:rPr>
          <w:noProof w:val="0"/>
          <w:lang w:val="en-US"/>
        </w:rPr>
        <w:t>.</w:t>
      </w:r>
      <w:r w:rsidR="00CA734A" w:rsidRPr="00F050B1">
        <w:rPr>
          <w:noProof w:val="0"/>
          <w:lang w:val="en-US"/>
        </w:rPr>
        <w:t>90</w:t>
      </w:r>
      <w:r w:rsidR="00CF283F" w:rsidRPr="00F050B1">
        <w:rPr>
          <w:noProof w:val="0"/>
          <w:lang w:val="en-US"/>
        </w:rPr>
        <w:t>.3 Referenced Standard</w:t>
      </w:r>
      <w:r w:rsidR="00DD13DB" w:rsidRPr="00F050B1">
        <w:rPr>
          <w:noProof w:val="0"/>
          <w:lang w:val="en-US"/>
        </w:rPr>
        <w:t>s</w:t>
      </w:r>
      <w:bookmarkEnd w:id="330"/>
    </w:p>
    <w:p w14:paraId="62DBD2AE" w14:textId="0111ADD1" w:rsidR="00CC099D" w:rsidRPr="00F050B1" w:rsidRDefault="00CC099D" w:rsidP="00CC099D">
      <w:pPr>
        <w:pStyle w:val="ListBullet2"/>
        <w:rPr>
          <w:lang w:val="en-US"/>
        </w:rPr>
      </w:pPr>
      <w:r w:rsidRPr="00F050B1">
        <w:rPr>
          <w:lang w:val="en-US"/>
        </w:rPr>
        <w:t xml:space="preserve">HL7 FHIR standard </w:t>
      </w:r>
      <w:r w:rsidR="00FE2FA1" w:rsidRPr="00F050B1">
        <w:rPr>
          <w:lang w:val="en-US"/>
        </w:rPr>
        <w:t xml:space="preserve">Release 4 </w:t>
      </w:r>
      <w:hyperlink r:id="rId37" w:history="1">
        <w:r w:rsidR="00FE2FA1" w:rsidRPr="00F050B1">
          <w:rPr>
            <w:rStyle w:val="Hyperlink"/>
            <w:lang w:val="en-US"/>
          </w:rPr>
          <w:t>http://hl7.org/fhir/R4/index.html</w:t>
        </w:r>
      </w:hyperlink>
    </w:p>
    <w:p w14:paraId="262E3DDF" w14:textId="77777777" w:rsidR="00CC099D" w:rsidRPr="00F050B1" w:rsidRDefault="00CC099D" w:rsidP="00CC099D">
      <w:pPr>
        <w:pStyle w:val="ListBullet2"/>
        <w:rPr>
          <w:lang w:val="en-US"/>
        </w:rPr>
      </w:pPr>
      <w:r w:rsidRPr="00F050B1">
        <w:rPr>
          <w:lang w:val="en-US"/>
        </w:rPr>
        <w:t>JSON – IETF RFC7159</w:t>
      </w:r>
    </w:p>
    <w:p w14:paraId="570853A0" w14:textId="77777777" w:rsidR="00CC099D" w:rsidRPr="00F050B1" w:rsidRDefault="00CC099D" w:rsidP="00CC099D">
      <w:pPr>
        <w:pStyle w:val="ListBullet2"/>
        <w:rPr>
          <w:lang w:val="en-US"/>
        </w:rPr>
      </w:pPr>
      <w:r w:rsidRPr="00F050B1">
        <w:rPr>
          <w:lang w:val="en-US"/>
        </w:rPr>
        <w:t xml:space="preserve">XML </w:t>
      </w:r>
    </w:p>
    <w:p w14:paraId="757D0321" w14:textId="77777777" w:rsidR="00CC099D" w:rsidRPr="00F050B1" w:rsidRDefault="00CC099D" w:rsidP="00CC099D">
      <w:pPr>
        <w:pStyle w:val="ListBullet2"/>
        <w:rPr>
          <w:lang w:val="en-US"/>
        </w:rPr>
      </w:pPr>
      <w:r w:rsidRPr="00F050B1">
        <w:rPr>
          <w:lang w:val="en-US"/>
        </w:rPr>
        <w:t>HTTP 1.1</w:t>
      </w:r>
    </w:p>
    <w:p w14:paraId="57EDF94E" w14:textId="77777777" w:rsidR="00CF283F" w:rsidRPr="00F050B1" w:rsidRDefault="00303E20" w:rsidP="00303E20">
      <w:pPr>
        <w:pStyle w:val="Heading3"/>
        <w:numPr>
          <w:ilvl w:val="0"/>
          <w:numId w:val="0"/>
        </w:numPr>
        <w:rPr>
          <w:noProof w:val="0"/>
          <w:lang w:val="en-US"/>
        </w:rPr>
      </w:pPr>
      <w:bookmarkStart w:id="331" w:name="_Toc4673029"/>
      <w:r w:rsidRPr="00F050B1">
        <w:rPr>
          <w:noProof w:val="0"/>
          <w:lang w:val="en-US"/>
        </w:rPr>
        <w:lastRenderedPageBreak/>
        <w:t>3</w:t>
      </w:r>
      <w:r w:rsidR="00CF283F" w:rsidRPr="00F050B1">
        <w:rPr>
          <w:noProof w:val="0"/>
          <w:lang w:val="en-US"/>
        </w:rPr>
        <w:t>.</w:t>
      </w:r>
      <w:r w:rsidR="00CA734A" w:rsidRPr="00F050B1">
        <w:rPr>
          <w:noProof w:val="0"/>
          <w:lang w:val="en-US"/>
        </w:rPr>
        <w:t>90</w:t>
      </w:r>
      <w:r w:rsidR="00CF283F" w:rsidRPr="00F050B1">
        <w:rPr>
          <w:noProof w:val="0"/>
          <w:lang w:val="en-US"/>
        </w:rPr>
        <w:t>.4 Interaction Diagram</w:t>
      </w:r>
      <w:bookmarkEnd w:id="331"/>
    </w:p>
    <w:p w14:paraId="5F8209F7" w14:textId="77777777" w:rsidR="007C1AAC" w:rsidRPr="00F050B1" w:rsidRDefault="00587847">
      <w:pPr>
        <w:pStyle w:val="BodyText"/>
      </w:pPr>
      <w:r w:rsidRPr="00F050B1">
        <w:rPr>
          <w:noProof/>
        </w:rPr>
        <mc:AlternateContent>
          <mc:Choice Requires="wpc">
            <w:drawing>
              <wp:inline distT="0" distB="0" distL="0" distR="0" wp14:anchorId="2741382E" wp14:editId="5FA000C8">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 name="Text Box 160"/>
                        <wps:cNvSpPr txBox="1">
                          <a:spLocks noChangeArrowheads="1"/>
                        </wps:cNvSpPr>
                        <wps:spPr bwMode="auto">
                          <a:xfrm>
                            <a:off x="615950" y="299085"/>
                            <a:ext cx="14732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A1EE393" w14:textId="420B4776" w:rsidR="00F301C1" w:rsidRPr="007C1AAC" w:rsidRDefault="00F301C1" w:rsidP="007C1AAC">
                              <w:pPr>
                                <w:jc w:val="center"/>
                                <w:rPr>
                                  <w:sz w:val="22"/>
                                  <w:szCs w:val="22"/>
                                </w:rPr>
                              </w:pPr>
                              <w:r>
                                <w:rPr>
                                  <w:sz w:val="22"/>
                                  <w:szCs w:val="22"/>
                                </w:rPr>
                                <w:t>Care Services Selective Consumer</w:t>
                              </w:r>
                            </w:p>
                          </w:txbxContent>
                        </wps:txbx>
                        <wps:bodyPr rot="0" vert="horz" wrap="square" lIns="91440" tIns="45720" rIns="91440" bIns="45720" anchor="t" anchorCtr="0" upright="1">
                          <a:noAutofit/>
                        </wps:bodyPr>
                      </wps:wsp>
                      <wps:wsp>
                        <wps:cNvPr id="24" name="Line 161"/>
                        <wps:cNvCnPr/>
                        <wps:spPr bwMode="auto">
                          <a:xfrm>
                            <a:off x="1288415" y="73850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 name="Text Box 162"/>
                        <wps:cNvSpPr txBox="1">
                          <a:spLocks noChangeArrowheads="1"/>
                        </wps:cNvSpPr>
                        <wps:spPr bwMode="auto">
                          <a:xfrm>
                            <a:off x="1504950" y="867410"/>
                            <a:ext cx="2765425" cy="3435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495F0CA" w14:textId="4D9E778E" w:rsidR="00F301C1" w:rsidRPr="007C1AAC" w:rsidRDefault="00F301C1"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wps:txbx>
                        <wps:bodyPr rot="0" vert="horz" wrap="square" lIns="0" tIns="0" rIns="0" bIns="0" anchor="t" anchorCtr="0" upright="1">
                          <a:noAutofit/>
                        </wps:bodyPr>
                      </wps:wsp>
                      <wps:wsp>
                        <wps:cNvPr id="26" name="Line 163"/>
                        <wps:cNvCnPr/>
                        <wps:spPr bwMode="auto">
                          <a:xfrm>
                            <a:off x="436245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7" name="Rectangle 164"/>
                        <wps:cNvSpPr>
                          <a:spLocks noChangeArrowheads="1"/>
                        </wps:cNvSpPr>
                        <wps:spPr bwMode="auto">
                          <a:xfrm>
                            <a:off x="1216660" y="89662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Rectangle 165"/>
                        <wps:cNvSpPr>
                          <a:spLocks noChangeArrowheads="1"/>
                        </wps:cNvSpPr>
                        <wps:spPr bwMode="auto">
                          <a:xfrm>
                            <a:off x="4270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Line 166"/>
                        <wps:cNvCnPr/>
                        <wps:spPr bwMode="auto">
                          <a:xfrm>
                            <a:off x="1386205" y="1211580"/>
                            <a:ext cx="28841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 name="Text Box 167"/>
                        <wps:cNvSpPr txBox="1">
                          <a:spLocks noChangeArrowheads="1"/>
                        </wps:cNvSpPr>
                        <wps:spPr bwMode="auto">
                          <a:xfrm>
                            <a:off x="3635375" y="291465"/>
                            <a:ext cx="1470025"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160D64" w14:textId="208EA0B8" w:rsidR="00F301C1" w:rsidRPr="007C1AAC" w:rsidRDefault="00F301C1" w:rsidP="007C1AAC">
                              <w:pPr>
                                <w:jc w:val="center"/>
                                <w:rPr>
                                  <w:sz w:val="22"/>
                                  <w:szCs w:val="22"/>
                                </w:rPr>
                              </w:pPr>
                              <w:r>
                                <w:rPr>
                                  <w:sz w:val="22"/>
                                  <w:szCs w:val="22"/>
                                </w:rPr>
                                <w:t>Care Services Selective Supplier</w:t>
                              </w:r>
                            </w:p>
                          </w:txbxContent>
                        </wps:txbx>
                        <wps:bodyPr rot="0" vert="horz" wrap="square" lIns="91440" tIns="45720" rIns="91440" bIns="45720" anchor="t" anchorCtr="0" upright="1">
                          <a:noAutofit/>
                        </wps:bodyPr>
                      </wps:wsp>
                      <wps:wsp>
                        <wps:cNvPr id="31" name="Line 168"/>
                        <wps:cNvCnPr/>
                        <wps:spPr bwMode="auto">
                          <a:xfrm flipH="1">
                            <a:off x="1386205" y="1687195"/>
                            <a:ext cx="28841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 name="Text Box 169"/>
                        <wps:cNvSpPr txBox="1">
                          <a:spLocks noChangeArrowheads="1"/>
                        </wps:cNvSpPr>
                        <wps:spPr bwMode="auto">
                          <a:xfrm>
                            <a:off x="1504950" y="1339850"/>
                            <a:ext cx="2765425" cy="3403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BB2568E" w14:textId="345004BC" w:rsidR="00F301C1" w:rsidRPr="007C1AAC" w:rsidRDefault="00F301C1" w:rsidP="007C1AAC">
                              <w:pPr>
                                <w:rPr>
                                  <w:sz w:val="22"/>
                                  <w:szCs w:val="22"/>
                                </w:rPr>
                              </w:pPr>
                              <w:r>
                                <w:rPr>
                                  <w:sz w:val="20"/>
                                  <w:szCs w:val="22"/>
                                </w:rPr>
                                <w:t>Find Matching Care Services Response [ITI-90]</w:t>
                              </w:r>
                            </w:p>
                          </w:txbxContent>
                        </wps:txbx>
                        <wps:bodyPr rot="0" vert="horz" wrap="square" lIns="0" tIns="0" rIns="0" bIns="0" anchor="t" anchorCtr="0" upright="1">
                          <a:noAutofit/>
                        </wps:bodyPr>
                      </wps:wsp>
                    </wpc:wpc>
                  </a:graphicData>
                </a:graphic>
              </wp:inline>
            </w:drawing>
          </mc:Choice>
          <mc:Fallback>
            <w:pict>
              <v:group w14:anchorId="2741382E" id="Canvas 159" o:spid="_x0000_s111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">
                <v:shape id="_x0000_s1114" type="#_x0000_t75" style="position:absolute;width:59436;height:24003;visibility:visible;mso-wrap-style:square">
                  <v:fill o:detectmouseclick="t"/>
                  <v:path o:connecttype="none"/>
                </v:shape>
                <v:shape id="Text Box 160" o:spid="_x0000_s1115" type="#_x0000_t202" style="position:absolute;left:6159;top:2990;width:14732;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5A1EE393" w14:textId="420B4776" w:rsidR="00F301C1" w:rsidRPr="007C1AAC" w:rsidRDefault="00F301C1" w:rsidP="007C1AAC">
                        <w:pPr>
                          <w:jc w:val="center"/>
                          <w:rPr>
                            <w:sz w:val="22"/>
                            <w:szCs w:val="22"/>
                          </w:rPr>
                        </w:pPr>
                        <w:r>
                          <w:rPr>
                            <w:sz w:val="22"/>
                            <w:szCs w:val="22"/>
                          </w:rPr>
                          <w:t>Care Services Selective Consumer</w:t>
                        </w:r>
                      </w:p>
                    </w:txbxContent>
                  </v:textbox>
                </v:shape>
                <v:line id="Line 161" o:spid="_x0000_s1116" style="position:absolute;visibility:visible;mso-wrap-style:square" from="12884,7385" to="12890,20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shape id="Text Box 162" o:spid="_x0000_s1117" type="#_x0000_t202" style="position:absolute;left:15049;top:8674;width:27654;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6495F0CA" w14:textId="4D9E778E" w:rsidR="00F301C1" w:rsidRPr="007C1AAC" w:rsidRDefault="00F301C1"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v:textbox>
                </v:shape>
                <v:line id="Line 163" o:spid="_x0000_s1118" style="position:absolute;visibility:visible;mso-wrap-style:square" from="43624,7385" to="4363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">
                  <v:stroke dashstyle="dash"/>
                </v:line>
                <v:rect id="Rectangle 164" o:spid="_x0000_s1119" style="position:absolute;left:12166;top:8966;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rect id="Rectangle 165" o:spid="_x0000_s1120" style="position:absolute;left:4270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line id="Line 166" o:spid="_x0000_s1121" style="position:absolute;visibility:visible;mso-wrap-style:square" from="13862,12115" to="42703,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shape id="Text Box 167" o:spid="_x0000_s1122" type="#_x0000_t202" style="position:absolute;left:36353;top:2914;width:14701;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5C160D64" w14:textId="208EA0B8" w:rsidR="00F301C1" w:rsidRPr="007C1AAC" w:rsidRDefault="00F301C1" w:rsidP="007C1AAC">
                        <w:pPr>
                          <w:jc w:val="center"/>
                          <w:rPr>
                            <w:sz w:val="22"/>
                            <w:szCs w:val="22"/>
                          </w:rPr>
                        </w:pPr>
                        <w:r>
                          <w:rPr>
                            <w:sz w:val="22"/>
                            <w:szCs w:val="22"/>
                          </w:rPr>
                          <w:t>Care Services Selective Supplier</w:t>
                        </w:r>
                      </w:p>
                    </w:txbxContent>
                  </v:textbox>
                </v:shape>
                <v:line id="Line 168" o:spid="_x0000_s1123" style="position:absolute;flip:x;visibility:visible;mso-wrap-style:square" from="13862,16871" to="42703,1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shape id="Text Box 169" o:spid="_x0000_s1124" type="#_x0000_t202" style="position:absolute;left:15049;top:13398;width:27654;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4BB2568E" w14:textId="345004BC" w:rsidR="00F301C1" w:rsidRPr="007C1AAC" w:rsidRDefault="00F301C1" w:rsidP="007C1AAC">
                        <w:pPr>
                          <w:rPr>
                            <w:sz w:val="22"/>
                            <w:szCs w:val="22"/>
                          </w:rPr>
                        </w:pPr>
                        <w:r>
                          <w:rPr>
                            <w:sz w:val="20"/>
                            <w:szCs w:val="22"/>
                          </w:rPr>
                          <w:t>Find Matching Care Services Response [ITI-90]</w:t>
                        </w:r>
                      </w:p>
                    </w:txbxContent>
                  </v:textbox>
                </v:shape>
                <w10:anchorlock/>
              </v:group>
            </w:pict>
          </mc:Fallback>
        </mc:AlternateContent>
      </w:r>
    </w:p>
    <w:p w14:paraId="1AC52066" w14:textId="77777777" w:rsidR="00CF283F" w:rsidRPr="00F050B1" w:rsidRDefault="00303E20" w:rsidP="00680648">
      <w:pPr>
        <w:pStyle w:val="Heading4"/>
        <w:numPr>
          <w:ilvl w:val="0"/>
          <w:numId w:val="0"/>
        </w:numPr>
        <w:rPr>
          <w:noProof w:val="0"/>
          <w:lang w:val="en-US"/>
        </w:rPr>
      </w:pPr>
      <w:bookmarkStart w:id="332" w:name="_Toc4673030"/>
      <w:r w:rsidRPr="00F050B1">
        <w:rPr>
          <w:noProof w:val="0"/>
          <w:lang w:val="en-US"/>
        </w:rPr>
        <w:t>3</w:t>
      </w:r>
      <w:r w:rsidR="00CF283F" w:rsidRPr="00F050B1">
        <w:rPr>
          <w:noProof w:val="0"/>
          <w:lang w:val="en-US"/>
        </w:rPr>
        <w:t>.</w:t>
      </w:r>
      <w:r w:rsidR="00CA734A" w:rsidRPr="00F050B1">
        <w:rPr>
          <w:noProof w:val="0"/>
          <w:lang w:val="en-US"/>
        </w:rPr>
        <w:t>90</w:t>
      </w:r>
      <w:r w:rsidR="00CF283F" w:rsidRPr="00F050B1">
        <w:rPr>
          <w:noProof w:val="0"/>
          <w:lang w:val="en-US"/>
        </w:rPr>
        <w:t xml:space="preserve">.4.1 </w:t>
      </w:r>
      <w:r w:rsidR="00334F63" w:rsidRPr="00F050B1">
        <w:rPr>
          <w:noProof w:val="0"/>
          <w:lang w:val="en-US"/>
        </w:rPr>
        <w:t xml:space="preserve">Find Matching </w:t>
      </w:r>
      <w:r w:rsidR="002C4FEC" w:rsidRPr="00F050B1">
        <w:rPr>
          <w:noProof w:val="0"/>
          <w:lang w:val="en-US"/>
        </w:rPr>
        <w:t xml:space="preserve">Care </w:t>
      </w:r>
      <w:r w:rsidR="00334F63" w:rsidRPr="00F050B1">
        <w:rPr>
          <w:noProof w:val="0"/>
          <w:lang w:val="en-US"/>
        </w:rPr>
        <w:t>Services Request Message</w:t>
      </w:r>
      <w:bookmarkEnd w:id="332"/>
    </w:p>
    <w:bookmarkEnd w:id="129"/>
    <w:bookmarkEnd w:id="130"/>
    <w:bookmarkEnd w:id="131"/>
    <w:bookmarkEnd w:id="132"/>
    <w:bookmarkEnd w:id="133"/>
    <w:p w14:paraId="1778B077" w14:textId="77777777" w:rsidR="00DD13DB" w:rsidRPr="00F050B1" w:rsidRDefault="00334F63" w:rsidP="0009020E">
      <w:pPr>
        <w:pStyle w:val="BodyText"/>
      </w:pPr>
      <w:r w:rsidRPr="00F050B1">
        <w:t xml:space="preserve">The Find Matching </w:t>
      </w:r>
      <w:r w:rsidR="002C4FEC" w:rsidRPr="00F050B1">
        <w:t xml:space="preserve">Care </w:t>
      </w:r>
      <w:r w:rsidRPr="00F050B1">
        <w:t xml:space="preserve">Services message is a FHIR search operation on the </w:t>
      </w:r>
      <w:r w:rsidRPr="00F050B1">
        <w:rPr>
          <w:rFonts w:ascii="Courier New" w:hAnsi="Courier New" w:cs="Courier New"/>
          <w:sz w:val="20"/>
        </w:rPr>
        <w:t>Organization</w:t>
      </w:r>
      <w:r w:rsidRPr="00F050B1">
        <w:t xml:space="preserve">, </w:t>
      </w:r>
      <w:r w:rsidRPr="00F050B1">
        <w:rPr>
          <w:rFonts w:ascii="Courier New" w:hAnsi="Courier New" w:cs="Courier New"/>
          <w:sz w:val="20"/>
        </w:rPr>
        <w:t>Location</w:t>
      </w:r>
      <w:r w:rsidRPr="00F050B1">
        <w:t xml:space="preserve">, </w:t>
      </w:r>
      <w:r w:rsidRPr="00F050B1">
        <w:rPr>
          <w:rFonts w:ascii="Courier New" w:hAnsi="Courier New" w:cs="Courier New"/>
          <w:sz w:val="20"/>
        </w:rPr>
        <w:t>Practitioner</w:t>
      </w:r>
      <w:r w:rsidRPr="00F050B1">
        <w:t>,</w:t>
      </w:r>
      <w:r w:rsidR="004809F9" w:rsidRPr="00F050B1">
        <w:t xml:space="preserve"> </w:t>
      </w:r>
      <w:proofErr w:type="spellStart"/>
      <w:r w:rsidR="004809F9" w:rsidRPr="00F050B1">
        <w:rPr>
          <w:rFonts w:ascii="Courier New" w:hAnsi="Courier New" w:cs="Courier New"/>
          <w:sz w:val="20"/>
        </w:rPr>
        <w:t>PractitionerRole</w:t>
      </w:r>
      <w:proofErr w:type="spellEnd"/>
      <w:r w:rsidR="004809F9" w:rsidRPr="00F050B1">
        <w:t>,</w:t>
      </w:r>
      <w:r w:rsidRPr="00F050B1">
        <w:t xml:space="preserve"> and/or </w:t>
      </w:r>
      <w:proofErr w:type="spellStart"/>
      <w:r w:rsidRPr="00F050B1">
        <w:rPr>
          <w:rFonts w:ascii="Courier New" w:hAnsi="Courier New" w:cs="Courier New"/>
          <w:sz w:val="20"/>
        </w:rPr>
        <w:t>HealthcareService</w:t>
      </w:r>
      <w:proofErr w:type="spellEnd"/>
      <w:r w:rsidRPr="00F050B1">
        <w:t xml:space="preserve"> Resources.</w:t>
      </w:r>
    </w:p>
    <w:p w14:paraId="0C167CAE" w14:textId="77777777" w:rsidR="00CF283F" w:rsidRPr="00F050B1" w:rsidRDefault="00303E20" w:rsidP="00303E20">
      <w:pPr>
        <w:pStyle w:val="Heading5"/>
        <w:numPr>
          <w:ilvl w:val="0"/>
          <w:numId w:val="0"/>
        </w:numPr>
        <w:rPr>
          <w:noProof w:val="0"/>
          <w:lang w:val="en-US"/>
        </w:rPr>
      </w:pPr>
      <w:bookmarkStart w:id="333" w:name="_Toc4673031"/>
      <w:r w:rsidRPr="00F050B1">
        <w:rPr>
          <w:noProof w:val="0"/>
          <w:lang w:val="en-US"/>
        </w:rPr>
        <w:t>3</w:t>
      </w:r>
      <w:r w:rsidR="00CF283F" w:rsidRPr="00F050B1">
        <w:rPr>
          <w:noProof w:val="0"/>
          <w:lang w:val="en-US"/>
        </w:rPr>
        <w:t>.</w:t>
      </w:r>
      <w:r w:rsidR="00CA734A" w:rsidRPr="00F050B1">
        <w:rPr>
          <w:noProof w:val="0"/>
          <w:lang w:val="en-US"/>
        </w:rPr>
        <w:t>90</w:t>
      </w:r>
      <w:r w:rsidR="00CF283F" w:rsidRPr="00F050B1">
        <w:rPr>
          <w:noProof w:val="0"/>
          <w:lang w:val="en-US"/>
        </w:rPr>
        <w:t>.4.1.1 Trigger Events</w:t>
      </w:r>
      <w:bookmarkEnd w:id="333"/>
    </w:p>
    <w:p w14:paraId="55B9E292" w14:textId="77777777" w:rsidR="006C371A" w:rsidRPr="00F050B1" w:rsidRDefault="00EA4BE1" w:rsidP="0009020E">
      <w:pPr>
        <w:pStyle w:val="BodyText"/>
        <w:rPr>
          <w:i/>
        </w:rPr>
      </w:pPr>
      <w:r w:rsidRPr="00F050B1">
        <w:t>A Care Services Selective Consumer triggers a Find Matching</w:t>
      </w:r>
      <w:r w:rsidR="002C4FEC" w:rsidRPr="00F050B1">
        <w:t xml:space="preserve"> Care</w:t>
      </w:r>
      <w:r w:rsidRPr="00F050B1">
        <w:t xml:space="preserve"> Services Request to a Care Services Selective Supplier according to the business rules for the query</w:t>
      </w:r>
      <w:r w:rsidR="000C4848" w:rsidRPr="00F050B1">
        <w:t xml:space="preserve">. </w:t>
      </w:r>
      <w:r w:rsidRPr="00F050B1">
        <w:t>These business rules are out</w:t>
      </w:r>
      <w:r w:rsidR="00D82962" w:rsidRPr="00F050B1">
        <w:t xml:space="preserve">side the </w:t>
      </w:r>
      <w:r w:rsidRPr="00F050B1">
        <w:t xml:space="preserve">scope </w:t>
      </w:r>
      <w:r w:rsidR="00D82962" w:rsidRPr="00F050B1">
        <w:t xml:space="preserve">of </w:t>
      </w:r>
      <w:r w:rsidRPr="00F050B1">
        <w:t xml:space="preserve">this </w:t>
      </w:r>
      <w:r w:rsidR="007A25A5" w:rsidRPr="00F050B1">
        <w:t>transaction</w:t>
      </w:r>
      <w:r w:rsidRPr="00F050B1">
        <w:t>.</w:t>
      </w:r>
    </w:p>
    <w:p w14:paraId="5735E031" w14:textId="77777777" w:rsidR="00CF283F" w:rsidRPr="00F050B1" w:rsidRDefault="00303E20" w:rsidP="00303E20">
      <w:pPr>
        <w:pStyle w:val="Heading5"/>
        <w:numPr>
          <w:ilvl w:val="0"/>
          <w:numId w:val="0"/>
        </w:numPr>
        <w:rPr>
          <w:noProof w:val="0"/>
          <w:lang w:val="en-US"/>
        </w:rPr>
      </w:pPr>
      <w:bookmarkStart w:id="334" w:name="_Toc4673032"/>
      <w:r w:rsidRPr="00F050B1">
        <w:rPr>
          <w:noProof w:val="0"/>
          <w:lang w:val="en-US"/>
        </w:rPr>
        <w:t>3</w:t>
      </w:r>
      <w:r w:rsidR="00CF283F" w:rsidRPr="00F050B1">
        <w:rPr>
          <w:noProof w:val="0"/>
          <w:lang w:val="en-US"/>
        </w:rPr>
        <w:t>.</w:t>
      </w:r>
      <w:r w:rsidR="00CA734A" w:rsidRPr="00F050B1">
        <w:rPr>
          <w:noProof w:val="0"/>
          <w:lang w:val="en-US"/>
        </w:rPr>
        <w:t>90</w:t>
      </w:r>
      <w:r w:rsidR="00CF283F" w:rsidRPr="00F050B1">
        <w:rPr>
          <w:noProof w:val="0"/>
          <w:lang w:val="en-US"/>
        </w:rPr>
        <w:t>.4.1.2 Message Semantics</w:t>
      </w:r>
      <w:bookmarkEnd w:id="334"/>
    </w:p>
    <w:p w14:paraId="48E699E2" w14:textId="5DF51EE0" w:rsidR="00EA4BE1" w:rsidRPr="00F050B1" w:rsidRDefault="00EA4BE1" w:rsidP="00EA4BE1">
      <w:pPr>
        <w:pStyle w:val="BodyText"/>
      </w:pPr>
      <w:r w:rsidRPr="00F050B1">
        <w:t>A Care Services Selective Consumer in</w:t>
      </w:r>
      <w:r w:rsidR="003B7219" w:rsidRPr="00F050B1">
        <w:t>i</w:t>
      </w:r>
      <w:r w:rsidRPr="00F050B1">
        <w:t xml:space="preserve">tiates a search request using HTTP GET as defined at </w:t>
      </w:r>
      <w:hyperlink r:id="rId38" w:anchor="search" w:history="1">
        <w:r w:rsidR="00FE2FA1" w:rsidRPr="00F050B1">
          <w:rPr>
            <w:rStyle w:val="Hyperlink"/>
          </w:rPr>
          <w:t>http://hl7.org/fhir/R4/http.html#search</w:t>
        </w:r>
      </w:hyperlink>
      <w:r w:rsidRPr="00F050B1">
        <w:t xml:space="preserve"> on the </w:t>
      </w:r>
      <w:r w:rsidRPr="00F050B1">
        <w:rPr>
          <w:rFonts w:ascii="Courier New" w:hAnsi="Courier New" w:cs="Courier New"/>
          <w:sz w:val="20"/>
        </w:rPr>
        <w:t>Organization</w:t>
      </w:r>
      <w:r w:rsidRPr="00F050B1">
        <w:t xml:space="preserve">, </w:t>
      </w:r>
      <w:r w:rsidRPr="00F050B1">
        <w:rPr>
          <w:rFonts w:ascii="Courier New" w:hAnsi="Courier New" w:cs="Courier New"/>
          <w:sz w:val="20"/>
        </w:rPr>
        <w:t>Location</w:t>
      </w:r>
      <w:r w:rsidRPr="00F050B1">
        <w:t xml:space="preserve">, </w:t>
      </w:r>
      <w:r w:rsidRPr="00F050B1">
        <w:rPr>
          <w:rFonts w:ascii="Courier New" w:hAnsi="Courier New" w:cs="Courier New"/>
          <w:sz w:val="20"/>
        </w:rPr>
        <w:t>Practitioner</w:t>
      </w:r>
      <w:r w:rsidRPr="00F050B1">
        <w:t xml:space="preserve">, </w:t>
      </w:r>
      <w:proofErr w:type="spellStart"/>
      <w:r w:rsidRPr="00F050B1">
        <w:rPr>
          <w:rFonts w:ascii="Courier New" w:hAnsi="Courier New" w:cs="Courier New"/>
          <w:sz w:val="20"/>
        </w:rPr>
        <w:t>PractitionerRole</w:t>
      </w:r>
      <w:proofErr w:type="spellEnd"/>
      <w:r w:rsidRPr="00F050B1">
        <w:t xml:space="preserve">, or </w:t>
      </w:r>
      <w:proofErr w:type="spellStart"/>
      <w:r w:rsidRPr="00F050B1">
        <w:rPr>
          <w:rFonts w:ascii="Courier New" w:hAnsi="Courier New" w:cs="Courier New"/>
          <w:sz w:val="20"/>
        </w:rPr>
        <w:t>HealthcareService</w:t>
      </w:r>
      <w:proofErr w:type="spellEnd"/>
      <w:r w:rsidRPr="00F050B1">
        <w:t xml:space="preserve"> Resources</w:t>
      </w:r>
      <w:del w:id="335" w:author="Luke Duncan" w:date="2019-03-07T10:26:00Z">
        <w:r w:rsidR="003469D5" w:rsidRPr="00F050B1" w:rsidDel="00B26B83">
          <w:delText xml:space="preserve"> depending on which Option </w:delText>
        </w:r>
        <w:r w:rsidR="00606D93" w:rsidRPr="00F050B1" w:rsidDel="00B26B83">
          <w:delText xml:space="preserve">is </w:delText>
        </w:r>
        <w:r w:rsidR="003469D5" w:rsidRPr="00F050B1" w:rsidDel="00B26B83">
          <w:delText>supported</w:delText>
        </w:r>
      </w:del>
      <w:r w:rsidR="00DB32C8" w:rsidRPr="00F050B1">
        <w:t xml:space="preserve">. </w:t>
      </w:r>
      <w:r w:rsidR="00B34CD8" w:rsidRPr="00F050B1">
        <w:t>The query parameters are identified below</w:t>
      </w:r>
      <w:r w:rsidR="00DB32C8" w:rsidRPr="00F050B1">
        <w:t xml:space="preserve">. </w:t>
      </w:r>
      <w:r w:rsidR="00B34CD8" w:rsidRPr="00F050B1">
        <w:t>A Care Services Selective Consumer may query any combination or subset of the parameters.</w:t>
      </w:r>
    </w:p>
    <w:p w14:paraId="51AA4406" w14:textId="3ED24633" w:rsidR="00EA4BE1" w:rsidRPr="00F050B1" w:rsidRDefault="00EA4BE1" w:rsidP="00EA4BE1">
      <w:pPr>
        <w:pStyle w:val="BodyText"/>
      </w:pPr>
      <w:r w:rsidRPr="00F050B1">
        <w:t xml:space="preserve">A Care Services Selective Supplier shall support combinations of search parameters as defined at </w:t>
      </w:r>
      <w:hyperlink r:id="rId39" w:anchor="combining" w:history="1">
        <w:r w:rsidR="00FE2FA1" w:rsidRPr="00F050B1">
          <w:rPr>
            <w:rStyle w:val="Hyperlink"/>
          </w:rPr>
          <w:t>http://hl7.org/fhir/R4/search.html#combining</w:t>
        </w:r>
      </w:hyperlink>
      <w:r w:rsidRPr="00F050B1">
        <w:t>, “Composite Search Parameters.”</w:t>
      </w:r>
    </w:p>
    <w:p w14:paraId="0C007A9E" w14:textId="77777777" w:rsidR="00EA4BE1" w:rsidRPr="00F050B1" w:rsidRDefault="00EA4BE1" w:rsidP="00EA4BE1">
      <w:pPr>
        <w:pStyle w:val="BodyText"/>
      </w:pPr>
      <w:r w:rsidRPr="00F050B1">
        <w:t xml:space="preserve">A Care Services Selective Supplier shall support </w:t>
      </w:r>
      <w:r w:rsidR="00606D93" w:rsidRPr="00F050B1">
        <w:t xml:space="preserve">responding to </w:t>
      </w:r>
      <w:r w:rsidRPr="00F050B1">
        <w:t>a request for both the JSON and the XML messaging formats as defined in FHIR</w:t>
      </w:r>
      <w:r w:rsidR="000C4848" w:rsidRPr="00F050B1">
        <w:t xml:space="preserve">. </w:t>
      </w:r>
      <w:r w:rsidRPr="00F050B1">
        <w:t xml:space="preserve">A Care Services Selective Consumer shall </w:t>
      </w:r>
      <w:r w:rsidR="002F675F" w:rsidRPr="00F050B1">
        <w:t xml:space="preserve">accept </w:t>
      </w:r>
      <w:r w:rsidRPr="00F050B1">
        <w:t>either the JSON or the XML messaging formats as defined in FHIR</w:t>
      </w:r>
      <w:r w:rsidR="000C4848" w:rsidRPr="00F050B1">
        <w:t xml:space="preserve">. </w:t>
      </w:r>
      <w:r w:rsidRPr="00F050B1">
        <w:t>See ITI TF-2x: Appendix Z.6 for more details.</w:t>
      </w:r>
    </w:p>
    <w:p w14:paraId="096CAA1C" w14:textId="77777777" w:rsidR="000F62C1" w:rsidRPr="00F050B1" w:rsidRDefault="000F62C1" w:rsidP="00EA4BE1">
      <w:pPr>
        <w:pStyle w:val="BodyText"/>
      </w:pPr>
      <w:r w:rsidRPr="00F050B1">
        <w:t>A Care Services Selective Supplier shall implement the parameters described below</w:t>
      </w:r>
      <w:r w:rsidR="00DB32C8" w:rsidRPr="00F050B1">
        <w:t xml:space="preserve">. </w:t>
      </w:r>
      <w:r w:rsidRPr="00F050B1">
        <w:t>A Care Services Selective Supplier may choose to support additional query parameters beyond the subset listed below. Any additional query parameters supported shall be supported according to the core FHIR specification.</w:t>
      </w:r>
    </w:p>
    <w:p w14:paraId="28C6BC2E" w14:textId="77777777" w:rsidR="00EC1E42" w:rsidRPr="00F050B1" w:rsidRDefault="00EC1E42" w:rsidP="00EA4BE1">
      <w:pPr>
        <w:pStyle w:val="BodyText"/>
      </w:pPr>
      <w:r w:rsidRPr="00F050B1">
        <w:lastRenderedPageBreak/>
        <w:t>See ITI TF-2x: Appendix W for informative implementation material for this transaction.</w:t>
      </w:r>
    </w:p>
    <w:p w14:paraId="6B2DF98A" w14:textId="77777777" w:rsidR="007A25A5" w:rsidRPr="00F050B1" w:rsidRDefault="007A25A5" w:rsidP="007A25A5">
      <w:pPr>
        <w:pStyle w:val="Heading6"/>
        <w:numPr>
          <w:ilvl w:val="0"/>
          <w:numId w:val="0"/>
        </w:numPr>
        <w:rPr>
          <w:noProof w:val="0"/>
          <w:lang w:val="en-US"/>
        </w:rPr>
      </w:pPr>
      <w:bookmarkStart w:id="336" w:name="_Toc4673033"/>
      <w:r w:rsidRPr="00F050B1">
        <w:rPr>
          <w:noProof w:val="0"/>
          <w:lang w:val="en-US"/>
        </w:rPr>
        <w:t>3.</w:t>
      </w:r>
      <w:r w:rsidR="00CA734A" w:rsidRPr="00F050B1">
        <w:rPr>
          <w:noProof w:val="0"/>
          <w:lang w:val="en-US"/>
        </w:rPr>
        <w:t>90</w:t>
      </w:r>
      <w:r w:rsidRPr="00F050B1">
        <w:rPr>
          <w:noProof w:val="0"/>
          <w:lang w:val="en-US"/>
        </w:rPr>
        <w:t>.4.1.</w:t>
      </w:r>
      <w:r w:rsidR="00097B94" w:rsidRPr="00F050B1">
        <w:rPr>
          <w:noProof w:val="0"/>
          <w:lang w:val="en-US"/>
        </w:rPr>
        <w:t>2</w:t>
      </w:r>
      <w:r w:rsidRPr="00F050B1">
        <w:rPr>
          <w:noProof w:val="0"/>
          <w:lang w:val="en-US"/>
        </w:rPr>
        <w:t>.1 Common Parameters</w:t>
      </w:r>
      <w:bookmarkEnd w:id="336"/>
    </w:p>
    <w:p w14:paraId="5DCB1240" w14:textId="77777777" w:rsidR="006A0B04" w:rsidRPr="00F050B1" w:rsidRDefault="006A0B04" w:rsidP="0026309E">
      <w:pPr>
        <w:pStyle w:val="BodyText"/>
      </w:pPr>
      <w:r w:rsidRPr="00F050B1">
        <w:rPr>
          <w:lang w:eastAsia="x-none"/>
        </w:rPr>
        <w:t xml:space="preserve">The Care Services Selective Supplier shall support the </w:t>
      </w:r>
      <w:r w:rsidRPr="00F050B1">
        <w:rPr>
          <w:rStyle w:val="XMLname"/>
        </w:rPr>
        <w:t>:contains</w:t>
      </w:r>
      <w:r w:rsidRPr="00F050B1">
        <w:rPr>
          <w:lang w:eastAsia="x-none"/>
        </w:rPr>
        <w:t xml:space="preserve"> and </w:t>
      </w:r>
      <w:r w:rsidRPr="00F050B1">
        <w:rPr>
          <w:rStyle w:val="XMLname"/>
        </w:rPr>
        <w:t>:exact</w:t>
      </w:r>
      <w:r w:rsidRPr="00F050B1">
        <w:rPr>
          <w:lang w:eastAsia="x-none"/>
        </w:rPr>
        <w:t xml:space="preserve"> modifiers in </w:t>
      </w:r>
      <w:r w:rsidR="0026309E" w:rsidRPr="00F050B1">
        <w:rPr>
          <w:lang w:eastAsia="x-none"/>
        </w:rPr>
        <w:t>all</w:t>
      </w:r>
      <w:r w:rsidRPr="00F050B1">
        <w:rPr>
          <w:lang w:eastAsia="x-none"/>
        </w:rPr>
        <w:t xml:space="preserve"> of the string query parameters below.</w:t>
      </w:r>
    </w:p>
    <w:p w14:paraId="52880979" w14:textId="463E6CDF" w:rsidR="007A25A5" w:rsidRPr="00F050B1" w:rsidRDefault="007A25A5" w:rsidP="007A25A5">
      <w:pPr>
        <w:pStyle w:val="BodyText"/>
      </w:pPr>
      <w:r w:rsidRPr="00F050B1">
        <w:t xml:space="preserve">The Care Services Selective Supplier shall support the following search parameters as defined at </w:t>
      </w:r>
      <w:hyperlink r:id="rId40" w:anchor="all" w:history="1">
        <w:r w:rsidR="00FE2FA1" w:rsidRPr="00F050B1">
          <w:rPr>
            <w:rStyle w:val="Hyperlink"/>
          </w:rPr>
          <w:t>http://hl7.org/fhir/R4/search.html#all</w:t>
        </w:r>
      </w:hyperlink>
      <w:r w:rsidRPr="00F050B1">
        <w:t>.</w:t>
      </w:r>
    </w:p>
    <w:p w14:paraId="47E05A32" w14:textId="77777777" w:rsidR="007A25A5" w:rsidRPr="00F050B1" w:rsidRDefault="007A25A5" w:rsidP="007A25A5">
      <w:pPr>
        <w:pStyle w:val="BodyText"/>
        <w:rPr>
          <w:b/>
        </w:rPr>
      </w:pPr>
      <w:r w:rsidRPr="00F050B1">
        <w:rPr>
          <w:rStyle w:val="XMLname"/>
        </w:rPr>
        <w:t>_id</w:t>
      </w:r>
    </w:p>
    <w:p w14:paraId="04F117F2" w14:textId="58269217" w:rsidR="0098501E" w:rsidRPr="00F050B1" w:rsidRDefault="0098501E" w:rsidP="007A25A5">
      <w:pPr>
        <w:pStyle w:val="BodyText"/>
        <w:rPr>
          <w:ins w:id="337" w:author="Luke Duncan" w:date="2019-03-07T10:26:00Z"/>
          <w:rStyle w:val="XMLname"/>
        </w:rPr>
      </w:pPr>
      <w:r w:rsidRPr="00F050B1">
        <w:rPr>
          <w:rStyle w:val="XMLname"/>
        </w:rPr>
        <w:t>_</w:t>
      </w:r>
      <w:proofErr w:type="spellStart"/>
      <w:r w:rsidRPr="00F050B1">
        <w:rPr>
          <w:rStyle w:val="XMLname"/>
        </w:rPr>
        <w:t>lastUpdated</w:t>
      </w:r>
      <w:proofErr w:type="spellEnd"/>
    </w:p>
    <w:p w14:paraId="5ABF56CB" w14:textId="687FE551" w:rsidR="00B26B83" w:rsidRPr="00F050B1" w:rsidRDefault="00B26B83" w:rsidP="007A25A5">
      <w:pPr>
        <w:pStyle w:val="BodyText"/>
        <w:rPr>
          <w:rStyle w:val="XMLname"/>
        </w:rPr>
      </w:pPr>
      <w:ins w:id="338" w:author="Luke Duncan" w:date="2019-03-07T10:26:00Z">
        <w:r w:rsidRPr="00F050B1">
          <w:rPr>
            <w:rStyle w:val="XMLname"/>
          </w:rPr>
          <w:t>_profile</w:t>
        </w:r>
      </w:ins>
    </w:p>
    <w:p w14:paraId="303041FB" w14:textId="77777777" w:rsidR="00210B22" w:rsidRPr="00F050B1" w:rsidRDefault="00210B22" w:rsidP="0026309E">
      <w:pPr>
        <w:rPr>
          <w:rStyle w:val="XMLname"/>
        </w:rPr>
      </w:pPr>
      <w:r w:rsidRPr="00F050B1">
        <w:t xml:space="preserve">The </w:t>
      </w:r>
      <w:r w:rsidR="00FC0B8D" w:rsidRPr="00F050B1">
        <w:t xml:space="preserve">Care Services Selective Supplier </w:t>
      </w:r>
      <w:r w:rsidRPr="00F050B1">
        <w:t xml:space="preserve">shall also support the following prefixes for the </w:t>
      </w:r>
      <w:r w:rsidR="00FC0B8D" w:rsidRPr="00F050B1">
        <w:rPr>
          <w:rStyle w:val="XMLname"/>
        </w:rPr>
        <w:t>_</w:t>
      </w:r>
      <w:proofErr w:type="spellStart"/>
      <w:r w:rsidR="00FC0B8D" w:rsidRPr="00F050B1">
        <w:rPr>
          <w:rStyle w:val="XMLname"/>
        </w:rPr>
        <w:t>lastUpdated</w:t>
      </w:r>
      <w:proofErr w:type="spellEnd"/>
      <w:r w:rsidR="00FC0B8D" w:rsidRPr="00F050B1">
        <w:t xml:space="preserve"> parameter</w:t>
      </w:r>
      <w:r w:rsidRPr="00F050B1">
        <w:t xml:space="preserve">:  </w:t>
      </w:r>
      <w:proofErr w:type="spellStart"/>
      <w:r w:rsidRPr="00F050B1">
        <w:rPr>
          <w:rStyle w:val="XMLname"/>
        </w:rPr>
        <w:t>gt</w:t>
      </w:r>
      <w:proofErr w:type="spellEnd"/>
      <w:r w:rsidRPr="00F050B1">
        <w:rPr>
          <w:rStyle w:val="XMLname"/>
        </w:rPr>
        <w:t xml:space="preserve">, </w:t>
      </w:r>
      <w:proofErr w:type="spellStart"/>
      <w:r w:rsidRPr="00F050B1">
        <w:rPr>
          <w:rStyle w:val="XMLname"/>
        </w:rPr>
        <w:t>lt</w:t>
      </w:r>
      <w:proofErr w:type="spellEnd"/>
      <w:r w:rsidRPr="00F050B1">
        <w:rPr>
          <w:rStyle w:val="XMLname"/>
        </w:rPr>
        <w:t xml:space="preserve">, </w:t>
      </w:r>
      <w:proofErr w:type="spellStart"/>
      <w:r w:rsidRPr="00F050B1">
        <w:rPr>
          <w:rStyle w:val="XMLname"/>
        </w:rPr>
        <w:t>ge</w:t>
      </w:r>
      <w:proofErr w:type="spellEnd"/>
      <w:r w:rsidRPr="00F050B1">
        <w:rPr>
          <w:rStyle w:val="XMLname"/>
        </w:rPr>
        <w:t xml:space="preserve">, le, </w:t>
      </w:r>
      <w:proofErr w:type="spellStart"/>
      <w:r w:rsidRPr="00F050B1">
        <w:rPr>
          <w:rStyle w:val="XMLname"/>
        </w:rPr>
        <w:t>sa</w:t>
      </w:r>
      <w:proofErr w:type="spellEnd"/>
      <w:r w:rsidRPr="00F050B1">
        <w:rPr>
          <w:rStyle w:val="XMLname"/>
        </w:rPr>
        <w:t xml:space="preserve">, </w:t>
      </w:r>
      <w:r w:rsidRPr="00F050B1">
        <w:t>and</w:t>
      </w:r>
      <w:r w:rsidRPr="00F050B1">
        <w:rPr>
          <w:rStyle w:val="XMLname"/>
        </w:rPr>
        <w:t xml:space="preserve"> eb</w:t>
      </w:r>
      <w:r w:rsidRPr="00F050B1">
        <w:t>.</w:t>
      </w:r>
    </w:p>
    <w:p w14:paraId="46601452" w14:textId="5CD79E09" w:rsidR="007A25A5" w:rsidRPr="00F050B1" w:rsidRDefault="007A25A5" w:rsidP="007A25A5">
      <w:pPr>
        <w:pStyle w:val="Heading6"/>
        <w:numPr>
          <w:ilvl w:val="0"/>
          <w:numId w:val="0"/>
        </w:numPr>
        <w:ind w:left="1152" w:hanging="1152"/>
        <w:rPr>
          <w:noProof w:val="0"/>
          <w:lang w:val="en-US"/>
        </w:rPr>
      </w:pPr>
      <w:bookmarkStart w:id="339" w:name="_Toc4673034"/>
      <w:r w:rsidRPr="00F050B1">
        <w:rPr>
          <w:noProof w:val="0"/>
          <w:lang w:val="en-US"/>
        </w:rPr>
        <w:t>3.</w:t>
      </w:r>
      <w:r w:rsidR="00CA734A" w:rsidRPr="00F050B1">
        <w:rPr>
          <w:noProof w:val="0"/>
          <w:lang w:val="en-US"/>
        </w:rPr>
        <w:t>90</w:t>
      </w:r>
      <w:r w:rsidRPr="00F050B1">
        <w:rPr>
          <w:noProof w:val="0"/>
          <w:lang w:val="en-US"/>
        </w:rPr>
        <w:t>.4.1.</w:t>
      </w:r>
      <w:r w:rsidR="00097B94" w:rsidRPr="00F050B1">
        <w:rPr>
          <w:noProof w:val="0"/>
          <w:lang w:val="en-US"/>
        </w:rPr>
        <w:t>2</w:t>
      </w:r>
      <w:r w:rsidRPr="00F050B1">
        <w:rPr>
          <w:noProof w:val="0"/>
          <w:lang w:val="en-US"/>
        </w:rPr>
        <w:t xml:space="preserve">.2 Organization </w:t>
      </w:r>
      <w:del w:id="340" w:author="Luke Duncan" w:date="2019-03-07T10:27:00Z">
        <w:r w:rsidRPr="00F050B1" w:rsidDel="00B94CF2">
          <w:rPr>
            <w:noProof w:val="0"/>
            <w:lang w:val="en-US"/>
          </w:rPr>
          <w:delText xml:space="preserve">Option </w:delText>
        </w:r>
      </w:del>
      <w:ins w:id="341" w:author="Luke Duncan" w:date="2019-03-07T10:27:00Z">
        <w:r w:rsidR="00B94CF2" w:rsidRPr="00F050B1">
          <w:rPr>
            <w:noProof w:val="0"/>
            <w:lang w:val="en-US"/>
          </w:rPr>
          <w:t xml:space="preserve">Resource </w:t>
        </w:r>
      </w:ins>
      <w:r w:rsidRPr="00F050B1">
        <w:rPr>
          <w:noProof w:val="0"/>
          <w:lang w:val="en-US"/>
        </w:rPr>
        <w:t>Message Semantics</w:t>
      </w:r>
      <w:bookmarkEnd w:id="339"/>
    </w:p>
    <w:p w14:paraId="6EF87B55" w14:textId="5BABBBF2" w:rsidR="007A25A5" w:rsidRPr="00F050B1" w:rsidRDefault="007A25A5">
      <w:pPr>
        <w:tabs>
          <w:tab w:val="num" w:pos="720"/>
        </w:tabs>
      </w:pPr>
      <w:r w:rsidRPr="00F050B1">
        <w:t xml:space="preserve">The Care Services Selective Supplier </w:t>
      </w:r>
      <w:del w:id="342" w:author="Luke Duncan" w:date="2019-03-07T10:28:00Z">
        <w:r w:rsidRPr="00F050B1" w:rsidDel="00B94CF2">
          <w:delText xml:space="preserve">supporting the Organization Option </w:delText>
        </w:r>
      </w:del>
      <w:r w:rsidRPr="00F050B1">
        <w:t xml:space="preserve">shall support the following search parameters on the </w:t>
      </w:r>
      <w:r w:rsidRPr="00F050B1">
        <w:rPr>
          <w:rFonts w:ascii="Courier New" w:hAnsi="Courier New" w:cs="Courier New"/>
          <w:sz w:val="20"/>
        </w:rPr>
        <w:t>Organization</w:t>
      </w:r>
      <w:r w:rsidRPr="00F050B1">
        <w:t xml:space="preserve"> </w:t>
      </w:r>
      <w:r w:rsidR="00FC0B8D" w:rsidRPr="00F050B1">
        <w:t>R</w:t>
      </w:r>
      <w:r w:rsidRPr="00F050B1">
        <w:t xml:space="preserve">esource as defined at </w:t>
      </w:r>
      <w:hyperlink r:id="rId41" w:anchor="search" w:history="1">
        <w:r w:rsidR="00FE2FA1" w:rsidRPr="00F050B1">
          <w:rPr>
            <w:rStyle w:val="Hyperlink"/>
          </w:rPr>
          <w:t>http://hl7.org/fhir/R4/organization.html#search</w:t>
        </w:r>
      </w:hyperlink>
      <w:r w:rsidR="00DB32C8" w:rsidRPr="00F050B1">
        <w:t xml:space="preserve">. </w:t>
      </w:r>
      <w:r w:rsidR="003259D3" w:rsidRPr="00F050B1">
        <w:t xml:space="preserve">String parameter modifiers are defined at </w:t>
      </w:r>
      <w:hyperlink r:id="rId42" w:anchor="string" w:history="1">
        <w:r w:rsidR="00FE2FA1" w:rsidRPr="00F050B1">
          <w:rPr>
            <w:rStyle w:val="Hyperlink"/>
          </w:rPr>
          <w:t>http://hl7.org/fhir/R4/search.html#string</w:t>
        </w:r>
      </w:hyperlink>
      <w:r w:rsidR="00F050B1">
        <w:t xml:space="preserve">. </w:t>
      </w:r>
      <w:ins w:id="343" w:author="Luke Duncan" w:date="2019-03-07T10:26:00Z">
        <w:r w:rsidR="00B94CF2" w:rsidRPr="00F050B1">
          <w:t xml:space="preserve">The </w:t>
        </w:r>
        <w:proofErr w:type="spellStart"/>
        <w:r w:rsidR="00B94CF2" w:rsidRPr="00F050B1">
          <w:t>ihe</w:t>
        </w:r>
        <w:proofErr w:type="spellEnd"/>
        <w:r w:rsidR="00B94CF2" w:rsidRPr="00F050B1">
          <w:t>-</w:t>
        </w:r>
        <w:proofErr w:type="spellStart"/>
        <w:r w:rsidR="00B94CF2" w:rsidRPr="00F050B1">
          <w:t>mcsd</w:t>
        </w:r>
        <w:proofErr w:type="spellEnd"/>
        <w:r w:rsidR="00B94CF2" w:rsidRPr="00F050B1">
          <w:t xml:space="preserve">-hierarchy-* search parameters query the hierarchy extension </w:t>
        </w:r>
      </w:ins>
      <w:ins w:id="344" w:author="Luke Duncan" w:date="2019-04-30T09:32:00Z">
        <w:r w:rsidR="002A33D3">
          <w:t>identified by the following canonical URI</w:t>
        </w:r>
      </w:ins>
      <w:ins w:id="345" w:author="Luke Duncan" w:date="2019-03-07T10:26:00Z">
        <w:r w:rsidR="00B94CF2" w:rsidRPr="00F050B1">
          <w:t xml:space="preserve"> </w:t>
        </w:r>
        <w:r w:rsidR="00B94CF2" w:rsidRPr="002A33D3">
          <w:rPr>
            <w:rStyle w:val="XMLname"/>
            <w:rPrChange w:id="346" w:author="Luke Duncan" w:date="2019-04-30T09:31:00Z">
              <w:rPr/>
            </w:rPrChange>
          </w:rPr>
          <w:t>http://ihe.net/fhir/StructureDefinition/IHE_mCSD_hierarchy_extension</w:t>
        </w:r>
        <w:r w:rsidR="00B94CF2" w:rsidRPr="00F050B1">
          <w:t>.</w:t>
        </w:r>
      </w:ins>
    </w:p>
    <w:p w14:paraId="79B15832" w14:textId="77777777" w:rsidR="00333666" w:rsidRPr="00F050B1" w:rsidDel="00B94CF2" w:rsidRDefault="00333666" w:rsidP="00333666">
      <w:pPr>
        <w:pStyle w:val="BodyText"/>
        <w:rPr>
          <w:del w:id="347" w:author="Luke Duncan" w:date="2019-03-07T10:26:00Z"/>
        </w:rPr>
      </w:pPr>
    </w:p>
    <w:p w14:paraId="4DA05B26" w14:textId="77777777" w:rsidR="007A25A5" w:rsidRPr="00F050B1" w:rsidRDefault="007A25A5">
      <w:pPr>
        <w:tabs>
          <w:tab w:val="num" w:pos="720"/>
        </w:tabs>
        <w:rPr>
          <w:rFonts w:ascii="Courier New" w:hAnsi="Courier New" w:cs="TimesNewRomanPSMT"/>
          <w:sz w:val="20"/>
        </w:rPr>
        <w:pPrChange w:id="348" w:author="Luke Duncan" w:date="2019-03-07T10:26:00Z">
          <w:pPr>
            <w:tabs>
              <w:tab w:val="num" w:pos="720"/>
            </w:tabs>
            <w:ind w:left="360" w:hanging="360"/>
          </w:pPr>
        </w:pPrChange>
      </w:pPr>
      <w:r w:rsidRPr="00F050B1">
        <w:rPr>
          <w:rFonts w:ascii="Courier New" w:hAnsi="Courier New" w:cs="TimesNewRomanPSMT"/>
          <w:sz w:val="20"/>
        </w:rPr>
        <w:t>active</w:t>
      </w:r>
    </w:p>
    <w:p w14:paraId="1BD5909B" w14:textId="77777777" w:rsidR="007A25A5" w:rsidRPr="00F050B1" w:rsidRDefault="007A25A5" w:rsidP="007A25A5">
      <w:pPr>
        <w:tabs>
          <w:tab w:val="num" w:pos="720"/>
        </w:tabs>
        <w:ind w:left="360" w:hanging="360"/>
        <w:rPr>
          <w:rFonts w:ascii="Courier New" w:hAnsi="Courier New" w:cs="TimesNewRomanPSMT"/>
          <w:sz w:val="20"/>
        </w:rPr>
      </w:pPr>
      <w:r w:rsidRPr="00F050B1">
        <w:rPr>
          <w:rFonts w:ascii="Courier New" w:hAnsi="Courier New" w:cs="TimesNewRomanPSMT"/>
          <w:sz w:val="20"/>
        </w:rPr>
        <w:t>identifier</w:t>
      </w:r>
    </w:p>
    <w:p w14:paraId="6B194EF1" w14:textId="77777777" w:rsidR="007A25A5" w:rsidRPr="00F050B1" w:rsidRDefault="007A25A5" w:rsidP="007A25A5">
      <w:pPr>
        <w:tabs>
          <w:tab w:val="num" w:pos="720"/>
        </w:tabs>
        <w:ind w:left="360" w:hanging="360"/>
        <w:rPr>
          <w:rFonts w:ascii="Courier New" w:hAnsi="Courier New" w:cs="TimesNewRomanPSMT"/>
          <w:sz w:val="20"/>
        </w:rPr>
      </w:pPr>
      <w:r w:rsidRPr="00F050B1">
        <w:rPr>
          <w:rFonts w:ascii="Courier New" w:hAnsi="Courier New" w:cs="TimesNewRomanPSMT"/>
          <w:sz w:val="20"/>
        </w:rPr>
        <w:t>name</w:t>
      </w:r>
    </w:p>
    <w:p w14:paraId="44F65C13" w14:textId="41730431" w:rsidR="007A25A5" w:rsidRPr="00F050B1" w:rsidRDefault="007A25A5" w:rsidP="007A25A5">
      <w:pPr>
        <w:tabs>
          <w:tab w:val="num" w:pos="720"/>
        </w:tabs>
        <w:ind w:left="360" w:hanging="360"/>
        <w:rPr>
          <w:ins w:id="349" w:author="Luke Duncan" w:date="2019-03-07T10:27:00Z"/>
          <w:rFonts w:ascii="Courier New" w:hAnsi="Courier New" w:cs="TimesNewRomanPSMT"/>
          <w:sz w:val="20"/>
        </w:rPr>
      </w:pPr>
      <w:proofErr w:type="spellStart"/>
      <w:r w:rsidRPr="00F050B1">
        <w:rPr>
          <w:rFonts w:ascii="Courier New" w:hAnsi="Courier New" w:cs="TimesNewRomanPSMT"/>
          <w:sz w:val="20"/>
        </w:rPr>
        <w:t>partof</w:t>
      </w:r>
      <w:proofErr w:type="spellEnd"/>
    </w:p>
    <w:p w14:paraId="74749A9F" w14:textId="05C65462" w:rsidR="00B94CF2" w:rsidRPr="00F050B1" w:rsidRDefault="00B94CF2" w:rsidP="007A25A5">
      <w:pPr>
        <w:tabs>
          <w:tab w:val="num" w:pos="720"/>
        </w:tabs>
        <w:ind w:left="360" w:hanging="360"/>
        <w:rPr>
          <w:ins w:id="350" w:author="Luke Duncan" w:date="2019-03-07T10:27:00Z"/>
          <w:rFonts w:ascii="Courier New" w:hAnsi="Courier New" w:cs="TimesNewRomanPSMT"/>
          <w:sz w:val="20"/>
        </w:rPr>
      </w:pPr>
      <w:proofErr w:type="spellStart"/>
      <w:ins w:id="351" w:author="Luke Duncan" w:date="2019-03-07T10:27:00Z">
        <w:r w:rsidRPr="00F050B1">
          <w:rPr>
            <w:rFonts w:ascii="Courier New" w:hAnsi="Courier New" w:cs="TimesNewRomanPSMT"/>
            <w:sz w:val="20"/>
          </w:rPr>
          <w:t>partof:above</w:t>
        </w:r>
        <w:proofErr w:type="spellEnd"/>
      </w:ins>
    </w:p>
    <w:p w14:paraId="249FDE50" w14:textId="3BA28CF5" w:rsidR="00B94CF2" w:rsidRPr="00F050B1" w:rsidRDefault="00B94CF2" w:rsidP="007A25A5">
      <w:pPr>
        <w:tabs>
          <w:tab w:val="num" w:pos="720"/>
        </w:tabs>
        <w:ind w:left="360" w:hanging="360"/>
        <w:rPr>
          <w:rFonts w:ascii="Courier New" w:hAnsi="Courier New" w:cs="TimesNewRomanPSMT"/>
          <w:sz w:val="20"/>
        </w:rPr>
      </w:pPr>
      <w:proofErr w:type="spellStart"/>
      <w:ins w:id="352" w:author="Luke Duncan" w:date="2019-03-07T10:27:00Z">
        <w:r w:rsidRPr="00F050B1">
          <w:rPr>
            <w:rFonts w:ascii="Courier New" w:hAnsi="Courier New" w:cs="TimesNewRomanPSMT"/>
            <w:sz w:val="20"/>
          </w:rPr>
          <w:t>partof:below</w:t>
        </w:r>
      </w:ins>
      <w:proofErr w:type="spellEnd"/>
    </w:p>
    <w:p w14:paraId="3A372DBA" w14:textId="77777777" w:rsidR="007A25A5" w:rsidRPr="00F050B1" w:rsidRDefault="007A25A5" w:rsidP="007A25A5">
      <w:pPr>
        <w:tabs>
          <w:tab w:val="num" w:pos="720"/>
        </w:tabs>
        <w:ind w:left="360" w:hanging="360"/>
        <w:rPr>
          <w:rFonts w:ascii="Courier New" w:hAnsi="Courier New" w:cs="TimesNewRomanPSMT"/>
          <w:sz w:val="20"/>
        </w:rPr>
      </w:pPr>
      <w:r w:rsidRPr="00F050B1">
        <w:rPr>
          <w:rFonts w:ascii="Courier New" w:hAnsi="Courier New" w:cs="TimesNewRomanPSMT"/>
          <w:sz w:val="20"/>
        </w:rPr>
        <w:t>type</w:t>
      </w:r>
    </w:p>
    <w:p w14:paraId="71E216D4" w14:textId="77777777" w:rsidR="007A25A5" w:rsidRPr="00F050B1" w:rsidRDefault="007A25A5" w:rsidP="007A25A5">
      <w:pPr>
        <w:tabs>
          <w:tab w:val="num" w:pos="720"/>
        </w:tabs>
        <w:ind w:left="360" w:hanging="360"/>
        <w:rPr>
          <w:rFonts w:ascii="Courier New" w:hAnsi="Courier New" w:cs="TimesNewRomanPSMT"/>
          <w:sz w:val="20"/>
        </w:rPr>
      </w:pPr>
      <w:proofErr w:type="spellStart"/>
      <w:r w:rsidRPr="00F050B1">
        <w:rPr>
          <w:rFonts w:ascii="Courier New" w:hAnsi="Courier New" w:cs="TimesNewRomanPSMT"/>
          <w:sz w:val="20"/>
        </w:rPr>
        <w:t>partof.identifier</w:t>
      </w:r>
      <w:proofErr w:type="spellEnd"/>
    </w:p>
    <w:p w14:paraId="0992B031" w14:textId="14DA3A22" w:rsidR="007A25A5" w:rsidRPr="00F050B1" w:rsidRDefault="007A25A5" w:rsidP="007A25A5">
      <w:pPr>
        <w:tabs>
          <w:tab w:val="num" w:pos="720"/>
        </w:tabs>
        <w:ind w:left="360" w:hanging="360"/>
        <w:rPr>
          <w:ins w:id="353" w:author="Luke Duncan" w:date="2019-03-07T10:27:00Z"/>
          <w:rFonts w:ascii="Courier New" w:hAnsi="Courier New" w:cs="TimesNewRomanPSMT"/>
          <w:sz w:val="20"/>
        </w:rPr>
      </w:pPr>
      <w:r w:rsidRPr="00F050B1">
        <w:rPr>
          <w:rFonts w:ascii="Courier New" w:hAnsi="Courier New" w:cs="TimesNewRomanPSMT"/>
          <w:sz w:val="20"/>
        </w:rPr>
        <w:t>partof.name</w:t>
      </w:r>
    </w:p>
    <w:p w14:paraId="05CB1ABA" w14:textId="1072FC8F" w:rsidR="00B94CF2" w:rsidRPr="00F050B1" w:rsidRDefault="00B94CF2" w:rsidP="00B94CF2">
      <w:pPr>
        <w:tabs>
          <w:tab w:val="num" w:pos="720"/>
        </w:tabs>
        <w:ind w:left="360" w:hanging="360"/>
        <w:rPr>
          <w:ins w:id="354" w:author="Luke Duncan" w:date="2019-03-07T10:27:00Z"/>
          <w:rFonts w:ascii="Courier New" w:hAnsi="Courier New" w:cs="TimesNewRomanPSMT"/>
          <w:sz w:val="20"/>
        </w:rPr>
      </w:pPr>
      <w:ins w:id="355" w:author="Luke Duncan" w:date="2019-03-07T10:27:00Z">
        <w:r w:rsidRPr="00F050B1">
          <w:rPr>
            <w:rFonts w:ascii="Courier New" w:hAnsi="Courier New" w:cs="TimesNewRomanPSMT"/>
            <w:sz w:val="20"/>
          </w:rPr>
          <w:t>_</w:t>
        </w:r>
        <w:proofErr w:type="spellStart"/>
        <w:r w:rsidRPr="00F050B1">
          <w:rPr>
            <w:rFonts w:ascii="Courier New" w:hAnsi="Courier New" w:cs="TimesNewRomanPSMT"/>
            <w:sz w:val="20"/>
          </w:rPr>
          <w:t>revInclude</w:t>
        </w:r>
        <w:proofErr w:type="spellEnd"/>
        <w:r w:rsidRPr="00F050B1">
          <w:rPr>
            <w:rFonts w:ascii="Courier New" w:hAnsi="Courier New" w:cs="TimesNewRomanPSMT"/>
            <w:sz w:val="20"/>
          </w:rPr>
          <w:t>=</w:t>
        </w:r>
        <w:proofErr w:type="spellStart"/>
        <w:proofErr w:type="gramStart"/>
        <w:r w:rsidRPr="00F050B1">
          <w:rPr>
            <w:rFonts w:ascii="Courier New" w:hAnsi="Courier New" w:cs="TimesNewRomanPSMT"/>
            <w:sz w:val="20"/>
          </w:rPr>
          <w:t>Location:</w:t>
        </w:r>
      </w:ins>
      <w:ins w:id="356" w:author="Luke Duncan" w:date="2019-04-30T09:34:00Z">
        <w:r w:rsidR="002A33D3">
          <w:rPr>
            <w:rFonts w:ascii="Courier New" w:hAnsi="Courier New" w:cs="TimesNewRomanPSMT"/>
            <w:sz w:val="20"/>
          </w:rPr>
          <w:t>o</w:t>
        </w:r>
      </w:ins>
      <w:ins w:id="357" w:author="Luke Duncan" w:date="2019-03-07T10:27:00Z">
        <w:r w:rsidRPr="00F050B1">
          <w:rPr>
            <w:rFonts w:ascii="Courier New" w:hAnsi="Courier New" w:cs="TimesNewRomanPSMT"/>
            <w:sz w:val="20"/>
          </w:rPr>
          <w:t>rganization</w:t>
        </w:r>
        <w:proofErr w:type="spellEnd"/>
        <w:proofErr w:type="gramEnd"/>
      </w:ins>
    </w:p>
    <w:p w14:paraId="5BCD0DBD" w14:textId="77777777" w:rsidR="00B94CF2" w:rsidRPr="00F050B1" w:rsidRDefault="00B94CF2" w:rsidP="00B94CF2">
      <w:pPr>
        <w:rPr>
          <w:ins w:id="358" w:author="Luke Duncan" w:date="2019-03-07T10:27:00Z"/>
          <w:rFonts w:ascii="Courier New" w:hAnsi="Courier New" w:cs="TimesNewRomanPSMT"/>
          <w:sz w:val="20"/>
        </w:rPr>
      </w:pPr>
      <w:proofErr w:type="spellStart"/>
      <w:ins w:id="359" w:author="Luke Duncan" w:date="2019-03-07T10:27:00Z">
        <w:r w:rsidRPr="00F050B1">
          <w:rPr>
            <w:rFonts w:ascii="Courier New" w:hAnsi="Courier New" w:cs="TimesNewRomanPSMT"/>
            <w:sz w:val="20"/>
          </w:rPr>
          <w:t>ihe</w:t>
        </w:r>
        <w:proofErr w:type="spellEnd"/>
        <w:r w:rsidRPr="00F050B1">
          <w:rPr>
            <w:rFonts w:ascii="Courier New" w:hAnsi="Courier New" w:cs="TimesNewRomanPSMT"/>
            <w:sz w:val="20"/>
          </w:rPr>
          <w:t>-</w:t>
        </w:r>
        <w:proofErr w:type="spellStart"/>
        <w:r w:rsidRPr="00F050B1">
          <w:rPr>
            <w:rFonts w:ascii="Courier New" w:hAnsi="Courier New" w:cs="TimesNewRomanPSMT"/>
            <w:sz w:val="20"/>
          </w:rPr>
          <w:t>mcsd</w:t>
        </w:r>
        <w:proofErr w:type="spellEnd"/>
        <w:r w:rsidRPr="00F050B1">
          <w:rPr>
            <w:rFonts w:ascii="Courier New" w:hAnsi="Courier New" w:cs="TimesNewRomanPSMT"/>
            <w:sz w:val="20"/>
          </w:rPr>
          <w:t>-hierarchy-type</w:t>
        </w:r>
      </w:ins>
    </w:p>
    <w:p w14:paraId="6494E007" w14:textId="77777777" w:rsidR="00B94CF2" w:rsidRPr="00F050B1" w:rsidRDefault="00B94CF2" w:rsidP="00B94CF2">
      <w:pPr>
        <w:rPr>
          <w:ins w:id="360" w:author="Luke Duncan" w:date="2019-03-07T10:27:00Z"/>
          <w:rFonts w:ascii="Courier New" w:hAnsi="Courier New" w:cs="TimesNewRomanPSMT"/>
          <w:sz w:val="20"/>
        </w:rPr>
      </w:pPr>
      <w:proofErr w:type="spellStart"/>
      <w:ins w:id="361" w:author="Luke Duncan" w:date="2019-03-07T10:27:00Z">
        <w:r w:rsidRPr="00F050B1">
          <w:rPr>
            <w:rFonts w:ascii="Courier New" w:hAnsi="Courier New" w:cs="TimesNewRomanPSMT"/>
            <w:sz w:val="20"/>
          </w:rPr>
          <w:t>ihe</w:t>
        </w:r>
        <w:proofErr w:type="spellEnd"/>
        <w:r w:rsidRPr="00F050B1">
          <w:rPr>
            <w:rFonts w:ascii="Courier New" w:hAnsi="Courier New" w:cs="TimesNewRomanPSMT"/>
            <w:sz w:val="20"/>
          </w:rPr>
          <w:t>-</w:t>
        </w:r>
        <w:proofErr w:type="spellStart"/>
        <w:r w:rsidRPr="00F050B1">
          <w:rPr>
            <w:rFonts w:ascii="Courier New" w:hAnsi="Courier New" w:cs="TimesNewRomanPSMT"/>
            <w:sz w:val="20"/>
          </w:rPr>
          <w:t>mcsd</w:t>
        </w:r>
        <w:proofErr w:type="spellEnd"/>
        <w:r w:rsidRPr="00F050B1">
          <w:rPr>
            <w:rFonts w:ascii="Courier New" w:hAnsi="Courier New" w:cs="TimesNewRomanPSMT"/>
            <w:sz w:val="20"/>
          </w:rPr>
          <w:t>-hierarchy-</w:t>
        </w:r>
        <w:proofErr w:type="spellStart"/>
        <w:r w:rsidRPr="00F050B1">
          <w:rPr>
            <w:rFonts w:ascii="Courier New" w:hAnsi="Courier New" w:cs="TimesNewRomanPSMT"/>
            <w:sz w:val="20"/>
          </w:rPr>
          <w:t>partof</w:t>
        </w:r>
        <w:proofErr w:type="spellEnd"/>
      </w:ins>
    </w:p>
    <w:p w14:paraId="3E635A9D" w14:textId="77777777" w:rsidR="00B94CF2" w:rsidRPr="00F050B1" w:rsidRDefault="00B94CF2" w:rsidP="00B94CF2">
      <w:pPr>
        <w:rPr>
          <w:ins w:id="362" w:author="Luke Duncan" w:date="2019-03-07T10:27:00Z"/>
          <w:rFonts w:ascii="Courier New" w:hAnsi="Courier New" w:cs="TimesNewRomanPSMT"/>
          <w:sz w:val="20"/>
        </w:rPr>
      </w:pPr>
      <w:proofErr w:type="spellStart"/>
      <w:ins w:id="363" w:author="Luke Duncan" w:date="2019-03-07T10:27:00Z">
        <w:r w:rsidRPr="00F050B1">
          <w:rPr>
            <w:rFonts w:ascii="Courier New" w:hAnsi="Courier New" w:cs="TimesNewRomanPSMT"/>
            <w:sz w:val="20"/>
          </w:rPr>
          <w:t>ihe-mcsd-hierarchy-partof:above</w:t>
        </w:r>
        <w:proofErr w:type="spellEnd"/>
      </w:ins>
    </w:p>
    <w:p w14:paraId="04980C5C" w14:textId="77777777" w:rsidR="00B94CF2" w:rsidRPr="00F050B1" w:rsidRDefault="00B94CF2" w:rsidP="00B94CF2">
      <w:pPr>
        <w:rPr>
          <w:ins w:id="364" w:author="Luke Duncan" w:date="2019-03-07T10:27:00Z"/>
        </w:rPr>
      </w:pPr>
      <w:proofErr w:type="spellStart"/>
      <w:ins w:id="365" w:author="Luke Duncan" w:date="2019-03-07T10:27:00Z">
        <w:r w:rsidRPr="00F050B1">
          <w:rPr>
            <w:rFonts w:ascii="Courier New" w:hAnsi="Courier New" w:cs="TimesNewRomanPSMT"/>
            <w:sz w:val="20"/>
          </w:rPr>
          <w:t>ihe-mcsd-hierarchy-partof:below</w:t>
        </w:r>
        <w:proofErr w:type="spellEnd"/>
      </w:ins>
    </w:p>
    <w:p w14:paraId="12F4E4B9" w14:textId="5B8ABBEC" w:rsidR="00B94CF2" w:rsidRPr="00F050B1" w:rsidDel="00B94CF2" w:rsidRDefault="00B94CF2" w:rsidP="007A25A5">
      <w:pPr>
        <w:tabs>
          <w:tab w:val="num" w:pos="720"/>
        </w:tabs>
        <w:ind w:left="360" w:hanging="360"/>
        <w:rPr>
          <w:del w:id="366" w:author="Luke Duncan" w:date="2019-03-07T10:27:00Z"/>
          <w:rFonts w:ascii="Courier New" w:hAnsi="Courier New" w:cs="TimesNewRomanPSMT"/>
          <w:sz w:val="20"/>
        </w:rPr>
      </w:pPr>
    </w:p>
    <w:p w14:paraId="5B7DEDF0" w14:textId="59BA2BA4" w:rsidR="007A25A5" w:rsidRPr="00F050B1" w:rsidRDefault="00097B94" w:rsidP="007A25A5">
      <w:pPr>
        <w:pStyle w:val="Heading6"/>
        <w:numPr>
          <w:ilvl w:val="0"/>
          <w:numId w:val="0"/>
        </w:numPr>
        <w:rPr>
          <w:noProof w:val="0"/>
          <w:lang w:val="en-US"/>
        </w:rPr>
      </w:pPr>
      <w:bookmarkStart w:id="367" w:name="_Toc4673035"/>
      <w:r w:rsidRPr="00F050B1">
        <w:rPr>
          <w:noProof w:val="0"/>
          <w:lang w:val="en-US"/>
        </w:rPr>
        <w:lastRenderedPageBreak/>
        <w:t>3.</w:t>
      </w:r>
      <w:r w:rsidR="00CA734A" w:rsidRPr="00F050B1">
        <w:rPr>
          <w:noProof w:val="0"/>
          <w:lang w:val="en-US"/>
        </w:rPr>
        <w:t>90</w:t>
      </w:r>
      <w:r w:rsidRPr="00F050B1">
        <w:rPr>
          <w:noProof w:val="0"/>
          <w:lang w:val="en-US"/>
        </w:rPr>
        <w:t>.4.1.2</w:t>
      </w:r>
      <w:r w:rsidR="007A25A5" w:rsidRPr="00F050B1">
        <w:rPr>
          <w:noProof w:val="0"/>
          <w:lang w:val="en-US"/>
        </w:rPr>
        <w:t xml:space="preserve">.3 Location </w:t>
      </w:r>
      <w:del w:id="368" w:author="Luke Duncan" w:date="2019-03-07T10:27:00Z">
        <w:r w:rsidR="007A25A5" w:rsidRPr="00F050B1" w:rsidDel="00B94CF2">
          <w:rPr>
            <w:noProof w:val="0"/>
            <w:lang w:val="en-US"/>
          </w:rPr>
          <w:delText xml:space="preserve">Option </w:delText>
        </w:r>
      </w:del>
      <w:ins w:id="369" w:author="Luke Duncan" w:date="2019-03-07T10:27:00Z">
        <w:r w:rsidR="00B94CF2" w:rsidRPr="00F050B1">
          <w:rPr>
            <w:noProof w:val="0"/>
            <w:lang w:val="en-US"/>
          </w:rPr>
          <w:t xml:space="preserve">Resource </w:t>
        </w:r>
      </w:ins>
      <w:r w:rsidR="007A25A5" w:rsidRPr="00F050B1">
        <w:rPr>
          <w:noProof w:val="0"/>
          <w:lang w:val="en-US"/>
        </w:rPr>
        <w:t>Message Semantics</w:t>
      </w:r>
      <w:bookmarkEnd w:id="367"/>
    </w:p>
    <w:p w14:paraId="091DFB7D" w14:textId="016EE2BF" w:rsidR="007A25A5" w:rsidRPr="00F050B1" w:rsidRDefault="007A25A5" w:rsidP="007A25A5">
      <w:pPr>
        <w:pStyle w:val="BodyText"/>
      </w:pPr>
      <w:r w:rsidRPr="00F050B1">
        <w:t xml:space="preserve">The Care Services Selective Supplier </w:t>
      </w:r>
      <w:del w:id="370" w:author="Luke Duncan" w:date="2019-03-07T10:28:00Z">
        <w:r w:rsidRPr="00F050B1" w:rsidDel="00B94CF2">
          <w:delText xml:space="preserve">supporting the Location Option </w:delText>
        </w:r>
      </w:del>
      <w:r w:rsidRPr="00F050B1">
        <w:t xml:space="preserve">shall support the following search parameters </w:t>
      </w:r>
      <w:r w:rsidR="00FC0B8D" w:rsidRPr="00F050B1">
        <w:t xml:space="preserve">on the </w:t>
      </w:r>
      <w:r w:rsidR="00FC0B8D" w:rsidRPr="00F050B1">
        <w:rPr>
          <w:rFonts w:ascii="Courier New" w:hAnsi="Courier New" w:cs="Courier New"/>
          <w:sz w:val="20"/>
        </w:rPr>
        <w:t>Location</w:t>
      </w:r>
      <w:r w:rsidR="00FC0B8D" w:rsidRPr="00F050B1">
        <w:t xml:space="preserve"> R</w:t>
      </w:r>
      <w:r w:rsidRPr="00F050B1">
        <w:t xml:space="preserve">esource as defined at </w:t>
      </w:r>
      <w:hyperlink r:id="rId43" w:anchor="search" w:history="1">
        <w:r w:rsidR="00FE2FA1" w:rsidRPr="00F050B1">
          <w:rPr>
            <w:rStyle w:val="Hyperlink"/>
          </w:rPr>
          <w:t>http://hl7.org/fhir/R4/location.html#search</w:t>
        </w:r>
      </w:hyperlink>
      <w:r w:rsidR="00DB32C8" w:rsidRPr="00F050B1">
        <w:t xml:space="preserve">. </w:t>
      </w:r>
      <w:r w:rsidR="003259D3" w:rsidRPr="00F050B1">
        <w:t xml:space="preserve">String parameter modifiers are defined at </w:t>
      </w:r>
      <w:hyperlink r:id="rId44" w:anchor="string" w:history="1">
        <w:r w:rsidR="00FE2FA1" w:rsidRPr="00F050B1">
          <w:rPr>
            <w:rStyle w:val="Hyperlink"/>
          </w:rPr>
          <w:t>http://hl7.org/fhir/R4/search.html#string</w:t>
        </w:r>
      </w:hyperlink>
      <w:r w:rsidR="003259D3" w:rsidRPr="00F050B1">
        <w:t>.</w:t>
      </w:r>
    </w:p>
    <w:p w14:paraId="5E45A215" w14:textId="77777777" w:rsidR="007A25A5" w:rsidRPr="00F050B1" w:rsidRDefault="007A25A5" w:rsidP="007A25A5">
      <w:pPr>
        <w:tabs>
          <w:tab w:val="num" w:pos="720"/>
        </w:tabs>
        <w:ind w:left="360" w:hanging="360"/>
        <w:rPr>
          <w:rFonts w:ascii="Courier New" w:hAnsi="Courier New" w:cs="TimesNewRomanPSMT"/>
          <w:sz w:val="20"/>
        </w:rPr>
      </w:pPr>
      <w:r w:rsidRPr="00F050B1">
        <w:rPr>
          <w:rFonts w:ascii="Courier New" w:hAnsi="Courier New" w:cs="TimesNewRomanPSMT"/>
          <w:sz w:val="20"/>
        </w:rPr>
        <w:t>identifier</w:t>
      </w:r>
    </w:p>
    <w:p w14:paraId="3067D7E5" w14:textId="77777777" w:rsidR="007A25A5" w:rsidRPr="00F050B1" w:rsidRDefault="007A25A5" w:rsidP="007A25A5">
      <w:pPr>
        <w:tabs>
          <w:tab w:val="num" w:pos="720"/>
        </w:tabs>
        <w:ind w:left="360" w:hanging="360"/>
        <w:rPr>
          <w:rFonts w:ascii="Courier New" w:hAnsi="Courier New" w:cs="TimesNewRomanPSMT"/>
          <w:sz w:val="20"/>
        </w:rPr>
      </w:pPr>
      <w:r w:rsidRPr="00F050B1">
        <w:rPr>
          <w:rFonts w:ascii="Courier New" w:hAnsi="Courier New" w:cs="TimesNewRomanPSMT"/>
          <w:sz w:val="20"/>
        </w:rPr>
        <w:t>name</w:t>
      </w:r>
    </w:p>
    <w:p w14:paraId="1AD244FC" w14:textId="77777777" w:rsidR="007A25A5" w:rsidRPr="00F050B1" w:rsidRDefault="007A25A5" w:rsidP="007A25A5">
      <w:pPr>
        <w:tabs>
          <w:tab w:val="num" w:pos="720"/>
        </w:tabs>
        <w:ind w:left="360" w:hanging="360"/>
        <w:rPr>
          <w:rFonts w:ascii="Courier New" w:hAnsi="Courier New" w:cs="TimesNewRomanPSMT"/>
          <w:sz w:val="20"/>
        </w:rPr>
      </w:pPr>
      <w:r w:rsidRPr="00F050B1">
        <w:rPr>
          <w:rFonts w:ascii="Courier New" w:hAnsi="Courier New" w:cs="TimesNewRomanPSMT"/>
          <w:sz w:val="20"/>
        </w:rPr>
        <w:t>organization</w:t>
      </w:r>
    </w:p>
    <w:p w14:paraId="0FAD3464" w14:textId="77777777" w:rsidR="007A25A5" w:rsidRPr="00F050B1" w:rsidRDefault="007A25A5" w:rsidP="007A25A5">
      <w:pPr>
        <w:tabs>
          <w:tab w:val="num" w:pos="720"/>
        </w:tabs>
        <w:ind w:left="360" w:hanging="360"/>
        <w:rPr>
          <w:rFonts w:ascii="Courier New" w:hAnsi="Courier New" w:cs="TimesNewRomanPSMT"/>
          <w:sz w:val="20"/>
        </w:rPr>
      </w:pPr>
      <w:proofErr w:type="spellStart"/>
      <w:r w:rsidRPr="00F050B1">
        <w:rPr>
          <w:rFonts w:ascii="Courier New" w:hAnsi="Courier New" w:cs="TimesNewRomanPSMT"/>
          <w:sz w:val="20"/>
        </w:rPr>
        <w:t>partof</w:t>
      </w:r>
      <w:proofErr w:type="spellEnd"/>
    </w:p>
    <w:p w14:paraId="0357ADCF" w14:textId="563BFC59" w:rsidR="00B94CF2" w:rsidRPr="00F050B1" w:rsidRDefault="00B94CF2" w:rsidP="007A25A5">
      <w:pPr>
        <w:tabs>
          <w:tab w:val="num" w:pos="720"/>
        </w:tabs>
        <w:ind w:left="360" w:hanging="360"/>
        <w:rPr>
          <w:ins w:id="371" w:author="Luke Duncan" w:date="2019-03-07T10:27:00Z"/>
          <w:rFonts w:ascii="Courier New" w:hAnsi="Courier New" w:cs="TimesNewRomanPSMT"/>
          <w:sz w:val="20"/>
        </w:rPr>
      </w:pPr>
      <w:proofErr w:type="spellStart"/>
      <w:ins w:id="372" w:author="Luke Duncan" w:date="2019-03-07T10:27:00Z">
        <w:r w:rsidRPr="00F050B1">
          <w:rPr>
            <w:rFonts w:ascii="Courier New" w:hAnsi="Courier New" w:cs="TimesNewRomanPSMT"/>
            <w:sz w:val="20"/>
          </w:rPr>
          <w:t>partof:above</w:t>
        </w:r>
        <w:proofErr w:type="spellEnd"/>
      </w:ins>
    </w:p>
    <w:p w14:paraId="564CD798" w14:textId="4526524F" w:rsidR="00B94CF2" w:rsidRPr="00F050B1" w:rsidRDefault="00B94CF2" w:rsidP="007A25A5">
      <w:pPr>
        <w:tabs>
          <w:tab w:val="num" w:pos="720"/>
        </w:tabs>
        <w:ind w:left="360" w:hanging="360"/>
        <w:rPr>
          <w:ins w:id="373" w:author="Luke Duncan" w:date="2019-03-07T10:27:00Z"/>
          <w:rFonts w:ascii="Courier New" w:hAnsi="Courier New" w:cs="TimesNewRomanPSMT"/>
          <w:sz w:val="20"/>
        </w:rPr>
      </w:pPr>
      <w:proofErr w:type="spellStart"/>
      <w:ins w:id="374" w:author="Luke Duncan" w:date="2019-03-07T10:27:00Z">
        <w:r w:rsidRPr="00F050B1">
          <w:rPr>
            <w:rFonts w:ascii="Courier New" w:hAnsi="Courier New" w:cs="TimesNewRomanPSMT"/>
            <w:sz w:val="20"/>
          </w:rPr>
          <w:t>partof:below</w:t>
        </w:r>
        <w:proofErr w:type="spellEnd"/>
      </w:ins>
    </w:p>
    <w:p w14:paraId="02BFA6B1" w14:textId="56292405" w:rsidR="007A25A5" w:rsidRPr="00F050B1" w:rsidRDefault="007A25A5" w:rsidP="007A25A5">
      <w:pPr>
        <w:tabs>
          <w:tab w:val="num" w:pos="720"/>
        </w:tabs>
        <w:ind w:left="360" w:hanging="360"/>
        <w:rPr>
          <w:rFonts w:ascii="Courier New" w:hAnsi="Courier New" w:cs="TimesNewRomanPSMT"/>
          <w:sz w:val="20"/>
        </w:rPr>
      </w:pPr>
      <w:r w:rsidRPr="00F050B1">
        <w:rPr>
          <w:rFonts w:ascii="Courier New" w:hAnsi="Courier New" w:cs="TimesNewRomanPSMT"/>
          <w:sz w:val="20"/>
        </w:rPr>
        <w:t>status</w:t>
      </w:r>
    </w:p>
    <w:p w14:paraId="0D6A76EC" w14:textId="77777777" w:rsidR="007A25A5" w:rsidRPr="00F050B1" w:rsidRDefault="007A25A5" w:rsidP="007A25A5">
      <w:pPr>
        <w:pStyle w:val="BodyText"/>
        <w:rPr>
          <w:rFonts w:ascii="Courier New" w:hAnsi="Courier New" w:cs="TimesNewRomanPSMT"/>
          <w:sz w:val="20"/>
        </w:rPr>
      </w:pPr>
      <w:r w:rsidRPr="00F050B1">
        <w:rPr>
          <w:rFonts w:ascii="Courier New" w:hAnsi="Courier New" w:cs="TimesNewRomanPSMT"/>
          <w:sz w:val="20"/>
        </w:rPr>
        <w:t>type</w:t>
      </w:r>
    </w:p>
    <w:p w14:paraId="4860EC11" w14:textId="77777777" w:rsidR="007A25A5" w:rsidRPr="00F050B1" w:rsidRDefault="007A25A5" w:rsidP="007A25A5">
      <w:pPr>
        <w:pStyle w:val="BodyText"/>
        <w:rPr>
          <w:rFonts w:ascii="Courier New" w:hAnsi="Courier New" w:cs="TimesNewRomanPSMT"/>
          <w:sz w:val="20"/>
        </w:rPr>
      </w:pPr>
      <w:proofErr w:type="spellStart"/>
      <w:r w:rsidRPr="00F050B1">
        <w:rPr>
          <w:rFonts w:ascii="Courier New" w:hAnsi="Courier New" w:cs="TimesNewRomanPSMT"/>
          <w:sz w:val="20"/>
        </w:rPr>
        <w:t>partof.identifier</w:t>
      </w:r>
      <w:proofErr w:type="spellEnd"/>
    </w:p>
    <w:p w14:paraId="494D18B9" w14:textId="77777777" w:rsidR="007A25A5" w:rsidRPr="00F050B1" w:rsidRDefault="007A25A5" w:rsidP="007A25A5">
      <w:pPr>
        <w:pStyle w:val="BodyText"/>
        <w:rPr>
          <w:rFonts w:ascii="Courier New" w:hAnsi="Courier New" w:cs="TimesNewRomanPSMT"/>
          <w:sz w:val="20"/>
        </w:rPr>
      </w:pPr>
      <w:r w:rsidRPr="00F050B1">
        <w:rPr>
          <w:rFonts w:ascii="Courier New" w:hAnsi="Courier New" w:cs="TimesNewRomanPSMT"/>
          <w:sz w:val="20"/>
        </w:rPr>
        <w:t>partof.name</w:t>
      </w:r>
    </w:p>
    <w:p w14:paraId="2DBA552A" w14:textId="0B22CA95" w:rsidR="007A25A5" w:rsidRPr="00F050B1" w:rsidDel="00B94CF2" w:rsidRDefault="007A25A5" w:rsidP="007A25A5">
      <w:pPr>
        <w:rPr>
          <w:del w:id="375" w:author="Luke Duncan" w:date="2019-03-07T10:28:00Z"/>
        </w:rPr>
      </w:pPr>
      <w:del w:id="376" w:author="Luke Duncan" w:date="2019-03-07T10:28:00Z">
        <w:r w:rsidRPr="00F050B1" w:rsidDel="00B94CF2">
          <w:delText>If the Care Services Selective Supplier also supports the Organization Option</w:delText>
        </w:r>
        <w:r w:rsidR="00FC0B8D" w:rsidRPr="00F050B1" w:rsidDel="00B94CF2">
          <w:delText>,</w:delText>
        </w:r>
        <w:r w:rsidRPr="00F050B1" w:rsidDel="00B94CF2">
          <w:delText xml:space="preserve"> it shall support the following search p</w:delText>
        </w:r>
        <w:r w:rsidR="00FC0B8D" w:rsidRPr="00F050B1" w:rsidDel="00B94CF2">
          <w:delText>arameters on the Location R</w:delText>
        </w:r>
        <w:r w:rsidRPr="00F050B1" w:rsidDel="00B94CF2">
          <w:delText>esource.</w:delText>
        </w:r>
      </w:del>
    </w:p>
    <w:p w14:paraId="6061EB92" w14:textId="77777777" w:rsidR="007A25A5" w:rsidRPr="00F050B1" w:rsidRDefault="007A25A5" w:rsidP="007A25A5">
      <w:pPr>
        <w:rPr>
          <w:rStyle w:val="XMLname"/>
        </w:rPr>
      </w:pPr>
      <w:proofErr w:type="spellStart"/>
      <w:r w:rsidRPr="00F050B1">
        <w:rPr>
          <w:rStyle w:val="XMLname"/>
        </w:rPr>
        <w:t>organization.active</w:t>
      </w:r>
      <w:proofErr w:type="spellEnd"/>
    </w:p>
    <w:p w14:paraId="27972C89" w14:textId="77777777" w:rsidR="007A25A5" w:rsidRPr="00F050B1" w:rsidRDefault="007A25A5" w:rsidP="007A25A5">
      <w:pPr>
        <w:rPr>
          <w:rStyle w:val="XMLname"/>
        </w:rPr>
      </w:pPr>
      <w:proofErr w:type="spellStart"/>
      <w:r w:rsidRPr="00F050B1">
        <w:rPr>
          <w:rStyle w:val="XMLname"/>
        </w:rPr>
        <w:t>organization.identifier</w:t>
      </w:r>
      <w:proofErr w:type="spellEnd"/>
    </w:p>
    <w:p w14:paraId="6D945E35" w14:textId="77777777" w:rsidR="007A25A5" w:rsidRPr="00F050B1" w:rsidRDefault="007A25A5" w:rsidP="007A25A5">
      <w:pPr>
        <w:tabs>
          <w:tab w:val="left" w:pos="2445"/>
        </w:tabs>
        <w:rPr>
          <w:rStyle w:val="XMLname"/>
        </w:rPr>
      </w:pPr>
      <w:r w:rsidRPr="00F050B1">
        <w:rPr>
          <w:rStyle w:val="XMLname"/>
        </w:rPr>
        <w:t>organization.name</w:t>
      </w:r>
    </w:p>
    <w:p w14:paraId="6EFBE9AE" w14:textId="7D67BF1C" w:rsidR="00B94CF2" w:rsidRPr="00F050B1" w:rsidRDefault="00B94CF2" w:rsidP="00B94CF2">
      <w:pPr>
        <w:tabs>
          <w:tab w:val="left" w:pos="2445"/>
        </w:tabs>
        <w:rPr>
          <w:ins w:id="377" w:author="Luke Duncan" w:date="2019-03-07T10:28:00Z"/>
          <w:rStyle w:val="XMLname"/>
        </w:rPr>
      </w:pPr>
      <w:ins w:id="378" w:author="Luke Duncan" w:date="2019-03-07T10:28:00Z">
        <w:r w:rsidRPr="00F050B1">
          <w:rPr>
            <w:rStyle w:val="XMLname"/>
          </w:rPr>
          <w:t>_include=</w:t>
        </w:r>
        <w:proofErr w:type="spellStart"/>
        <w:proofErr w:type="gramStart"/>
        <w:r w:rsidRPr="00F050B1">
          <w:rPr>
            <w:rStyle w:val="XMLname"/>
          </w:rPr>
          <w:t>Location:</w:t>
        </w:r>
      </w:ins>
      <w:ins w:id="379" w:author="Luke Duncan" w:date="2019-04-30T09:34:00Z">
        <w:r w:rsidR="002A33D3">
          <w:rPr>
            <w:rStyle w:val="XMLname"/>
          </w:rPr>
          <w:t>o</w:t>
        </w:r>
      </w:ins>
      <w:ins w:id="380" w:author="Luke Duncan" w:date="2019-03-07T10:28:00Z">
        <w:r w:rsidRPr="00F050B1">
          <w:rPr>
            <w:rStyle w:val="XMLname"/>
          </w:rPr>
          <w:t>rganization</w:t>
        </w:r>
        <w:proofErr w:type="spellEnd"/>
        <w:proofErr w:type="gramEnd"/>
      </w:ins>
    </w:p>
    <w:p w14:paraId="6FEEFA4E" w14:textId="1BBDB967" w:rsidR="007A25A5" w:rsidRPr="00F050B1" w:rsidRDefault="00097B94" w:rsidP="007A25A5">
      <w:pPr>
        <w:pStyle w:val="Heading6"/>
        <w:numPr>
          <w:ilvl w:val="0"/>
          <w:numId w:val="0"/>
        </w:numPr>
        <w:rPr>
          <w:noProof w:val="0"/>
          <w:lang w:val="en-US"/>
        </w:rPr>
      </w:pPr>
      <w:bookmarkStart w:id="381" w:name="_Toc4673036"/>
      <w:r w:rsidRPr="00F050B1">
        <w:rPr>
          <w:noProof w:val="0"/>
          <w:lang w:val="en-US"/>
        </w:rPr>
        <w:t>3.</w:t>
      </w:r>
      <w:r w:rsidR="00CA734A" w:rsidRPr="00F050B1">
        <w:rPr>
          <w:noProof w:val="0"/>
          <w:lang w:val="en-US"/>
        </w:rPr>
        <w:t>90</w:t>
      </w:r>
      <w:r w:rsidRPr="00F050B1">
        <w:rPr>
          <w:noProof w:val="0"/>
          <w:lang w:val="en-US"/>
        </w:rPr>
        <w:t>.4.1.2</w:t>
      </w:r>
      <w:r w:rsidR="007A25A5" w:rsidRPr="00F050B1">
        <w:rPr>
          <w:noProof w:val="0"/>
          <w:lang w:val="en-US"/>
        </w:rPr>
        <w:t xml:space="preserve">.4 Practitioner </w:t>
      </w:r>
      <w:del w:id="382" w:author="Luke Duncan" w:date="2019-03-07T10:28:00Z">
        <w:r w:rsidR="007A25A5" w:rsidRPr="00F050B1" w:rsidDel="00B94CF2">
          <w:rPr>
            <w:noProof w:val="0"/>
            <w:lang w:val="en-US"/>
          </w:rPr>
          <w:delText xml:space="preserve">Option </w:delText>
        </w:r>
      </w:del>
      <w:ins w:id="383" w:author="Luke Duncan" w:date="2019-03-07T10:28:00Z">
        <w:r w:rsidR="00B94CF2" w:rsidRPr="00F050B1">
          <w:rPr>
            <w:noProof w:val="0"/>
            <w:lang w:val="en-US"/>
          </w:rPr>
          <w:t xml:space="preserve">Resource </w:t>
        </w:r>
      </w:ins>
      <w:r w:rsidR="007A25A5" w:rsidRPr="00F050B1">
        <w:rPr>
          <w:noProof w:val="0"/>
          <w:lang w:val="en-US"/>
        </w:rPr>
        <w:t>Message Semantics</w:t>
      </w:r>
      <w:bookmarkEnd w:id="381"/>
    </w:p>
    <w:p w14:paraId="3E0587A2" w14:textId="587E71AB" w:rsidR="007A25A5" w:rsidRPr="00F050B1" w:rsidRDefault="007A25A5" w:rsidP="007A25A5">
      <w:pPr>
        <w:pStyle w:val="BodyText"/>
      </w:pPr>
      <w:r w:rsidRPr="00F050B1">
        <w:t xml:space="preserve">The Care Services Selective Supplier </w:t>
      </w:r>
      <w:del w:id="384" w:author="Luke Duncan" w:date="2019-03-07T10:28:00Z">
        <w:r w:rsidRPr="00F050B1" w:rsidDel="00B94CF2">
          <w:delText xml:space="preserve">supporting the Practitioner Option </w:delText>
        </w:r>
      </w:del>
      <w:r w:rsidRPr="00F050B1">
        <w:t xml:space="preserve">shall support the following search parameters on the </w:t>
      </w:r>
      <w:r w:rsidRPr="00F050B1">
        <w:rPr>
          <w:rFonts w:ascii="Courier New" w:hAnsi="Courier New" w:cs="Courier New"/>
          <w:sz w:val="20"/>
        </w:rPr>
        <w:t>Practitioner</w:t>
      </w:r>
      <w:r w:rsidRPr="00F050B1">
        <w:t xml:space="preserve"> </w:t>
      </w:r>
      <w:r w:rsidR="00FC0B8D" w:rsidRPr="00F050B1">
        <w:t>R</w:t>
      </w:r>
      <w:r w:rsidRPr="00F050B1">
        <w:t xml:space="preserve">esource as defined at </w:t>
      </w:r>
      <w:hyperlink r:id="rId45" w:anchor="search" w:history="1">
        <w:r w:rsidR="00FE2FA1" w:rsidRPr="00F050B1">
          <w:rPr>
            <w:rStyle w:val="Hyperlink"/>
          </w:rPr>
          <w:t>http://hl7.org/fhir/R4/practitioner.html#search</w:t>
        </w:r>
      </w:hyperlink>
      <w:r w:rsidR="00DB32C8" w:rsidRPr="00F050B1">
        <w:t xml:space="preserve">. </w:t>
      </w:r>
      <w:r w:rsidR="003259D3" w:rsidRPr="00F050B1">
        <w:t xml:space="preserve">String parameter modifiers are defined at </w:t>
      </w:r>
      <w:hyperlink r:id="rId46" w:anchor="string" w:history="1">
        <w:r w:rsidR="00FE2FA1" w:rsidRPr="00F050B1">
          <w:rPr>
            <w:rStyle w:val="Hyperlink"/>
          </w:rPr>
          <w:t>http://hl7.org/fhir/R4/search.html#string</w:t>
        </w:r>
      </w:hyperlink>
      <w:r w:rsidR="003259D3" w:rsidRPr="00F050B1">
        <w:t>.</w:t>
      </w:r>
    </w:p>
    <w:p w14:paraId="75313115" w14:textId="77777777" w:rsidR="007A25A5" w:rsidRPr="00F050B1" w:rsidRDefault="007A25A5" w:rsidP="007A25A5">
      <w:pPr>
        <w:tabs>
          <w:tab w:val="num" w:pos="720"/>
        </w:tabs>
        <w:ind w:left="360" w:hanging="360"/>
        <w:rPr>
          <w:rFonts w:ascii="Courier New" w:hAnsi="Courier New" w:cs="TimesNewRomanPSMT"/>
          <w:sz w:val="20"/>
        </w:rPr>
      </w:pPr>
      <w:r w:rsidRPr="00F050B1">
        <w:rPr>
          <w:rFonts w:ascii="Courier New" w:hAnsi="Courier New" w:cs="TimesNewRomanPSMT"/>
          <w:sz w:val="20"/>
        </w:rPr>
        <w:t>active</w:t>
      </w:r>
    </w:p>
    <w:p w14:paraId="7B34EDA8" w14:textId="77777777" w:rsidR="007A25A5" w:rsidRPr="00F050B1" w:rsidRDefault="007A25A5" w:rsidP="007A25A5">
      <w:pPr>
        <w:tabs>
          <w:tab w:val="num" w:pos="720"/>
          <w:tab w:val="left" w:pos="2327"/>
        </w:tabs>
        <w:ind w:left="360" w:hanging="360"/>
        <w:rPr>
          <w:rFonts w:ascii="Courier New" w:hAnsi="Courier New" w:cs="TimesNewRomanPSMT"/>
          <w:sz w:val="20"/>
        </w:rPr>
      </w:pPr>
      <w:r w:rsidRPr="00F050B1">
        <w:rPr>
          <w:rFonts w:ascii="Courier New" w:hAnsi="Courier New" w:cs="TimesNewRomanPSMT"/>
          <w:sz w:val="20"/>
        </w:rPr>
        <w:t>identifier</w:t>
      </w:r>
    </w:p>
    <w:p w14:paraId="388E5020" w14:textId="77777777" w:rsidR="003259D3" w:rsidRPr="00F050B1" w:rsidRDefault="007A25A5" w:rsidP="00A83653">
      <w:pPr>
        <w:tabs>
          <w:tab w:val="num" w:pos="720"/>
        </w:tabs>
        <w:ind w:left="360" w:hanging="360"/>
        <w:rPr>
          <w:rFonts w:ascii="Courier New" w:hAnsi="Courier New" w:cs="TimesNewRomanPSMT"/>
          <w:sz w:val="20"/>
        </w:rPr>
      </w:pPr>
      <w:r w:rsidRPr="00F050B1">
        <w:rPr>
          <w:rFonts w:ascii="Courier New" w:hAnsi="Courier New" w:cs="TimesNewRomanPSMT"/>
          <w:sz w:val="20"/>
        </w:rPr>
        <w:t>name</w:t>
      </w:r>
    </w:p>
    <w:p w14:paraId="46A4AC79" w14:textId="77777777" w:rsidR="007A25A5" w:rsidRPr="00F050B1" w:rsidRDefault="007A25A5" w:rsidP="007A25A5">
      <w:pPr>
        <w:tabs>
          <w:tab w:val="num" w:pos="720"/>
        </w:tabs>
        <w:ind w:left="360" w:hanging="360"/>
        <w:rPr>
          <w:rFonts w:ascii="Courier New" w:hAnsi="Courier New" w:cs="TimesNewRomanPSMT"/>
          <w:sz w:val="20"/>
        </w:rPr>
      </w:pPr>
      <w:r w:rsidRPr="00F050B1">
        <w:rPr>
          <w:rFonts w:ascii="Courier New" w:hAnsi="Courier New" w:cs="TimesNewRomanPSMT"/>
          <w:sz w:val="20"/>
        </w:rPr>
        <w:t>given</w:t>
      </w:r>
    </w:p>
    <w:p w14:paraId="3679776C" w14:textId="44BD478E" w:rsidR="007A25A5" w:rsidRPr="00F050B1" w:rsidRDefault="007A25A5" w:rsidP="007A25A5">
      <w:pPr>
        <w:tabs>
          <w:tab w:val="num" w:pos="720"/>
        </w:tabs>
        <w:ind w:left="360" w:hanging="360"/>
        <w:rPr>
          <w:ins w:id="385" w:author="Luke Duncan" w:date="2019-03-07T10:29:00Z"/>
          <w:rFonts w:ascii="Courier New" w:hAnsi="Courier New" w:cs="TimesNewRomanPSMT"/>
          <w:sz w:val="20"/>
        </w:rPr>
      </w:pPr>
      <w:r w:rsidRPr="00F050B1">
        <w:rPr>
          <w:rFonts w:ascii="Courier New" w:hAnsi="Courier New" w:cs="TimesNewRomanPSMT"/>
          <w:sz w:val="20"/>
        </w:rPr>
        <w:t>family</w:t>
      </w:r>
    </w:p>
    <w:p w14:paraId="7281B806" w14:textId="77777777" w:rsidR="00B94CF2" w:rsidRPr="00F050B1" w:rsidRDefault="00B94CF2" w:rsidP="00B94CF2">
      <w:pPr>
        <w:pStyle w:val="Heading6"/>
        <w:numPr>
          <w:ilvl w:val="0"/>
          <w:numId w:val="0"/>
        </w:numPr>
        <w:rPr>
          <w:ins w:id="386" w:author="Luke Duncan" w:date="2019-03-07T10:29:00Z"/>
          <w:noProof w:val="0"/>
          <w:lang w:val="en-US"/>
        </w:rPr>
      </w:pPr>
      <w:bookmarkStart w:id="387" w:name="_Toc4673037"/>
      <w:ins w:id="388" w:author="Luke Duncan" w:date="2019-03-07T10:29:00Z">
        <w:r w:rsidRPr="00F050B1">
          <w:rPr>
            <w:noProof w:val="0"/>
            <w:lang w:val="en-US"/>
          </w:rPr>
          <w:t xml:space="preserve">3.90.4.1.2.5 </w:t>
        </w:r>
        <w:proofErr w:type="spellStart"/>
        <w:r w:rsidRPr="00F050B1">
          <w:rPr>
            <w:noProof w:val="0"/>
            <w:lang w:val="en-US"/>
          </w:rPr>
          <w:t>PractitionerRole</w:t>
        </w:r>
        <w:proofErr w:type="spellEnd"/>
        <w:r w:rsidRPr="00F050B1">
          <w:rPr>
            <w:noProof w:val="0"/>
            <w:lang w:val="en-US"/>
          </w:rPr>
          <w:t xml:space="preserve"> Resource Message Semantics</w:t>
        </w:r>
        <w:bookmarkEnd w:id="387"/>
      </w:ins>
    </w:p>
    <w:p w14:paraId="2C6EFD96" w14:textId="7503C0C4" w:rsidR="00B94CF2" w:rsidRPr="00F050B1" w:rsidDel="00B94CF2" w:rsidRDefault="00B94CF2" w:rsidP="00B94CF2">
      <w:pPr>
        <w:tabs>
          <w:tab w:val="num" w:pos="720"/>
        </w:tabs>
        <w:ind w:left="360" w:hanging="360"/>
        <w:rPr>
          <w:del w:id="389" w:author="Luke Duncan" w:date="2019-03-07T10:29:00Z"/>
          <w:rFonts w:ascii="Courier New" w:hAnsi="Courier New" w:cs="TimesNewRomanPSMT"/>
          <w:sz w:val="20"/>
        </w:rPr>
      </w:pPr>
      <w:ins w:id="390" w:author="Luke Duncan" w:date="2019-03-07T10:29:00Z">
        <w:r w:rsidRPr="00F050B1">
          <w:t>The Care Services Selective Supplier</w:t>
        </w:r>
      </w:ins>
    </w:p>
    <w:p w14:paraId="6CE73F6D" w14:textId="16BF9204" w:rsidR="007A25A5" w:rsidRPr="00F050B1" w:rsidRDefault="007A25A5">
      <w:pPr>
        <w:tabs>
          <w:tab w:val="num" w:pos="720"/>
        </w:tabs>
        <w:pPrChange w:id="391" w:author="Luke Duncan" w:date="2019-03-07T10:29:00Z">
          <w:pPr>
            <w:pStyle w:val="BodyText"/>
          </w:pPr>
        </w:pPrChange>
      </w:pPr>
      <w:del w:id="392" w:author="Luke Duncan" w:date="2019-03-07T10:29:00Z">
        <w:r w:rsidRPr="00F050B1" w:rsidDel="00B94CF2">
          <w:delText>It</w:delText>
        </w:r>
      </w:del>
      <w:r w:rsidRPr="00F050B1">
        <w:t xml:space="preserve"> shall </w:t>
      </w:r>
      <w:del w:id="393" w:author="Luke Duncan" w:date="2019-03-07T10:30:00Z">
        <w:r w:rsidRPr="00F050B1" w:rsidDel="00B94CF2">
          <w:delText xml:space="preserve">also </w:delText>
        </w:r>
      </w:del>
      <w:r w:rsidRPr="00F050B1">
        <w:t xml:space="preserve">support the following search parameters </w:t>
      </w:r>
      <w:r w:rsidR="00FC0B8D" w:rsidRPr="00F050B1">
        <w:t>on the</w:t>
      </w:r>
      <w:r w:rsidR="00333666" w:rsidRPr="00F050B1">
        <w:t xml:space="preserve"> </w:t>
      </w:r>
      <w:proofErr w:type="spellStart"/>
      <w:r w:rsidR="00FC0B8D" w:rsidRPr="00F050B1">
        <w:rPr>
          <w:rFonts w:ascii="Courier New" w:hAnsi="Courier New" w:cs="Courier New"/>
          <w:sz w:val="20"/>
        </w:rPr>
        <w:t>PractitionerRole</w:t>
      </w:r>
      <w:proofErr w:type="spellEnd"/>
      <w:r w:rsidR="00FC0B8D" w:rsidRPr="00F050B1">
        <w:t xml:space="preserve"> R</w:t>
      </w:r>
      <w:r w:rsidRPr="00F050B1">
        <w:t xml:space="preserve">esource as defined at </w:t>
      </w:r>
      <w:r w:rsidR="006675D2" w:rsidRPr="00F050B1">
        <w:rPr>
          <w:rStyle w:val="Hyperlink"/>
        </w:rPr>
        <w:fldChar w:fldCharType="begin"/>
      </w:r>
      <w:r w:rsidR="006675D2" w:rsidRPr="00F050B1">
        <w:rPr>
          <w:rStyle w:val="Hyperlink"/>
        </w:rPr>
        <w:instrText xml:space="preserve"> HYPERLINK "http://hl7.org/fhir/R4/practitionerrole.html" \l "search" </w:instrText>
      </w:r>
      <w:r w:rsidR="006675D2" w:rsidRPr="00F050B1">
        <w:rPr>
          <w:rStyle w:val="Hyperlink"/>
        </w:rPr>
        <w:fldChar w:fldCharType="separate"/>
      </w:r>
      <w:r w:rsidR="00FE2FA1" w:rsidRPr="00F050B1">
        <w:rPr>
          <w:rStyle w:val="Hyperlink"/>
        </w:rPr>
        <w:t>http://hl7.org/fhir/R4/practitionerrole.html#search</w:t>
      </w:r>
      <w:r w:rsidR="006675D2" w:rsidRPr="00F050B1">
        <w:rPr>
          <w:rStyle w:val="Hyperlink"/>
        </w:rPr>
        <w:fldChar w:fldCharType="end"/>
      </w:r>
      <w:r w:rsidRPr="00F050B1">
        <w:t>.</w:t>
      </w:r>
    </w:p>
    <w:p w14:paraId="7E792697" w14:textId="77777777" w:rsidR="007A25A5" w:rsidRPr="00F050B1" w:rsidRDefault="007A25A5" w:rsidP="007A25A5">
      <w:pPr>
        <w:tabs>
          <w:tab w:val="num" w:pos="720"/>
        </w:tabs>
        <w:ind w:left="360" w:hanging="360"/>
        <w:rPr>
          <w:rFonts w:ascii="Courier New" w:hAnsi="Courier New" w:cs="TimesNewRomanPSMT"/>
          <w:sz w:val="20"/>
        </w:rPr>
      </w:pPr>
      <w:r w:rsidRPr="00F050B1">
        <w:rPr>
          <w:rFonts w:ascii="Courier New" w:hAnsi="Courier New" w:cs="TimesNewRomanPSMT"/>
          <w:sz w:val="20"/>
        </w:rPr>
        <w:lastRenderedPageBreak/>
        <w:t>active</w:t>
      </w:r>
    </w:p>
    <w:p w14:paraId="08CA6193" w14:textId="77777777" w:rsidR="007A25A5" w:rsidRPr="00F050B1" w:rsidRDefault="007A25A5" w:rsidP="007A25A5">
      <w:pPr>
        <w:tabs>
          <w:tab w:val="num" w:pos="720"/>
        </w:tabs>
        <w:ind w:left="360" w:hanging="360"/>
        <w:rPr>
          <w:rFonts w:ascii="Courier New" w:hAnsi="Courier New" w:cs="TimesNewRomanPSMT"/>
          <w:sz w:val="20"/>
        </w:rPr>
      </w:pPr>
      <w:r w:rsidRPr="00F050B1">
        <w:rPr>
          <w:rFonts w:ascii="Courier New" w:hAnsi="Courier New" w:cs="TimesNewRomanPSMT"/>
          <w:sz w:val="20"/>
        </w:rPr>
        <w:t>location</w:t>
      </w:r>
    </w:p>
    <w:p w14:paraId="570DFB79" w14:textId="77777777" w:rsidR="007A25A5" w:rsidRPr="00F050B1" w:rsidRDefault="007A25A5" w:rsidP="007A25A5">
      <w:pPr>
        <w:tabs>
          <w:tab w:val="num" w:pos="720"/>
        </w:tabs>
        <w:ind w:left="360" w:hanging="360"/>
        <w:rPr>
          <w:rFonts w:ascii="Courier New" w:hAnsi="Courier New" w:cs="TimesNewRomanPSMT"/>
          <w:sz w:val="20"/>
        </w:rPr>
      </w:pPr>
      <w:r w:rsidRPr="00F050B1">
        <w:rPr>
          <w:rFonts w:ascii="Courier New" w:hAnsi="Courier New" w:cs="TimesNewRomanPSMT"/>
          <w:sz w:val="20"/>
        </w:rPr>
        <w:t>organization</w:t>
      </w:r>
    </w:p>
    <w:p w14:paraId="4E753E34" w14:textId="77777777" w:rsidR="007A25A5" w:rsidRPr="00F050B1" w:rsidRDefault="007A25A5" w:rsidP="007A25A5">
      <w:pPr>
        <w:tabs>
          <w:tab w:val="num" w:pos="720"/>
          <w:tab w:val="left" w:pos="2580"/>
        </w:tabs>
        <w:ind w:left="360" w:hanging="360"/>
        <w:rPr>
          <w:rFonts w:ascii="Courier New" w:hAnsi="Courier New" w:cs="TimesNewRomanPSMT"/>
          <w:sz w:val="20"/>
        </w:rPr>
      </w:pPr>
      <w:r w:rsidRPr="00F050B1">
        <w:rPr>
          <w:rFonts w:ascii="Courier New" w:hAnsi="Courier New" w:cs="TimesNewRomanPSMT"/>
          <w:sz w:val="20"/>
        </w:rPr>
        <w:t>practitioner</w:t>
      </w:r>
    </w:p>
    <w:p w14:paraId="02E0244A" w14:textId="77777777" w:rsidR="007A25A5" w:rsidRPr="00F050B1" w:rsidRDefault="007A25A5" w:rsidP="007A25A5">
      <w:pPr>
        <w:tabs>
          <w:tab w:val="num" w:pos="720"/>
        </w:tabs>
        <w:ind w:left="360" w:hanging="360"/>
        <w:rPr>
          <w:rFonts w:ascii="Courier New" w:hAnsi="Courier New" w:cs="TimesNewRomanPSMT"/>
          <w:sz w:val="20"/>
        </w:rPr>
      </w:pPr>
      <w:r w:rsidRPr="00F050B1">
        <w:rPr>
          <w:rFonts w:ascii="Courier New" w:hAnsi="Courier New" w:cs="TimesNewRomanPSMT"/>
          <w:sz w:val="20"/>
        </w:rPr>
        <w:t>role</w:t>
      </w:r>
    </w:p>
    <w:p w14:paraId="6BDCE4BA" w14:textId="77777777" w:rsidR="007A25A5" w:rsidRPr="00F050B1" w:rsidRDefault="007A25A5" w:rsidP="007A25A5">
      <w:pPr>
        <w:tabs>
          <w:tab w:val="num" w:pos="720"/>
        </w:tabs>
        <w:ind w:left="360" w:hanging="360"/>
        <w:rPr>
          <w:rFonts w:ascii="Courier New" w:hAnsi="Courier New" w:cs="TimesNewRomanPSMT"/>
          <w:sz w:val="20"/>
        </w:rPr>
      </w:pPr>
      <w:r w:rsidRPr="00F050B1">
        <w:rPr>
          <w:rFonts w:ascii="Courier New" w:hAnsi="Courier New" w:cs="TimesNewRomanPSMT"/>
          <w:sz w:val="20"/>
        </w:rPr>
        <w:t>service</w:t>
      </w:r>
    </w:p>
    <w:p w14:paraId="143F961B" w14:textId="77777777" w:rsidR="007A25A5" w:rsidRPr="00F050B1" w:rsidRDefault="007A25A5" w:rsidP="007A25A5">
      <w:pPr>
        <w:tabs>
          <w:tab w:val="num" w:pos="720"/>
        </w:tabs>
        <w:ind w:left="360" w:hanging="360"/>
        <w:rPr>
          <w:rFonts w:ascii="Courier New" w:hAnsi="Courier New" w:cs="TimesNewRomanPSMT"/>
          <w:sz w:val="20"/>
        </w:rPr>
      </w:pPr>
      <w:r w:rsidRPr="00F050B1">
        <w:rPr>
          <w:rFonts w:ascii="Courier New" w:hAnsi="Courier New" w:cs="TimesNewRomanPSMT"/>
          <w:sz w:val="20"/>
        </w:rPr>
        <w:t>specialty</w:t>
      </w:r>
    </w:p>
    <w:p w14:paraId="666E4ED1" w14:textId="77777777" w:rsidR="007A25A5" w:rsidRPr="00F050B1" w:rsidRDefault="007A25A5" w:rsidP="007A25A5">
      <w:pPr>
        <w:tabs>
          <w:tab w:val="num" w:pos="720"/>
        </w:tabs>
        <w:ind w:left="360" w:hanging="360"/>
        <w:rPr>
          <w:rFonts w:ascii="Courier New" w:hAnsi="Courier New" w:cs="TimesNewRomanPSMT"/>
          <w:sz w:val="20"/>
        </w:rPr>
      </w:pPr>
      <w:proofErr w:type="spellStart"/>
      <w:r w:rsidRPr="00F050B1">
        <w:rPr>
          <w:rFonts w:ascii="Courier New" w:hAnsi="Courier New" w:cs="TimesNewRomanPSMT"/>
          <w:sz w:val="20"/>
        </w:rPr>
        <w:t>practitioner.identifier</w:t>
      </w:r>
      <w:proofErr w:type="spellEnd"/>
    </w:p>
    <w:p w14:paraId="30D28CEE" w14:textId="77777777" w:rsidR="007A25A5" w:rsidRPr="00F050B1" w:rsidRDefault="007A25A5" w:rsidP="007A25A5">
      <w:pPr>
        <w:tabs>
          <w:tab w:val="num" w:pos="720"/>
        </w:tabs>
        <w:ind w:left="360" w:hanging="360"/>
        <w:rPr>
          <w:rFonts w:ascii="Courier New" w:hAnsi="Courier New" w:cs="TimesNewRomanPSMT"/>
          <w:sz w:val="20"/>
        </w:rPr>
      </w:pPr>
      <w:r w:rsidRPr="00F050B1">
        <w:rPr>
          <w:rFonts w:ascii="Courier New" w:hAnsi="Courier New" w:cs="TimesNewRomanPSMT"/>
          <w:sz w:val="20"/>
        </w:rPr>
        <w:t>practitioner.name</w:t>
      </w:r>
    </w:p>
    <w:p w14:paraId="18755A9C" w14:textId="77777777" w:rsidR="007A25A5" w:rsidRPr="00F050B1" w:rsidRDefault="007A25A5" w:rsidP="007A25A5">
      <w:pPr>
        <w:tabs>
          <w:tab w:val="num" w:pos="720"/>
        </w:tabs>
        <w:ind w:left="360" w:hanging="360"/>
        <w:rPr>
          <w:rFonts w:ascii="Courier New" w:hAnsi="Courier New" w:cs="TimesNewRomanPSMT"/>
          <w:sz w:val="20"/>
        </w:rPr>
      </w:pPr>
      <w:proofErr w:type="spellStart"/>
      <w:r w:rsidRPr="00F050B1">
        <w:rPr>
          <w:rFonts w:ascii="Courier New" w:hAnsi="Courier New" w:cs="TimesNewRomanPSMT"/>
          <w:sz w:val="20"/>
        </w:rPr>
        <w:t>practitioner.given</w:t>
      </w:r>
      <w:proofErr w:type="spellEnd"/>
    </w:p>
    <w:p w14:paraId="6921C579" w14:textId="77777777" w:rsidR="007A25A5" w:rsidRPr="00F050B1" w:rsidRDefault="007A25A5" w:rsidP="007A25A5">
      <w:pPr>
        <w:tabs>
          <w:tab w:val="num" w:pos="720"/>
        </w:tabs>
        <w:ind w:left="360" w:hanging="360"/>
        <w:rPr>
          <w:rFonts w:ascii="Courier New" w:hAnsi="Courier New" w:cs="TimesNewRomanPSMT"/>
          <w:sz w:val="20"/>
        </w:rPr>
      </w:pPr>
      <w:proofErr w:type="spellStart"/>
      <w:r w:rsidRPr="00F050B1">
        <w:rPr>
          <w:rFonts w:ascii="Courier New" w:hAnsi="Courier New" w:cs="TimesNewRomanPSMT"/>
          <w:sz w:val="20"/>
        </w:rPr>
        <w:t>practitioner.family</w:t>
      </w:r>
      <w:proofErr w:type="spellEnd"/>
    </w:p>
    <w:p w14:paraId="4FA192A4" w14:textId="77777777" w:rsidR="007A25A5" w:rsidRPr="00F050B1" w:rsidRDefault="007A25A5" w:rsidP="007A25A5">
      <w:pPr>
        <w:tabs>
          <w:tab w:val="num" w:pos="720"/>
        </w:tabs>
        <w:ind w:left="360" w:hanging="360"/>
        <w:rPr>
          <w:rFonts w:ascii="Courier New" w:hAnsi="Courier New" w:cs="TimesNewRomanPSMT"/>
          <w:sz w:val="20"/>
        </w:rPr>
      </w:pPr>
      <w:r w:rsidRPr="00F050B1">
        <w:rPr>
          <w:rFonts w:ascii="Courier New" w:hAnsi="Courier New" w:cs="TimesNewRomanPSMT"/>
          <w:sz w:val="20"/>
        </w:rPr>
        <w:t>_include=</w:t>
      </w:r>
      <w:proofErr w:type="spellStart"/>
      <w:r w:rsidRPr="00F050B1">
        <w:rPr>
          <w:rFonts w:ascii="Courier New" w:hAnsi="Courier New" w:cs="TimesNewRomanPSMT"/>
          <w:sz w:val="20"/>
        </w:rPr>
        <w:t>PractitionerRole:practitioner</w:t>
      </w:r>
      <w:proofErr w:type="spellEnd"/>
    </w:p>
    <w:p w14:paraId="048375B3" w14:textId="44BF8979" w:rsidR="007A25A5" w:rsidRPr="00F050B1" w:rsidDel="00B94CF2" w:rsidRDefault="007A25A5" w:rsidP="007A25A5">
      <w:pPr>
        <w:rPr>
          <w:del w:id="394" w:author="Luke Duncan" w:date="2019-03-07T10:30:00Z"/>
        </w:rPr>
      </w:pPr>
      <w:del w:id="395" w:author="Luke Duncan" w:date="2019-03-07T10:30:00Z">
        <w:r w:rsidRPr="00F050B1" w:rsidDel="00B94CF2">
          <w:delText>If the Care Services Selective Supplier also supports the Organization Option</w:delText>
        </w:r>
        <w:r w:rsidR="00FC0B8D" w:rsidRPr="00F050B1" w:rsidDel="00B94CF2">
          <w:delText>,</w:delText>
        </w:r>
        <w:r w:rsidRPr="00F050B1" w:rsidDel="00B94CF2">
          <w:delText xml:space="preserve"> it shall support the following search parameter</w:delText>
        </w:r>
        <w:r w:rsidR="00FC0B8D" w:rsidRPr="00F050B1" w:rsidDel="00B94CF2">
          <w:delText>s on the PractitionerRole R</w:delText>
        </w:r>
        <w:r w:rsidRPr="00F050B1" w:rsidDel="00B94CF2">
          <w:delText>esource.</w:delText>
        </w:r>
      </w:del>
    </w:p>
    <w:p w14:paraId="4246F885" w14:textId="77777777" w:rsidR="007A25A5" w:rsidRPr="00F050B1" w:rsidRDefault="007A25A5" w:rsidP="007A25A5">
      <w:pPr>
        <w:rPr>
          <w:rStyle w:val="XMLname"/>
        </w:rPr>
      </w:pPr>
      <w:proofErr w:type="spellStart"/>
      <w:r w:rsidRPr="00F050B1">
        <w:rPr>
          <w:rStyle w:val="XMLname"/>
        </w:rPr>
        <w:t>organization.active</w:t>
      </w:r>
      <w:proofErr w:type="spellEnd"/>
    </w:p>
    <w:p w14:paraId="37B8CB67" w14:textId="77777777" w:rsidR="007A25A5" w:rsidRPr="00F050B1" w:rsidRDefault="007A25A5" w:rsidP="007A25A5">
      <w:pPr>
        <w:rPr>
          <w:rStyle w:val="XMLname"/>
        </w:rPr>
      </w:pPr>
      <w:proofErr w:type="spellStart"/>
      <w:r w:rsidRPr="00F050B1">
        <w:rPr>
          <w:rStyle w:val="XMLname"/>
        </w:rPr>
        <w:t>organization.identifier</w:t>
      </w:r>
      <w:proofErr w:type="spellEnd"/>
    </w:p>
    <w:p w14:paraId="475FF407" w14:textId="77777777" w:rsidR="003259D3" w:rsidRPr="00F050B1" w:rsidRDefault="003259D3" w:rsidP="003259D3">
      <w:pPr>
        <w:tabs>
          <w:tab w:val="num" w:pos="720"/>
          <w:tab w:val="left" w:pos="2445"/>
        </w:tabs>
        <w:ind w:left="360" w:hanging="360"/>
        <w:rPr>
          <w:rStyle w:val="XMLname"/>
        </w:rPr>
      </w:pPr>
      <w:r w:rsidRPr="00F050B1">
        <w:rPr>
          <w:rStyle w:val="XMLname"/>
        </w:rPr>
        <w:t>organization.name</w:t>
      </w:r>
    </w:p>
    <w:p w14:paraId="47218091" w14:textId="56A6C13A" w:rsidR="007A25A5" w:rsidRPr="00F050B1" w:rsidDel="00B94CF2" w:rsidRDefault="007A25A5" w:rsidP="007A25A5">
      <w:pPr>
        <w:rPr>
          <w:del w:id="396" w:author="Luke Duncan" w:date="2019-03-07T10:30:00Z"/>
        </w:rPr>
      </w:pPr>
      <w:del w:id="397" w:author="Luke Duncan" w:date="2019-03-07T10:30:00Z">
        <w:r w:rsidRPr="00F050B1" w:rsidDel="00B94CF2">
          <w:delText>If the Care Services Selective Supplier also supports the Location Option</w:delText>
        </w:r>
        <w:r w:rsidR="00FC0B8D" w:rsidRPr="00F050B1" w:rsidDel="00B94CF2">
          <w:delText>,</w:delText>
        </w:r>
        <w:r w:rsidRPr="00F050B1" w:rsidDel="00B94CF2">
          <w:delText xml:space="preserve"> it shall support the following search parameter</w:delText>
        </w:r>
        <w:r w:rsidR="00FC0B8D" w:rsidRPr="00F050B1" w:rsidDel="00B94CF2">
          <w:delText>s on the PractitionerRole R</w:delText>
        </w:r>
        <w:r w:rsidRPr="00F050B1" w:rsidDel="00B94CF2">
          <w:delText>esource.</w:delText>
        </w:r>
      </w:del>
    </w:p>
    <w:p w14:paraId="6B4E1436" w14:textId="77777777" w:rsidR="007A25A5" w:rsidRPr="00F050B1" w:rsidRDefault="007A25A5" w:rsidP="007A25A5">
      <w:pPr>
        <w:tabs>
          <w:tab w:val="left" w:pos="2145"/>
        </w:tabs>
        <w:rPr>
          <w:rStyle w:val="XMLname"/>
        </w:rPr>
      </w:pPr>
      <w:proofErr w:type="spellStart"/>
      <w:r w:rsidRPr="00F050B1">
        <w:rPr>
          <w:rStyle w:val="XMLname"/>
        </w:rPr>
        <w:t>location.status</w:t>
      </w:r>
      <w:proofErr w:type="spellEnd"/>
    </w:p>
    <w:p w14:paraId="2D6A5E25" w14:textId="77777777" w:rsidR="007A25A5" w:rsidRPr="00F050B1" w:rsidRDefault="007A25A5" w:rsidP="007A25A5">
      <w:pPr>
        <w:rPr>
          <w:rStyle w:val="XMLname"/>
        </w:rPr>
      </w:pPr>
      <w:proofErr w:type="spellStart"/>
      <w:r w:rsidRPr="00F050B1">
        <w:rPr>
          <w:rStyle w:val="XMLname"/>
        </w:rPr>
        <w:t>location.identifier</w:t>
      </w:r>
      <w:proofErr w:type="spellEnd"/>
    </w:p>
    <w:p w14:paraId="64AA751A" w14:textId="77777777" w:rsidR="003259D3" w:rsidRPr="00F050B1" w:rsidRDefault="003259D3" w:rsidP="003259D3">
      <w:pPr>
        <w:tabs>
          <w:tab w:val="num" w:pos="720"/>
          <w:tab w:val="left" w:pos="2445"/>
        </w:tabs>
        <w:ind w:left="360" w:hanging="360"/>
        <w:rPr>
          <w:rStyle w:val="XMLname"/>
        </w:rPr>
      </w:pPr>
      <w:r w:rsidRPr="00F050B1">
        <w:rPr>
          <w:rStyle w:val="XMLname"/>
        </w:rPr>
        <w:t>location.name</w:t>
      </w:r>
    </w:p>
    <w:p w14:paraId="7A5B411B" w14:textId="36A30D0C" w:rsidR="00097B94" w:rsidRPr="00F050B1" w:rsidDel="00B94CF2" w:rsidRDefault="00097B94" w:rsidP="00097B94">
      <w:pPr>
        <w:rPr>
          <w:del w:id="398" w:author="Luke Duncan" w:date="2019-03-07T10:30:00Z"/>
        </w:rPr>
      </w:pPr>
      <w:del w:id="399" w:author="Luke Duncan" w:date="2019-03-07T10:30:00Z">
        <w:r w:rsidRPr="00F050B1" w:rsidDel="00B94CF2">
          <w:delText>If the Care Services Selective Supplier also supports the Healthcare Service Option</w:delText>
        </w:r>
        <w:r w:rsidR="00FC0B8D" w:rsidRPr="00F050B1" w:rsidDel="00B94CF2">
          <w:delText>,</w:delText>
        </w:r>
        <w:r w:rsidRPr="00F050B1" w:rsidDel="00B94CF2">
          <w:delText xml:space="preserve"> it shall support the following search parameters on the PractitionerRole </w:delText>
        </w:r>
        <w:r w:rsidR="00FC0B8D" w:rsidRPr="00F050B1" w:rsidDel="00B94CF2">
          <w:delText>R</w:delText>
        </w:r>
        <w:r w:rsidRPr="00F050B1" w:rsidDel="00B94CF2">
          <w:delText>esource.</w:delText>
        </w:r>
      </w:del>
    </w:p>
    <w:p w14:paraId="19DDA0C5" w14:textId="77777777" w:rsidR="00097B94" w:rsidRPr="00F050B1" w:rsidRDefault="00097B94" w:rsidP="00097B94">
      <w:pPr>
        <w:rPr>
          <w:rStyle w:val="XMLname"/>
        </w:rPr>
      </w:pPr>
      <w:proofErr w:type="spellStart"/>
      <w:r w:rsidRPr="00F050B1">
        <w:rPr>
          <w:rStyle w:val="XMLname"/>
        </w:rPr>
        <w:t>service.active</w:t>
      </w:r>
      <w:proofErr w:type="spellEnd"/>
    </w:p>
    <w:p w14:paraId="666D780F" w14:textId="77777777" w:rsidR="00097B94" w:rsidRPr="00F050B1" w:rsidRDefault="00097B94" w:rsidP="00097B94">
      <w:pPr>
        <w:rPr>
          <w:rStyle w:val="XMLname"/>
        </w:rPr>
      </w:pPr>
      <w:proofErr w:type="spellStart"/>
      <w:r w:rsidRPr="00F050B1">
        <w:rPr>
          <w:rStyle w:val="XMLname"/>
        </w:rPr>
        <w:t>service.indentifier</w:t>
      </w:r>
      <w:proofErr w:type="spellEnd"/>
    </w:p>
    <w:p w14:paraId="10A3D721" w14:textId="77777777" w:rsidR="00097B94" w:rsidRPr="00F050B1" w:rsidRDefault="00097B94" w:rsidP="00097B94">
      <w:pPr>
        <w:rPr>
          <w:rStyle w:val="XMLname"/>
        </w:rPr>
      </w:pPr>
      <w:proofErr w:type="spellStart"/>
      <w:r w:rsidRPr="00F050B1">
        <w:rPr>
          <w:rStyle w:val="XMLname"/>
        </w:rPr>
        <w:t>service.location</w:t>
      </w:r>
      <w:proofErr w:type="spellEnd"/>
    </w:p>
    <w:p w14:paraId="7880D43E" w14:textId="77777777" w:rsidR="003259D3" w:rsidRPr="00F050B1" w:rsidRDefault="003259D3" w:rsidP="003259D3">
      <w:pPr>
        <w:rPr>
          <w:rStyle w:val="XMLname"/>
        </w:rPr>
      </w:pPr>
      <w:r w:rsidRPr="00F050B1">
        <w:rPr>
          <w:rStyle w:val="XMLname"/>
        </w:rPr>
        <w:t>service.name</w:t>
      </w:r>
    </w:p>
    <w:p w14:paraId="015B44C4" w14:textId="77777777" w:rsidR="00097B94" w:rsidRPr="00F050B1" w:rsidRDefault="00097B94" w:rsidP="0026309E">
      <w:pPr>
        <w:rPr>
          <w:rFonts w:ascii="Courier New" w:hAnsi="Courier New" w:cs="TimesNewRomanPSMT"/>
          <w:sz w:val="20"/>
        </w:rPr>
      </w:pPr>
      <w:proofErr w:type="spellStart"/>
      <w:r w:rsidRPr="00F050B1">
        <w:rPr>
          <w:rStyle w:val="XMLname"/>
        </w:rPr>
        <w:t>service.organization</w:t>
      </w:r>
      <w:proofErr w:type="spellEnd"/>
    </w:p>
    <w:p w14:paraId="2569B898" w14:textId="124955DB" w:rsidR="007A25A5" w:rsidRPr="00F050B1" w:rsidRDefault="00097B94" w:rsidP="007A25A5">
      <w:pPr>
        <w:pStyle w:val="Heading6"/>
        <w:numPr>
          <w:ilvl w:val="0"/>
          <w:numId w:val="0"/>
        </w:numPr>
        <w:rPr>
          <w:noProof w:val="0"/>
          <w:lang w:val="en-US"/>
        </w:rPr>
      </w:pPr>
      <w:bookmarkStart w:id="400" w:name="_Toc4673038"/>
      <w:r w:rsidRPr="00F050B1">
        <w:rPr>
          <w:noProof w:val="0"/>
          <w:lang w:val="en-US"/>
        </w:rPr>
        <w:t>3.</w:t>
      </w:r>
      <w:r w:rsidR="00CA734A" w:rsidRPr="00F050B1">
        <w:rPr>
          <w:noProof w:val="0"/>
          <w:lang w:val="en-US"/>
        </w:rPr>
        <w:t>90</w:t>
      </w:r>
      <w:r w:rsidRPr="00F050B1">
        <w:rPr>
          <w:noProof w:val="0"/>
          <w:lang w:val="en-US"/>
        </w:rPr>
        <w:t>.4.1.2</w:t>
      </w:r>
      <w:r w:rsidR="007A25A5" w:rsidRPr="00F050B1">
        <w:rPr>
          <w:noProof w:val="0"/>
          <w:lang w:val="en-US"/>
        </w:rPr>
        <w:t>.</w:t>
      </w:r>
      <w:ins w:id="401" w:author="Luke Duncan" w:date="2019-03-07T10:30:00Z">
        <w:r w:rsidR="00B94CF2" w:rsidRPr="00F050B1">
          <w:rPr>
            <w:noProof w:val="0"/>
            <w:lang w:val="en-US"/>
          </w:rPr>
          <w:t>6</w:t>
        </w:r>
      </w:ins>
      <w:del w:id="402" w:author="Luke Duncan" w:date="2019-03-07T10:30:00Z">
        <w:r w:rsidR="007A25A5" w:rsidRPr="00F050B1" w:rsidDel="00B94CF2">
          <w:rPr>
            <w:noProof w:val="0"/>
            <w:lang w:val="en-US"/>
          </w:rPr>
          <w:delText>5</w:delText>
        </w:r>
      </w:del>
      <w:r w:rsidR="007A25A5" w:rsidRPr="00F050B1">
        <w:rPr>
          <w:noProof w:val="0"/>
          <w:lang w:val="en-US"/>
        </w:rPr>
        <w:t xml:space="preserve"> </w:t>
      </w:r>
      <w:proofErr w:type="spellStart"/>
      <w:r w:rsidR="007A25A5" w:rsidRPr="00F050B1">
        <w:rPr>
          <w:noProof w:val="0"/>
          <w:lang w:val="en-US"/>
        </w:rPr>
        <w:t>Healthcare</w:t>
      </w:r>
      <w:del w:id="403" w:author="Luke Duncan" w:date="2019-03-07T10:30:00Z">
        <w:r w:rsidR="007A25A5" w:rsidRPr="00F050B1" w:rsidDel="00B94CF2">
          <w:rPr>
            <w:noProof w:val="0"/>
            <w:lang w:val="en-US"/>
          </w:rPr>
          <w:delText xml:space="preserve"> </w:delText>
        </w:r>
      </w:del>
      <w:r w:rsidR="007A25A5" w:rsidRPr="00F050B1">
        <w:rPr>
          <w:noProof w:val="0"/>
          <w:lang w:val="en-US"/>
        </w:rPr>
        <w:t>Service</w:t>
      </w:r>
      <w:proofErr w:type="spellEnd"/>
      <w:r w:rsidR="007A25A5" w:rsidRPr="00F050B1">
        <w:rPr>
          <w:noProof w:val="0"/>
          <w:lang w:val="en-US"/>
        </w:rPr>
        <w:t xml:space="preserve"> </w:t>
      </w:r>
      <w:del w:id="404" w:author="Luke Duncan" w:date="2019-03-07T10:30:00Z">
        <w:r w:rsidR="007A25A5" w:rsidRPr="00F050B1" w:rsidDel="00B94CF2">
          <w:rPr>
            <w:noProof w:val="0"/>
            <w:lang w:val="en-US"/>
          </w:rPr>
          <w:delText xml:space="preserve">Option </w:delText>
        </w:r>
      </w:del>
      <w:ins w:id="405" w:author="Luke Duncan" w:date="2019-03-07T10:30:00Z">
        <w:r w:rsidR="00B94CF2" w:rsidRPr="00F050B1">
          <w:rPr>
            <w:noProof w:val="0"/>
            <w:lang w:val="en-US"/>
          </w:rPr>
          <w:t xml:space="preserve">Resource </w:t>
        </w:r>
      </w:ins>
      <w:r w:rsidR="007A25A5" w:rsidRPr="00F050B1">
        <w:rPr>
          <w:noProof w:val="0"/>
          <w:lang w:val="en-US"/>
        </w:rPr>
        <w:t>Message Semantics</w:t>
      </w:r>
      <w:bookmarkEnd w:id="400"/>
    </w:p>
    <w:p w14:paraId="63DB6B32" w14:textId="367CF573" w:rsidR="007A25A5" w:rsidRPr="00F050B1" w:rsidRDefault="007A25A5" w:rsidP="007A25A5">
      <w:pPr>
        <w:pStyle w:val="BodyText"/>
      </w:pPr>
      <w:r w:rsidRPr="00F050B1">
        <w:t xml:space="preserve">The Care Services Selective Supplier </w:t>
      </w:r>
      <w:del w:id="406" w:author="Luke Duncan" w:date="2019-03-07T10:30:00Z">
        <w:r w:rsidRPr="00F050B1" w:rsidDel="00B94CF2">
          <w:delText xml:space="preserve">supporting the Healthcare Service Option </w:delText>
        </w:r>
      </w:del>
      <w:r w:rsidRPr="00F050B1">
        <w:t xml:space="preserve">shall support the following search parameters </w:t>
      </w:r>
      <w:r w:rsidR="00FC0B8D" w:rsidRPr="00F050B1">
        <w:t xml:space="preserve">on the </w:t>
      </w:r>
      <w:proofErr w:type="spellStart"/>
      <w:r w:rsidR="00FC0B8D" w:rsidRPr="00F050B1">
        <w:rPr>
          <w:rFonts w:ascii="Courier New" w:hAnsi="Courier New" w:cs="Courier New"/>
          <w:sz w:val="20"/>
        </w:rPr>
        <w:t>HealthcareService</w:t>
      </w:r>
      <w:proofErr w:type="spellEnd"/>
      <w:r w:rsidR="00FC0B8D" w:rsidRPr="00F050B1">
        <w:t xml:space="preserve"> R</w:t>
      </w:r>
      <w:r w:rsidRPr="00F050B1">
        <w:t xml:space="preserve">esource as defined at </w:t>
      </w:r>
      <w:hyperlink r:id="rId47" w:anchor="search" w:history="1">
        <w:r w:rsidR="00FE2FA1" w:rsidRPr="00F050B1">
          <w:rPr>
            <w:rStyle w:val="Hyperlink"/>
          </w:rPr>
          <w:t>http://hl7.org/fhir/R4/healthcareservice.html#search</w:t>
        </w:r>
      </w:hyperlink>
      <w:r w:rsidR="00DB32C8" w:rsidRPr="00F050B1">
        <w:t xml:space="preserve">. </w:t>
      </w:r>
      <w:r w:rsidR="003259D3" w:rsidRPr="00F050B1">
        <w:t xml:space="preserve">String parameter modifiers are defined at </w:t>
      </w:r>
      <w:hyperlink r:id="rId48" w:anchor="string" w:history="1">
        <w:r w:rsidR="00FE2FA1" w:rsidRPr="00F050B1">
          <w:rPr>
            <w:rStyle w:val="Hyperlink"/>
          </w:rPr>
          <w:t>http://hl7.org/fhir/R4/search.html#string</w:t>
        </w:r>
      </w:hyperlink>
      <w:r w:rsidR="003259D3" w:rsidRPr="00F050B1">
        <w:t>.</w:t>
      </w:r>
    </w:p>
    <w:p w14:paraId="73AC498C" w14:textId="77777777" w:rsidR="007A25A5" w:rsidRPr="00D71784" w:rsidRDefault="007A25A5" w:rsidP="007A25A5">
      <w:pPr>
        <w:tabs>
          <w:tab w:val="num" w:pos="720"/>
        </w:tabs>
        <w:ind w:left="360" w:hanging="360"/>
        <w:rPr>
          <w:rStyle w:val="XMLname"/>
        </w:rPr>
      </w:pPr>
      <w:r w:rsidRPr="00D71784">
        <w:rPr>
          <w:rStyle w:val="XMLname"/>
        </w:rPr>
        <w:t>active</w:t>
      </w:r>
    </w:p>
    <w:p w14:paraId="338E6311" w14:textId="77777777" w:rsidR="007A25A5" w:rsidRPr="00D71784" w:rsidRDefault="007A25A5" w:rsidP="007A25A5">
      <w:pPr>
        <w:tabs>
          <w:tab w:val="num" w:pos="720"/>
        </w:tabs>
        <w:ind w:left="360" w:hanging="360"/>
        <w:rPr>
          <w:rStyle w:val="XMLname"/>
        </w:rPr>
      </w:pPr>
      <w:r w:rsidRPr="00D71784">
        <w:rPr>
          <w:rStyle w:val="XMLname"/>
        </w:rPr>
        <w:lastRenderedPageBreak/>
        <w:t>identifier</w:t>
      </w:r>
    </w:p>
    <w:p w14:paraId="787B4988" w14:textId="77777777" w:rsidR="007A25A5" w:rsidRPr="00D71784" w:rsidRDefault="007A25A5" w:rsidP="007A25A5">
      <w:pPr>
        <w:tabs>
          <w:tab w:val="num" w:pos="720"/>
        </w:tabs>
        <w:ind w:left="360" w:hanging="360"/>
        <w:rPr>
          <w:rStyle w:val="XMLname"/>
        </w:rPr>
      </w:pPr>
      <w:r w:rsidRPr="00D71784">
        <w:rPr>
          <w:rStyle w:val="XMLname"/>
        </w:rPr>
        <w:t>location</w:t>
      </w:r>
    </w:p>
    <w:p w14:paraId="2CC0D5C0" w14:textId="77777777" w:rsidR="003259D3" w:rsidRPr="00D71784" w:rsidRDefault="003259D3" w:rsidP="003259D3">
      <w:pPr>
        <w:tabs>
          <w:tab w:val="num" w:pos="720"/>
        </w:tabs>
        <w:ind w:left="360" w:hanging="360"/>
        <w:rPr>
          <w:rStyle w:val="XMLname"/>
        </w:rPr>
      </w:pPr>
      <w:r w:rsidRPr="00D71784">
        <w:rPr>
          <w:rStyle w:val="XMLname"/>
        </w:rPr>
        <w:t>name</w:t>
      </w:r>
    </w:p>
    <w:p w14:paraId="7CD4FD97" w14:textId="77777777" w:rsidR="007A25A5" w:rsidRPr="00D71784" w:rsidRDefault="007A25A5" w:rsidP="007A25A5">
      <w:pPr>
        <w:tabs>
          <w:tab w:val="num" w:pos="720"/>
        </w:tabs>
        <w:ind w:left="360" w:hanging="360"/>
        <w:rPr>
          <w:rStyle w:val="XMLname"/>
        </w:rPr>
      </w:pPr>
      <w:r w:rsidRPr="00D71784">
        <w:rPr>
          <w:rStyle w:val="XMLname"/>
        </w:rPr>
        <w:t>organization</w:t>
      </w:r>
    </w:p>
    <w:p w14:paraId="121177B4" w14:textId="1F35EE3F" w:rsidR="00E61F78" w:rsidRPr="00D71784" w:rsidRDefault="00E10C8C" w:rsidP="007A25A5">
      <w:pPr>
        <w:rPr>
          <w:rStyle w:val="XMLname"/>
        </w:rPr>
      </w:pPr>
      <w:r w:rsidRPr="00D71784">
        <w:rPr>
          <w:rStyle w:val="XMLname"/>
        </w:rPr>
        <w:t>service-</w:t>
      </w:r>
      <w:r w:rsidR="007A25A5" w:rsidRPr="00D71784">
        <w:rPr>
          <w:rStyle w:val="XMLname"/>
        </w:rPr>
        <w:t>type</w:t>
      </w:r>
    </w:p>
    <w:p w14:paraId="4329F2F5" w14:textId="4B9393C8" w:rsidR="007A25A5" w:rsidRPr="00D71784" w:rsidDel="00B94CF2" w:rsidRDefault="007A25A5" w:rsidP="007A25A5">
      <w:pPr>
        <w:rPr>
          <w:del w:id="407" w:author="Luke Duncan" w:date="2019-03-07T10:30:00Z"/>
          <w:rStyle w:val="XMLname"/>
        </w:rPr>
      </w:pPr>
      <w:del w:id="408" w:author="Luke Duncan" w:date="2019-03-07T10:30:00Z">
        <w:r w:rsidRPr="00D71784" w:rsidDel="00B94CF2">
          <w:rPr>
            <w:rStyle w:val="XMLname"/>
          </w:rPr>
          <w:delText>If the Care Services Selective Supplier also supports the Organization Option</w:delText>
        </w:r>
        <w:r w:rsidR="00FC0B8D" w:rsidRPr="00D71784" w:rsidDel="00B94CF2">
          <w:rPr>
            <w:rStyle w:val="XMLname"/>
          </w:rPr>
          <w:delText>,</w:delText>
        </w:r>
        <w:r w:rsidRPr="00D71784" w:rsidDel="00B94CF2">
          <w:rPr>
            <w:rStyle w:val="XMLname"/>
          </w:rPr>
          <w:delText xml:space="preserve"> it shall support the following search parameters</w:delText>
        </w:r>
        <w:r w:rsidR="00FC0B8D" w:rsidRPr="00D71784" w:rsidDel="00B94CF2">
          <w:rPr>
            <w:rStyle w:val="XMLname"/>
          </w:rPr>
          <w:delText xml:space="preserve"> on the HealthcareService R</w:delText>
        </w:r>
        <w:r w:rsidRPr="00D71784" w:rsidDel="00B94CF2">
          <w:rPr>
            <w:rStyle w:val="XMLname"/>
          </w:rPr>
          <w:delText>esource.</w:delText>
        </w:r>
      </w:del>
    </w:p>
    <w:p w14:paraId="3B5A6E2E" w14:textId="77777777" w:rsidR="007A25A5" w:rsidRPr="00FD3619" w:rsidRDefault="007A25A5" w:rsidP="007A25A5">
      <w:pPr>
        <w:rPr>
          <w:rStyle w:val="XMLname"/>
        </w:rPr>
      </w:pPr>
      <w:proofErr w:type="spellStart"/>
      <w:r w:rsidRPr="00FD3619">
        <w:rPr>
          <w:rStyle w:val="XMLname"/>
        </w:rPr>
        <w:t>organization.active</w:t>
      </w:r>
      <w:proofErr w:type="spellEnd"/>
    </w:p>
    <w:p w14:paraId="1741B800" w14:textId="77777777" w:rsidR="007A25A5" w:rsidRPr="00FD3619" w:rsidRDefault="007A25A5" w:rsidP="007A25A5">
      <w:pPr>
        <w:rPr>
          <w:rStyle w:val="XMLname"/>
        </w:rPr>
      </w:pPr>
      <w:proofErr w:type="spellStart"/>
      <w:r w:rsidRPr="00FD3619">
        <w:rPr>
          <w:rStyle w:val="XMLname"/>
        </w:rPr>
        <w:t>organization.identifier</w:t>
      </w:r>
      <w:proofErr w:type="spellEnd"/>
    </w:p>
    <w:p w14:paraId="4F3C90F2" w14:textId="77777777" w:rsidR="003259D3" w:rsidRPr="00FD3619" w:rsidRDefault="003259D3" w:rsidP="003259D3">
      <w:pPr>
        <w:tabs>
          <w:tab w:val="num" w:pos="720"/>
          <w:tab w:val="left" w:pos="2445"/>
        </w:tabs>
        <w:ind w:left="360" w:hanging="360"/>
        <w:rPr>
          <w:rStyle w:val="XMLname"/>
        </w:rPr>
      </w:pPr>
      <w:r w:rsidRPr="00FD3619">
        <w:rPr>
          <w:rStyle w:val="XMLname"/>
        </w:rPr>
        <w:t>organization.name</w:t>
      </w:r>
    </w:p>
    <w:p w14:paraId="61916F8D" w14:textId="1A9B1EA3" w:rsidR="007A25A5" w:rsidRPr="00D71784" w:rsidDel="00B94CF2" w:rsidRDefault="007A25A5" w:rsidP="007A25A5">
      <w:pPr>
        <w:rPr>
          <w:del w:id="409" w:author="Luke Duncan" w:date="2019-03-07T10:30:00Z"/>
          <w:rStyle w:val="XMLname"/>
        </w:rPr>
      </w:pPr>
      <w:del w:id="410" w:author="Luke Duncan" w:date="2019-03-07T10:30:00Z">
        <w:r w:rsidRPr="00D71784" w:rsidDel="00B94CF2">
          <w:rPr>
            <w:rStyle w:val="XMLname"/>
          </w:rPr>
          <w:delText>If the Care Services Selective Supplier also supports the Location Option</w:delText>
        </w:r>
        <w:r w:rsidR="00FC0B8D" w:rsidRPr="00D71784" w:rsidDel="00B94CF2">
          <w:rPr>
            <w:rStyle w:val="XMLname"/>
          </w:rPr>
          <w:delText>,</w:delText>
        </w:r>
        <w:r w:rsidRPr="00D71784" w:rsidDel="00B94CF2">
          <w:rPr>
            <w:rStyle w:val="XMLname"/>
          </w:rPr>
          <w:delText xml:space="preserve"> it shall support the following search parameters</w:delText>
        </w:r>
        <w:r w:rsidR="00FC0B8D" w:rsidRPr="00D71784" w:rsidDel="00B94CF2">
          <w:rPr>
            <w:rStyle w:val="XMLname"/>
          </w:rPr>
          <w:delText xml:space="preserve"> on the HealthcareService R</w:delText>
        </w:r>
        <w:r w:rsidRPr="00D71784" w:rsidDel="00B94CF2">
          <w:rPr>
            <w:rStyle w:val="XMLname"/>
          </w:rPr>
          <w:delText>esource.</w:delText>
        </w:r>
      </w:del>
    </w:p>
    <w:p w14:paraId="237153AF" w14:textId="77777777" w:rsidR="007A25A5" w:rsidRPr="00FD3619" w:rsidRDefault="007A25A5" w:rsidP="007A25A5">
      <w:pPr>
        <w:rPr>
          <w:rStyle w:val="XMLname"/>
        </w:rPr>
      </w:pPr>
      <w:proofErr w:type="spellStart"/>
      <w:r w:rsidRPr="00FD3619">
        <w:rPr>
          <w:rStyle w:val="XMLname"/>
        </w:rPr>
        <w:t>location.status</w:t>
      </w:r>
      <w:proofErr w:type="spellEnd"/>
    </w:p>
    <w:p w14:paraId="4DA423C9" w14:textId="77777777" w:rsidR="007A25A5" w:rsidRPr="00FD3619" w:rsidRDefault="007A25A5" w:rsidP="007A25A5">
      <w:pPr>
        <w:rPr>
          <w:rStyle w:val="XMLname"/>
        </w:rPr>
      </w:pPr>
      <w:proofErr w:type="spellStart"/>
      <w:r w:rsidRPr="00FD3619">
        <w:rPr>
          <w:rStyle w:val="XMLname"/>
        </w:rPr>
        <w:t>location.identifier</w:t>
      </w:r>
      <w:proofErr w:type="spellEnd"/>
    </w:p>
    <w:p w14:paraId="2CFDAD3D" w14:textId="77777777" w:rsidR="003259D3" w:rsidRPr="00FD3619" w:rsidRDefault="003259D3" w:rsidP="003259D3">
      <w:pPr>
        <w:tabs>
          <w:tab w:val="num" w:pos="720"/>
          <w:tab w:val="left" w:pos="2445"/>
        </w:tabs>
        <w:ind w:left="360" w:hanging="360"/>
        <w:rPr>
          <w:rStyle w:val="XMLname"/>
        </w:rPr>
      </w:pPr>
      <w:r w:rsidRPr="00FD3619">
        <w:rPr>
          <w:rStyle w:val="XMLname"/>
        </w:rPr>
        <w:t>location.name</w:t>
      </w:r>
    </w:p>
    <w:p w14:paraId="1AEBC11F" w14:textId="2CB9F539" w:rsidR="007A25A5" w:rsidRPr="00F050B1" w:rsidRDefault="00097B94" w:rsidP="007A25A5">
      <w:pPr>
        <w:pStyle w:val="Heading6"/>
        <w:numPr>
          <w:ilvl w:val="0"/>
          <w:numId w:val="0"/>
        </w:numPr>
        <w:rPr>
          <w:noProof w:val="0"/>
          <w:lang w:val="en-US"/>
        </w:rPr>
      </w:pPr>
      <w:bookmarkStart w:id="411" w:name="_Toc4673039"/>
      <w:r w:rsidRPr="00F050B1">
        <w:rPr>
          <w:noProof w:val="0"/>
          <w:lang w:val="en-US"/>
        </w:rPr>
        <w:t>3.</w:t>
      </w:r>
      <w:r w:rsidR="00CA734A" w:rsidRPr="00F050B1">
        <w:rPr>
          <w:noProof w:val="0"/>
          <w:lang w:val="en-US"/>
        </w:rPr>
        <w:t>90</w:t>
      </w:r>
      <w:r w:rsidRPr="00F050B1">
        <w:rPr>
          <w:noProof w:val="0"/>
          <w:lang w:val="en-US"/>
        </w:rPr>
        <w:t>.4.1.2</w:t>
      </w:r>
      <w:r w:rsidR="007A25A5" w:rsidRPr="00F050B1">
        <w:rPr>
          <w:noProof w:val="0"/>
          <w:lang w:val="en-US"/>
        </w:rPr>
        <w:t>.</w:t>
      </w:r>
      <w:ins w:id="412" w:author="Luke Duncan" w:date="2019-03-07T10:30:00Z">
        <w:r w:rsidR="00B94CF2" w:rsidRPr="00F050B1">
          <w:rPr>
            <w:noProof w:val="0"/>
            <w:lang w:val="en-US"/>
          </w:rPr>
          <w:t>7</w:t>
        </w:r>
      </w:ins>
      <w:del w:id="413" w:author="Luke Duncan" w:date="2019-03-07T10:30:00Z">
        <w:r w:rsidR="007A25A5" w:rsidRPr="00F050B1" w:rsidDel="00B94CF2">
          <w:rPr>
            <w:noProof w:val="0"/>
            <w:lang w:val="en-US"/>
          </w:rPr>
          <w:delText>6</w:delText>
        </w:r>
      </w:del>
      <w:r w:rsidR="007A25A5" w:rsidRPr="00F050B1">
        <w:rPr>
          <w:noProof w:val="0"/>
          <w:lang w:val="en-US"/>
        </w:rPr>
        <w:t xml:space="preserve"> Location Distance Option Message Semantics</w:t>
      </w:r>
      <w:bookmarkEnd w:id="411"/>
    </w:p>
    <w:p w14:paraId="615C926F" w14:textId="60F91190" w:rsidR="007A25A5" w:rsidRPr="00F050B1" w:rsidRDefault="007A25A5" w:rsidP="007A25A5">
      <w:pPr>
        <w:pStyle w:val="BodyText"/>
      </w:pPr>
      <w:r w:rsidRPr="00F050B1">
        <w:t xml:space="preserve">The Care Services Selective Supplier supporting the Location Distance Option shall support the following search parameters </w:t>
      </w:r>
      <w:r w:rsidR="00FC0B8D" w:rsidRPr="00F050B1">
        <w:t>on the Location R</w:t>
      </w:r>
      <w:r w:rsidRPr="00F050B1">
        <w:t xml:space="preserve">esource as defined at </w:t>
      </w:r>
      <w:hyperlink r:id="rId49" w:anchor="search" w:history="1">
        <w:r w:rsidR="00FE2FA1" w:rsidRPr="00F050B1">
          <w:rPr>
            <w:rStyle w:val="Hyperlink"/>
          </w:rPr>
          <w:t>http://hl7.org/fhir/R4/location.html#search</w:t>
        </w:r>
      </w:hyperlink>
      <w:r w:rsidRPr="00F050B1">
        <w:t>.</w:t>
      </w:r>
    </w:p>
    <w:p w14:paraId="376A93CD" w14:textId="77777777" w:rsidR="007A25A5" w:rsidRPr="00D71784" w:rsidRDefault="007A25A5" w:rsidP="007A25A5">
      <w:pPr>
        <w:tabs>
          <w:tab w:val="num" w:pos="720"/>
        </w:tabs>
        <w:ind w:left="360" w:hanging="360"/>
        <w:rPr>
          <w:rStyle w:val="XMLname"/>
        </w:rPr>
      </w:pPr>
      <w:r w:rsidRPr="00D71784">
        <w:rPr>
          <w:rStyle w:val="XMLname"/>
        </w:rPr>
        <w:t>near</w:t>
      </w:r>
    </w:p>
    <w:p w14:paraId="4EEA2DF3" w14:textId="77777777" w:rsidR="00CF283F" w:rsidRPr="00F050B1" w:rsidRDefault="00303E20" w:rsidP="00303E20">
      <w:pPr>
        <w:pStyle w:val="Heading5"/>
        <w:numPr>
          <w:ilvl w:val="0"/>
          <w:numId w:val="0"/>
        </w:numPr>
        <w:rPr>
          <w:noProof w:val="0"/>
          <w:lang w:val="en-US"/>
        </w:rPr>
      </w:pPr>
      <w:bookmarkStart w:id="414" w:name="_Toc4673040"/>
      <w:r w:rsidRPr="00F050B1">
        <w:rPr>
          <w:noProof w:val="0"/>
          <w:lang w:val="en-US"/>
        </w:rPr>
        <w:t>3</w:t>
      </w:r>
      <w:r w:rsidR="00CF283F" w:rsidRPr="00F050B1">
        <w:rPr>
          <w:noProof w:val="0"/>
          <w:lang w:val="en-US"/>
        </w:rPr>
        <w:t>.</w:t>
      </w:r>
      <w:r w:rsidR="00CA734A" w:rsidRPr="00F050B1">
        <w:rPr>
          <w:noProof w:val="0"/>
          <w:lang w:val="en-US"/>
        </w:rPr>
        <w:t>90</w:t>
      </w:r>
      <w:r w:rsidR="00CF283F" w:rsidRPr="00F050B1">
        <w:rPr>
          <w:noProof w:val="0"/>
          <w:lang w:val="en-US"/>
        </w:rPr>
        <w:t>.4.1.3 Expected Actions</w:t>
      </w:r>
      <w:bookmarkEnd w:id="414"/>
    </w:p>
    <w:p w14:paraId="08F1AF54" w14:textId="3DD6FB6A" w:rsidR="005F64ED" w:rsidRPr="00F050B1" w:rsidRDefault="005F64ED" w:rsidP="0009020E">
      <w:pPr>
        <w:pStyle w:val="BodyText"/>
      </w:pPr>
      <w:r w:rsidRPr="00F050B1">
        <w:t xml:space="preserve">The Care Services Selective Supplier shall process the query to discover the resources that match the search parameters given, and </w:t>
      </w:r>
      <w:r w:rsidR="00606D93" w:rsidRPr="00F050B1">
        <w:t>return</w:t>
      </w:r>
      <w:r w:rsidRPr="00F050B1">
        <w:t xml:space="preserve"> a response as per </w:t>
      </w:r>
      <w:r w:rsidR="00606D93" w:rsidRPr="00F050B1">
        <w:t xml:space="preserve">Section </w:t>
      </w:r>
      <w:r w:rsidRPr="00F050B1">
        <w:t>3.</w:t>
      </w:r>
      <w:r w:rsidR="00CA734A" w:rsidRPr="00F050B1">
        <w:t>90</w:t>
      </w:r>
      <w:r w:rsidRPr="00F050B1">
        <w:t xml:space="preserve">.4.2 or an error as per </w:t>
      </w:r>
      <w:hyperlink r:id="rId50" w:anchor="errors" w:history="1">
        <w:r w:rsidR="00FE2FA1" w:rsidRPr="00F050B1">
          <w:rPr>
            <w:rStyle w:val="Hyperlink"/>
          </w:rPr>
          <w:t>http://hl7.org/fhir/R4/search.html#errors</w:t>
        </w:r>
      </w:hyperlink>
      <w:r w:rsidRPr="00F050B1">
        <w:t xml:space="preserve">. </w:t>
      </w:r>
    </w:p>
    <w:p w14:paraId="3ADFDA25" w14:textId="77777777" w:rsidR="009B048D" w:rsidRPr="00F050B1" w:rsidRDefault="009B048D" w:rsidP="009B048D">
      <w:pPr>
        <w:pStyle w:val="Heading4"/>
        <w:numPr>
          <w:ilvl w:val="0"/>
          <w:numId w:val="0"/>
        </w:numPr>
        <w:rPr>
          <w:noProof w:val="0"/>
          <w:lang w:val="en-US"/>
        </w:rPr>
      </w:pPr>
      <w:bookmarkStart w:id="415" w:name="_Toc4673041"/>
      <w:r w:rsidRPr="00F050B1">
        <w:rPr>
          <w:noProof w:val="0"/>
          <w:lang w:val="en-US"/>
        </w:rPr>
        <w:t>3</w:t>
      </w:r>
      <w:r w:rsidR="003B2A2B" w:rsidRPr="00F050B1">
        <w:rPr>
          <w:noProof w:val="0"/>
          <w:lang w:val="en-US"/>
        </w:rPr>
        <w:t>.</w:t>
      </w:r>
      <w:r w:rsidR="00CA734A" w:rsidRPr="00F050B1">
        <w:rPr>
          <w:noProof w:val="0"/>
          <w:lang w:val="en-US"/>
        </w:rPr>
        <w:t>90</w:t>
      </w:r>
      <w:r w:rsidR="003B2A2B" w:rsidRPr="00F050B1">
        <w:rPr>
          <w:noProof w:val="0"/>
          <w:lang w:val="en-US"/>
        </w:rPr>
        <w:t>.4.2</w:t>
      </w:r>
      <w:r w:rsidR="00DD13DB" w:rsidRPr="00F050B1">
        <w:rPr>
          <w:noProof w:val="0"/>
          <w:lang w:val="en-US"/>
        </w:rPr>
        <w:t xml:space="preserve"> </w:t>
      </w:r>
      <w:r w:rsidR="00A273C7" w:rsidRPr="00F050B1">
        <w:rPr>
          <w:noProof w:val="0"/>
          <w:lang w:val="en-US"/>
        </w:rPr>
        <w:t xml:space="preserve">Find Matching </w:t>
      </w:r>
      <w:r w:rsidR="002C4FEC" w:rsidRPr="00F050B1">
        <w:rPr>
          <w:noProof w:val="0"/>
          <w:lang w:val="en-US"/>
        </w:rPr>
        <w:t xml:space="preserve">Care </w:t>
      </w:r>
      <w:r w:rsidR="00A273C7" w:rsidRPr="00F050B1">
        <w:rPr>
          <w:noProof w:val="0"/>
          <w:lang w:val="en-US"/>
        </w:rPr>
        <w:t>Services Response Message</w:t>
      </w:r>
      <w:bookmarkEnd w:id="415"/>
    </w:p>
    <w:p w14:paraId="38C092DC" w14:textId="77777777" w:rsidR="009B048D" w:rsidRPr="00F050B1" w:rsidRDefault="009B048D" w:rsidP="009B048D">
      <w:pPr>
        <w:pStyle w:val="Heading5"/>
        <w:numPr>
          <w:ilvl w:val="0"/>
          <w:numId w:val="0"/>
        </w:numPr>
        <w:rPr>
          <w:noProof w:val="0"/>
          <w:lang w:val="en-US"/>
        </w:rPr>
      </w:pPr>
      <w:bookmarkStart w:id="416" w:name="_Toc4673042"/>
      <w:r w:rsidRPr="00F050B1">
        <w:rPr>
          <w:noProof w:val="0"/>
          <w:lang w:val="en-US"/>
        </w:rPr>
        <w:t>3.</w:t>
      </w:r>
      <w:r w:rsidR="00CA734A" w:rsidRPr="00F050B1">
        <w:rPr>
          <w:noProof w:val="0"/>
          <w:lang w:val="en-US"/>
        </w:rPr>
        <w:t>90</w:t>
      </w:r>
      <w:r w:rsidRPr="00F050B1">
        <w:rPr>
          <w:noProof w:val="0"/>
          <w:lang w:val="en-US"/>
        </w:rPr>
        <w:t>.4.</w:t>
      </w:r>
      <w:r w:rsidR="006D768F" w:rsidRPr="00F050B1">
        <w:rPr>
          <w:noProof w:val="0"/>
          <w:lang w:val="en-US"/>
        </w:rPr>
        <w:t>2</w:t>
      </w:r>
      <w:r w:rsidRPr="00F050B1">
        <w:rPr>
          <w:noProof w:val="0"/>
          <w:lang w:val="en-US"/>
        </w:rPr>
        <w:t>.1 Trigger Events</w:t>
      </w:r>
      <w:bookmarkEnd w:id="416"/>
    </w:p>
    <w:p w14:paraId="4ECEDE75" w14:textId="77777777" w:rsidR="00C81F46" w:rsidRPr="00F050B1" w:rsidRDefault="00C81F46" w:rsidP="00C81F46">
      <w:pPr>
        <w:pStyle w:val="BodyText"/>
      </w:pPr>
      <w:r w:rsidRPr="00F050B1">
        <w:t>The Care Services Selective Supplier sends the Find Matching</w:t>
      </w:r>
      <w:r w:rsidR="004F4D6B" w:rsidRPr="00F050B1">
        <w:t xml:space="preserve"> Care</w:t>
      </w:r>
      <w:r w:rsidRPr="00F050B1">
        <w:t xml:space="preserve"> Services Response to the Care Services Selective Consumer when results to the query are ready.</w:t>
      </w:r>
    </w:p>
    <w:p w14:paraId="713914DA" w14:textId="77777777" w:rsidR="009B048D" w:rsidRPr="00F050B1" w:rsidRDefault="009B048D" w:rsidP="009B048D">
      <w:pPr>
        <w:pStyle w:val="Heading5"/>
        <w:numPr>
          <w:ilvl w:val="0"/>
          <w:numId w:val="0"/>
        </w:numPr>
        <w:rPr>
          <w:noProof w:val="0"/>
          <w:lang w:val="en-US"/>
        </w:rPr>
      </w:pPr>
      <w:bookmarkStart w:id="417" w:name="_Toc4673043"/>
      <w:r w:rsidRPr="00F050B1">
        <w:rPr>
          <w:noProof w:val="0"/>
          <w:lang w:val="en-US"/>
        </w:rPr>
        <w:t>3</w:t>
      </w:r>
      <w:r w:rsidR="006D768F" w:rsidRPr="00F050B1">
        <w:rPr>
          <w:noProof w:val="0"/>
          <w:lang w:val="en-US"/>
        </w:rPr>
        <w:t>.</w:t>
      </w:r>
      <w:r w:rsidR="00CA734A" w:rsidRPr="00F050B1">
        <w:rPr>
          <w:noProof w:val="0"/>
          <w:lang w:val="en-US"/>
        </w:rPr>
        <w:t>90</w:t>
      </w:r>
      <w:r w:rsidR="006D768F" w:rsidRPr="00F050B1">
        <w:rPr>
          <w:noProof w:val="0"/>
          <w:lang w:val="en-US"/>
        </w:rPr>
        <w:t>.4.2</w:t>
      </w:r>
      <w:r w:rsidRPr="00F050B1">
        <w:rPr>
          <w:noProof w:val="0"/>
          <w:lang w:val="en-US"/>
        </w:rPr>
        <w:t>.2 Message Semantics</w:t>
      </w:r>
      <w:bookmarkEnd w:id="417"/>
    </w:p>
    <w:p w14:paraId="35E1F40B" w14:textId="3B47B8A4" w:rsidR="00C81F46" w:rsidRPr="00F050B1" w:rsidRDefault="00C81F46" w:rsidP="00C81F46">
      <w:pPr>
        <w:pStyle w:val="BodyText"/>
      </w:pPr>
      <w:r w:rsidRPr="00F050B1">
        <w:t xml:space="preserve">The Care Services Selective Supplier shall support the search response message as defined at </w:t>
      </w:r>
      <w:hyperlink r:id="rId51" w:anchor="search" w:history="1">
        <w:r w:rsidR="00FE2FA1" w:rsidRPr="00F050B1">
          <w:rPr>
            <w:rStyle w:val="Hyperlink"/>
          </w:rPr>
          <w:t>http://hl7.org/fhir/R4/http.html#</w:t>
        </w:r>
        <w:r w:rsidR="00FE2FA1" w:rsidRPr="00F050B1">
          <w:rPr>
            <w:rStyle w:val="Hyperlink"/>
          </w:rPr>
          <w:t>s</w:t>
        </w:r>
        <w:r w:rsidR="00FE2FA1" w:rsidRPr="00F050B1">
          <w:rPr>
            <w:rStyle w:val="Hyperlink"/>
          </w:rPr>
          <w:t>earch</w:t>
        </w:r>
      </w:hyperlink>
      <w:r w:rsidRPr="00F050B1">
        <w:t xml:space="preserve"> on the following resources</w:t>
      </w:r>
      <w:del w:id="418" w:author="Luke Duncan" w:date="2019-04-30T09:38:00Z">
        <w:r w:rsidR="005F64ED" w:rsidRPr="00F050B1" w:rsidDel="002F0ACD">
          <w:delText xml:space="preserve"> depending on the supported options</w:delText>
        </w:r>
      </w:del>
      <w:r w:rsidR="005F64ED" w:rsidRPr="00F050B1">
        <w:t>.</w:t>
      </w:r>
    </w:p>
    <w:p w14:paraId="385C25C9" w14:textId="44B80F9E" w:rsidR="00C81F46" w:rsidRPr="00F050B1" w:rsidRDefault="00C81F46" w:rsidP="0009020E">
      <w:pPr>
        <w:pStyle w:val="ListBullet2"/>
        <w:rPr>
          <w:rStyle w:val="Hyperlink"/>
          <w:lang w:val="en-US"/>
        </w:rPr>
      </w:pPr>
      <w:r w:rsidRPr="00F050B1">
        <w:rPr>
          <w:rFonts w:ascii="Courier New" w:hAnsi="Courier New" w:cs="Courier New"/>
          <w:sz w:val="20"/>
          <w:lang w:val="en-US"/>
        </w:rPr>
        <w:t>Organization</w:t>
      </w:r>
      <w:r w:rsidRPr="00F050B1">
        <w:rPr>
          <w:lang w:val="en-US"/>
        </w:rPr>
        <w:t xml:space="preserve">, as defined at </w:t>
      </w:r>
      <w:hyperlink r:id="rId52" w:history="1">
        <w:r w:rsidR="00FE2FA1" w:rsidRPr="00F050B1">
          <w:rPr>
            <w:rStyle w:val="Hyperlink"/>
            <w:lang w:val="en-US"/>
          </w:rPr>
          <w:t>http://hl7.org/fhir/R4/organization.html</w:t>
        </w:r>
      </w:hyperlink>
    </w:p>
    <w:p w14:paraId="4222570D" w14:textId="6EADA8CB" w:rsidR="00C81F46" w:rsidRPr="00F050B1" w:rsidRDefault="00C81F46" w:rsidP="0009020E">
      <w:pPr>
        <w:pStyle w:val="ListBullet2"/>
        <w:rPr>
          <w:lang w:val="en-US"/>
        </w:rPr>
      </w:pPr>
      <w:r w:rsidRPr="00F050B1">
        <w:rPr>
          <w:rFonts w:ascii="Courier New" w:hAnsi="Courier New" w:cs="Courier New"/>
          <w:sz w:val="20"/>
          <w:lang w:val="en-US"/>
        </w:rPr>
        <w:lastRenderedPageBreak/>
        <w:t>Location</w:t>
      </w:r>
      <w:r w:rsidRPr="00F050B1">
        <w:rPr>
          <w:lang w:val="en-US"/>
        </w:rPr>
        <w:t xml:space="preserve">, as defined at </w:t>
      </w:r>
      <w:hyperlink r:id="rId53" w:history="1">
        <w:r w:rsidR="00FE2FA1" w:rsidRPr="00F050B1">
          <w:rPr>
            <w:rStyle w:val="Hyperlink"/>
            <w:lang w:val="en-US"/>
          </w:rPr>
          <w:t>http://hl7.org/fhir/R4/location.html</w:t>
        </w:r>
      </w:hyperlink>
    </w:p>
    <w:p w14:paraId="3A726F0E" w14:textId="5AAAF787" w:rsidR="00C81F46" w:rsidRPr="00F050B1" w:rsidRDefault="00C81F46" w:rsidP="0009020E">
      <w:pPr>
        <w:pStyle w:val="ListBullet2"/>
        <w:rPr>
          <w:lang w:val="en-US"/>
        </w:rPr>
      </w:pPr>
      <w:r w:rsidRPr="00F050B1">
        <w:rPr>
          <w:rFonts w:ascii="Courier New" w:hAnsi="Courier New" w:cs="Courier New"/>
          <w:sz w:val="20"/>
          <w:lang w:val="en-US"/>
        </w:rPr>
        <w:t>Practitioner</w:t>
      </w:r>
      <w:r w:rsidRPr="00F050B1">
        <w:rPr>
          <w:lang w:val="en-US"/>
        </w:rPr>
        <w:t xml:space="preserve">, as defined at </w:t>
      </w:r>
      <w:hyperlink r:id="rId54" w:history="1">
        <w:r w:rsidR="00FE2FA1" w:rsidRPr="00F050B1">
          <w:rPr>
            <w:rStyle w:val="Hyperlink"/>
            <w:lang w:val="en-US"/>
          </w:rPr>
          <w:t>http://hl7.org/fhir/R4/practitioner.html</w:t>
        </w:r>
      </w:hyperlink>
    </w:p>
    <w:p w14:paraId="531B440D" w14:textId="15428EEB" w:rsidR="00C81F46" w:rsidRPr="00F050B1" w:rsidRDefault="00C81F46" w:rsidP="0009020E">
      <w:pPr>
        <w:pStyle w:val="ListBullet2"/>
        <w:rPr>
          <w:lang w:val="en-US"/>
        </w:rPr>
      </w:pPr>
      <w:proofErr w:type="spellStart"/>
      <w:r w:rsidRPr="00F050B1">
        <w:rPr>
          <w:rFonts w:ascii="Courier New" w:hAnsi="Courier New" w:cs="Courier New"/>
          <w:sz w:val="20"/>
          <w:lang w:val="en-US"/>
        </w:rPr>
        <w:t>PractitionerRole</w:t>
      </w:r>
      <w:proofErr w:type="spellEnd"/>
      <w:r w:rsidRPr="00F050B1">
        <w:rPr>
          <w:lang w:val="en-US"/>
        </w:rPr>
        <w:t xml:space="preserve">, as defined at </w:t>
      </w:r>
      <w:hyperlink r:id="rId55" w:history="1">
        <w:r w:rsidR="00FE2FA1" w:rsidRPr="00F050B1">
          <w:rPr>
            <w:rStyle w:val="Hyperlink"/>
            <w:lang w:val="en-US"/>
          </w:rPr>
          <w:t>http://hl7.org/fhir/R4/practitionerrole.html</w:t>
        </w:r>
      </w:hyperlink>
    </w:p>
    <w:p w14:paraId="580E8A00" w14:textId="5C27CF05" w:rsidR="00C81F46" w:rsidRPr="00D71784" w:rsidRDefault="00C81F46" w:rsidP="0009020E">
      <w:pPr>
        <w:pStyle w:val="ListBullet2"/>
      </w:pPr>
      <w:proofErr w:type="spellStart"/>
      <w:r w:rsidRPr="00F050B1">
        <w:rPr>
          <w:rFonts w:ascii="Courier New" w:hAnsi="Courier New" w:cs="Courier New"/>
          <w:sz w:val="20"/>
          <w:lang w:val="en-US"/>
        </w:rPr>
        <w:t>HealthcareService</w:t>
      </w:r>
      <w:proofErr w:type="spellEnd"/>
      <w:r w:rsidRPr="00F050B1">
        <w:rPr>
          <w:lang w:val="en-US"/>
        </w:rPr>
        <w:t xml:space="preserve">, as defined at </w:t>
      </w:r>
      <w:hyperlink r:id="rId56" w:history="1">
        <w:r w:rsidR="00FE2FA1" w:rsidRPr="00F050B1">
          <w:rPr>
            <w:rStyle w:val="Hyperlink"/>
            <w:lang w:val="en-US"/>
          </w:rPr>
          <w:t>http://hl7.org/fhir/R4/healthcareservice.html</w:t>
        </w:r>
      </w:hyperlink>
    </w:p>
    <w:p w14:paraId="7E3DD38C" w14:textId="267369FD" w:rsidR="00192439" w:rsidRPr="00F050B1" w:rsidRDefault="00192439" w:rsidP="00192439">
      <w:pPr>
        <w:pStyle w:val="ListBullet2"/>
        <w:numPr>
          <w:ilvl w:val="0"/>
          <w:numId w:val="0"/>
        </w:numPr>
        <w:ind w:left="720" w:hanging="360"/>
        <w:rPr>
          <w:lang w:val="en-US"/>
        </w:rPr>
      </w:pPr>
    </w:p>
    <w:p w14:paraId="34B5E335" w14:textId="5BA55BD2" w:rsidR="00192439" w:rsidRPr="00F050B1" w:rsidRDefault="00192439" w:rsidP="00A55EED">
      <w:pPr>
        <w:pStyle w:val="ListBullet2"/>
        <w:numPr>
          <w:ilvl w:val="0"/>
          <w:numId w:val="0"/>
        </w:numPr>
        <w:rPr>
          <w:lang w:val="en-US" w:eastAsia="en-US"/>
        </w:rPr>
      </w:pPr>
      <w:r w:rsidRPr="00F050B1">
        <w:rPr>
          <w:lang w:val="en-US" w:eastAsia="en-US"/>
        </w:rPr>
        <w:t>All Reference</w:t>
      </w:r>
      <w:r w:rsidR="00A55EED" w:rsidRPr="00F050B1">
        <w:rPr>
          <w:lang w:val="en-US" w:eastAsia="en-US"/>
        </w:rPr>
        <w:t>s</w:t>
      </w:r>
      <w:r w:rsidRPr="00F050B1">
        <w:rPr>
          <w:lang w:val="en-US" w:eastAsia="en-US"/>
        </w:rPr>
        <w:t xml:space="preserve"> </w:t>
      </w:r>
      <w:r w:rsidR="00A55EED" w:rsidRPr="00F050B1">
        <w:rPr>
          <w:lang w:val="en-US" w:eastAsia="en-US"/>
        </w:rPr>
        <w:t>(</w:t>
      </w:r>
      <w:proofErr w:type="spellStart"/>
      <w:r w:rsidR="00A55EED" w:rsidRPr="00F050B1">
        <w:rPr>
          <w:rFonts w:ascii="Courier New" w:hAnsi="Courier New" w:cs="Courier New"/>
          <w:sz w:val="20"/>
          <w:lang w:val="en-US" w:eastAsia="en-US"/>
        </w:rPr>
        <w:t>reference.reference</w:t>
      </w:r>
      <w:proofErr w:type="spellEnd"/>
      <w:r w:rsidR="00A55EED" w:rsidRPr="00F050B1">
        <w:rPr>
          <w:lang w:val="en-US" w:eastAsia="en-US"/>
        </w:rPr>
        <w:t xml:space="preserve"> element) </w:t>
      </w:r>
      <w:r w:rsidRPr="00F050B1">
        <w:rPr>
          <w:lang w:val="en-US" w:eastAsia="en-US"/>
        </w:rPr>
        <w:t xml:space="preserve">to Resources defined in this transaction </w:t>
      </w:r>
      <w:r w:rsidR="00A55EED" w:rsidRPr="00F050B1">
        <w:rPr>
          <w:lang w:val="en-US" w:eastAsia="en-US"/>
        </w:rPr>
        <w:t xml:space="preserve">shall be populated with an accessible URL (see </w:t>
      </w:r>
      <w:hyperlink r:id="rId57" w:anchor="Reference.reference" w:history="1">
        <w:r w:rsidR="00A55EED" w:rsidRPr="00F050B1">
          <w:rPr>
            <w:rStyle w:val="Hyperlink"/>
            <w:lang w:val="en-US" w:eastAsia="en-US"/>
          </w:rPr>
          <w:t>https://www.hl7.org/fhir/references-definitions.html#Reference.reference</w:t>
        </w:r>
      </w:hyperlink>
      <w:r w:rsidR="00A55EED" w:rsidRPr="00D71784">
        <w:rPr>
          <w:rStyle w:val="BodyTextChar"/>
        </w:rPr>
        <w:t>)</w:t>
      </w:r>
      <w:r w:rsidRPr="00D71784">
        <w:rPr>
          <w:rStyle w:val="BodyTextChar"/>
        </w:rPr>
        <w:t>,</w:t>
      </w:r>
      <w:r w:rsidRPr="00F050B1">
        <w:rPr>
          <w:lang w:val="en-US" w:eastAsia="en-US"/>
        </w:rPr>
        <w:t xml:space="preserve"> unless the referenced resource is not present on a server accessible to the client.</w:t>
      </w:r>
    </w:p>
    <w:p w14:paraId="40D115B1" w14:textId="77777777" w:rsidR="00CF24B5" w:rsidRPr="00F050B1" w:rsidRDefault="00CF24B5" w:rsidP="002C4FEC">
      <w:pPr>
        <w:pStyle w:val="Heading6"/>
        <w:numPr>
          <w:ilvl w:val="0"/>
          <w:numId w:val="0"/>
        </w:numPr>
        <w:ind w:left="1152" w:hanging="1152"/>
        <w:rPr>
          <w:noProof w:val="0"/>
          <w:lang w:val="en-US"/>
        </w:rPr>
      </w:pPr>
      <w:bookmarkStart w:id="419" w:name="_Toc4673044"/>
      <w:r w:rsidRPr="00F050B1">
        <w:rPr>
          <w:noProof w:val="0"/>
          <w:lang w:val="en-US"/>
        </w:rPr>
        <w:t>3.</w:t>
      </w:r>
      <w:r w:rsidR="00CA734A" w:rsidRPr="00F050B1">
        <w:rPr>
          <w:noProof w:val="0"/>
          <w:lang w:val="en-US"/>
        </w:rPr>
        <w:t>90</w:t>
      </w:r>
      <w:r w:rsidRPr="00F050B1">
        <w:rPr>
          <w:noProof w:val="0"/>
          <w:lang w:val="en-US"/>
        </w:rPr>
        <w:t>.4.2.2.1 FHIR Organization Resource Constraints</w:t>
      </w:r>
      <w:bookmarkEnd w:id="419"/>
    </w:p>
    <w:p w14:paraId="3039EC29" w14:textId="7049B9D0" w:rsidR="00CF24B5" w:rsidRPr="00F050B1" w:rsidRDefault="00CF24B5" w:rsidP="00CF24B5">
      <w:pPr>
        <w:pStyle w:val="BodyText"/>
        <w:rPr>
          <w:ins w:id="420" w:author="Luke Duncan" w:date="2019-03-07T10:31:00Z"/>
        </w:rPr>
      </w:pPr>
      <w:commentRangeStart w:id="421"/>
      <w:r w:rsidRPr="00F050B1">
        <w:t>A Care Services Selective Consumer</w:t>
      </w:r>
      <w:ins w:id="422" w:author="Luke Duncan" w:date="2019-04-30T09:50:00Z">
        <w:r w:rsidR="009D2834">
          <w:t xml:space="preserve"> may query on </w:t>
        </w:r>
        <w:r w:rsidR="009D2834" w:rsidRPr="009D2834">
          <w:rPr>
            <w:rStyle w:val="XMLname"/>
            <w:rPrChange w:id="423" w:author="Luke Duncan" w:date="2019-04-30T09:51:00Z">
              <w:rPr/>
            </w:rPrChange>
          </w:rPr>
          <w:t>Organization</w:t>
        </w:r>
        <w:r w:rsidR="009D2834">
          <w:t xml:space="preserve"> Resources.</w:t>
        </w:r>
      </w:ins>
      <w:r w:rsidRPr="00F050B1">
        <w:t xml:space="preserve"> </w:t>
      </w:r>
      <w:del w:id="424" w:author="Luke Duncan" w:date="2019-04-30T09:50:00Z">
        <w:r w:rsidRPr="00F050B1" w:rsidDel="009D2834">
          <w:delText>and a</w:delText>
        </w:r>
      </w:del>
      <w:ins w:id="425" w:author="Luke Duncan" w:date="2019-04-30T09:50:00Z">
        <w:r w:rsidR="009D2834">
          <w:t>A</w:t>
        </w:r>
      </w:ins>
      <w:r w:rsidRPr="00F050B1">
        <w:t xml:space="preserve"> Care Services Selective Supplier shall </w:t>
      </w:r>
      <w:del w:id="426" w:author="Luke Duncan" w:date="2019-04-30T09:50:00Z">
        <w:r w:rsidR="00F555CC" w:rsidRPr="00F050B1" w:rsidDel="009D2834">
          <w:delText>query</w:delText>
        </w:r>
        <w:r w:rsidR="002F675F" w:rsidRPr="00F050B1" w:rsidDel="009D2834">
          <w:delText xml:space="preserve"> or </w:delText>
        </w:r>
      </w:del>
      <w:r w:rsidR="002F675F" w:rsidRPr="00F050B1">
        <w:t xml:space="preserve">return </w:t>
      </w:r>
      <w:r w:rsidRPr="00F050B1">
        <w:t>a</w:t>
      </w:r>
      <w:del w:id="427" w:author="Luke Duncan" w:date="2019-04-30T09:51:00Z">
        <w:r w:rsidR="000408DB" w:rsidRPr="00F050B1" w:rsidDel="009D2834">
          <w:delText>n</w:delText>
        </w:r>
      </w:del>
      <w:ins w:id="428" w:author="Luke Duncan" w:date="2019-04-30T09:51:00Z">
        <w:r w:rsidR="009D2834">
          <w:t xml:space="preserve"> </w:t>
        </w:r>
        <w:r w:rsidR="009D2834" w:rsidRPr="009D2834">
          <w:rPr>
            <w:rStyle w:val="XMLname"/>
            <w:rPrChange w:id="429" w:author="Luke Duncan" w:date="2019-04-30T09:51:00Z">
              <w:rPr/>
            </w:rPrChange>
          </w:rPr>
          <w:t>Bundle</w:t>
        </w:r>
        <w:r w:rsidR="009D2834">
          <w:t xml:space="preserve"> of matching</w:t>
        </w:r>
      </w:ins>
      <w:r w:rsidRPr="00F050B1">
        <w:t xml:space="preserve"> </w:t>
      </w:r>
      <w:r w:rsidRPr="00F050B1">
        <w:rPr>
          <w:rFonts w:ascii="Courier New" w:hAnsi="Courier New" w:cs="Courier New"/>
          <w:sz w:val="20"/>
        </w:rPr>
        <w:t>Organization</w:t>
      </w:r>
      <w:r w:rsidRPr="00F050B1">
        <w:t xml:space="preserve"> Resource</w:t>
      </w:r>
      <w:ins w:id="430" w:author="Luke Duncan" w:date="2019-04-30T09:51:00Z">
        <w:r w:rsidR="009D2834">
          <w:t>s</w:t>
        </w:r>
      </w:ins>
      <w:del w:id="431" w:author="Luke Duncan" w:date="2019-03-07T10:31:00Z">
        <w:r w:rsidRPr="00F050B1" w:rsidDel="00B94CF2">
          <w:delText xml:space="preserve"> when supporting the Organization Option</w:delText>
        </w:r>
      </w:del>
      <w:commentRangeEnd w:id="421"/>
      <w:r w:rsidR="009D2834">
        <w:rPr>
          <w:rStyle w:val="CommentReference"/>
        </w:rPr>
        <w:commentReference w:id="421"/>
      </w:r>
      <w:r w:rsidR="000C4848" w:rsidRPr="00F050B1">
        <w:t xml:space="preserve">. </w:t>
      </w:r>
      <w:r w:rsidRPr="00F050B1">
        <w:t xml:space="preserve">The </w:t>
      </w:r>
      <w:r w:rsidRPr="00F050B1">
        <w:rPr>
          <w:rFonts w:ascii="Courier New" w:hAnsi="Courier New" w:cs="Courier New"/>
          <w:sz w:val="20"/>
        </w:rPr>
        <w:t>Organization</w:t>
      </w:r>
      <w:r w:rsidRPr="00F050B1">
        <w:t xml:space="preserve"> Resource shall be further constrained as described in Table 3.</w:t>
      </w:r>
      <w:r w:rsidR="00CA734A" w:rsidRPr="00F050B1">
        <w:t>90</w:t>
      </w:r>
      <w:r w:rsidRPr="00F050B1">
        <w:t>.4.2.2.1-1</w:t>
      </w:r>
      <w:r w:rsidR="000C4848" w:rsidRPr="00F050B1">
        <w:t xml:space="preserve">. </w:t>
      </w:r>
      <w:r w:rsidRPr="00F050B1">
        <w:t xml:space="preserve">The </w:t>
      </w:r>
      <w:r w:rsidR="00EC7319" w:rsidRPr="00F050B1">
        <w:t>Element</w:t>
      </w:r>
      <w:r w:rsidRPr="00F050B1">
        <w:t xml:space="preserve"> column in Table 3.</w:t>
      </w:r>
      <w:r w:rsidR="00CA734A" w:rsidRPr="00F050B1">
        <w:t>90</w:t>
      </w:r>
      <w:r w:rsidRPr="00F050B1">
        <w:t xml:space="preserve">.4.2.2.1-1 references the object model defined at </w:t>
      </w:r>
      <w:hyperlink r:id="rId58" w:anchor="resource" w:history="1">
        <w:r w:rsidR="005360C7" w:rsidRPr="00F050B1">
          <w:rPr>
            <w:rStyle w:val="Hyperlink"/>
          </w:rPr>
          <w:t>http://hl7.org/fhir/R4/organization.html#resource</w:t>
        </w:r>
      </w:hyperlink>
      <w:r w:rsidRPr="00F050B1">
        <w:t>.</w:t>
      </w:r>
    </w:p>
    <w:p w14:paraId="2ABDCEA6" w14:textId="5169BEFE" w:rsidR="00B94CF2" w:rsidRPr="00F050B1" w:rsidRDefault="00B94CF2" w:rsidP="00CF24B5">
      <w:pPr>
        <w:pStyle w:val="BodyText"/>
      </w:pPr>
      <w:ins w:id="432" w:author="Luke Duncan" w:date="2019-03-07T10:31:00Z">
        <w:r w:rsidRPr="00F050B1">
          <w:t>If the Organization belongs to a single hierarchy, the part-of element shall be used</w:t>
        </w:r>
      </w:ins>
      <w:r w:rsidR="00F050B1">
        <w:t xml:space="preserve">. </w:t>
      </w:r>
      <w:ins w:id="433" w:author="Luke Duncan" w:date="2019-03-07T10:31:00Z">
        <w:r w:rsidRPr="00F050B1">
          <w:t xml:space="preserve">If the Organization belongs to additional hierarchies (such as funding source), the extension </w:t>
        </w:r>
      </w:ins>
      <w:ins w:id="434" w:author="Luke Duncan" w:date="2019-04-30T09:39:00Z">
        <w:r w:rsidR="002F0ACD">
          <w:t>identified by the following canonical URI</w:t>
        </w:r>
        <w:r w:rsidR="002F0ACD" w:rsidRPr="00F050B1">
          <w:t xml:space="preserve"> </w:t>
        </w:r>
      </w:ins>
      <w:ins w:id="435" w:author="Luke Duncan" w:date="2019-03-07T10:31:00Z">
        <w:r w:rsidRPr="002F0ACD">
          <w:rPr>
            <w:rStyle w:val="XMLname"/>
            <w:rPrChange w:id="436" w:author="Luke Duncan" w:date="2019-04-30T09:38:00Z">
              <w:rPr/>
            </w:rPrChange>
          </w:rPr>
          <w:t>http://ihe.net/fhir/StructureDefinition/IHE_mCSD_hierarchy_extension</w:t>
        </w:r>
        <w:r w:rsidRPr="00F050B1">
          <w:t xml:space="preserve"> shall be used for the additional hierarchies</w:t>
        </w:r>
      </w:ins>
      <w:r w:rsidR="00F050B1">
        <w:t xml:space="preserve">. </w:t>
      </w:r>
      <w:ins w:id="437" w:author="Luke Duncan" w:date="2019-03-07T10:31:00Z">
        <w:r w:rsidRPr="00F050B1">
          <w:t>This extension defines a hierarchy-type code (</w:t>
        </w:r>
      </w:ins>
      <w:r w:rsidR="00FD3619">
        <w:t xml:space="preserve">e.g., </w:t>
      </w:r>
      <w:ins w:id="438" w:author="Luke Duncan" w:date="2019-03-07T10:31:00Z">
        <w:r w:rsidRPr="00F050B1">
          <w:t xml:space="preserve">funding) and part-of, a reference to the parent Organization. </w:t>
        </w:r>
      </w:ins>
    </w:p>
    <w:p w14:paraId="3925B7F6" w14:textId="77777777" w:rsidR="00CF24B5" w:rsidRPr="00F050B1" w:rsidRDefault="00CF24B5" w:rsidP="00CF24B5">
      <w:pPr>
        <w:pStyle w:val="TableTitle"/>
      </w:pPr>
      <w:r w:rsidRPr="00F050B1">
        <w:t xml:space="preserve">Table </w:t>
      </w:r>
      <w:bookmarkStart w:id="439" w:name="OLE_LINK1"/>
      <w:bookmarkStart w:id="440" w:name="OLE_LINK2"/>
      <w:bookmarkStart w:id="441" w:name="OLE_LINK3"/>
      <w:r w:rsidRPr="00F050B1">
        <w:t>3.</w:t>
      </w:r>
      <w:r w:rsidR="00CA734A" w:rsidRPr="00F050B1">
        <w:t>90</w:t>
      </w:r>
      <w:r w:rsidRPr="00F050B1">
        <w:t>.4.2.2.1-1</w:t>
      </w:r>
      <w:bookmarkEnd w:id="439"/>
      <w:bookmarkEnd w:id="440"/>
      <w:bookmarkEnd w:id="441"/>
      <w:r w:rsidRPr="00F050B1">
        <w:t xml:space="preserve">: </w:t>
      </w:r>
      <w:r w:rsidRPr="00F050B1">
        <w:rPr>
          <w:rStyle w:val="XMLname"/>
        </w:rPr>
        <w:t>Organization</w:t>
      </w:r>
      <w:r w:rsidRPr="00F050B1">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5"/>
        <w:gridCol w:w="6699"/>
      </w:tblGrid>
      <w:tr w:rsidR="00E66619" w:rsidRPr="00F050B1" w14:paraId="2B6C3984" w14:textId="77777777" w:rsidTr="00D71784">
        <w:trPr>
          <w:cantSplit/>
          <w:trHeight w:val="665"/>
          <w:tblHeader/>
        </w:trPr>
        <w:tc>
          <w:tcPr>
            <w:tcW w:w="1975" w:type="dxa"/>
            <w:shd w:val="clear" w:color="auto" w:fill="D9D9D9"/>
          </w:tcPr>
          <w:p w14:paraId="770F34C0" w14:textId="77777777" w:rsidR="00E66619" w:rsidRPr="00F050B1" w:rsidRDefault="00E66619" w:rsidP="00940A5B">
            <w:pPr>
              <w:pStyle w:val="TableEntryHeader"/>
              <w:rPr>
                <w:lang w:val="en-US"/>
              </w:rPr>
            </w:pPr>
            <w:r w:rsidRPr="00F050B1">
              <w:rPr>
                <w:lang w:val="en-US"/>
              </w:rPr>
              <w:t>Element</w:t>
            </w:r>
          </w:p>
          <w:p w14:paraId="1D67A888" w14:textId="77777777" w:rsidR="00E66619" w:rsidRPr="00F050B1" w:rsidRDefault="00E66619">
            <w:pPr>
              <w:pStyle w:val="TableEntryHeader"/>
              <w:rPr>
                <w:lang w:val="en-US"/>
              </w:rPr>
            </w:pPr>
            <w:r w:rsidRPr="00F050B1">
              <w:rPr>
                <w:lang w:val="en-US"/>
              </w:rPr>
              <w:t>&amp;</w:t>
            </w:r>
          </w:p>
          <w:p w14:paraId="2CB929C5" w14:textId="77777777" w:rsidR="00E66619" w:rsidRPr="00F050B1" w:rsidRDefault="00E66619">
            <w:pPr>
              <w:pStyle w:val="TableEntryHeader"/>
              <w:rPr>
                <w:lang w:val="en-US"/>
              </w:rPr>
            </w:pPr>
            <w:r w:rsidRPr="00F050B1">
              <w:rPr>
                <w:lang w:val="en-US"/>
              </w:rPr>
              <w:t>Cardinality</w:t>
            </w:r>
          </w:p>
        </w:tc>
        <w:tc>
          <w:tcPr>
            <w:tcW w:w="6699" w:type="dxa"/>
            <w:shd w:val="clear" w:color="auto" w:fill="D9D9D9"/>
            <w:vAlign w:val="center"/>
          </w:tcPr>
          <w:p w14:paraId="56844587" w14:textId="7E6BE8DC" w:rsidR="00361B6F" w:rsidRPr="00F050B1" w:rsidRDefault="00E66619" w:rsidP="00FD3619">
            <w:pPr>
              <w:pStyle w:val="TableEntryHeader"/>
              <w:rPr>
                <w:lang w:val="en-US"/>
              </w:rPr>
            </w:pPr>
            <w:r w:rsidRPr="00F050B1">
              <w:rPr>
                <w:lang w:val="en-US"/>
              </w:rPr>
              <w:t>Data Type</w:t>
            </w:r>
            <w:r w:rsidR="00361B6F" w:rsidRPr="00F050B1">
              <w:rPr>
                <w:lang w:val="en-US"/>
              </w:rPr>
              <w:t xml:space="preserve"> </w:t>
            </w:r>
          </w:p>
        </w:tc>
      </w:tr>
      <w:tr w:rsidR="00B94CF2" w:rsidRPr="00F050B1" w14:paraId="0942A233" w14:textId="77777777" w:rsidTr="00361B6F">
        <w:trPr>
          <w:cantSplit/>
          <w:trHeight w:val="578"/>
          <w:ins w:id="442" w:author="Luke Duncan" w:date="2019-03-07T10:31:00Z"/>
        </w:trPr>
        <w:tc>
          <w:tcPr>
            <w:tcW w:w="1975" w:type="dxa"/>
            <w:shd w:val="clear" w:color="auto" w:fill="auto"/>
          </w:tcPr>
          <w:p w14:paraId="7545F8AB" w14:textId="77777777" w:rsidR="00361B6F" w:rsidRPr="00F050B1" w:rsidRDefault="00B94CF2" w:rsidP="00B94CF2">
            <w:pPr>
              <w:pStyle w:val="TableEntry"/>
              <w:rPr>
                <w:rStyle w:val="XMLname"/>
                <w:lang w:val="en-US"/>
              </w:rPr>
            </w:pPr>
            <w:proofErr w:type="spellStart"/>
            <w:ins w:id="443" w:author="Luke Duncan" w:date="2019-03-07T10:31:00Z">
              <w:r w:rsidRPr="00F050B1">
                <w:rPr>
                  <w:rStyle w:val="XMLname"/>
                  <w:lang w:val="en-US"/>
                </w:rPr>
                <w:t>meta.profile</w:t>
              </w:r>
              <w:proofErr w:type="spellEnd"/>
              <w:r w:rsidRPr="00F050B1">
                <w:rPr>
                  <w:rStyle w:val="XMLname"/>
                  <w:lang w:val="en-US"/>
                </w:rPr>
                <w:t xml:space="preserve"> </w:t>
              </w:r>
            </w:ins>
          </w:p>
          <w:p w14:paraId="0A1F7338" w14:textId="04BD828C" w:rsidR="00B94CF2" w:rsidRPr="00F050B1" w:rsidRDefault="00B94CF2" w:rsidP="00B94CF2">
            <w:pPr>
              <w:pStyle w:val="TableEntry"/>
              <w:rPr>
                <w:ins w:id="444" w:author="Luke Duncan" w:date="2019-03-07T10:31:00Z"/>
                <w:rStyle w:val="XMLname"/>
                <w:lang w:val="en-US"/>
              </w:rPr>
            </w:pPr>
            <w:ins w:id="445" w:author="Luke Duncan" w:date="2019-03-07T10:31:00Z">
              <w:r w:rsidRPr="00F050B1">
                <w:rPr>
                  <w:rStyle w:val="XMLname"/>
                  <w:lang w:val="en-US"/>
                </w:rPr>
                <w:t>[1..*]</w:t>
              </w:r>
            </w:ins>
          </w:p>
        </w:tc>
        <w:tc>
          <w:tcPr>
            <w:tcW w:w="6699" w:type="dxa"/>
            <w:shd w:val="clear" w:color="auto" w:fill="auto"/>
          </w:tcPr>
          <w:p w14:paraId="70802ADF" w14:textId="77777777" w:rsidR="00B94CF2" w:rsidRPr="00F050B1" w:rsidRDefault="00B94CF2" w:rsidP="00D71784">
            <w:pPr>
              <w:pStyle w:val="BodyText"/>
              <w:rPr>
                <w:ins w:id="446" w:author="Luke Duncan" w:date="2019-03-07T10:31:00Z"/>
                <w:rStyle w:val="XMLname"/>
                <w:rFonts w:ascii="Times New Roman" w:hAnsi="Times New Roman" w:cs="Times New Roman"/>
                <w:sz w:val="24"/>
                <w:szCs w:val="24"/>
              </w:rPr>
            </w:pPr>
            <w:ins w:id="447" w:author="Luke Duncan" w:date="2019-03-07T10:31:00Z">
              <w:r w:rsidRPr="00F050B1">
                <w:rPr>
                  <w:rStyle w:val="XMLname"/>
                  <w:rFonts w:ascii="Times New Roman" w:hAnsi="Times New Roman" w:cs="Times New Roman"/>
                  <w:sz w:val="24"/>
                  <w:szCs w:val="24"/>
                </w:rPr>
                <w:t>There shall be at least one entry with the value:</w:t>
              </w:r>
            </w:ins>
          </w:p>
          <w:p w14:paraId="7393D440" w14:textId="7FF99037" w:rsidR="00B94CF2" w:rsidRPr="00F050B1" w:rsidRDefault="00B94CF2" w:rsidP="00B94CF2">
            <w:pPr>
              <w:pStyle w:val="TableEntry"/>
              <w:rPr>
                <w:ins w:id="448" w:author="Luke Duncan" w:date="2019-03-07T10:31:00Z"/>
                <w:rStyle w:val="XMLname"/>
                <w:lang w:val="en-US"/>
              </w:rPr>
            </w:pPr>
            <w:ins w:id="449" w:author="Luke Duncan" w:date="2019-03-07T10:31:00Z">
              <w:r w:rsidRPr="00F050B1">
                <w:rPr>
                  <w:rStyle w:val="XMLname"/>
                  <w:rFonts w:eastAsia="Arial"/>
                  <w:lang w:val="en-US"/>
                </w:rPr>
                <w:t>http://ihe.net/fhir/StructureDefinition/IHE_mCSD_Organization</w:t>
              </w:r>
            </w:ins>
          </w:p>
        </w:tc>
      </w:tr>
      <w:tr w:rsidR="00E66619" w:rsidRPr="00F050B1" w14:paraId="3CBC74C1" w14:textId="77777777" w:rsidTr="00361B6F">
        <w:trPr>
          <w:cantSplit/>
          <w:trHeight w:val="578"/>
        </w:trPr>
        <w:tc>
          <w:tcPr>
            <w:tcW w:w="1975" w:type="dxa"/>
            <w:shd w:val="clear" w:color="auto" w:fill="auto"/>
          </w:tcPr>
          <w:p w14:paraId="71E73EE3" w14:textId="77777777" w:rsidR="00E66619" w:rsidRPr="00F050B1" w:rsidRDefault="00E66619">
            <w:pPr>
              <w:pStyle w:val="TableEntry"/>
              <w:rPr>
                <w:rStyle w:val="XMLname"/>
                <w:lang w:val="en-US"/>
              </w:rPr>
            </w:pPr>
            <w:r w:rsidRPr="00F050B1">
              <w:rPr>
                <w:rStyle w:val="XMLname"/>
                <w:lang w:val="en-US"/>
              </w:rPr>
              <w:t xml:space="preserve">type </w:t>
            </w:r>
          </w:p>
          <w:p w14:paraId="4F6484AC" w14:textId="77777777" w:rsidR="00E66619" w:rsidRPr="00F050B1" w:rsidRDefault="00E66619">
            <w:pPr>
              <w:pStyle w:val="TableEntry"/>
              <w:rPr>
                <w:rStyle w:val="XMLname"/>
                <w:lang w:val="en-US"/>
              </w:rPr>
            </w:pPr>
            <w:r w:rsidRPr="00F050B1">
              <w:rPr>
                <w:rStyle w:val="XMLname"/>
                <w:lang w:val="en-US"/>
              </w:rPr>
              <w:t>[1..*]</w:t>
            </w:r>
          </w:p>
        </w:tc>
        <w:tc>
          <w:tcPr>
            <w:tcW w:w="6699" w:type="dxa"/>
            <w:shd w:val="clear" w:color="auto" w:fill="auto"/>
          </w:tcPr>
          <w:p w14:paraId="3365FC67" w14:textId="4E53E032" w:rsidR="00F80702" w:rsidRPr="00F050B1" w:rsidRDefault="00F80702" w:rsidP="00D71784">
            <w:pPr>
              <w:pStyle w:val="BodyText"/>
              <w:rPr>
                <w:ins w:id="450" w:author="Luke Duncan" w:date="2019-03-07T10:53:00Z"/>
                <w:rStyle w:val="XMLname"/>
                <w:rFonts w:ascii="Times New Roman" w:hAnsi="Times New Roman" w:cs="Times New Roman"/>
                <w:sz w:val="24"/>
                <w:szCs w:val="24"/>
              </w:rPr>
            </w:pPr>
            <w:ins w:id="451" w:author="Luke Duncan" w:date="2019-03-07T10:53:00Z">
              <w:r w:rsidRPr="00F050B1">
                <w:rPr>
                  <w:rStyle w:val="XMLname"/>
                  <w:rFonts w:ascii="Times New Roman" w:hAnsi="Times New Roman" w:cs="Times New Roman"/>
                  <w:sz w:val="24"/>
                  <w:szCs w:val="24"/>
                </w:rPr>
                <w:t>A code that describes the type of Organization.</w:t>
              </w:r>
            </w:ins>
          </w:p>
          <w:p w14:paraId="5E429E36" w14:textId="3736263E" w:rsidR="00E66619" w:rsidRPr="00F050B1" w:rsidRDefault="00E66619" w:rsidP="008A1123">
            <w:pPr>
              <w:pStyle w:val="TableEntry"/>
              <w:rPr>
                <w:rStyle w:val="XMLname"/>
                <w:lang w:val="en-US"/>
              </w:rPr>
            </w:pPr>
            <w:proofErr w:type="spellStart"/>
            <w:r w:rsidRPr="00F050B1">
              <w:rPr>
                <w:rStyle w:val="XMLname"/>
                <w:lang w:val="en-US"/>
              </w:rPr>
              <w:t>CodeableConcept</w:t>
            </w:r>
            <w:proofErr w:type="spellEnd"/>
          </w:p>
        </w:tc>
      </w:tr>
      <w:tr w:rsidR="00E66619" w:rsidRPr="00F050B1" w14:paraId="3E10B97F" w14:textId="77777777" w:rsidTr="00361B6F">
        <w:trPr>
          <w:cantSplit/>
          <w:trHeight w:val="578"/>
        </w:trPr>
        <w:tc>
          <w:tcPr>
            <w:tcW w:w="1975" w:type="dxa"/>
            <w:shd w:val="clear" w:color="auto" w:fill="auto"/>
          </w:tcPr>
          <w:p w14:paraId="24D7E29C" w14:textId="77777777" w:rsidR="00E66619" w:rsidRPr="00F050B1" w:rsidRDefault="00E66619" w:rsidP="008A1123">
            <w:pPr>
              <w:pStyle w:val="TableEntry"/>
              <w:rPr>
                <w:rStyle w:val="XMLname"/>
                <w:lang w:val="en-US"/>
              </w:rPr>
            </w:pPr>
            <w:r w:rsidRPr="00F050B1">
              <w:rPr>
                <w:rStyle w:val="XMLname"/>
                <w:lang w:val="en-US"/>
              </w:rPr>
              <w:t>name</w:t>
            </w:r>
          </w:p>
          <w:p w14:paraId="091D53FD" w14:textId="77777777" w:rsidR="00E66619" w:rsidRPr="00F050B1" w:rsidRDefault="00E66619" w:rsidP="008A1123">
            <w:pPr>
              <w:pStyle w:val="TableEntry"/>
              <w:rPr>
                <w:rStyle w:val="XMLname"/>
                <w:lang w:val="en-US"/>
              </w:rPr>
            </w:pPr>
            <w:r w:rsidRPr="00F050B1">
              <w:rPr>
                <w:rStyle w:val="XMLname"/>
                <w:lang w:val="en-US"/>
              </w:rPr>
              <w:t>[1..1]</w:t>
            </w:r>
          </w:p>
        </w:tc>
        <w:tc>
          <w:tcPr>
            <w:tcW w:w="6699" w:type="dxa"/>
            <w:shd w:val="clear" w:color="auto" w:fill="auto"/>
          </w:tcPr>
          <w:p w14:paraId="452BD82B" w14:textId="77777777" w:rsidR="00E66619" w:rsidRPr="00F050B1" w:rsidRDefault="00E66619" w:rsidP="008A1123">
            <w:pPr>
              <w:pStyle w:val="TableEntry"/>
              <w:rPr>
                <w:rStyle w:val="XMLname"/>
                <w:lang w:val="en-US"/>
              </w:rPr>
            </w:pPr>
            <w:r w:rsidRPr="00F050B1">
              <w:rPr>
                <w:rStyle w:val="XMLname"/>
                <w:lang w:val="en-US"/>
              </w:rPr>
              <w:t>string</w:t>
            </w:r>
          </w:p>
        </w:tc>
      </w:tr>
      <w:tr w:rsidR="00B94CF2" w:rsidRPr="00F050B1" w14:paraId="57A89ED9" w14:textId="77777777" w:rsidTr="00361B6F">
        <w:trPr>
          <w:cantSplit/>
          <w:trHeight w:val="578"/>
          <w:ins w:id="452" w:author="Luke Duncan" w:date="2019-03-07T10:31:00Z"/>
        </w:trPr>
        <w:tc>
          <w:tcPr>
            <w:tcW w:w="1975" w:type="dxa"/>
            <w:shd w:val="clear" w:color="auto" w:fill="auto"/>
          </w:tcPr>
          <w:p w14:paraId="745FA28F" w14:textId="77777777" w:rsidR="00361B6F" w:rsidRPr="00F050B1" w:rsidRDefault="00B94CF2" w:rsidP="00B94CF2">
            <w:pPr>
              <w:pStyle w:val="TableEntry"/>
              <w:rPr>
                <w:rStyle w:val="XMLname"/>
                <w:lang w:val="en-US"/>
              </w:rPr>
            </w:pPr>
            <w:ins w:id="453" w:author="Luke Duncan" w:date="2019-03-07T10:31:00Z">
              <w:r w:rsidRPr="00F050B1">
                <w:rPr>
                  <w:rStyle w:val="XMLname"/>
                  <w:lang w:val="en-US"/>
                </w:rPr>
                <w:lastRenderedPageBreak/>
                <w:t xml:space="preserve">extension </w:t>
              </w:r>
            </w:ins>
          </w:p>
          <w:p w14:paraId="48CFF291" w14:textId="1861A0B9" w:rsidR="00B94CF2" w:rsidRPr="00F050B1" w:rsidRDefault="00B94CF2" w:rsidP="00B94CF2">
            <w:pPr>
              <w:pStyle w:val="TableEntry"/>
              <w:rPr>
                <w:ins w:id="454" w:author="Luke Duncan" w:date="2019-03-07T10:31:00Z"/>
                <w:rStyle w:val="XMLname"/>
                <w:lang w:val="en-US"/>
              </w:rPr>
            </w:pPr>
            <w:ins w:id="455" w:author="Luke Duncan" w:date="2019-03-07T10:31:00Z">
              <w:r w:rsidRPr="00F050B1">
                <w:rPr>
                  <w:rStyle w:val="XMLname"/>
                  <w:lang w:val="en-US"/>
                </w:rPr>
                <w:t>[0..*]</w:t>
              </w:r>
            </w:ins>
          </w:p>
        </w:tc>
        <w:tc>
          <w:tcPr>
            <w:tcW w:w="6699" w:type="dxa"/>
            <w:shd w:val="clear" w:color="auto" w:fill="auto"/>
          </w:tcPr>
          <w:p w14:paraId="5BC0394F" w14:textId="77777777" w:rsidR="00B94CF2" w:rsidRPr="00F050B1" w:rsidRDefault="00B94CF2" w:rsidP="00D71784">
            <w:pPr>
              <w:pStyle w:val="BodyText"/>
              <w:rPr>
                <w:ins w:id="456" w:author="Luke Duncan" w:date="2019-03-07T10:31:00Z"/>
                <w:rStyle w:val="XMLname"/>
                <w:rFonts w:ascii="Times New Roman" w:hAnsi="Times New Roman" w:cs="Times New Roman"/>
                <w:sz w:val="24"/>
                <w:szCs w:val="24"/>
              </w:rPr>
            </w:pPr>
            <w:ins w:id="457" w:author="Luke Duncan" w:date="2019-03-07T10:31:00Z">
              <w:r w:rsidRPr="00F050B1">
                <w:rPr>
                  <w:rStyle w:val="XMLname"/>
                  <w:rFonts w:ascii="Times New Roman" w:hAnsi="Times New Roman" w:cs="Times New Roman"/>
                  <w:sz w:val="24"/>
                  <w:szCs w:val="24"/>
                </w:rPr>
                <w:t>If there are additional hierarchies, include the extension with the following details:</w:t>
              </w:r>
            </w:ins>
          </w:p>
          <w:p w14:paraId="66D66918" w14:textId="12D4F240" w:rsidR="002F0ACD" w:rsidRPr="002F0ACD" w:rsidRDefault="002F0ACD" w:rsidP="002F0ACD">
            <w:pPr>
              <w:pStyle w:val="BodyText"/>
              <w:rPr>
                <w:ins w:id="458" w:author="Luke Duncan" w:date="2019-04-30T09:43:00Z"/>
                <w:rStyle w:val="XMLname"/>
                <w:rFonts w:ascii="Times New Roman" w:hAnsi="Times New Roman" w:cs="Times New Roman"/>
                <w:sz w:val="24"/>
              </w:rPr>
              <w:pPrChange w:id="459" w:author="Luke Duncan" w:date="2019-04-30T09:44:00Z">
                <w:pPr>
                  <w:pStyle w:val="TableEntry"/>
                </w:pPr>
              </w:pPrChange>
            </w:pPr>
            <w:ins w:id="460" w:author="Luke Duncan" w:date="2019-04-30T09:43:00Z">
              <w:r w:rsidRPr="002F0ACD">
                <w:rPr>
                  <w:rStyle w:val="XMLname"/>
                  <w:rFonts w:ascii="Times New Roman" w:hAnsi="Times New Roman" w:cs="Times New Roman"/>
                  <w:sz w:val="24"/>
                </w:rPr>
                <w:t xml:space="preserve">Set the </w:t>
              </w:r>
              <w:proofErr w:type="spellStart"/>
              <w:r w:rsidRPr="002F0ACD">
                <w:rPr>
                  <w:rStyle w:val="XMLname"/>
                  <w:rFonts w:ascii="Times New Roman" w:hAnsi="Times New Roman" w:cs="Times New Roman"/>
                  <w:sz w:val="24"/>
                </w:rPr>
                <w:t>url</w:t>
              </w:r>
              <w:proofErr w:type="spellEnd"/>
              <w:r w:rsidRPr="002F0ACD">
                <w:rPr>
                  <w:rStyle w:val="XMLname"/>
                  <w:rFonts w:ascii="Times New Roman" w:hAnsi="Times New Roman" w:cs="Times New Roman"/>
                  <w:sz w:val="24"/>
                </w:rPr>
                <w:t xml:space="preserve"> to the canonical URI for this extension</w:t>
              </w:r>
            </w:ins>
          </w:p>
          <w:p w14:paraId="78638441" w14:textId="201138ED" w:rsidR="00B94CF2" w:rsidRDefault="00B94CF2" w:rsidP="00B94CF2">
            <w:pPr>
              <w:pStyle w:val="TableEntry"/>
              <w:rPr>
                <w:ins w:id="461" w:author="Luke Duncan" w:date="2019-04-30T09:44:00Z"/>
                <w:rStyle w:val="XMLname"/>
                <w:lang w:val="en-US"/>
              </w:rPr>
            </w:pPr>
            <w:proofErr w:type="spellStart"/>
            <w:ins w:id="462" w:author="Luke Duncan" w:date="2019-03-07T10:31:00Z">
              <w:r w:rsidRPr="00F050B1">
                <w:rPr>
                  <w:rStyle w:val="XMLname"/>
                  <w:lang w:val="en-US"/>
                </w:rPr>
                <w:t>url</w:t>
              </w:r>
              <w:proofErr w:type="spellEnd"/>
              <w:r w:rsidRPr="00F050B1">
                <w:rPr>
                  <w:rStyle w:val="XMLname"/>
                  <w:lang w:val="en-US"/>
                </w:rPr>
                <w:t xml:space="preserve"> = </w:t>
              </w:r>
            </w:ins>
            <w:bookmarkStart w:id="463" w:name="_Hlk2161968"/>
            <w:ins w:id="464" w:author="Luke Duncan" w:date="2019-04-30T09:42:00Z">
              <w:r w:rsidR="002F0ACD">
                <w:rPr>
                  <w:rStyle w:val="XMLname"/>
                  <w:lang w:val="en-US"/>
                </w:rPr>
                <w:t>“</w:t>
              </w:r>
            </w:ins>
            <w:ins w:id="465" w:author="Luke Duncan" w:date="2019-04-30T09:43:00Z">
              <w:r w:rsidR="002F0ACD">
                <w:rPr>
                  <w:rStyle w:val="XMLname"/>
                  <w:lang w:val="en-US"/>
                </w:rPr>
                <w:fldChar w:fldCharType="begin"/>
              </w:r>
              <w:r w:rsidR="002F0ACD">
                <w:rPr>
                  <w:rStyle w:val="XMLname"/>
                  <w:lang w:val="en-US"/>
                </w:rPr>
                <w:instrText xml:space="preserve"> HYPERLINK "</w:instrText>
              </w:r>
            </w:ins>
            <w:ins w:id="466" w:author="Luke Duncan" w:date="2019-03-07T10:31:00Z">
              <w:r w:rsidR="002F0ACD" w:rsidRPr="002F0ACD">
                <w:rPr>
                  <w:rStyle w:val="XMLname"/>
                  <w:lang w:val="en-US"/>
                  <w:rPrChange w:id="467" w:author="Luke Duncan" w:date="2019-04-30T09:43:00Z">
                    <w:rPr>
                      <w:rStyle w:val="Hyperlink"/>
                      <w:rFonts w:ascii="Courier New" w:hAnsi="Courier New" w:cs="TimesNewRomanPSMT"/>
                      <w:sz w:val="20"/>
                      <w:lang w:val="en-US" w:eastAsia="en-US"/>
                    </w:rPr>
                  </w:rPrChange>
                </w:rPr>
                <w:instrText>http://ihe.net/fhir/StructureDefinition/IHE_mCSD_hierarchy_extension</w:instrText>
              </w:r>
            </w:ins>
            <w:ins w:id="468" w:author="Luke Duncan" w:date="2019-04-30T09:43:00Z">
              <w:r w:rsidR="002F0ACD">
                <w:rPr>
                  <w:rStyle w:val="XMLname"/>
                  <w:lang w:val="en-US"/>
                </w:rPr>
                <w:instrText xml:space="preserve">" </w:instrText>
              </w:r>
              <w:r w:rsidR="002F0ACD">
                <w:rPr>
                  <w:rStyle w:val="XMLname"/>
                  <w:lang w:val="en-US"/>
                </w:rPr>
                <w:fldChar w:fldCharType="separate"/>
              </w:r>
            </w:ins>
            <w:ins w:id="469" w:author="Luke Duncan" w:date="2019-03-07T10:31:00Z">
              <w:r w:rsidR="002F0ACD" w:rsidRPr="002F0ACD">
                <w:rPr>
                  <w:rStyle w:val="Hyperlink"/>
                  <w:rFonts w:ascii="Courier New" w:hAnsi="Courier New" w:cs="TimesNewRomanPSMT"/>
                  <w:sz w:val="20"/>
                  <w:lang w:val="en-US" w:eastAsia="en-US"/>
                </w:rPr>
                <w:t>http://ihe.net/fhir/StructureDefinition/IHE_mCSD_hierarchy_extension</w:t>
              </w:r>
            </w:ins>
            <w:ins w:id="470" w:author="Luke Duncan" w:date="2019-04-30T09:43:00Z">
              <w:r w:rsidR="002F0ACD">
                <w:rPr>
                  <w:rStyle w:val="XMLname"/>
                  <w:lang w:val="en-US"/>
                </w:rPr>
                <w:fldChar w:fldCharType="end"/>
              </w:r>
            </w:ins>
            <w:bookmarkEnd w:id="463"/>
            <w:ins w:id="471" w:author="Luke Duncan" w:date="2019-04-30T09:42:00Z">
              <w:r w:rsidR="002F0ACD">
                <w:rPr>
                  <w:rStyle w:val="XMLname"/>
                  <w:lang w:val="en-US"/>
                </w:rPr>
                <w:t>”</w:t>
              </w:r>
            </w:ins>
          </w:p>
          <w:p w14:paraId="504225C3" w14:textId="66BDE79A" w:rsidR="002F0ACD" w:rsidRPr="002F0ACD" w:rsidRDefault="002F0ACD" w:rsidP="002F0ACD">
            <w:pPr>
              <w:pStyle w:val="BodyText"/>
              <w:rPr>
                <w:ins w:id="472" w:author="Luke Duncan" w:date="2019-03-07T10:31:00Z"/>
                <w:rStyle w:val="XMLname"/>
                <w:rFonts w:ascii="Times New Roman" w:hAnsi="Times New Roman" w:cs="Times New Roman"/>
                <w:sz w:val="24"/>
              </w:rPr>
              <w:pPrChange w:id="473" w:author="Luke Duncan" w:date="2019-04-30T09:44:00Z">
                <w:pPr>
                  <w:pStyle w:val="TableEntry"/>
                </w:pPr>
              </w:pPrChange>
            </w:pPr>
            <w:ins w:id="474" w:author="Luke Duncan" w:date="2019-04-30T09:44:00Z">
              <w:r w:rsidRPr="002F0ACD">
                <w:rPr>
                  <w:rStyle w:val="XMLname"/>
                  <w:rFonts w:ascii="Times New Roman" w:hAnsi="Times New Roman" w:cs="Times New Roman"/>
                  <w:sz w:val="24"/>
                </w:rPr>
                <w:t>Set the sub-extension values</w:t>
              </w:r>
            </w:ins>
          </w:p>
          <w:p w14:paraId="1CD5BBC9" w14:textId="22AAD462" w:rsidR="00B94CF2" w:rsidRPr="00F050B1" w:rsidRDefault="00B94CF2" w:rsidP="00B94CF2">
            <w:pPr>
              <w:pStyle w:val="TableEntry"/>
              <w:rPr>
                <w:ins w:id="475" w:author="Luke Duncan" w:date="2019-03-07T10:31:00Z"/>
                <w:rStyle w:val="XMLname"/>
                <w:lang w:val="en-US"/>
              </w:rPr>
            </w:pPr>
            <w:ins w:id="476" w:author="Luke Duncan" w:date="2019-03-07T10:31:00Z">
              <w:r w:rsidRPr="00F050B1">
                <w:rPr>
                  <w:rStyle w:val="XMLname"/>
                  <w:lang w:val="en-US"/>
                </w:rPr>
                <w:t>hierarchy-type</w:t>
              </w:r>
            </w:ins>
            <w:ins w:id="477" w:author="Luke Duncan" w:date="2019-04-30T09:45:00Z">
              <w:r w:rsidR="002F0ACD">
                <w:rPr>
                  <w:rStyle w:val="XMLname"/>
                  <w:lang w:val="en-US"/>
                </w:rPr>
                <w:t xml:space="preserve"> </w:t>
              </w:r>
            </w:ins>
            <w:ins w:id="478" w:author="Luke Duncan" w:date="2019-03-07T10:31:00Z">
              <w:r w:rsidRPr="00F050B1">
                <w:rPr>
                  <w:rStyle w:val="XMLname"/>
                  <w:lang w:val="en-US"/>
                </w:rPr>
                <w:t xml:space="preserve">= </w:t>
              </w:r>
              <w:proofErr w:type="spellStart"/>
              <w:r w:rsidRPr="00F050B1">
                <w:rPr>
                  <w:rStyle w:val="XMLname"/>
                  <w:lang w:val="en-US"/>
                </w:rPr>
                <w:t>valueCodeableConcept</w:t>
              </w:r>
              <w:proofErr w:type="spellEnd"/>
            </w:ins>
          </w:p>
          <w:p w14:paraId="6C997EF6" w14:textId="69934674" w:rsidR="00B94CF2" w:rsidRPr="00F050B1" w:rsidRDefault="00B94CF2" w:rsidP="00B94CF2">
            <w:pPr>
              <w:pStyle w:val="TableEntry"/>
              <w:rPr>
                <w:ins w:id="479" w:author="Luke Duncan" w:date="2019-03-07T10:31:00Z"/>
                <w:rStyle w:val="XMLname"/>
                <w:lang w:val="en-US"/>
              </w:rPr>
            </w:pPr>
            <w:ins w:id="480" w:author="Luke Duncan" w:date="2019-03-07T10:31:00Z">
              <w:r w:rsidRPr="00F050B1">
                <w:rPr>
                  <w:rStyle w:val="XMLname"/>
                  <w:lang w:val="en-US"/>
                </w:rPr>
                <w:t>part-of</w:t>
              </w:r>
            </w:ins>
            <w:ins w:id="481" w:author="Luke Duncan" w:date="2019-04-30T09:45:00Z">
              <w:r w:rsidR="002F0ACD">
                <w:rPr>
                  <w:rStyle w:val="XMLname"/>
                  <w:lang w:val="en-US"/>
                </w:rPr>
                <w:t xml:space="preserve"> </w:t>
              </w:r>
            </w:ins>
            <w:ins w:id="482" w:author="Luke Duncan" w:date="2019-03-07T10:31:00Z">
              <w:r w:rsidRPr="00F050B1">
                <w:rPr>
                  <w:rStyle w:val="XMLname"/>
                  <w:lang w:val="en-US"/>
                </w:rPr>
                <w:t xml:space="preserve">= </w:t>
              </w:r>
              <w:proofErr w:type="spellStart"/>
              <w:proofErr w:type="gramStart"/>
              <w:r w:rsidRPr="00F050B1">
                <w:rPr>
                  <w:rStyle w:val="XMLname"/>
                  <w:lang w:val="en-US"/>
                </w:rPr>
                <w:t>valueReference</w:t>
              </w:r>
              <w:proofErr w:type="spellEnd"/>
              <w:r w:rsidRPr="00F050B1">
                <w:rPr>
                  <w:rStyle w:val="XMLname"/>
                  <w:lang w:val="en-US"/>
                </w:rPr>
                <w:t>(</w:t>
              </w:r>
              <w:proofErr w:type="gramEnd"/>
              <w:r w:rsidRPr="00F050B1">
                <w:rPr>
                  <w:rStyle w:val="XMLname"/>
                  <w:lang w:val="en-US"/>
                </w:rPr>
                <w:t>Organization)</w:t>
              </w:r>
            </w:ins>
          </w:p>
        </w:tc>
      </w:tr>
    </w:tbl>
    <w:p w14:paraId="66D25079" w14:textId="77777777" w:rsidR="00DA5CAE" w:rsidRDefault="00DA5CAE" w:rsidP="00B94CF2">
      <w:pPr>
        <w:pStyle w:val="BodyText"/>
      </w:pPr>
    </w:p>
    <w:p w14:paraId="2F5FF137" w14:textId="4A5185B1" w:rsidR="00B94CF2" w:rsidRPr="00F050B1" w:rsidRDefault="003D07E8" w:rsidP="00B94CF2">
      <w:pPr>
        <w:pStyle w:val="BodyText"/>
        <w:rPr>
          <w:ins w:id="483" w:author="Luke Duncan" w:date="2019-03-07T10:32:00Z"/>
        </w:rPr>
      </w:pPr>
      <w:ins w:id="484" w:author="Luke Duncan" w:date="2019-04-30T10:09:00Z">
        <w:r w:rsidRPr="00F050B1">
          <w:t>A Care Services Selective Consumer</w:t>
        </w:r>
        <w:r>
          <w:t xml:space="preserve"> may query on </w:t>
        </w:r>
        <w:r w:rsidRPr="00E122C3">
          <w:rPr>
            <w:rStyle w:val="XMLname"/>
          </w:rPr>
          <w:t>Organization</w:t>
        </w:r>
        <w:r>
          <w:t xml:space="preserve"> Resource</w:t>
        </w:r>
        <w:r>
          <w:t>s</w:t>
        </w:r>
      </w:ins>
      <w:ins w:id="485" w:author="Luke Duncan" w:date="2019-04-30T10:10:00Z">
        <w:r>
          <w:t xml:space="preserve"> when working with Facilities</w:t>
        </w:r>
      </w:ins>
      <w:ins w:id="486" w:author="Luke Duncan" w:date="2019-04-30T10:09:00Z">
        <w:r>
          <w:t>.</w:t>
        </w:r>
        <w:r w:rsidRPr="00F050B1">
          <w:t xml:space="preserve"> </w:t>
        </w:r>
        <w:r>
          <w:t>A</w:t>
        </w:r>
        <w:r w:rsidRPr="00F050B1">
          <w:t xml:space="preserve"> Care Services Selective Supplier shall return a</w:t>
        </w:r>
        <w:r>
          <w:t xml:space="preserve"> </w:t>
        </w:r>
        <w:r w:rsidRPr="00E122C3">
          <w:rPr>
            <w:rStyle w:val="XMLname"/>
          </w:rPr>
          <w:t>Bundle</w:t>
        </w:r>
        <w:r>
          <w:t xml:space="preserve"> of matching</w:t>
        </w:r>
        <w:r w:rsidRPr="00F050B1">
          <w:t xml:space="preserve"> </w:t>
        </w:r>
        <w:r w:rsidRPr="00F050B1">
          <w:rPr>
            <w:rFonts w:ascii="Courier New" w:hAnsi="Courier New" w:cs="Courier New"/>
            <w:sz w:val="20"/>
          </w:rPr>
          <w:t>Organization</w:t>
        </w:r>
        <w:r w:rsidRPr="00F050B1">
          <w:t xml:space="preserve"> Resource</w:t>
        </w:r>
        <w:r>
          <w:t>s</w:t>
        </w:r>
      </w:ins>
      <w:ins w:id="487" w:author="Luke Duncan" w:date="2019-04-30T10:10:00Z">
        <w:r>
          <w:t xml:space="preserve"> when working with Facilities</w:t>
        </w:r>
      </w:ins>
      <w:ins w:id="488" w:author="Luke Duncan" w:date="2019-04-30T10:09:00Z">
        <w:r>
          <w:t>.</w:t>
        </w:r>
      </w:ins>
      <w:ins w:id="489" w:author="Luke Duncan" w:date="2019-03-07T10:32:00Z">
        <w:r w:rsidR="00B94CF2" w:rsidRPr="00F050B1">
          <w:t xml:space="preserve"> In addition to the constraints in 3.90.4.2.2.1, the FHIR </w:t>
        </w:r>
        <w:r w:rsidR="00B94CF2" w:rsidRPr="00F050B1">
          <w:rPr>
            <w:rFonts w:ascii="Courier New" w:hAnsi="Courier New" w:cs="Courier New"/>
            <w:sz w:val="20"/>
          </w:rPr>
          <w:t>Organization</w:t>
        </w:r>
        <w:r w:rsidR="00B94CF2" w:rsidRPr="00F050B1">
          <w:t xml:space="preserve"> Resource shall be further constrained as described in Table 3.90.4.2.2.1-2. The Element column in Table 3.90.4.2.2.1-2 references the object model defined at </w:t>
        </w:r>
        <w:r w:rsidR="00B94CF2" w:rsidRPr="00F050B1">
          <w:rPr>
            <w:rStyle w:val="Hyperlink"/>
          </w:rPr>
          <w:fldChar w:fldCharType="begin"/>
        </w:r>
        <w:r w:rsidR="00B94CF2" w:rsidRPr="00F050B1">
          <w:rPr>
            <w:rStyle w:val="Hyperlink"/>
          </w:rPr>
          <w:instrText xml:space="preserve"> HYPERLINK "http://hl7.org/fhir/R4/organization.html" \l "resource" </w:instrText>
        </w:r>
        <w:r w:rsidR="00B94CF2" w:rsidRPr="00F050B1">
          <w:rPr>
            <w:rStyle w:val="Hyperlink"/>
          </w:rPr>
          <w:fldChar w:fldCharType="separate"/>
        </w:r>
        <w:r w:rsidR="00B94CF2" w:rsidRPr="00F050B1">
          <w:rPr>
            <w:rStyle w:val="Hyperlink"/>
          </w:rPr>
          <w:t>http://hl7.org/fhir/R4/organization.html#resource</w:t>
        </w:r>
        <w:r w:rsidR="00B94CF2" w:rsidRPr="00F050B1">
          <w:rPr>
            <w:rStyle w:val="Hyperlink"/>
          </w:rPr>
          <w:fldChar w:fldCharType="end"/>
        </w:r>
        <w:r w:rsidR="00B94CF2" w:rsidRPr="00F050B1">
          <w:t>.</w:t>
        </w:r>
      </w:ins>
    </w:p>
    <w:p w14:paraId="0EB597EF" w14:textId="77777777" w:rsidR="00B94CF2" w:rsidRPr="00F050B1" w:rsidRDefault="00B94CF2" w:rsidP="00B94CF2">
      <w:pPr>
        <w:pStyle w:val="TableTitle"/>
        <w:rPr>
          <w:ins w:id="490" w:author="Luke Duncan" w:date="2019-03-07T10:32:00Z"/>
        </w:rPr>
      </w:pPr>
      <w:ins w:id="491" w:author="Luke Duncan" w:date="2019-03-07T10:32:00Z">
        <w:r w:rsidRPr="00F050B1">
          <w:t xml:space="preserve">Table 3.90.4.2.2.1-2: </w:t>
        </w:r>
        <w:r w:rsidRPr="00F050B1">
          <w:rPr>
            <w:rStyle w:val="XMLname"/>
          </w:rPr>
          <w:t>Organization</w:t>
        </w:r>
        <w:r w:rsidRPr="00F050B1">
          <w:t xml:space="preserve"> Resource Constraints for Facilities</w:t>
        </w:r>
      </w:ins>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48"/>
        <w:gridCol w:w="6226"/>
      </w:tblGrid>
      <w:tr w:rsidR="00B94CF2" w:rsidRPr="00F050B1" w14:paraId="1496CF84" w14:textId="77777777" w:rsidTr="00361B6F">
        <w:trPr>
          <w:cantSplit/>
          <w:trHeight w:val="665"/>
          <w:tblHeader/>
          <w:ins w:id="492" w:author="Luke Duncan" w:date="2019-03-07T10:32:00Z"/>
        </w:trPr>
        <w:tc>
          <w:tcPr>
            <w:tcW w:w="2448" w:type="dxa"/>
            <w:shd w:val="clear" w:color="auto" w:fill="D9D9D9"/>
          </w:tcPr>
          <w:p w14:paraId="67927434" w14:textId="77777777" w:rsidR="00B94CF2" w:rsidRPr="00F050B1" w:rsidRDefault="00B94CF2" w:rsidP="00361B6F">
            <w:pPr>
              <w:pStyle w:val="TableEntryHeader"/>
              <w:rPr>
                <w:ins w:id="493" w:author="Luke Duncan" w:date="2019-03-07T10:32:00Z"/>
                <w:lang w:val="en-US"/>
              </w:rPr>
            </w:pPr>
            <w:ins w:id="494" w:author="Luke Duncan" w:date="2019-03-07T10:32:00Z">
              <w:r w:rsidRPr="00F050B1">
                <w:rPr>
                  <w:lang w:val="en-US"/>
                </w:rPr>
                <w:t>Element</w:t>
              </w:r>
            </w:ins>
          </w:p>
          <w:p w14:paraId="7880DA8F" w14:textId="77777777" w:rsidR="00B94CF2" w:rsidRPr="00F050B1" w:rsidRDefault="00B94CF2" w:rsidP="00361B6F">
            <w:pPr>
              <w:pStyle w:val="TableEntryHeader"/>
              <w:rPr>
                <w:ins w:id="495" w:author="Luke Duncan" w:date="2019-03-07T10:32:00Z"/>
                <w:lang w:val="en-US"/>
              </w:rPr>
            </w:pPr>
            <w:ins w:id="496" w:author="Luke Duncan" w:date="2019-03-07T10:32:00Z">
              <w:r w:rsidRPr="00F050B1">
                <w:rPr>
                  <w:lang w:val="en-US"/>
                </w:rPr>
                <w:t>&amp;</w:t>
              </w:r>
            </w:ins>
          </w:p>
          <w:p w14:paraId="024DA0D4" w14:textId="77777777" w:rsidR="00B94CF2" w:rsidRPr="00F050B1" w:rsidRDefault="00B94CF2" w:rsidP="00361B6F">
            <w:pPr>
              <w:pStyle w:val="TableEntryHeader"/>
              <w:rPr>
                <w:ins w:id="497" w:author="Luke Duncan" w:date="2019-03-07T10:32:00Z"/>
                <w:lang w:val="en-US"/>
              </w:rPr>
            </w:pPr>
            <w:ins w:id="498" w:author="Luke Duncan" w:date="2019-03-07T10:32:00Z">
              <w:r w:rsidRPr="00F050B1">
                <w:rPr>
                  <w:lang w:val="en-US"/>
                </w:rPr>
                <w:t>Cardinality</w:t>
              </w:r>
            </w:ins>
          </w:p>
        </w:tc>
        <w:tc>
          <w:tcPr>
            <w:tcW w:w="6226" w:type="dxa"/>
            <w:shd w:val="clear" w:color="auto" w:fill="D9D9D9"/>
          </w:tcPr>
          <w:p w14:paraId="771FA8AC" w14:textId="77777777" w:rsidR="00B94CF2" w:rsidRPr="00F050B1" w:rsidRDefault="00B94CF2" w:rsidP="00361B6F">
            <w:pPr>
              <w:pStyle w:val="TableEntryHeader"/>
              <w:rPr>
                <w:ins w:id="499" w:author="Luke Duncan" w:date="2019-03-07T10:32:00Z"/>
                <w:lang w:val="en-US"/>
              </w:rPr>
            </w:pPr>
            <w:ins w:id="500" w:author="Luke Duncan" w:date="2019-03-07T10:32:00Z">
              <w:r w:rsidRPr="00F050B1">
                <w:rPr>
                  <w:lang w:val="en-US"/>
                </w:rPr>
                <w:t>Data Type</w:t>
              </w:r>
            </w:ins>
          </w:p>
        </w:tc>
      </w:tr>
      <w:tr w:rsidR="00B94CF2" w:rsidRPr="00F050B1" w14:paraId="0B559BE6" w14:textId="77777777" w:rsidTr="00361B6F">
        <w:trPr>
          <w:cantSplit/>
          <w:trHeight w:val="578"/>
          <w:ins w:id="501" w:author="Luke Duncan" w:date="2019-03-07T10:32:00Z"/>
        </w:trPr>
        <w:tc>
          <w:tcPr>
            <w:tcW w:w="2448" w:type="dxa"/>
            <w:shd w:val="clear" w:color="auto" w:fill="auto"/>
          </w:tcPr>
          <w:p w14:paraId="78A3BD43" w14:textId="77777777" w:rsidR="00B94CF2" w:rsidRPr="00F050B1" w:rsidRDefault="00B94CF2" w:rsidP="00361B6F">
            <w:pPr>
              <w:pStyle w:val="TableEntry"/>
              <w:rPr>
                <w:ins w:id="502" w:author="Luke Duncan" w:date="2019-03-07T10:32:00Z"/>
                <w:rStyle w:val="XMLname"/>
                <w:lang w:val="en-US"/>
              </w:rPr>
            </w:pPr>
            <w:proofErr w:type="spellStart"/>
            <w:ins w:id="503" w:author="Luke Duncan" w:date="2019-03-07T10:32:00Z">
              <w:r w:rsidRPr="00F050B1">
                <w:rPr>
                  <w:rStyle w:val="XMLname"/>
                  <w:lang w:val="en-US"/>
                </w:rPr>
                <w:t>meta.profile</w:t>
              </w:r>
              <w:proofErr w:type="spellEnd"/>
              <w:r w:rsidRPr="00F050B1">
                <w:rPr>
                  <w:rStyle w:val="XMLname"/>
                  <w:lang w:val="en-US"/>
                </w:rPr>
                <w:t xml:space="preserve"> [2..*]</w:t>
              </w:r>
            </w:ins>
          </w:p>
        </w:tc>
        <w:tc>
          <w:tcPr>
            <w:tcW w:w="6226" w:type="dxa"/>
            <w:shd w:val="clear" w:color="auto" w:fill="auto"/>
          </w:tcPr>
          <w:p w14:paraId="3CA0AA07" w14:textId="77777777" w:rsidR="00B94CF2" w:rsidRPr="00F050B1" w:rsidRDefault="00B94CF2" w:rsidP="00361B6F">
            <w:pPr>
              <w:pStyle w:val="TableEntry"/>
              <w:rPr>
                <w:ins w:id="504" w:author="Luke Duncan" w:date="2019-03-07T10:32:00Z"/>
                <w:rStyle w:val="XMLname"/>
                <w:rFonts w:ascii="Times New Roman" w:hAnsi="Times New Roman" w:cs="Times New Roman"/>
                <w:sz w:val="24"/>
                <w:szCs w:val="24"/>
                <w:lang w:val="en-US"/>
              </w:rPr>
            </w:pPr>
            <w:ins w:id="505" w:author="Luke Duncan" w:date="2019-03-07T10:32:00Z">
              <w:r w:rsidRPr="00F050B1">
                <w:rPr>
                  <w:rStyle w:val="XMLname"/>
                  <w:rFonts w:ascii="Times New Roman" w:hAnsi="Times New Roman" w:cs="Times New Roman"/>
                  <w:sz w:val="24"/>
                  <w:szCs w:val="24"/>
                  <w:lang w:val="en-US"/>
                </w:rPr>
                <w:t>In addition, there shall be one entry with the value:</w:t>
              </w:r>
            </w:ins>
          </w:p>
          <w:p w14:paraId="7AA79D97" w14:textId="77777777" w:rsidR="00B94CF2" w:rsidRPr="00F050B1" w:rsidRDefault="00B94CF2" w:rsidP="00361B6F">
            <w:pPr>
              <w:pStyle w:val="TableEntry"/>
              <w:rPr>
                <w:ins w:id="506" w:author="Luke Duncan" w:date="2019-03-07T10:32:00Z"/>
                <w:rStyle w:val="XMLname"/>
                <w:lang w:val="en-US"/>
              </w:rPr>
            </w:pPr>
            <w:ins w:id="507" w:author="Luke Duncan" w:date="2019-03-07T10:32:00Z">
              <w:r w:rsidRPr="00F050B1">
                <w:rPr>
                  <w:rStyle w:val="XMLname"/>
                  <w:rFonts w:eastAsia="Arial"/>
                  <w:lang w:val="en-US"/>
                </w:rPr>
                <w:t>http://ihe.net/fhir/StructureDefinition/IHE_mCSD_FacilityOrganization</w:t>
              </w:r>
            </w:ins>
          </w:p>
        </w:tc>
      </w:tr>
      <w:tr w:rsidR="00B94CF2" w:rsidRPr="00F050B1" w14:paraId="200E8618" w14:textId="77777777" w:rsidTr="00361B6F">
        <w:trPr>
          <w:cantSplit/>
          <w:trHeight w:val="578"/>
          <w:ins w:id="508" w:author="Luke Duncan" w:date="2019-03-07T10:32:00Z"/>
        </w:trPr>
        <w:tc>
          <w:tcPr>
            <w:tcW w:w="2448" w:type="dxa"/>
            <w:shd w:val="clear" w:color="auto" w:fill="auto"/>
          </w:tcPr>
          <w:p w14:paraId="4A12281E" w14:textId="77777777" w:rsidR="0052000E" w:rsidRPr="00F050B1" w:rsidRDefault="00B94CF2" w:rsidP="00361B6F">
            <w:pPr>
              <w:pStyle w:val="TableEntry"/>
              <w:rPr>
                <w:rStyle w:val="XMLname"/>
                <w:lang w:val="en-US"/>
              </w:rPr>
            </w:pPr>
            <w:ins w:id="509" w:author="Luke Duncan" w:date="2019-03-07T10:32:00Z">
              <w:r w:rsidRPr="00F050B1">
                <w:rPr>
                  <w:rStyle w:val="XMLname"/>
                  <w:lang w:val="en-US"/>
                </w:rPr>
                <w:t xml:space="preserve">type </w:t>
              </w:r>
            </w:ins>
          </w:p>
          <w:p w14:paraId="6E4A8BB6" w14:textId="49F15336" w:rsidR="00B94CF2" w:rsidRPr="00F050B1" w:rsidRDefault="00B94CF2" w:rsidP="00361B6F">
            <w:pPr>
              <w:pStyle w:val="TableEntry"/>
              <w:rPr>
                <w:ins w:id="510" w:author="Luke Duncan" w:date="2019-03-07T10:32:00Z"/>
                <w:rStyle w:val="XMLname"/>
                <w:lang w:val="en-US"/>
              </w:rPr>
            </w:pPr>
            <w:ins w:id="511" w:author="Luke Duncan" w:date="2019-03-07T10:32:00Z">
              <w:r w:rsidRPr="00F050B1">
                <w:rPr>
                  <w:rStyle w:val="XMLname"/>
                  <w:lang w:val="en-US"/>
                </w:rPr>
                <w:t>[2..*]</w:t>
              </w:r>
            </w:ins>
          </w:p>
        </w:tc>
        <w:tc>
          <w:tcPr>
            <w:tcW w:w="6226" w:type="dxa"/>
            <w:shd w:val="clear" w:color="auto" w:fill="auto"/>
          </w:tcPr>
          <w:p w14:paraId="3CDEB80F" w14:textId="77777777" w:rsidR="00B94CF2" w:rsidRPr="00F050B1" w:rsidRDefault="00B94CF2" w:rsidP="00361B6F">
            <w:pPr>
              <w:pStyle w:val="TableEntry"/>
              <w:rPr>
                <w:ins w:id="512" w:author="Luke Duncan" w:date="2019-03-07T10:32:00Z"/>
                <w:rStyle w:val="XMLname"/>
                <w:rFonts w:ascii="Times New Roman" w:hAnsi="Times New Roman" w:cs="Times New Roman"/>
                <w:sz w:val="24"/>
                <w:szCs w:val="24"/>
                <w:lang w:val="en-US"/>
              </w:rPr>
            </w:pPr>
            <w:ins w:id="513" w:author="Luke Duncan" w:date="2019-03-07T10:32:00Z">
              <w:r w:rsidRPr="00F050B1">
                <w:rPr>
                  <w:rStyle w:val="XMLname"/>
                  <w:rFonts w:ascii="Times New Roman" w:hAnsi="Times New Roman" w:cs="Times New Roman"/>
                  <w:sz w:val="24"/>
                  <w:szCs w:val="24"/>
                  <w:lang w:val="en-US"/>
                </w:rPr>
                <w:t>In addition, there shall be one type with the following value:</w:t>
              </w:r>
            </w:ins>
          </w:p>
          <w:p w14:paraId="4747E380" w14:textId="17D3D891" w:rsidR="00B94CF2" w:rsidRPr="00F050B1" w:rsidRDefault="00B94CF2" w:rsidP="00361B6F">
            <w:pPr>
              <w:pStyle w:val="TableEntry"/>
              <w:rPr>
                <w:ins w:id="514" w:author="Luke Duncan" w:date="2019-03-07T10:32:00Z"/>
                <w:rStyle w:val="XMLname"/>
                <w:lang w:val="en-US"/>
              </w:rPr>
            </w:pPr>
            <w:ins w:id="515" w:author="Luke Duncan" w:date="2019-03-07T10:32:00Z">
              <w:r w:rsidRPr="00F050B1">
                <w:rPr>
                  <w:rStyle w:val="XMLname"/>
                  <w:lang w:val="en-US"/>
                </w:rPr>
                <w:t>system = "</w:t>
              </w:r>
              <w:proofErr w:type="gramStart"/>
              <w:r w:rsidRPr="00F050B1">
                <w:rPr>
                  <w:rStyle w:val="XMLname"/>
                  <w:lang w:val="en-US"/>
                </w:rPr>
                <w:t>urn:ietf</w:t>
              </w:r>
              <w:proofErr w:type="gramEnd"/>
              <w:r w:rsidRPr="00F050B1">
                <w:rPr>
                  <w:rStyle w:val="XMLname"/>
                  <w:lang w:val="en-US"/>
                </w:rPr>
                <w:t>:rfc:3986"</w:t>
              </w:r>
            </w:ins>
          </w:p>
          <w:p w14:paraId="2BEF8D5A" w14:textId="77777777" w:rsidR="00B94CF2" w:rsidRPr="00F050B1" w:rsidRDefault="00B94CF2" w:rsidP="00361B6F">
            <w:pPr>
              <w:pStyle w:val="TableEntry"/>
              <w:rPr>
                <w:ins w:id="516" w:author="Luke Duncan" w:date="2019-03-07T10:32:00Z"/>
                <w:rStyle w:val="XMLname"/>
                <w:lang w:val="en-US"/>
              </w:rPr>
            </w:pPr>
            <w:ins w:id="517" w:author="Luke Duncan" w:date="2019-03-07T10:32:00Z">
              <w:r w:rsidRPr="00F050B1">
                <w:rPr>
                  <w:rStyle w:val="XMLname"/>
                  <w:lang w:val="en-US"/>
                </w:rPr>
                <w:t>code = "</w:t>
              </w:r>
              <w:r w:rsidRPr="00F050B1">
                <w:rPr>
                  <w:rStyle w:val="XMLname"/>
                  <w:lang w:val="en-US"/>
                </w:rPr>
                <w:fldChar w:fldCharType="begin"/>
              </w:r>
              <w:r w:rsidRPr="00F050B1">
                <w:rPr>
                  <w:rStyle w:val="XMLname"/>
                  <w:lang w:val="en-US"/>
                </w:rPr>
                <w:instrText xml:space="preserve"> HYPERLINK "http://ihe.net/SYSTEM" </w:instrText>
              </w:r>
              <w:r w:rsidRPr="00F050B1">
                <w:rPr>
                  <w:rStyle w:val="XMLname"/>
                  <w:lang w:val="en-US"/>
                </w:rPr>
                <w:fldChar w:fldCharType="separate"/>
              </w:r>
              <w:proofErr w:type="gramStart"/>
              <w:r w:rsidRPr="00F050B1">
                <w:rPr>
                  <w:rStyle w:val="Hyperlink"/>
                  <w:rFonts w:ascii="Courier New" w:hAnsi="Courier New" w:cs="TimesNewRomanPSMT"/>
                  <w:sz w:val="20"/>
                  <w:lang w:val="en-US" w:eastAsia="en-US"/>
                </w:rPr>
                <w:t>urn:ihe</w:t>
              </w:r>
              <w:proofErr w:type="gramEnd"/>
              <w:r w:rsidRPr="00F050B1">
                <w:rPr>
                  <w:rStyle w:val="Hyperlink"/>
                  <w:rFonts w:ascii="Courier New" w:hAnsi="Courier New" w:cs="TimesNewRomanPSMT"/>
                  <w:sz w:val="20"/>
                  <w:lang w:val="en-US" w:eastAsia="en-US"/>
                </w:rPr>
                <w:t>:iti:mcsd:2019:facility</w:t>
              </w:r>
              <w:r w:rsidRPr="00F050B1">
                <w:rPr>
                  <w:rStyle w:val="XMLname"/>
                  <w:lang w:val="en-US"/>
                </w:rPr>
                <w:fldChar w:fldCharType="end"/>
              </w:r>
              <w:r w:rsidRPr="00F050B1">
                <w:rPr>
                  <w:rStyle w:val="XMLname"/>
                  <w:lang w:val="en-US"/>
                </w:rPr>
                <w:t>"</w:t>
              </w:r>
            </w:ins>
          </w:p>
        </w:tc>
      </w:tr>
    </w:tbl>
    <w:p w14:paraId="22A908BE" w14:textId="48C8A95C" w:rsidR="00CF24B5" w:rsidRPr="00F050B1" w:rsidDel="00B94CF2" w:rsidRDefault="00CF24B5" w:rsidP="00CF24B5">
      <w:pPr>
        <w:pStyle w:val="BodyText"/>
        <w:rPr>
          <w:del w:id="518" w:author="Luke Duncan" w:date="2019-03-07T10:32:00Z"/>
        </w:rPr>
      </w:pPr>
    </w:p>
    <w:p w14:paraId="49C11F10" w14:textId="77777777" w:rsidR="00CF24B5" w:rsidRPr="00F050B1" w:rsidRDefault="00CF24B5" w:rsidP="002C4FEC">
      <w:pPr>
        <w:pStyle w:val="Heading6"/>
        <w:numPr>
          <w:ilvl w:val="0"/>
          <w:numId w:val="0"/>
        </w:numPr>
        <w:rPr>
          <w:noProof w:val="0"/>
          <w:lang w:val="en-US"/>
        </w:rPr>
      </w:pPr>
      <w:bookmarkStart w:id="519" w:name="_Toc4673045"/>
      <w:r w:rsidRPr="00F050B1">
        <w:rPr>
          <w:noProof w:val="0"/>
          <w:lang w:val="en-US"/>
        </w:rPr>
        <w:t>3.</w:t>
      </w:r>
      <w:r w:rsidR="00CA734A" w:rsidRPr="00F050B1">
        <w:rPr>
          <w:noProof w:val="0"/>
          <w:lang w:val="en-US"/>
        </w:rPr>
        <w:t>90</w:t>
      </w:r>
      <w:r w:rsidRPr="00F050B1">
        <w:rPr>
          <w:noProof w:val="0"/>
          <w:lang w:val="en-US"/>
        </w:rPr>
        <w:t>.4.2.2.2 FHIR Location Resource Constraints</w:t>
      </w:r>
      <w:bookmarkEnd w:id="519"/>
    </w:p>
    <w:p w14:paraId="10D191F1" w14:textId="7698046B" w:rsidR="00CF24B5" w:rsidRPr="00F050B1" w:rsidRDefault="003D07E8" w:rsidP="00CF24B5">
      <w:pPr>
        <w:pStyle w:val="BodyText"/>
      </w:pPr>
      <w:ins w:id="520" w:author="Luke Duncan" w:date="2019-04-30T10:10:00Z">
        <w:r w:rsidRPr="00F050B1">
          <w:t>A Care Services Selective Consumer</w:t>
        </w:r>
        <w:r>
          <w:t xml:space="preserve"> may query on </w:t>
        </w:r>
      </w:ins>
      <w:ins w:id="521" w:author="Luke Duncan" w:date="2019-04-30T10:11:00Z">
        <w:r>
          <w:rPr>
            <w:rStyle w:val="XMLname"/>
          </w:rPr>
          <w:t>Location</w:t>
        </w:r>
      </w:ins>
      <w:ins w:id="522" w:author="Luke Duncan" w:date="2019-04-30T10:10:00Z">
        <w:r>
          <w:t xml:space="preserve"> Resources.</w:t>
        </w:r>
        <w:r w:rsidRPr="00F050B1">
          <w:t xml:space="preserve"> </w:t>
        </w:r>
        <w:r>
          <w:t>A</w:t>
        </w:r>
        <w:r w:rsidRPr="00F050B1">
          <w:t xml:space="preserve"> Care Services Selective Supplier shall return a</w:t>
        </w:r>
        <w:r>
          <w:t xml:space="preserve"> </w:t>
        </w:r>
        <w:r w:rsidRPr="00E122C3">
          <w:rPr>
            <w:rStyle w:val="XMLname"/>
          </w:rPr>
          <w:t>Bundle</w:t>
        </w:r>
        <w:r>
          <w:t xml:space="preserve"> of matching</w:t>
        </w:r>
        <w:r w:rsidRPr="00F050B1">
          <w:t xml:space="preserve"> </w:t>
        </w:r>
      </w:ins>
      <w:ins w:id="523" w:author="Luke Duncan" w:date="2019-04-30T10:11:00Z">
        <w:r>
          <w:rPr>
            <w:rFonts w:ascii="Courier New" w:hAnsi="Courier New" w:cs="Courier New"/>
            <w:sz w:val="20"/>
          </w:rPr>
          <w:t>Location</w:t>
        </w:r>
      </w:ins>
      <w:ins w:id="524" w:author="Luke Duncan" w:date="2019-04-30T10:10:00Z">
        <w:r w:rsidRPr="00F050B1">
          <w:t xml:space="preserve"> Resource</w:t>
        </w:r>
        <w:r>
          <w:t>s</w:t>
        </w:r>
      </w:ins>
      <w:ins w:id="525" w:author="Luke Duncan" w:date="2019-04-30T10:11:00Z">
        <w:r>
          <w:t>.</w:t>
        </w:r>
      </w:ins>
      <w:ins w:id="526" w:author="Luke Duncan" w:date="2019-04-30T10:10:00Z">
        <w:r w:rsidRPr="00F050B1">
          <w:t xml:space="preserve"> </w:t>
        </w:r>
      </w:ins>
      <w:del w:id="527" w:author="Luke Duncan" w:date="2019-04-30T10:11:00Z">
        <w:r w:rsidR="00CF24B5" w:rsidRPr="00F050B1" w:rsidDel="003D07E8">
          <w:delText xml:space="preserve">A Care Services Selective Consumer and a Care Services Selective Supplier shall </w:delText>
        </w:r>
        <w:r w:rsidR="00F555CC" w:rsidRPr="00F050B1" w:rsidDel="003D07E8">
          <w:delText>query</w:delText>
        </w:r>
        <w:r w:rsidR="002F675F" w:rsidRPr="00F050B1" w:rsidDel="003D07E8">
          <w:delText xml:space="preserve"> or return </w:delText>
        </w:r>
        <w:r w:rsidR="00CF24B5" w:rsidRPr="00F050B1" w:rsidDel="003D07E8">
          <w:delText xml:space="preserve">a </w:delText>
        </w:r>
        <w:r w:rsidR="00CF24B5" w:rsidRPr="00F050B1" w:rsidDel="003D07E8">
          <w:rPr>
            <w:rFonts w:ascii="Courier New" w:hAnsi="Courier New" w:cs="Courier New"/>
            <w:sz w:val="20"/>
          </w:rPr>
          <w:delText>Location</w:delText>
        </w:r>
        <w:r w:rsidR="00CF24B5" w:rsidRPr="00F050B1" w:rsidDel="003D07E8">
          <w:delText xml:space="preserve"> Resource</w:delText>
        </w:r>
      </w:del>
      <w:del w:id="528" w:author="Luke Duncan" w:date="2019-03-07T10:33:00Z">
        <w:r w:rsidR="00CF24B5" w:rsidRPr="00F050B1" w:rsidDel="00B94CF2">
          <w:delText xml:space="preserve"> when supporting the Location Option</w:delText>
        </w:r>
      </w:del>
      <w:del w:id="529" w:author="Luke Duncan" w:date="2019-04-30T10:11:00Z">
        <w:r w:rsidR="000C4848" w:rsidRPr="00F050B1" w:rsidDel="003D07E8">
          <w:delText xml:space="preserve">. </w:delText>
        </w:r>
      </w:del>
      <w:r w:rsidR="00CF24B5" w:rsidRPr="00F050B1">
        <w:t xml:space="preserve">The </w:t>
      </w:r>
      <w:r w:rsidR="00CF24B5" w:rsidRPr="00F050B1">
        <w:rPr>
          <w:rFonts w:ascii="Courier New" w:hAnsi="Courier New" w:cs="Courier New"/>
          <w:sz w:val="20"/>
        </w:rPr>
        <w:t>Location</w:t>
      </w:r>
      <w:r w:rsidR="00CF24B5" w:rsidRPr="00F050B1">
        <w:t xml:space="preserve"> Resource shall be further constrained as described in Table 3.</w:t>
      </w:r>
      <w:r w:rsidR="00CA734A" w:rsidRPr="00F050B1">
        <w:t>90</w:t>
      </w:r>
      <w:r w:rsidR="00CF24B5" w:rsidRPr="00F050B1">
        <w:t>.4.2.2.2-1</w:t>
      </w:r>
      <w:r w:rsidR="000C4848" w:rsidRPr="00F050B1">
        <w:t xml:space="preserve">. </w:t>
      </w:r>
      <w:r w:rsidR="00CF24B5" w:rsidRPr="00F050B1">
        <w:t xml:space="preserve">The </w:t>
      </w:r>
      <w:r w:rsidR="00EC7319" w:rsidRPr="00F050B1">
        <w:t>Element</w:t>
      </w:r>
      <w:r w:rsidR="00CF24B5" w:rsidRPr="00F050B1">
        <w:t xml:space="preserve"> column in Table 3.</w:t>
      </w:r>
      <w:r w:rsidR="00CA734A" w:rsidRPr="00F050B1">
        <w:t>90</w:t>
      </w:r>
      <w:r w:rsidR="00CF24B5" w:rsidRPr="00F050B1">
        <w:t xml:space="preserve">.4.2.2.2-1 references the object model defined at </w:t>
      </w:r>
      <w:hyperlink r:id="rId59" w:anchor="resource" w:history="1">
        <w:r w:rsidR="005360C7" w:rsidRPr="00F050B1">
          <w:rPr>
            <w:rStyle w:val="Hyperlink"/>
          </w:rPr>
          <w:t>http://hl7.org/fhir/R4/location.html#resource</w:t>
        </w:r>
      </w:hyperlink>
      <w:r w:rsidR="00CF24B5" w:rsidRPr="00F050B1">
        <w:t>.</w:t>
      </w:r>
    </w:p>
    <w:p w14:paraId="52D877F5" w14:textId="77777777" w:rsidR="00CF24B5" w:rsidRPr="00F050B1" w:rsidRDefault="00CF24B5" w:rsidP="00CF24B5">
      <w:pPr>
        <w:pStyle w:val="TableTitle"/>
      </w:pPr>
      <w:r w:rsidRPr="00F050B1">
        <w:lastRenderedPageBreak/>
        <w:t>Table 3.</w:t>
      </w:r>
      <w:r w:rsidR="00CA734A" w:rsidRPr="00F050B1">
        <w:t>90</w:t>
      </w:r>
      <w:r w:rsidRPr="00F050B1">
        <w:t xml:space="preserve">.4.2.2.2-1: </w:t>
      </w:r>
      <w:r w:rsidRPr="00F050B1">
        <w:rPr>
          <w:rStyle w:val="XMLname"/>
        </w:rPr>
        <w:t>Location</w:t>
      </w:r>
      <w:r w:rsidRPr="00F050B1">
        <w:t xml:space="preserve"> Resource Constraints </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01"/>
        <w:gridCol w:w="4719"/>
      </w:tblGrid>
      <w:tr w:rsidR="00E66619" w:rsidRPr="00F050B1" w14:paraId="13BF79F0" w14:textId="77777777" w:rsidTr="00657A31">
        <w:trPr>
          <w:cantSplit/>
          <w:trHeight w:val="800"/>
          <w:tblHeader/>
        </w:trPr>
        <w:tc>
          <w:tcPr>
            <w:tcW w:w="4001" w:type="dxa"/>
            <w:shd w:val="clear" w:color="auto" w:fill="D9D9D9"/>
          </w:tcPr>
          <w:p w14:paraId="557ECEB0" w14:textId="77777777" w:rsidR="00E66619" w:rsidRPr="00F050B1" w:rsidRDefault="00E66619" w:rsidP="00940A5B">
            <w:pPr>
              <w:pStyle w:val="TableEntryHeader"/>
              <w:rPr>
                <w:lang w:val="en-US"/>
              </w:rPr>
            </w:pPr>
            <w:r w:rsidRPr="00F050B1">
              <w:rPr>
                <w:lang w:val="en-US"/>
              </w:rPr>
              <w:t>Element</w:t>
            </w:r>
          </w:p>
          <w:p w14:paraId="7CCC2A39" w14:textId="77777777" w:rsidR="00E66619" w:rsidRPr="00F050B1" w:rsidRDefault="00E66619">
            <w:pPr>
              <w:pStyle w:val="TableEntryHeader"/>
              <w:rPr>
                <w:lang w:val="en-US"/>
              </w:rPr>
            </w:pPr>
            <w:r w:rsidRPr="00F050B1">
              <w:rPr>
                <w:lang w:val="en-US"/>
              </w:rPr>
              <w:t>&amp;</w:t>
            </w:r>
          </w:p>
          <w:p w14:paraId="3F7CC950" w14:textId="77777777" w:rsidR="00E66619" w:rsidRPr="00F050B1" w:rsidRDefault="00E66619">
            <w:pPr>
              <w:pStyle w:val="TableEntryHeader"/>
              <w:rPr>
                <w:lang w:val="en-US"/>
              </w:rPr>
            </w:pPr>
            <w:r w:rsidRPr="00F050B1">
              <w:rPr>
                <w:lang w:val="en-US"/>
              </w:rPr>
              <w:t>Cardinality</w:t>
            </w:r>
          </w:p>
        </w:tc>
        <w:tc>
          <w:tcPr>
            <w:tcW w:w="4719" w:type="dxa"/>
            <w:shd w:val="clear" w:color="auto" w:fill="D9D9D9"/>
          </w:tcPr>
          <w:p w14:paraId="3143DE9A" w14:textId="77777777" w:rsidR="00E66619" w:rsidRPr="00F050B1" w:rsidRDefault="00E66619">
            <w:pPr>
              <w:pStyle w:val="TableEntryHeader"/>
              <w:rPr>
                <w:lang w:val="en-US"/>
              </w:rPr>
            </w:pPr>
            <w:r w:rsidRPr="00F050B1">
              <w:rPr>
                <w:lang w:val="en-US"/>
              </w:rPr>
              <w:t>Data Type</w:t>
            </w:r>
          </w:p>
        </w:tc>
      </w:tr>
      <w:tr w:rsidR="00D91F38" w:rsidRPr="00F050B1" w14:paraId="607279BE" w14:textId="77777777" w:rsidTr="0026309E">
        <w:trPr>
          <w:cantSplit/>
          <w:trHeight w:val="564"/>
          <w:ins w:id="530" w:author="Luke Duncan" w:date="2019-03-07T10:40:00Z"/>
        </w:trPr>
        <w:tc>
          <w:tcPr>
            <w:tcW w:w="4001" w:type="dxa"/>
            <w:shd w:val="clear" w:color="auto" w:fill="auto"/>
          </w:tcPr>
          <w:p w14:paraId="12E8423E" w14:textId="77777777" w:rsidR="0052000E" w:rsidRPr="00F050B1" w:rsidRDefault="00D91F38" w:rsidP="00D91F38">
            <w:pPr>
              <w:pStyle w:val="TableEntry"/>
              <w:rPr>
                <w:rStyle w:val="XMLname"/>
                <w:lang w:val="en-US"/>
              </w:rPr>
            </w:pPr>
            <w:proofErr w:type="spellStart"/>
            <w:ins w:id="531" w:author="Luke Duncan" w:date="2019-03-07T10:41:00Z">
              <w:r w:rsidRPr="00F050B1">
                <w:rPr>
                  <w:rStyle w:val="XMLname"/>
                  <w:lang w:val="en-US"/>
                </w:rPr>
                <w:t>meta.profile</w:t>
              </w:r>
              <w:proofErr w:type="spellEnd"/>
              <w:r w:rsidRPr="00F050B1">
                <w:rPr>
                  <w:rStyle w:val="XMLname"/>
                  <w:lang w:val="en-US"/>
                </w:rPr>
                <w:t xml:space="preserve"> </w:t>
              </w:r>
            </w:ins>
          </w:p>
          <w:p w14:paraId="691AC10B" w14:textId="745F9BC8" w:rsidR="00D91F38" w:rsidRPr="00F050B1" w:rsidRDefault="00D91F38" w:rsidP="00D91F38">
            <w:pPr>
              <w:pStyle w:val="TableEntry"/>
              <w:rPr>
                <w:ins w:id="532" w:author="Luke Duncan" w:date="2019-03-07T10:40:00Z"/>
                <w:rStyle w:val="XMLname"/>
                <w:lang w:val="en-US"/>
              </w:rPr>
            </w:pPr>
            <w:ins w:id="533" w:author="Luke Duncan" w:date="2019-03-07T10:41:00Z">
              <w:r w:rsidRPr="00F050B1">
                <w:rPr>
                  <w:rStyle w:val="XMLname"/>
                  <w:lang w:val="en-US"/>
                </w:rPr>
                <w:t>[1..*]</w:t>
              </w:r>
            </w:ins>
          </w:p>
        </w:tc>
        <w:tc>
          <w:tcPr>
            <w:tcW w:w="4719" w:type="dxa"/>
            <w:shd w:val="clear" w:color="auto" w:fill="auto"/>
          </w:tcPr>
          <w:p w14:paraId="685169CC" w14:textId="77777777" w:rsidR="00D91F38" w:rsidRPr="00F050B1" w:rsidRDefault="00D91F38" w:rsidP="00D91F38">
            <w:pPr>
              <w:pStyle w:val="TableEntry"/>
              <w:rPr>
                <w:ins w:id="534" w:author="Luke Duncan" w:date="2019-03-07T10:41:00Z"/>
                <w:rStyle w:val="XMLname"/>
                <w:rFonts w:ascii="Times New Roman" w:hAnsi="Times New Roman" w:cs="Times New Roman"/>
                <w:sz w:val="24"/>
                <w:szCs w:val="24"/>
                <w:lang w:val="en-US"/>
              </w:rPr>
            </w:pPr>
            <w:ins w:id="535" w:author="Luke Duncan" w:date="2019-03-07T10:41:00Z">
              <w:r w:rsidRPr="00F050B1">
                <w:rPr>
                  <w:rStyle w:val="XMLname"/>
                  <w:rFonts w:ascii="Times New Roman" w:hAnsi="Times New Roman" w:cs="Times New Roman"/>
                  <w:sz w:val="24"/>
                  <w:szCs w:val="24"/>
                  <w:lang w:val="en-US"/>
                </w:rPr>
                <w:t>There shall be at least one entry with the value:</w:t>
              </w:r>
            </w:ins>
          </w:p>
          <w:p w14:paraId="426CBBEE" w14:textId="1654AC60" w:rsidR="00D91F38" w:rsidRPr="00F050B1" w:rsidRDefault="00D91F38" w:rsidP="00D91F38">
            <w:pPr>
              <w:pStyle w:val="TableEntry"/>
              <w:rPr>
                <w:ins w:id="536" w:author="Luke Duncan" w:date="2019-03-07T10:40:00Z"/>
                <w:rStyle w:val="XMLname"/>
                <w:lang w:val="en-US"/>
              </w:rPr>
            </w:pPr>
            <w:ins w:id="537" w:author="Luke Duncan" w:date="2019-03-07T10:41:00Z">
              <w:r w:rsidRPr="00F050B1">
                <w:rPr>
                  <w:rStyle w:val="XMLname"/>
                  <w:rFonts w:eastAsia="Arial"/>
                  <w:lang w:val="en-US"/>
                </w:rPr>
                <w:t>http://ihe.net/fhir/StructureDefinition/IHE_mCSD_Location</w:t>
              </w:r>
            </w:ins>
          </w:p>
        </w:tc>
      </w:tr>
      <w:tr w:rsidR="00E66619" w:rsidRPr="00F050B1" w14:paraId="1B0F967F" w14:textId="77777777" w:rsidTr="0026309E">
        <w:trPr>
          <w:cantSplit/>
          <w:trHeight w:val="564"/>
        </w:trPr>
        <w:tc>
          <w:tcPr>
            <w:tcW w:w="4001" w:type="dxa"/>
            <w:shd w:val="clear" w:color="auto" w:fill="auto"/>
          </w:tcPr>
          <w:p w14:paraId="33B5A44F" w14:textId="77777777" w:rsidR="00E66619" w:rsidRPr="00F050B1" w:rsidRDefault="00E66619">
            <w:pPr>
              <w:pStyle w:val="TableEntry"/>
              <w:rPr>
                <w:rStyle w:val="XMLname"/>
                <w:lang w:val="en-US"/>
              </w:rPr>
            </w:pPr>
            <w:r w:rsidRPr="00F050B1">
              <w:rPr>
                <w:rStyle w:val="XMLname"/>
                <w:lang w:val="en-US"/>
              </w:rPr>
              <w:t xml:space="preserve">type </w:t>
            </w:r>
          </w:p>
          <w:p w14:paraId="5A6D4669" w14:textId="4841FA06" w:rsidR="00E66619" w:rsidRPr="00F050B1" w:rsidRDefault="00E66619">
            <w:pPr>
              <w:pStyle w:val="TableEntry"/>
              <w:rPr>
                <w:rStyle w:val="XMLname"/>
                <w:lang w:val="en-US"/>
              </w:rPr>
            </w:pPr>
            <w:r w:rsidRPr="00F050B1">
              <w:rPr>
                <w:rStyle w:val="XMLname"/>
                <w:lang w:val="en-US"/>
              </w:rPr>
              <w:t>[1..</w:t>
            </w:r>
            <w:r w:rsidR="000F1BFB" w:rsidRPr="00F050B1">
              <w:rPr>
                <w:rStyle w:val="XMLname"/>
                <w:lang w:val="en-US"/>
              </w:rPr>
              <w:t>*</w:t>
            </w:r>
            <w:r w:rsidRPr="00F050B1">
              <w:rPr>
                <w:rStyle w:val="XMLname"/>
                <w:lang w:val="en-US"/>
              </w:rPr>
              <w:t>]</w:t>
            </w:r>
          </w:p>
        </w:tc>
        <w:tc>
          <w:tcPr>
            <w:tcW w:w="4719" w:type="dxa"/>
            <w:shd w:val="clear" w:color="auto" w:fill="auto"/>
          </w:tcPr>
          <w:p w14:paraId="4C2BACE2" w14:textId="77777777" w:rsidR="00F80702" w:rsidRPr="00F050B1" w:rsidRDefault="00F80702" w:rsidP="00F80702">
            <w:pPr>
              <w:pStyle w:val="TableEntry"/>
              <w:rPr>
                <w:ins w:id="538" w:author="Luke Duncan" w:date="2019-03-07T10:54:00Z"/>
                <w:rStyle w:val="XMLname"/>
                <w:rFonts w:ascii="Times New Roman" w:hAnsi="Times New Roman" w:cs="Times New Roman"/>
                <w:sz w:val="24"/>
                <w:szCs w:val="24"/>
                <w:lang w:val="en-US"/>
              </w:rPr>
            </w:pPr>
            <w:ins w:id="539" w:author="Luke Duncan" w:date="2019-03-07T10:54:00Z">
              <w:r w:rsidRPr="00F050B1">
                <w:rPr>
                  <w:rStyle w:val="XMLname"/>
                  <w:rFonts w:ascii="Times New Roman" w:hAnsi="Times New Roman" w:cs="Times New Roman"/>
                  <w:sz w:val="24"/>
                  <w:szCs w:val="24"/>
                  <w:lang w:val="en-US"/>
                </w:rPr>
                <w:t>A code that describes the type of Organization.</w:t>
              </w:r>
            </w:ins>
          </w:p>
          <w:p w14:paraId="2D331093" w14:textId="77777777" w:rsidR="00E66619" w:rsidRPr="00F050B1" w:rsidRDefault="00E66619" w:rsidP="008A1123">
            <w:pPr>
              <w:pStyle w:val="TableEntry"/>
              <w:rPr>
                <w:rStyle w:val="XMLname"/>
                <w:lang w:val="en-US"/>
              </w:rPr>
            </w:pPr>
            <w:proofErr w:type="spellStart"/>
            <w:r w:rsidRPr="00F050B1">
              <w:rPr>
                <w:rStyle w:val="XMLname"/>
                <w:lang w:val="en-US"/>
              </w:rPr>
              <w:t>CodeableConcept</w:t>
            </w:r>
            <w:proofErr w:type="spellEnd"/>
          </w:p>
        </w:tc>
      </w:tr>
      <w:tr w:rsidR="00E66619" w:rsidRPr="00F050B1" w14:paraId="04A2496D" w14:textId="77777777" w:rsidTr="0026309E">
        <w:trPr>
          <w:cantSplit/>
          <w:trHeight w:val="530"/>
        </w:trPr>
        <w:tc>
          <w:tcPr>
            <w:tcW w:w="4001" w:type="dxa"/>
            <w:shd w:val="clear" w:color="auto" w:fill="auto"/>
          </w:tcPr>
          <w:p w14:paraId="1D472460" w14:textId="77777777" w:rsidR="0052000E" w:rsidRPr="00F050B1" w:rsidRDefault="00E66619">
            <w:pPr>
              <w:pStyle w:val="TableEntry"/>
              <w:rPr>
                <w:rStyle w:val="XMLname"/>
                <w:lang w:val="en-US"/>
              </w:rPr>
            </w:pPr>
            <w:proofErr w:type="spellStart"/>
            <w:r w:rsidRPr="00F050B1">
              <w:rPr>
                <w:rStyle w:val="XMLname"/>
                <w:lang w:val="en-US"/>
              </w:rPr>
              <w:t>physicalType</w:t>
            </w:r>
            <w:proofErr w:type="spellEnd"/>
            <w:r w:rsidRPr="00F050B1">
              <w:rPr>
                <w:rStyle w:val="XMLname"/>
                <w:lang w:val="en-US"/>
              </w:rPr>
              <w:t xml:space="preserve"> </w:t>
            </w:r>
          </w:p>
          <w:p w14:paraId="400D375D" w14:textId="3FD303D7" w:rsidR="00E66619" w:rsidRPr="00F050B1" w:rsidRDefault="00E66619">
            <w:pPr>
              <w:pStyle w:val="TableEntry"/>
              <w:rPr>
                <w:rStyle w:val="XMLname"/>
                <w:lang w:val="en-US"/>
              </w:rPr>
            </w:pPr>
            <w:r w:rsidRPr="00F050B1">
              <w:rPr>
                <w:rStyle w:val="XMLname"/>
                <w:lang w:val="en-US"/>
              </w:rPr>
              <w:t>[1..1]</w:t>
            </w:r>
          </w:p>
        </w:tc>
        <w:tc>
          <w:tcPr>
            <w:tcW w:w="4719" w:type="dxa"/>
            <w:shd w:val="clear" w:color="auto" w:fill="auto"/>
          </w:tcPr>
          <w:p w14:paraId="008C539E" w14:textId="77777777" w:rsidR="00F80702" w:rsidRPr="00F050B1" w:rsidRDefault="00F80702" w:rsidP="00F80702">
            <w:pPr>
              <w:pStyle w:val="TableEntry"/>
              <w:rPr>
                <w:ins w:id="540" w:author="Luke Duncan" w:date="2019-03-07T10:54:00Z"/>
                <w:rStyle w:val="XMLname"/>
                <w:rFonts w:ascii="Times New Roman" w:hAnsi="Times New Roman" w:cs="Times New Roman"/>
                <w:sz w:val="24"/>
                <w:szCs w:val="24"/>
                <w:lang w:val="en-US"/>
              </w:rPr>
            </w:pPr>
            <w:ins w:id="541" w:author="Luke Duncan" w:date="2019-03-07T10:54:00Z">
              <w:r w:rsidRPr="00F050B1">
                <w:rPr>
                  <w:rStyle w:val="XMLname"/>
                  <w:rFonts w:ascii="Times New Roman" w:hAnsi="Times New Roman" w:cs="Times New Roman"/>
                  <w:sz w:val="24"/>
                  <w:szCs w:val="24"/>
                  <w:lang w:val="en-US"/>
                </w:rPr>
                <w:t>A code that describes the physical type of Organization.</w:t>
              </w:r>
            </w:ins>
          </w:p>
          <w:p w14:paraId="5611D196" w14:textId="77777777" w:rsidR="00E66619" w:rsidRPr="00F050B1" w:rsidRDefault="00E66619" w:rsidP="008A1123">
            <w:pPr>
              <w:pStyle w:val="TableEntry"/>
              <w:rPr>
                <w:rStyle w:val="XMLname"/>
                <w:lang w:val="en-US"/>
              </w:rPr>
            </w:pPr>
            <w:proofErr w:type="spellStart"/>
            <w:r w:rsidRPr="00F050B1">
              <w:rPr>
                <w:rStyle w:val="XMLname"/>
                <w:lang w:val="en-US"/>
              </w:rPr>
              <w:t>CodeableConcept</w:t>
            </w:r>
            <w:proofErr w:type="spellEnd"/>
          </w:p>
        </w:tc>
      </w:tr>
      <w:tr w:rsidR="00E66619" w:rsidRPr="00F050B1" w14:paraId="4A0FB3F2" w14:textId="77777777" w:rsidTr="0026309E">
        <w:trPr>
          <w:cantSplit/>
          <w:trHeight w:val="576"/>
        </w:trPr>
        <w:tc>
          <w:tcPr>
            <w:tcW w:w="4001" w:type="dxa"/>
            <w:shd w:val="clear" w:color="auto" w:fill="auto"/>
          </w:tcPr>
          <w:p w14:paraId="60E79D95" w14:textId="77777777" w:rsidR="00E66619" w:rsidRPr="00F050B1" w:rsidRDefault="00E66619" w:rsidP="008A1123">
            <w:pPr>
              <w:pStyle w:val="TableEntry"/>
              <w:rPr>
                <w:rStyle w:val="XMLname"/>
                <w:lang w:val="en-US"/>
              </w:rPr>
            </w:pPr>
            <w:r w:rsidRPr="00F050B1">
              <w:rPr>
                <w:rStyle w:val="XMLname"/>
                <w:lang w:val="en-US"/>
              </w:rPr>
              <w:t>name</w:t>
            </w:r>
          </w:p>
          <w:p w14:paraId="309545CE" w14:textId="77777777" w:rsidR="00E66619" w:rsidRPr="00F050B1" w:rsidRDefault="00E66619" w:rsidP="008A1123">
            <w:pPr>
              <w:pStyle w:val="TableEntry"/>
              <w:rPr>
                <w:rStyle w:val="XMLname"/>
                <w:lang w:val="en-US"/>
              </w:rPr>
            </w:pPr>
            <w:r w:rsidRPr="00F050B1">
              <w:rPr>
                <w:rStyle w:val="XMLname"/>
                <w:lang w:val="en-US"/>
              </w:rPr>
              <w:t>[1..1]</w:t>
            </w:r>
          </w:p>
        </w:tc>
        <w:tc>
          <w:tcPr>
            <w:tcW w:w="4719" w:type="dxa"/>
            <w:shd w:val="clear" w:color="auto" w:fill="auto"/>
          </w:tcPr>
          <w:p w14:paraId="69A3C028" w14:textId="77777777" w:rsidR="00E66619" w:rsidRPr="00F050B1" w:rsidRDefault="00E66619" w:rsidP="008A1123">
            <w:pPr>
              <w:pStyle w:val="TableEntry"/>
              <w:rPr>
                <w:rStyle w:val="XMLname"/>
                <w:lang w:val="en-US"/>
              </w:rPr>
            </w:pPr>
            <w:r w:rsidRPr="00F050B1">
              <w:rPr>
                <w:rStyle w:val="XMLname"/>
                <w:lang w:val="en-US"/>
              </w:rPr>
              <w:t>string</w:t>
            </w:r>
          </w:p>
        </w:tc>
      </w:tr>
      <w:tr w:rsidR="00E66619" w:rsidRPr="00F050B1" w14:paraId="07F3850D" w14:textId="77777777" w:rsidTr="0026309E">
        <w:trPr>
          <w:cantSplit/>
          <w:trHeight w:val="772"/>
        </w:trPr>
        <w:tc>
          <w:tcPr>
            <w:tcW w:w="4001" w:type="dxa"/>
            <w:shd w:val="clear" w:color="auto" w:fill="auto"/>
          </w:tcPr>
          <w:p w14:paraId="57771697" w14:textId="77777777" w:rsidR="00E66619" w:rsidRPr="00F050B1" w:rsidRDefault="00E66619" w:rsidP="008A1123">
            <w:pPr>
              <w:pStyle w:val="TableEntry"/>
              <w:rPr>
                <w:rStyle w:val="XMLname"/>
                <w:lang w:val="en-US"/>
              </w:rPr>
            </w:pPr>
            <w:r w:rsidRPr="00F050B1">
              <w:rPr>
                <w:rStyle w:val="XMLname"/>
                <w:lang w:val="en-US"/>
              </w:rPr>
              <w:t>status</w:t>
            </w:r>
          </w:p>
          <w:p w14:paraId="0EAA8A3B" w14:textId="77777777" w:rsidR="00E66619" w:rsidRPr="00F050B1" w:rsidRDefault="00E66619" w:rsidP="008A1123">
            <w:pPr>
              <w:pStyle w:val="TableEntry"/>
              <w:rPr>
                <w:rStyle w:val="XMLname"/>
                <w:lang w:val="en-US"/>
              </w:rPr>
            </w:pPr>
            <w:r w:rsidRPr="00F050B1">
              <w:rPr>
                <w:rStyle w:val="XMLname"/>
                <w:lang w:val="en-US"/>
              </w:rPr>
              <w:t>[1..1]</w:t>
            </w:r>
          </w:p>
        </w:tc>
        <w:tc>
          <w:tcPr>
            <w:tcW w:w="4719" w:type="dxa"/>
            <w:shd w:val="clear" w:color="auto" w:fill="auto"/>
          </w:tcPr>
          <w:p w14:paraId="3F85B813" w14:textId="77777777" w:rsidR="00E66619" w:rsidRPr="00F050B1" w:rsidRDefault="00E66619" w:rsidP="008A1123">
            <w:pPr>
              <w:pStyle w:val="TableEntry"/>
              <w:rPr>
                <w:rStyle w:val="XMLname"/>
                <w:lang w:val="en-US"/>
              </w:rPr>
            </w:pPr>
            <w:r w:rsidRPr="00F050B1">
              <w:rPr>
                <w:rStyle w:val="XMLname"/>
                <w:lang w:val="en-US"/>
              </w:rPr>
              <w:t>code (active| suspended| inactive)</w:t>
            </w:r>
          </w:p>
        </w:tc>
      </w:tr>
    </w:tbl>
    <w:p w14:paraId="2ADB92B9" w14:textId="77777777" w:rsidR="00FD3619" w:rsidRDefault="00FD3619" w:rsidP="00F80702">
      <w:pPr>
        <w:pStyle w:val="BodyText"/>
      </w:pPr>
    </w:p>
    <w:p w14:paraId="6DCAA49E" w14:textId="3DD73319" w:rsidR="00F80702" w:rsidRPr="00F050B1" w:rsidRDefault="00F80702" w:rsidP="00F80702">
      <w:pPr>
        <w:pStyle w:val="BodyText"/>
        <w:rPr>
          <w:ins w:id="542" w:author="Luke Duncan" w:date="2019-03-07T10:54:00Z"/>
        </w:rPr>
      </w:pPr>
      <w:ins w:id="543" w:author="Luke Duncan" w:date="2019-03-07T10:54:00Z">
        <w:r w:rsidRPr="00F050B1">
          <w:t xml:space="preserve">When the resource is a Facility, the </w:t>
        </w:r>
        <w:r w:rsidRPr="003D07E8">
          <w:rPr>
            <w:rStyle w:val="XMLname"/>
            <w:rPrChange w:id="544" w:author="Luke Duncan" w:date="2019-04-30T10:12:00Z">
              <w:rPr/>
            </w:rPrChange>
          </w:rPr>
          <w:t>Location</w:t>
        </w:r>
        <w:r w:rsidRPr="00F050B1">
          <w:t xml:space="preserve"> resource </w:t>
        </w:r>
      </w:ins>
      <w:ins w:id="545" w:author="Luke Duncan" w:date="2019-04-30T10:13:00Z">
        <w:r w:rsidR="003D07E8">
          <w:t>shall</w:t>
        </w:r>
      </w:ins>
      <w:ins w:id="546" w:author="Luke Duncan" w:date="2019-03-07T10:54:00Z">
        <w:r w:rsidRPr="00F050B1">
          <w:t xml:space="preserve"> be paired with an </w:t>
        </w:r>
        <w:r w:rsidRPr="00F050B1">
          <w:rPr>
            <w:rFonts w:ascii="Courier New" w:hAnsi="Courier New" w:cs="Courier New"/>
            <w:sz w:val="20"/>
          </w:rPr>
          <w:t>Organization</w:t>
        </w:r>
        <w:r w:rsidRPr="00F050B1">
          <w:t xml:space="preserve"> </w:t>
        </w:r>
      </w:ins>
      <w:r w:rsidR="0052000E" w:rsidRPr="00F050B1">
        <w:t>R</w:t>
      </w:r>
      <w:ins w:id="547" w:author="Luke Duncan" w:date="2019-03-07T10:54:00Z">
        <w:r w:rsidRPr="00F050B1">
          <w:t xml:space="preserve">esource using the </w:t>
        </w:r>
        <w:proofErr w:type="spellStart"/>
        <w:r w:rsidRPr="00F050B1">
          <w:rPr>
            <w:rFonts w:ascii="Courier New" w:hAnsi="Courier New" w:cs="Courier New"/>
            <w:sz w:val="20"/>
          </w:rPr>
          <w:t>managingOrganization</w:t>
        </w:r>
        <w:proofErr w:type="spellEnd"/>
        <w:r w:rsidRPr="00F050B1">
          <w:t xml:space="preserve"> element in </w:t>
        </w:r>
        <w:r w:rsidRPr="003D07E8">
          <w:rPr>
            <w:rStyle w:val="XMLname"/>
            <w:rPrChange w:id="548" w:author="Luke Duncan" w:date="2019-04-30T10:12:00Z">
              <w:rPr/>
            </w:rPrChange>
          </w:rPr>
          <w:t>Location</w:t>
        </w:r>
      </w:ins>
      <w:r w:rsidR="00F050B1">
        <w:t xml:space="preserve">. </w:t>
      </w:r>
      <w:ins w:id="549" w:author="Luke Duncan" w:date="2019-04-30T10:12:00Z">
        <w:r w:rsidR="003D07E8" w:rsidRPr="00F050B1">
          <w:t>A Care Services Selective Consumer</w:t>
        </w:r>
        <w:r w:rsidR="003D07E8">
          <w:t xml:space="preserve"> may query on </w:t>
        </w:r>
        <w:r w:rsidR="003D07E8">
          <w:rPr>
            <w:rStyle w:val="XMLname"/>
          </w:rPr>
          <w:t>Location</w:t>
        </w:r>
        <w:r w:rsidR="003D07E8">
          <w:t xml:space="preserve"> Resources</w:t>
        </w:r>
        <w:r w:rsidR="003D07E8">
          <w:t xml:space="preserve"> when working with Facilities</w:t>
        </w:r>
        <w:r w:rsidR="003D07E8">
          <w:t>.</w:t>
        </w:r>
        <w:r w:rsidR="003D07E8" w:rsidRPr="00F050B1">
          <w:t xml:space="preserve"> </w:t>
        </w:r>
        <w:r w:rsidR="003D07E8">
          <w:t>A</w:t>
        </w:r>
        <w:r w:rsidR="003D07E8" w:rsidRPr="00F050B1">
          <w:t xml:space="preserve"> Care Services Selective Supplier shall return a</w:t>
        </w:r>
        <w:r w:rsidR="003D07E8">
          <w:t xml:space="preserve"> </w:t>
        </w:r>
        <w:r w:rsidR="003D07E8" w:rsidRPr="00E122C3">
          <w:rPr>
            <w:rStyle w:val="XMLname"/>
          </w:rPr>
          <w:t>Bundle</w:t>
        </w:r>
        <w:r w:rsidR="003D07E8">
          <w:t xml:space="preserve"> of matching</w:t>
        </w:r>
        <w:r w:rsidR="003D07E8" w:rsidRPr="00F050B1">
          <w:t xml:space="preserve"> </w:t>
        </w:r>
      </w:ins>
      <w:ins w:id="550" w:author="Luke Duncan" w:date="2019-04-30T10:13:00Z">
        <w:r w:rsidR="003D07E8">
          <w:rPr>
            <w:rFonts w:ascii="Courier New" w:hAnsi="Courier New" w:cs="Courier New"/>
            <w:sz w:val="20"/>
          </w:rPr>
          <w:t>Location</w:t>
        </w:r>
      </w:ins>
      <w:ins w:id="551" w:author="Luke Duncan" w:date="2019-04-30T10:12:00Z">
        <w:r w:rsidR="003D07E8" w:rsidRPr="00F050B1">
          <w:t xml:space="preserve"> Resource</w:t>
        </w:r>
        <w:r w:rsidR="003D07E8">
          <w:t>s</w:t>
        </w:r>
        <w:r w:rsidR="003D07E8">
          <w:t xml:space="preserve"> when working with Facilities.</w:t>
        </w:r>
        <w:r w:rsidR="003D07E8" w:rsidRPr="00F050B1">
          <w:t xml:space="preserve"> </w:t>
        </w:r>
      </w:ins>
      <w:ins w:id="552" w:author="Luke Duncan" w:date="2019-03-07T10:54:00Z">
        <w:r w:rsidRPr="00F050B1">
          <w:t xml:space="preserve">In addition to the constraints in 3.90.4.2.2.2, the FHIR </w:t>
        </w:r>
        <w:r w:rsidRPr="00F050B1">
          <w:rPr>
            <w:rFonts w:ascii="Courier New" w:hAnsi="Courier New" w:cs="Courier New"/>
            <w:sz w:val="20"/>
          </w:rPr>
          <w:t>Location</w:t>
        </w:r>
        <w:r w:rsidRPr="00F050B1">
          <w:t xml:space="preserve"> Resource shall be further constrained as described in Table 3.90.4.2.2.2-2. The Element column in Table 3.90.4.2.2.2-2 references the object model defined at </w:t>
        </w:r>
        <w:r w:rsidRPr="00F050B1">
          <w:rPr>
            <w:rStyle w:val="Hyperlink"/>
          </w:rPr>
          <w:fldChar w:fldCharType="begin"/>
        </w:r>
        <w:r w:rsidRPr="00F050B1">
          <w:rPr>
            <w:rStyle w:val="Hyperlink"/>
          </w:rPr>
          <w:instrText xml:space="preserve"> HYPERLINK "http://hl7.org/fhir/R4/location.html" \l "resource" </w:instrText>
        </w:r>
        <w:r w:rsidRPr="00F050B1">
          <w:rPr>
            <w:rStyle w:val="Hyperlink"/>
          </w:rPr>
          <w:fldChar w:fldCharType="separate"/>
        </w:r>
        <w:r w:rsidRPr="00F050B1">
          <w:rPr>
            <w:rStyle w:val="Hyperlink"/>
          </w:rPr>
          <w:t>http://hl7.org/fhir/R4/location.html#resource</w:t>
        </w:r>
        <w:r w:rsidRPr="00F050B1">
          <w:rPr>
            <w:rStyle w:val="Hyperlink"/>
          </w:rPr>
          <w:fldChar w:fldCharType="end"/>
        </w:r>
        <w:r w:rsidRPr="00F050B1">
          <w:t>.</w:t>
        </w:r>
      </w:ins>
    </w:p>
    <w:p w14:paraId="121A3C6F" w14:textId="77777777" w:rsidR="00F80702" w:rsidRPr="00F050B1" w:rsidRDefault="00F80702" w:rsidP="00F80702">
      <w:pPr>
        <w:pStyle w:val="TableTitle"/>
        <w:rPr>
          <w:ins w:id="553" w:author="Luke Duncan" w:date="2019-03-07T10:54:00Z"/>
        </w:rPr>
      </w:pPr>
      <w:ins w:id="554" w:author="Luke Duncan" w:date="2019-03-07T10:54:00Z">
        <w:r w:rsidRPr="00F050B1">
          <w:t xml:space="preserve">Table 3.90.4.2.2.2-2: </w:t>
        </w:r>
        <w:r w:rsidRPr="00F050B1">
          <w:rPr>
            <w:rStyle w:val="XMLname"/>
          </w:rPr>
          <w:t>Location</w:t>
        </w:r>
        <w:r w:rsidRPr="00F050B1">
          <w:t xml:space="preserve"> Resource Constraints for Facilities</w:t>
        </w:r>
      </w:ins>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01"/>
        <w:gridCol w:w="4719"/>
      </w:tblGrid>
      <w:tr w:rsidR="00F80702" w:rsidRPr="00F050B1" w14:paraId="22356EC5" w14:textId="77777777" w:rsidTr="00361B6F">
        <w:trPr>
          <w:cantSplit/>
          <w:trHeight w:val="800"/>
          <w:tblHeader/>
          <w:ins w:id="555" w:author="Luke Duncan" w:date="2019-03-07T10:54:00Z"/>
        </w:trPr>
        <w:tc>
          <w:tcPr>
            <w:tcW w:w="4001" w:type="dxa"/>
            <w:shd w:val="clear" w:color="auto" w:fill="D9D9D9"/>
          </w:tcPr>
          <w:p w14:paraId="138D2BB2" w14:textId="77777777" w:rsidR="00F80702" w:rsidRPr="00F050B1" w:rsidRDefault="00F80702" w:rsidP="00361B6F">
            <w:pPr>
              <w:pStyle w:val="TableEntryHeader"/>
              <w:rPr>
                <w:ins w:id="556" w:author="Luke Duncan" w:date="2019-03-07T10:54:00Z"/>
                <w:lang w:val="en-US"/>
              </w:rPr>
            </w:pPr>
            <w:ins w:id="557" w:author="Luke Duncan" w:date="2019-03-07T10:54:00Z">
              <w:r w:rsidRPr="00F050B1">
                <w:rPr>
                  <w:lang w:val="en-US"/>
                </w:rPr>
                <w:t>Element</w:t>
              </w:r>
            </w:ins>
          </w:p>
          <w:p w14:paraId="29D1F613" w14:textId="77777777" w:rsidR="00F80702" w:rsidRPr="00F050B1" w:rsidRDefault="00F80702" w:rsidP="00361B6F">
            <w:pPr>
              <w:pStyle w:val="TableEntryHeader"/>
              <w:rPr>
                <w:ins w:id="558" w:author="Luke Duncan" w:date="2019-03-07T10:54:00Z"/>
                <w:lang w:val="en-US"/>
              </w:rPr>
            </w:pPr>
            <w:ins w:id="559" w:author="Luke Duncan" w:date="2019-03-07T10:54:00Z">
              <w:r w:rsidRPr="00F050B1">
                <w:rPr>
                  <w:lang w:val="en-US"/>
                </w:rPr>
                <w:t>&amp;</w:t>
              </w:r>
            </w:ins>
          </w:p>
          <w:p w14:paraId="76DA0965" w14:textId="77777777" w:rsidR="00F80702" w:rsidRPr="00F050B1" w:rsidRDefault="00F80702" w:rsidP="00361B6F">
            <w:pPr>
              <w:pStyle w:val="TableEntryHeader"/>
              <w:rPr>
                <w:ins w:id="560" w:author="Luke Duncan" w:date="2019-03-07T10:54:00Z"/>
                <w:lang w:val="en-US"/>
              </w:rPr>
            </w:pPr>
            <w:ins w:id="561" w:author="Luke Duncan" w:date="2019-03-07T10:54:00Z">
              <w:r w:rsidRPr="00F050B1">
                <w:rPr>
                  <w:lang w:val="en-US"/>
                </w:rPr>
                <w:t>Cardinality</w:t>
              </w:r>
            </w:ins>
          </w:p>
        </w:tc>
        <w:tc>
          <w:tcPr>
            <w:tcW w:w="4719" w:type="dxa"/>
            <w:shd w:val="clear" w:color="auto" w:fill="D9D9D9"/>
          </w:tcPr>
          <w:p w14:paraId="25A7675F" w14:textId="77777777" w:rsidR="00F80702" w:rsidRPr="00F050B1" w:rsidRDefault="00F80702" w:rsidP="00361B6F">
            <w:pPr>
              <w:pStyle w:val="TableEntryHeader"/>
              <w:rPr>
                <w:ins w:id="562" w:author="Luke Duncan" w:date="2019-03-07T10:54:00Z"/>
                <w:lang w:val="en-US"/>
              </w:rPr>
            </w:pPr>
            <w:ins w:id="563" w:author="Luke Duncan" w:date="2019-03-07T10:54:00Z">
              <w:r w:rsidRPr="00F050B1">
                <w:rPr>
                  <w:lang w:val="en-US"/>
                </w:rPr>
                <w:t>Data Type</w:t>
              </w:r>
            </w:ins>
          </w:p>
        </w:tc>
      </w:tr>
      <w:tr w:rsidR="00F80702" w:rsidRPr="00F050B1" w14:paraId="71805B88" w14:textId="77777777" w:rsidTr="00361B6F">
        <w:trPr>
          <w:cantSplit/>
          <w:trHeight w:val="564"/>
          <w:ins w:id="564" w:author="Luke Duncan" w:date="2019-03-07T10:54:00Z"/>
        </w:trPr>
        <w:tc>
          <w:tcPr>
            <w:tcW w:w="4001" w:type="dxa"/>
            <w:shd w:val="clear" w:color="auto" w:fill="auto"/>
          </w:tcPr>
          <w:p w14:paraId="41698473" w14:textId="77777777" w:rsidR="0052000E" w:rsidRPr="00F050B1" w:rsidRDefault="00F80702" w:rsidP="00361B6F">
            <w:pPr>
              <w:pStyle w:val="TableEntry"/>
              <w:rPr>
                <w:rStyle w:val="XMLname"/>
                <w:lang w:val="en-US"/>
              </w:rPr>
            </w:pPr>
            <w:proofErr w:type="spellStart"/>
            <w:ins w:id="565" w:author="Luke Duncan" w:date="2019-03-07T10:54:00Z">
              <w:r w:rsidRPr="00F050B1">
                <w:rPr>
                  <w:rStyle w:val="XMLname"/>
                  <w:lang w:val="en-US"/>
                </w:rPr>
                <w:t>meta.profile</w:t>
              </w:r>
              <w:proofErr w:type="spellEnd"/>
              <w:r w:rsidRPr="00F050B1">
                <w:rPr>
                  <w:rStyle w:val="XMLname"/>
                  <w:lang w:val="en-US"/>
                </w:rPr>
                <w:t xml:space="preserve"> </w:t>
              </w:r>
            </w:ins>
          </w:p>
          <w:p w14:paraId="76E74B70" w14:textId="69D23C8B" w:rsidR="00F80702" w:rsidRPr="00F050B1" w:rsidRDefault="00F80702" w:rsidP="00361B6F">
            <w:pPr>
              <w:pStyle w:val="TableEntry"/>
              <w:rPr>
                <w:ins w:id="566" w:author="Luke Duncan" w:date="2019-03-07T10:54:00Z"/>
                <w:rStyle w:val="XMLname"/>
                <w:lang w:val="en-US"/>
              </w:rPr>
            </w:pPr>
            <w:ins w:id="567" w:author="Luke Duncan" w:date="2019-03-07T10:54:00Z">
              <w:r w:rsidRPr="00F050B1">
                <w:rPr>
                  <w:rStyle w:val="XMLname"/>
                  <w:lang w:val="en-US"/>
                </w:rPr>
                <w:t>[2..*]</w:t>
              </w:r>
            </w:ins>
          </w:p>
        </w:tc>
        <w:tc>
          <w:tcPr>
            <w:tcW w:w="4719" w:type="dxa"/>
            <w:shd w:val="clear" w:color="auto" w:fill="auto"/>
          </w:tcPr>
          <w:p w14:paraId="2245F9A8" w14:textId="77777777" w:rsidR="00F80702" w:rsidRPr="00F050B1" w:rsidRDefault="00F80702" w:rsidP="00361B6F">
            <w:pPr>
              <w:pStyle w:val="TableEntry"/>
              <w:rPr>
                <w:ins w:id="568" w:author="Luke Duncan" w:date="2019-03-07T10:54:00Z"/>
                <w:rStyle w:val="XMLname"/>
                <w:rFonts w:ascii="Times New Roman" w:hAnsi="Times New Roman" w:cs="Times New Roman"/>
                <w:sz w:val="24"/>
                <w:szCs w:val="24"/>
                <w:lang w:val="en-US"/>
              </w:rPr>
            </w:pPr>
            <w:ins w:id="569" w:author="Luke Duncan" w:date="2019-03-07T10:54:00Z">
              <w:r w:rsidRPr="00F050B1">
                <w:rPr>
                  <w:rStyle w:val="XMLname"/>
                  <w:rFonts w:ascii="Times New Roman" w:hAnsi="Times New Roman" w:cs="Times New Roman"/>
                  <w:sz w:val="24"/>
                  <w:szCs w:val="24"/>
                  <w:lang w:val="en-US"/>
                </w:rPr>
                <w:t>In addition, there shall be one entry with the value:</w:t>
              </w:r>
            </w:ins>
          </w:p>
          <w:p w14:paraId="71876025" w14:textId="77777777" w:rsidR="00F80702" w:rsidRPr="00F050B1" w:rsidRDefault="00F80702" w:rsidP="00361B6F">
            <w:pPr>
              <w:pStyle w:val="TableEntry"/>
              <w:rPr>
                <w:ins w:id="570" w:author="Luke Duncan" w:date="2019-03-07T10:54:00Z"/>
                <w:rStyle w:val="XMLname"/>
                <w:lang w:val="en-US"/>
              </w:rPr>
            </w:pPr>
            <w:ins w:id="571" w:author="Luke Duncan" w:date="2019-03-07T10:54:00Z">
              <w:r w:rsidRPr="00F050B1">
                <w:rPr>
                  <w:rStyle w:val="XMLname"/>
                  <w:rFonts w:eastAsia="Arial"/>
                  <w:lang w:val="en-US"/>
                </w:rPr>
                <w:t>http://ihe.net/fhir/StructureDefinition/IHE_mCSD_FacilityLocation</w:t>
              </w:r>
            </w:ins>
          </w:p>
        </w:tc>
      </w:tr>
      <w:tr w:rsidR="00F80702" w:rsidRPr="00F050B1" w14:paraId="04DCE815" w14:textId="77777777" w:rsidTr="00361B6F">
        <w:trPr>
          <w:cantSplit/>
          <w:trHeight w:val="530"/>
          <w:ins w:id="572" w:author="Luke Duncan" w:date="2019-03-07T10:54:00Z"/>
        </w:trPr>
        <w:tc>
          <w:tcPr>
            <w:tcW w:w="4001" w:type="dxa"/>
            <w:shd w:val="clear" w:color="auto" w:fill="auto"/>
          </w:tcPr>
          <w:p w14:paraId="2C42EFA3" w14:textId="77777777" w:rsidR="0052000E" w:rsidRPr="00F050B1" w:rsidRDefault="00F80702" w:rsidP="00361B6F">
            <w:pPr>
              <w:pStyle w:val="TableEntry"/>
              <w:rPr>
                <w:rStyle w:val="XMLname"/>
                <w:lang w:val="en-US"/>
              </w:rPr>
            </w:pPr>
            <w:ins w:id="573" w:author="Luke Duncan" w:date="2019-03-07T10:54:00Z">
              <w:r w:rsidRPr="00F050B1">
                <w:rPr>
                  <w:rStyle w:val="XMLname"/>
                  <w:lang w:val="en-US"/>
                </w:rPr>
                <w:lastRenderedPageBreak/>
                <w:t xml:space="preserve">type </w:t>
              </w:r>
            </w:ins>
          </w:p>
          <w:p w14:paraId="6444666B" w14:textId="080B1575" w:rsidR="00F80702" w:rsidRPr="00F050B1" w:rsidRDefault="00F80702" w:rsidP="00361B6F">
            <w:pPr>
              <w:pStyle w:val="TableEntry"/>
              <w:rPr>
                <w:ins w:id="574" w:author="Luke Duncan" w:date="2019-03-07T10:54:00Z"/>
                <w:rStyle w:val="XMLname"/>
                <w:lang w:val="en-US"/>
              </w:rPr>
            </w:pPr>
            <w:ins w:id="575" w:author="Luke Duncan" w:date="2019-03-07T10:54:00Z">
              <w:r w:rsidRPr="00F050B1">
                <w:rPr>
                  <w:rStyle w:val="XMLname"/>
                  <w:lang w:val="en-US"/>
                </w:rPr>
                <w:t>[2..*]</w:t>
              </w:r>
            </w:ins>
          </w:p>
        </w:tc>
        <w:tc>
          <w:tcPr>
            <w:tcW w:w="4719" w:type="dxa"/>
            <w:shd w:val="clear" w:color="auto" w:fill="auto"/>
          </w:tcPr>
          <w:p w14:paraId="2F19F402" w14:textId="77777777" w:rsidR="00F80702" w:rsidRPr="00F050B1" w:rsidRDefault="00F80702" w:rsidP="00361B6F">
            <w:pPr>
              <w:pStyle w:val="TableEntry"/>
              <w:rPr>
                <w:ins w:id="576" w:author="Luke Duncan" w:date="2019-03-07T10:54:00Z"/>
                <w:rStyle w:val="XMLname"/>
                <w:rFonts w:ascii="Times New Roman" w:hAnsi="Times New Roman" w:cs="Times New Roman"/>
                <w:sz w:val="24"/>
                <w:szCs w:val="24"/>
                <w:lang w:val="en-US"/>
              </w:rPr>
            </w:pPr>
            <w:ins w:id="577" w:author="Luke Duncan" w:date="2019-03-07T10:54:00Z">
              <w:r w:rsidRPr="00F050B1">
                <w:rPr>
                  <w:rStyle w:val="XMLname"/>
                  <w:rFonts w:ascii="Times New Roman" w:hAnsi="Times New Roman" w:cs="Times New Roman"/>
                  <w:sz w:val="24"/>
                  <w:szCs w:val="24"/>
                  <w:lang w:val="en-US"/>
                </w:rPr>
                <w:t>In addition, there shall be one type with the following value:</w:t>
              </w:r>
            </w:ins>
          </w:p>
          <w:p w14:paraId="11B2C21A" w14:textId="77777777" w:rsidR="00F80702" w:rsidRPr="00F050B1" w:rsidRDefault="00F80702" w:rsidP="00361B6F">
            <w:pPr>
              <w:pStyle w:val="TableEntry"/>
              <w:rPr>
                <w:ins w:id="578" w:author="Luke Duncan" w:date="2019-03-07T10:54:00Z"/>
                <w:rStyle w:val="XMLname"/>
                <w:lang w:val="en-US"/>
              </w:rPr>
            </w:pPr>
            <w:ins w:id="579" w:author="Luke Duncan" w:date="2019-03-07T10:54:00Z">
              <w:r w:rsidRPr="00F050B1">
                <w:rPr>
                  <w:rStyle w:val="XMLname"/>
                  <w:lang w:val="en-US"/>
                </w:rPr>
                <w:t>system = "urn:ietf:rfc:3986"</w:t>
              </w:r>
            </w:ins>
          </w:p>
          <w:p w14:paraId="11CD1CF7" w14:textId="77777777" w:rsidR="00F80702" w:rsidRPr="00F050B1" w:rsidRDefault="00F80702" w:rsidP="00361B6F">
            <w:pPr>
              <w:pStyle w:val="TableEntry"/>
              <w:rPr>
                <w:ins w:id="580" w:author="Luke Duncan" w:date="2019-03-07T10:54:00Z"/>
                <w:rStyle w:val="XMLname"/>
                <w:lang w:val="en-US"/>
              </w:rPr>
            </w:pPr>
            <w:ins w:id="581" w:author="Luke Duncan" w:date="2019-03-07T10:54:00Z">
              <w:r w:rsidRPr="00F050B1">
                <w:rPr>
                  <w:rStyle w:val="XMLname"/>
                  <w:lang w:val="en-US"/>
                </w:rPr>
                <w:t>code = "</w:t>
              </w:r>
              <w:r w:rsidRPr="00F050B1">
                <w:rPr>
                  <w:rStyle w:val="XMLname"/>
                  <w:lang w:val="en-US"/>
                </w:rPr>
                <w:fldChar w:fldCharType="begin"/>
              </w:r>
              <w:r w:rsidRPr="00F050B1">
                <w:rPr>
                  <w:rStyle w:val="XMLname"/>
                  <w:lang w:val="en-US"/>
                </w:rPr>
                <w:instrText xml:space="preserve"> HYPERLINK "http://ihe.net/SYSTEM" </w:instrText>
              </w:r>
              <w:r w:rsidRPr="00F050B1">
                <w:rPr>
                  <w:rStyle w:val="XMLname"/>
                  <w:lang w:val="en-US"/>
                </w:rPr>
                <w:fldChar w:fldCharType="separate"/>
              </w:r>
              <w:proofErr w:type="gramStart"/>
              <w:r w:rsidRPr="00F050B1">
                <w:rPr>
                  <w:rStyle w:val="Hyperlink"/>
                  <w:rFonts w:ascii="Courier New" w:hAnsi="Courier New" w:cs="TimesNewRomanPSMT"/>
                  <w:sz w:val="20"/>
                  <w:lang w:val="en-US" w:eastAsia="en-US"/>
                </w:rPr>
                <w:t>urn:ihe</w:t>
              </w:r>
              <w:proofErr w:type="gramEnd"/>
              <w:r w:rsidRPr="00F050B1">
                <w:rPr>
                  <w:rStyle w:val="Hyperlink"/>
                  <w:rFonts w:ascii="Courier New" w:hAnsi="Courier New" w:cs="TimesNewRomanPSMT"/>
                  <w:sz w:val="20"/>
                  <w:lang w:val="en-US" w:eastAsia="en-US"/>
                </w:rPr>
                <w:t>:iti:mcsd:2019:facility</w:t>
              </w:r>
              <w:r w:rsidRPr="00F050B1">
                <w:rPr>
                  <w:rStyle w:val="XMLname"/>
                  <w:lang w:val="en-US"/>
                </w:rPr>
                <w:fldChar w:fldCharType="end"/>
              </w:r>
              <w:r w:rsidRPr="00F050B1">
                <w:rPr>
                  <w:rStyle w:val="XMLname"/>
                  <w:lang w:val="en-US"/>
                </w:rPr>
                <w:t>"</w:t>
              </w:r>
            </w:ins>
          </w:p>
        </w:tc>
      </w:tr>
      <w:tr w:rsidR="00F80702" w:rsidRPr="00F050B1" w14:paraId="200ACEF4" w14:textId="77777777" w:rsidTr="00361B6F">
        <w:trPr>
          <w:cantSplit/>
          <w:trHeight w:val="530"/>
          <w:ins w:id="582" w:author="Luke Duncan" w:date="2019-03-07T10:54:00Z"/>
        </w:trPr>
        <w:tc>
          <w:tcPr>
            <w:tcW w:w="4001" w:type="dxa"/>
            <w:shd w:val="clear" w:color="auto" w:fill="auto"/>
          </w:tcPr>
          <w:p w14:paraId="7C3B5BB8" w14:textId="77777777" w:rsidR="0052000E" w:rsidRPr="00F050B1" w:rsidRDefault="00F80702" w:rsidP="00361B6F">
            <w:pPr>
              <w:pStyle w:val="TableEntry"/>
              <w:rPr>
                <w:rStyle w:val="XMLname"/>
                <w:lang w:val="en-US"/>
              </w:rPr>
            </w:pPr>
            <w:proofErr w:type="spellStart"/>
            <w:ins w:id="583" w:author="Luke Duncan" w:date="2019-03-07T10:54:00Z">
              <w:r w:rsidRPr="00F050B1">
                <w:rPr>
                  <w:rStyle w:val="XMLname"/>
                  <w:lang w:val="en-US"/>
                </w:rPr>
                <w:t>managingOrganization</w:t>
              </w:r>
              <w:proofErr w:type="spellEnd"/>
              <w:r w:rsidRPr="00F050B1">
                <w:rPr>
                  <w:rStyle w:val="XMLname"/>
                  <w:lang w:val="en-US"/>
                </w:rPr>
                <w:t xml:space="preserve"> </w:t>
              </w:r>
            </w:ins>
          </w:p>
          <w:p w14:paraId="29C01185" w14:textId="1EF01AA8" w:rsidR="00F80702" w:rsidRPr="00F050B1" w:rsidRDefault="00F80702" w:rsidP="00361B6F">
            <w:pPr>
              <w:pStyle w:val="TableEntry"/>
              <w:rPr>
                <w:ins w:id="584" w:author="Luke Duncan" w:date="2019-03-07T10:54:00Z"/>
                <w:rStyle w:val="XMLname"/>
                <w:lang w:val="en-US"/>
              </w:rPr>
            </w:pPr>
            <w:ins w:id="585" w:author="Luke Duncan" w:date="2019-03-07T10:54:00Z">
              <w:r w:rsidRPr="00F050B1">
                <w:rPr>
                  <w:rStyle w:val="XMLname"/>
                  <w:lang w:val="en-US"/>
                </w:rPr>
                <w:t>[1..1]</w:t>
              </w:r>
            </w:ins>
          </w:p>
        </w:tc>
        <w:tc>
          <w:tcPr>
            <w:tcW w:w="4719" w:type="dxa"/>
            <w:shd w:val="clear" w:color="auto" w:fill="auto"/>
          </w:tcPr>
          <w:p w14:paraId="486CF561" w14:textId="77777777" w:rsidR="00F80702" w:rsidRPr="00F050B1" w:rsidRDefault="00F80702" w:rsidP="00361B6F">
            <w:pPr>
              <w:pStyle w:val="TableEntry"/>
              <w:rPr>
                <w:ins w:id="586" w:author="Luke Duncan" w:date="2019-03-07T10:54:00Z"/>
                <w:rStyle w:val="XMLname"/>
                <w:rFonts w:ascii="Times New Roman" w:hAnsi="Times New Roman" w:cs="Times New Roman"/>
                <w:sz w:val="24"/>
                <w:szCs w:val="24"/>
                <w:lang w:val="en-US"/>
              </w:rPr>
            </w:pPr>
            <w:ins w:id="587" w:author="Luke Duncan" w:date="2019-03-07T10:54:00Z">
              <w:r w:rsidRPr="00F050B1">
                <w:rPr>
                  <w:rStyle w:val="XMLname"/>
                  <w:rFonts w:ascii="Times New Roman" w:hAnsi="Times New Roman" w:cs="Times New Roman"/>
                  <w:sz w:val="24"/>
                  <w:szCs w:val="24"/>
                  <w:lang w:val="en-US"/>
                </w:rPr>
                <w:t>The reference to the Organization resource for this facility.</w:t>
              </w:r>
            </w:ins>
          </w:p>
          <w:p w14:paraId="170E70D1" w14:textId="77777777" w:rsidR="00F80702" w:rsidRPr="00F050B1" w:rsidRDefault="00F80702" w:rsidP="00361B6F">
            <w:pPr>
              <w:pStyle w:val="TableEntry"/>
              <w:rPr>
                <w:ins w:id="588" w:author="Luke Duncan" w:date="2019-03-07T10:54:00Z"/>
                <w:rStyle w:val="XMLname"/>
                <w:lang w:val="en-US"/>
              </w:rPr>
            </w:pPr>
            <w:ins w:id="589" w:author="Luke Duncan" w:date="2019-03-07T10:54:00Z">
              <w:r w:rsidRPr="00F050B1">
                <w:rPr>
                  <w:rStyle w:val="XMLname"/>
                  <w:lang w:val="en-US"/>
                </w:rPr>
                <w:t>Reference(Organization)</w:t>
              </w:r>
            </w:ins>
          </w:p>
        </w:tc>
      </w:tr>
    </w:tbl>
    <w:p w14:paraId="28C80EFD" w14:textId="77777777" w:rsidR="00FD3619" w:rsidRDefault="00FD3619" w:rsidP="0026309E"/>
    <w:p w14:paraId="2443F687" w14:textId="1C6D50F9" w:rsidR="00310CC1" w:rsidRPr="00F050B1" w:rsidRDefault="00310CC1" w:rsidP="0026309E">
      <w:r w:rsidRPr="00F050B1">
        <w:t xml:space="preserve">When supporting the Location Distance Option. The </w:t>
      </w:r>
      <w:r w:rsidRPr="00F050B1">
        <w:rPr>
          <w:rFonts w:ascii="Courier New" w:hAnsi="Courier New" w:cs="Courier New"/>
          <w:sz w:val="20"/>
        </w:rPr>
        <w:t>Location</w:t>
      </w:r>
      <w:r w:rsidRPr="00F050B1">
        <w:t xml:space="preserve"> Resource shall be further constrained as described in Table 3.</w:t>
      </w:r>
      <w:r w:rsidR="00CA734A" w:rsidRPr="00F050B1">
        <w:t>90</w:t>
      </w:r>
      <w:r w:rsidRPr="00F050B1">
        <w:t>.4.2.2.2-</w:t>
      </w:r>
      <w:ins w:id="590" w:author="Luke Duncan" w:date="2019-03-07T10:54:00Z">
        <w:r w:rsidR="00F80702" w:rsidRPr="00F050B1">
          <w:t>3</w:t>
        </w:r>
      </w:ins>
      <w:del w:id="591" w:author="Luke Duncan" w:date="2019-03-07T10:54:00Z">
        <w:r w:rsidRPr="00F050B1" w:rsidDel="00F80702">
          <w:delText>2</w:delText>
        </w:r>
      </w:del>
      <w:r w:rsidRPr="00F050B1">
        <w:t xml:space="preserve">. The </w:t>
      </w:r>
      <w:r w:rsidR="0008428B" w:rsidRPr="00F050B1">
        <w:t>Element</w:t>
      </w:r>
      <w:r w:rsidRPr="00F050B1">
        <w:t xml:space="preserve"> column in Table 3.</w:t>
      </w:r>
      <w:r w:rsidR="00CA734A" w:rsidRPr="00F050B1">
        <w:t>90</w:t>
      </w:r>
      <w:r w:rsidRPr="00F050B1">
        <w:t>.4.2.2.2-</w:t>
      </w:r>
      <w:ins w:id="592" w:author="Luke Duncan" w:date="2019-03-07T10:54:00Z">
        <w:r w:rsidR="00F80702" w:rsidRPr="00F050B1">
          <w:t>3</w:t>
        </w:r>
      </w:ins>
      <w:del w:id="593" w:author="Luke Duncan" w:date="2019-03-07T10:54:00Z">
        <w:r w:rsidRPr="00F050B1" w:rsidDel="00F80702">
          <w:delText>2</w:delText>
        </w:r>
      </w:del>
      <w:r w:rsidRPr="00F050B1">
        <w:t xml:space="preserve"> references the object model defined at </w:t>
      </w:r>
      <w:hyperlink r:id="rId60" w:anchor="resource" w:history="1">
        <w:r w:rsidR="005360C7" w:rsidRPr="00F050B1">
          <w:rPr>
            <w:rStyle w:val="Hyperlink"/>
          </w:rPr>
          <w:t>http://hl7.org/fhir/R4/location.html#resource</w:t>
        </w:r>
      </w:hyperlink>
      <w:r w:rsidRPr="00F050B1">
        <w:t>.</w:t>
      </w:r>
    </w:p>
    <w:p w14:paraId="5E55525D" w14:textId="34D3A66E" w:rsidR="00310CC1" w:rsidRPr="00F050B1" w:rsidRDefault="00310CC1" w:rsidP="00310CC1">
      <w:pPr>
        <w:pStyle w:val="TableTitle"/>
      </w:pPr>
      <w:r w:rsidRPr="00F050B1">
        <w:t>Table 3.</w:t>
      </w:r>
      <w:r w:rsidR="00CA734A" w:rsidRPr="00F050B1">
        <w:t>90</w:t>
      </w:r>
      <w:r w:rsidRPr="00F050B1">
        <w:t>.4.2.2.2-</w:t>
      </w:r>
      <w:ins w:id="594" w:author="Luke Duncan" w:date="2019-03-07T10:54:00Z">
        <w:r w:rsidR="00F80702" w:rsidRPr="00F050B1">
          <w:t>3</w:t>
        </w:r>
      </w:ins>
      <w:del w:id="595" w:author="Luke Duncan" w:date="2019-03-07T10:54:00Z">
        <w:r w:rsidRPr="00F050B1" w:rsidDel="00F80702">
          <w:delText>2</w:delText>
        </w:r>
      </w:del>
      <w:r w:rsidRPr="00F050B1">
        <w:t xml:space="preserve">: </w:t>
      </w:r>
      <w:r w:rsidRPr="00F050B1">
        <w:rPr>
          <w:rStyle w:val="XMLname"/>
        </w:rPr>
        <w:t>Location</w:t>
      </w:r>
      <w:r w:rsidRPr="00F050B1">
        <w:t xml:space="preserve"> Resource Constraints with Location Distance Option</w:t>
      </w:r>
    </w:p>
    <w:tbl>
      <w:tblPr>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28"/>
        <w:gridCol w:w="4750"/>
      </w:tblGrid>
      <w:tr w:rsidR="00E66619" w:rsidRPr="00F050B1" w14:paraId="2D13DAD6" w14:textId="77777777" w:rsidTr="0026309E">
        <w:trPr>
          <w:cantSplit/>
          <w:trHeight w:val="847"/>
          <w:tblHeader/>
        </w:trPr>
        <w:tc>
          <w:tcPr>
            <w:tcW w:w="4028" w:type="dxa"/>
            <w:shd w:val="clear" w:color="auto" w:fill="D9D9D9"/>
          </w:tcPr>
          <w:p w14:paraId="0A4591E8" w14:textId="77777777" w:rsidR="00E66619" w:rsidRPr="00F050B1" w:rsidRDefault="00E66619" w:rsidP="00762058">
            <w:pPr>
              <w:pStyle w:val="TableEntryHeader"/>
              <w:rPr>
                <w:lang w:val="en-US"/>
              </w:rPr>
            </w:pPr>
            <w:r w:rsidRPr="00F050B1">
              <w:rPr>
                <w:lang w:val="en-US"/>
              </w:rPr>
              <w:t>Element</w:t>
            </w:r>
          </w:p>
          <w:p w14:paraId="29FB15C6" w14:textId="77777777" w:rsidR="00E66619" w:rsidRPr="00F050B1" w:rsidRDefault="00E66619" w:rsidP="00762058">
            <w:pPr>
              <w:pStyle w:val="TableEntryHeader"/>
              <w:rPr>
                <w:lang w:val="en-US"/>
              </w:rPr>
            </w:pPr>
            <w:r w:rsidRPr="00F050B1">
              <w:rPr>
                <w:lang w:val="en-US"/>
              </w:rPr>
              <w:t>&amp;</w:t>
            </w:r>
          </w:p>
          <w:p w14:paraId="207F1204" w14:textId="77777777" w:rsidR="00E66619" w:rsidRPr="00F050B1" w:rsidRDefault="00E66619" w:rsidP="00762058">
            <w:pPr>
              <w:pStyle w:val="TableEntryHeader"/>
              <w:rPr>
                <w:lang w:val="en-US"/>
              </w:rPr>
            </w:pPr>
            <w:r w:rsidRPr="00F050B1">
              <w:rPr>
                <w:lang w:val="en-US"/>
              </w:rPr>
              <w:t>Cardinality</w:t>
            </w:r>
          </w:p>
        </w:tc>
        <w:tc>
          <w:tcPr>
            <w:tcW w:w="4750" w:type="dxa"/>
            <w:shd w:val="clear" w:color="auto" w:fill="D9D9D9"/>
          </w:tcPr>
          <w:p w14:paraId="45E2E910" w14:textId="77777777" w:rsidR="00E66619" w:rsidRPr="00F050B1" w:rsidRDefault="00E66619" w:rsidP="00762058">
            <w:pPr>
              <w:pStyle w:val="TableEntryHeader"/>
              <w:rPr>
                <w:lang w:val="en-US"/>
              </w:rPr>
            </w:pPr>
            <w:r w:rsidRPr="00F050B1">
              <w:rPr>
                <w:lang w:val="en-US"/>
              </w:rPr>
              <w:t>Data Type</w:t>
            </w:r>
          </w:p>
        </w:tc>
      </w:tr>
      <w:tr w:rsidR="00F80702" w:rsidRPr="00F050B1" w14:paraId="35724AC6" w14:textId="77777777" w:rsidTr="0026309E">
        <w:trPr>
          <w:cantSplit/>
          <w:trHeight w:val="592"/>
          <w:ins w:id="596" w:author="Luke Duncan" w:date="2019-03-07T10:55:00Z"/>
        </w:trPr>
        <w:tc>
          <w:tcPr>
            <w:tcW w:w="4028" w:type="dxa"/>
            <w:shd w:val="clear" w:color="auto" w:fill="auto"/>
          </w:tcPr>
          <w:p w14:paraId="4EBDD516" w14:textId="77777777" w:rsidR="006526CB" w:rsidRDefault="00F80702" w:rsidP="00F80702">
            <w:pPr>
              <w:pStyle w:val="TableEntry"/>
              <w:rPr>
                <w:ins w:id="597" w:author="Mary Jungers" w:date="2019-03-27T08:29:00Z"/>
                <w:rStyle w:val="XMLname"/>
                <w:lang w:val="en-US"/>
              </w:rPr>
            </w:pPr>
            <w:proofErr w:type="spellStart"/>
            <w:ins w:id="598" w:author="Luke Duncan" w:date="2019-03-07T10:55:00Z">
              <w:r w:rsidRPr="00F050B1">
                <w:rPr>
                  <w:rStyle w:val="XMLname"/>
                  <w:lang w:val="en-US"/>
                </w:rPr>
                <w:t>meta.profile</w:t>
              </w:r>
            </w:ins>
            <w:proofErr w:type="spellEnd"/>
          </w:p>
          <w:p w14:paraId="6F09796B" w14:textId="0CD148D2" w:rsidR="00F80702" w:rsidRPr="00F050B1" w:rsidRDefault="00F80702" w:rsidP="00F80702">
            <w:pPr>
              <w:pStyle w:val="TableEntry"/>
              <w:rPr>
                <w:ins w:id="599" w:author="Luke Duncan" w:date="2019-03-07T10:55:00Z"/>
                <w:rStyle w:val="XMLname"/>
                <w:lang w:val="en-US"/>
              </w:rPr>
            </w:pPr>
            <w:ins w:id="600" w:author="Luke Duncan" w:date="2019-03-07T10:55:00Z">
              <w:r w:rsidRPr="00F050B1">
                <w:rPr>
                  <w:rStyle w:val="XMLname"/>
                  <w:lang w:val="en-US"/>
                </w:rPr>
                <w:t>[2..*]</w:t>
              </w:r>
            </w:ins>
          </w:p>
        </w:tc>
        <w:tc>
          <w:tcPr>
            <w:tcW w:w="4750" w:type="dxa"/>
            <w:shd w:val="clear" w:color="auto" w:fill="auto"/>
          </w:tcPr>
          <w:p w14:paraId="78557405" w14:textId="77777777" w:rsidR="00F80702" w:rsidRPr="00F050B1" w:rsidRDefault="00F80702" w:rsidP="00F80702">
            <w:pPr>
              <w:pStyle w:val="TableEntry"/>
              <w:rPr>
                <w:ins w:id="601" w:author="Luke Duncan" w:date="2019-03-07T10:55:00Z"/>
                <w:rStyle w:val="XMLname"/>
                <w:lang w:val="en-US"/>
              </w:rPr>
            </w:pPr>
            <w:ins w:id="602" w:author="Luke Duncan" w:date="2019-03-07T10:55:00Z">
              <w:r w:rsidRPr="00F050B1">
                <w:rPr>
                  <w:rStyle w:val="XMLname"/>
                  <w:lang w:val="en-US"/>
                </w:rPr>
                <w:t>There shall be at least one entry with the value:</w:t>
              </w:r>
            </w:ins>
          </w:p>
          <w:p w14:paraId="5983EEF0" w14:textId="0150E60C" w:rsidR="00F80702" w:rsidRPr="00F050B1" w:rsidRDefault="00F80702" w:rsidP="00F80702">
            <w:pPr>
              <w:pStyle w:val="TableEntry"/>
              <w:rPr>
                <w:ins w:id="603" w:author="Luke Duncan" w:date="2019-03-07T10:55:00Z"/>
                <w:rStyle w:val="XMLname"/>
                <w:lang w:val="en-US"/>
              </w:rPr>
            </w:pPr>
            <w:ins w:id="604" w:author="Luke Duncan" w:date="2019-03-07T10:55:00Z">
              <w:r w:rsidRPr="00F050B1">
                <w:rPr>
                  <w:rStyle w:val="XMLname"/>
                  <w:rFonts w:eastAsia="Arial"/>
                  <w:lang w:val="en-US"/>
                </w:rPr>
                <w:t>http://ihe.net/fhir/StructureDefinition/IHE_mCSD_LocationDistance</w:t>
              </w:r>
            </w:ins>
          </w:p>
        </w:tc>
      </w:tr>
      <w:tr w:rsidR="00F80702" w:rsidRPr="00F050B1" w14:paraId="1AA8B671" w14:textId="77777777" w:rsidTr="0026309E">
        <w:trPr>
          <w:cantSplit/>
          <w:trHeight w:val="592"/>
        </w:trPr>
        <w:tc>
          <w:tcPr>
            <w:tcW w:w="4028" w:type="dxa"/>
            <w:shd w:val="clear" w:color="auto" w:fill="auto"/>
          </w:tcPr>
          <w:p w14:paraId="6DBF1D47" w14:textId="77777777" w:rsidR="00F80702" w:rsidRPr="00F050B1" w:rsidRDefault="00F80702" w:rsidP="00F80702">
            <w:pPr>
              <w:pStyle w:val="TableEntry"/>
              <w:rPr>
                <w:rStyle w:val="XMLname"/>
                <w:lang w:val="en-US"/>
              </w:rPr>
            </w:pPr>
            <w:r w:rsidRPr="00F050B1">
              <w:rPr>
                <w:rStyle w:val="XMLname"/>
                <w:lang w:val="en-US"/>
              </w:rPr>
              <w:t>position</w:t>
            </w:r>
          </w:p>
          <w:p w14:paraId="57D32F51" w14:textId="77777777" w:rsidR="00F80702" w:rsidRPr="00F050B1" w:rsidRDefault="00F80702" w:rsidP="00F80702">
            <w:pPr>
              <w:pStyle w:val="TableEntry"/>
              <w:rPr>
                <w:rStyle w:val="XMLname"/>
                <w:lang w:val="en-US"/>
              </w:rPr>
            </w:pPr>
            <w:r w:rsidRPr="00F050B1">
              <w:rPr>
                <w:rStyle w:val="XMLname"/>
                <w:lang w:val="en-US"/>
              </w:rPr>
              <w:t>[1..1]</w:t>
            </w:r>
          </w:p>
        </w:tc>
        <w:tc>
          <w:tcPr>
            <w:tcW w:w="4750" w:type="dxa"/>
            <w:shd w:val="clear" w:color="auto" w:fill="auto"/>
          </w:tcPr>
          <w:p w14:paraId="5BCB2073" w14:textId="77777777" w:rsidR="00F80702" w:rsidRPr="00F050B1" w:rsidRDefault="00F80702" w:rsidP="00F80702">
            <w:pPr>
              <w:pStyle w:val="TableEntry"/>
              <w:rPr>
                <w:rStyle w:val="XMLname"/>
                <w:lang w:val="en-US"/>
              </w:rPr>
            </w:pPr>
            <w:proofErr w:type="spellStart"/>
            <w:r w:rsidRPr="00F050B1">
              <w:rPr>
                <w:rStyle w:val="XMLname"/>
                <w:lang w:val="en-US"/>
              </w:rPr>
              <w:t>BackboneElement</w:t>
            </w:r>
            <w:proofErr w:type="spellEnd"/>
          </w:p>
        </w:tc>
      </w:tr>
    </w:tbl>
    <w:p w14:paraId="556BDEA6" w14:textId="77777777" w:rsidR="00CF24B5" w:rsidRPr="00F050B1" w:rsidRDefault="00CF24B5" w:rsidP="0009020E">
      <w:pPr>
        <w:pStyle w:val="BodyText"/>
      </w:pPr>
    </w:p>
    <w:p w14:paraId="264958BA" w14:textId="77777777" w:rsidR="00CF24B5" w:rsidRPr="00F050B1" w:rsidRDefault="00CF24B5" w:rsidP="002C4FEC">
      <w:pPr>
        <w:pStyle w:val="Heading6"/>
        <w:numPr>
          <w:ilvl w:val="0"/>
          <w:numId w:val="0"/>
        </w:numPr>
        <w:ind w:left="1152" w:hanging="1152"/>
        <w:rPr>
          <w:noProof w:val="0"/>
          <w:lang w:val="en-US"/>
        </w:rPr>
      </w:pPr>
      <w:bookmarkStart w:id="605" w:name="_Toc4673046"/>
      <w:r w:rsidRPr="00F050B1">
        <w:rPr>
          <w:noProof w:val="0"/>
          <w:lang w:val="en-US"/>
        </w:rPr>
        <w:t>3.</w:t>
      </w:r>
      <w:r w:rsidR="00CA734A" w:rsidRPr="00F050B1">
        <w:rPr>
          <w:noProof w:val="0"/>
          <w:lang w:val="en-US"/>
        </w:rPr>
        <w:t>90</w:t>
      </w:r>
      <w:r w:rsidRPr="00F050B1">
        <w:rPr>
          <w:noProof w:val="0"/>
          <w:lang w:val="en-US"/>
        </w:rPr>
        <w:t>.4.2.2.3 FHIR Practitioner Resource Constraints</w:t>
      </w:r>
      <w:bookmarkEnd w:id="605"/>
    </w:p>
    <w:p w14:paraId="66DDA9EA" w14:textId="03712429" w:rsidR="00CF24B5" w:rsidRPr="00F050B1" w:rsidRDefault="003D07E8" w:rsidP="00CF24B5">
      <w:pPr>
        <w:pStyle w:val="BodyText"/>
      </w:pPr>
      <w:ins w:id="606" w:author="Luke Duncan" w:date="2019-04-30T10:13:00Z">
        <w:r w:rsidRPr="00F050B1">
          <w:t>A Care Services Selective Consumer</w:t>
        </w:r>
        <w:r>
          <w:t xml:space="preserve"> may query on </w:t>
        </w:r>
        <w:r>
          <w:rPr>
            <w:rStyle w:val="XMLname"/>
          </w:rPr>
          <w:t>Practitioner</w:t>
        </w:r>
        <w:r>
          <w:t xml:space="preserve"> Resources.</w:t>
        </w:r>
        <w:r w:rsidRPr="00F050B1">
          <w:t xml:space="preserve"> </w:t>
        </w:r>
        <w:r>
          <w:t>A</w:t>
        </w:r>
        <w:r w:rsidRPr="00F050B1">
          <w:t xml:space="preserve"> Care Services Selective Supplier shall return a</w:t>
        </w:r>
        <w:r>
          <w:t xml:space="preserve"> </w:t>
        </w:r>
        <w:r w:rsidRPr="00E122C3">
          <w:rPr>
            <w:rStyle w:val="XMLname"/>
          </w:rPr>
          <w:t>Bundle</w:t>
        </w:r>
        <w:r>
          <w:t xml:space="preserve"> of matching</w:t>
        </w:r>
        <w:r w:rsidRPr="00F050B1">
          <w:t xml:space="preserve"> </w:t>
        </w:r>
        <w:r>
          <w:rPr>
            <w:rFonts w:ascii="Courier New" w:hAnsi="Courier New" w:cs="Courier New"/>
            <w:sz w:val="20"/>
          </w:rPr>
          <w:t>Practitioner</w:t>
        </w:r>
        <w:r w:rsidRPr="00F050B1">
          <w:t xml:space="preserve"> Resource</w:t>
        </w:r>
        <w:r>
          <w:t>s</w:t>
        </w:r>
      </w:ins>
      <w:ins w:id="607" w:author="Luke Duncan" w:date="2019-04-30T10:14:00Z">
        <w:r>
          <w:t>.</w:t>
        </w:r>
      </w:ins>
      <w:ins w:id="608" w:author="Luke Duncan" w:date="2019-04-30T10:13:00Z">
        <w:r w:rsidRPr="00F050B1">
          <w:t xml:space="preserve"> </w:t>
        </w:r>
      </w:ins>
      <w:del w:id="609" w:author="Luke Duncan" w:date="2019-04-30T10:14:00Z">
        <w:r w:rsidR="00CF24B5" w:rsidRPr="00F050B1" w:rsidDel="003D07E8">
          <w:delText xml:space="preserve">A Care Services Selective Consumer and a Care Services Selective Supplier shall </w:delText>
        </w:r>
        <w:r w:rsidR="00F555CC" w:rsidRPr="00F050B1" w:rsidDel="003D07E8">
          <w:delText>query</w:delText>
        </w:r>
        <w:r w:rsidR="002F675F" w:rsidRPr="00F050B1" w:rsidDel="003D07E8">
          <w:delText xml:space="preserve"> or return </w:delText>
        </w:r>
        <w:r w:rsidR="00CF24B5" w:rsidRPr="00F050B1" w:rsidDel="003D07E8">
          <w:delText xml:space="preserve">a </w:delText>
        </w:r>
        <w:r w:rsidR="00CF24B5" w:rsidRPr="00F050B1" w:rsidDel="003D07E8">
          <w:rPr>
            <w:rFonts w:ascii="Courier New" w:hAnsi="Courier New" w:cs="Courier New"/>
            <w:sz w:val="20"/>
          </w:rPr>
          <w:delText>Practitioner</w:delText>
        </w:r>
        <w:r w:rsidR="00CF24B5" w:rsidRPr="00F050B1" w:rsidDel="003D07E8">
          <w:delText xml:space="preserve"> Resource</w:delText>
        </w:r>
      </w:del>
      <w:del w:id="610" w:author="Luke Duncan" w:date="2019-03-07T10:55:00Z">
        <w:r w:rsidR="00CF24B5" w:rsidRPr="00F050B1" w:rsidDel="00F80702">
          <w:delText xml:space="preserve"> when supporting the Practitioner Option</w:delText>
        </w:r>
      </w:del>
      <w:del w:id="611" w:author="Luke Duncan" w:date="2019-04-30T10:14:00Z">
        <w:r w:rsidR="000C4848" w:rsidRPr="00F050B1" w:rsidDel="003D07E8">
          <w:delText xml:space="preserve">. </w:delText>
        </w:r>
      </w:del>
      <w:r w:rsidR="00CF24B5" w:rsidRPr="00F050B1">
        <w:t xml:space="preserve">The </w:t>
      </w:r>
      <w:r w:rsidR="00CF24B5" w:rsidRPr="00F050B1">
        <w:rPr>
          <w:rFonts w:ascii="Courier New" w:hAnsi="Courier New" w:cs="Courier New"/>
          <w:sz w:val="20"/>
        </w:rPr>
        <w:t>Practitioner</w:t>
      </w:r>
      <w:r w:rsidR="00CF24B5" w:rsidRPr="00F050B1">
        <w:t xml:space="preserve"> Resource shall be further constrained as described in Table 3.</w:t>
      </w:r>
      <w:r w:rsidR="00CA734A" w:rsidRPr="00F050B1">
        <w:t>90</w:t>
      </w:r>
      <w:r w:rsidR="00CF24B5" w:rsidRPr="00F050B1">
        <w:t>.4.2.2.3-1</w:t>
      </w:r>
      <w:r w:rsidR="000C4848" w:rsidRPr="00F050B1">
        <w:t xml:space="preserve">. </w:t>
      </w:r>
      <w:r w:rsidR="00CF24B5" w:rsidRPr="00F050B1">
        <w:t xml:space="preserve">The </w:t>
      </w:r>
      <w:r w:rsidR="00EC7319" w:rsidRPr="00F050B1">
        <w:t>Element</w:t>
      </w:r>
      <w:r w:rsidR="00CF24B5" w:rsidRPr="00F050B1">
        <w:t xml:space="preserve"> column in Table 3.</w:t>
      </w:r>
      <w:r w:rsidR="00CA734A" w:rsidRPr="00F050B1">
        <w:t>90</w:t>
      </w:r>
      <w:r w:rsidR="00CF24B5" w:rsidRPr="00F050B1">
        <w:t xml:space="preserve">.4.2.2.3-1 references the object model defined at </w:t>
      </w:r>
      <w:hyperlink r:id="rId61" w:anchor="resource" w:history="1">
        <w:r w:rsidR="005360C7" w:rsidRPr="00F050B1">
          <w:rPr>
            <w:rStyle w:val="Hyperlink"/>
          </w:rPr>
          <w:t>http://hl7.org/fhir/R4/practitioner.html#resource</w:t>
        </w:r>
      </w:hyperlink>
      <w:r w:rsidR="00CF24B5" w:rsidRPr="00F050B1">
        <w:t>.</w:t>
      </w:r>
    </w:p>
    <w:p w14:paraId="60CC67BF" w14:textId="77777777" w:rsidR="00CF24B5" w:rsidRPr="00F050B1" w:rsidRDefault="00CF24B5" w:rsidP="00CF24B5">
      <w:pPr>
        <w:pStyle w:val="TableTitle"/>
      </w:pPr>
      <w:r w:rsidRPr="00F050B1">
        <w:lastRenderedPageBreak/>
        <w:t>Table 3.</w:t>
      </w:r>
      <w:r w:rsidR="00CA734A" w:rsidRPr="00F050B1">
        <w:t>90</w:t>
      </w:r>
      <w:r w:rsidRPr="00F050B1">
        <w:t xml:space="preserve">.4.2.2.3-1: </w:t>
      </w:r>
      <w:r w:rsidRPr="00F050B1">
        <w:rPr>
          <w:rStyle w:val="XMLname"/>
        </w:rPr>
        <w:t>Practitioner</w:t>
      </w:r>
      <w:r w:rsidRPr="00F050B1">
        <w:t xml:space="preserve"> Resource Constraints </w:t>
      </w:r>
    </w:p>
    <w:tbl>
      <w:tblPr>
        <w:tblW w:w="8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60"/>
        <w:gridCol w:w="4788"/>
      </w:tblGrid>
      <w:tr w:rsidR="00E66619" w:rsidRPr="00F050B1" w14:paraId="1B109C35" w14:textId="77777777" w:rsidTr="0026309E">
        <w:trPr>
          <w:cantSplit/>
          <w:trHeight w:val="1082"/>
          <w:tblHeader/>
        </w:trPr>
        <w:tc>
          <w:tcPr>
            <w:tcW w:w="4060" w:type="dxa"/>
            <w:shd w:val="clear" w:color="auto" w:fill="D9D9D9"/>
          </w:tcPr>
          <w:p w14:paraId="1CB50040" w14:textId="77777777" w:rsidR="00E66619" w:rsidRPr="00F050B1" w:rsidRDefault="00E66619" w:rsidP="00940A5B">
            <w:pPr>
              <w:pStyle w:val="TableEntryHeader"/>
              <w:rPr>
                <w:lang w:val="en-US"/>
              </w:rPr>
            </w:pPr>
            <w:r w:rsidRPr="00F050B1">
              <w:rPr>
                <w:lang w:val="en-US"/>
              </w:rPr>
              <w:t>Element</w:t>
            </w:r>
          </w:p>
          <w:p w14:paraId="66D7665F" w14:textId="77777777" w:rsidR="00E66619" w:rsidRPr="00F050B1" w:rsidRDefault="00E66619">
            <w:pPr>
              <w:pStyle w:val="TableEntryHeader"/>
              <w:rPr>
                <w:lang w:val="en-US"/>
              </w:rPr>
            </w:pPr>
            <w:r w:rsidRPr="00F050B1">
              <w:rPr>
                <w:lang w:val="en-US"/>
              </w:rPr>
              <w:t>&amp;</w:t>
            </w:r>
          </w:p>
          <w:p w14:paraId="707F4385" w14:textId="77777777" w:rsidR="00E66619" w:rsidRPr="00F050B1" w:rsidRDefault="00E66619">
            <w:pPr>
              <w:pStyle w:val="TableEntryHeader"/>
              <w:rPr>
                <w:lang w:val="en-US"/>
              </w:rPr>
            </w:pPr>
            <w:r w:rsidRPr="00F050B1">
              <w:rPr>
                <w:lang w:val="en-US"/>
              </w:rPr>
              <w:t>Cardinality</w:t>
            </w:r>
          </w:p>
        </w:tc>
        <w:tc>
          <w:tcPr>
            <w:tcW w:w="4788" w:type="dxa"/>
            <w:shd w:val="clear" w:color="auto" w:fill="D9D9D9"/>
          </w:tcPr>
          <w:p w14:paraId="5D4E2C91" w14:textId="77777777" w:rsidR="00E66619" w:rsidRPr="00F050B1" w:rsidRDefault="00E66619">
            <w:pPr>
              <w:pStyle w:val="TableEntryHeader"/>
              <w:rPr>
                <w:lang w:val="en-US"/>
              </w:rPr>
            </w:pPr>
            <w:r w:rsidRPr="00F050B1">
              <w:rPr>
                <w:lang w:val="en-US"/>
              </w:rPr>
              <w:t>Data Type</w:t>
            </w:r>
          </w:p>
        </w:tc>
      </w:tr>
      <w:tr w:rsidR="00F80702" w:rsidRPr="00F050B1" w14:paraId="6A5B843E" w14:textId="77777777" w:rsidTr="0026309E">
        <w:trPr>
          <w:cantSplit/>
          <w:trHeight w:val="582"/>
          <w:ins w:id="612" w:author="Luke Duncan" w:date="2019-03-07T10:55:00Z"/>
        </w:trPr>
        <w:tc>
          <w:tcPr>
            <w:tcW w:w="4060" w:type="dxa"/>
            <w:shd w:val="clear" w:color="auto" w:fill="auto"/>
          </w:tcPr>
          <w:p w14:paraId="6489B80E" w14:textId="77777777" w:rsidR="006526CB" w:rsidRDefault="00F80702">
            <w:pPr>
              <w:pStyle w:val="TableEntry"/>
              <w:tabs>
                <w:tab w:val="left" w:pos="2745"/>
              </w:tabs>
              <w:rPr>
                <w:ins w:id="613" w:author="Mary Jungers" w:date="2019-03-27T08:29:00Z"/>
                <w:rStyle w:val="XMLname"/>
                <w:lang w:val="en-US"/>
              </w:rPr>
            </w:pPr>
            <w:proofErr w:type="spellStart"/>
            <w:ins w:id="614" w:author="Luke Duncan" w:date="2019-03-07T10:56:00Z">
              <w:r w:rsidRPr="00F050B1">
                <w:rPr>
                  <w:rStyle w:val="XMLname"/>
                  <w:lang w:val="en-US"/>
                </w:rPr>
                <w:t>meta.profile</w:t>
              </w:r>
            </w:ins>
            <w:proofErr w:type="spellEnd"/>
          </w:p>
          <w:p w14:paraId="11196D9F" w14:textId="53E34E5E" w:rsidR="00F80702" w:rsidRPr="00F050B1" w:rsidRDefault="00F80702">
            <w:pPr>
              <w:pStyle w:val="TableEntry"/>
              <w:tabs>
                <w:tab w:val="left" w:pos="2745"/>
              </w:tabs>
              <w:rPr>
                <w:ins w:id="615" w:author="Luke Duncan" w:date="2019-03-07T10:55:00Z"/>
                <w:rStyle w:val="XMLname"/>
                <w:lang w:val="en-US"/>
              </w:rPr>
              <w:pPrChange w:id="616" w:author="Luke Duncan" w:date="2019-03-07T10:56:00Z">
                <w:pPr>
                  <w:pStyle w:val="TableEntry"/>
                </w:pPr>
              </w:pPrChange>
            </w:pPr>
            <w:ins w:id="617" w:author="Luke Duncan" w:date="2019-03-07T10:56:00Z">
              <w:r w:rsidRPr="00F050B1">
                <w:rPr>
                  <w:rStyle w:val="XMLname"/>
                  <w:lang w:val="en-US"/>
                </w:rPr>
                <w:t>[1..*]</w:t>
              </w:r>
            </w:ins>
          </w:p>
        </w:tc>
        <w:tc>
          <w:tcPr>
            <w:tcW w:w="4788" w:type="dxa"/>
            <w:shd w:val="clear" w:color="auto" w:fill="auto"/>
          </w:tcPr>
          <w:p w14:paraId="0527A146" w14:textId="77777777" w:rsidR="00F80702" w:rsidRPr="00F050B1" w:rsidRDefault="00F80702" w:rsidP="00F80702">
            <w:pPr>
              <w:pStyle w:val="TableEntry"/>
              <w:rPr>
                <w:ins w:id="618" w:author="Luke Duncan" w:date="2019-03-07T10:56:00Z"/>
                <w:rStyle w:val="XMLname"/>
                <w:lang w:val="en-US"/>
              </w:rPr>
            </w:pPr>
            <w:ins w:id="619" w:author="Luke Duncan" w:date="2019-03-07T10:56:00Z">
              <w:r w:rsidRPr="00F050B1">
                <w:rPr>
                  <w:rStyle w:val="XMLname"/>
                  <w:lang w:val="en-US"/>
                </w:rPr>
                <w:t>There shall be at least one entry with the value:</w:t>
              </w:r>
            </w:ins>
          </w:p>
          <w:p w14:paraId="178F2A6E" w14:textId="5C62B7B8" w:rsidR="00F80702" w:rsidRPr="00F050B1" w:rsidRDefault="00F80702" w:rsidP="00F80702">
            <w:pPr>
              <w:pStyle w:val="TableEntry"/>
              <w:rPr>
                <w:ins w:id="620" w:author="Luke Duncan" w:date="2019-03-07T10:55:00Z"/>
                <w:rStyle w:val="XMLname"/>
                <w:lang w:val="en-US"/>
              </w:rPr>
            </w:pPr>
            <w:ins w:id="621" w:author="Luke Duncan" w:date="2019-03-07T10:56:00Z">
              <w:r w:rsidRPr="00F050B1">
                <w:rPr>
                  <w:rStyle w:val="XMLname"/>
                  <w:rFonts w:eastAsia="Arial"/>
                  <w:lang w:val="en-US"/>
                </w:rPr>
                <w:t>http://ihe.net/fhir/StructureDefinition/IHE_mCSD_Practitioner</w:t>
              </w:r>
            </w:ins>
          </w:p>
        </w:tc>
      </w:tr>
      <w:tr w:rsidR="00F80702" w:rsidRPr="00F050B1" w14:paraId="1F82A407" w14:textId="77777777" w:rsidTr="0026309E">
        <w:trPr>
          <w:cantSplit/>
          <w:trHeight w:val="582"/>
        </w:trPr>
        <w:tc>
          <w:tcPr>
            <w:tcW w:w="4060" w:type="dxa"/>
            <w:shd w:val="clear" w:color="auto" w:fill="auto"/>
          </w:tcPr>
          <w:p w14:paraId="67455573" w14:textId="77777777" w:rsidR="00F80702" w:rsidRPr="00F050B1" w:rsidRDefault="00F80702" w:rsidP="00F80702">
            <w:pPr>
              <w:pStyle w:val="TableEntry"/>
              <w:rPr>
                <w:rStyle w:val="XMLname"/>
                <w:lang w:val="en-US"/>
              </w:rPr>
            </w:pPr>
            <w:r w:rsidRPr="00F050B1">
              <w:rPr>
                <w:rStyle w:val="XMLname"/>
                <w:lang w:val="en-US"/>
              </w:rPr>
              <w:t>name</w:t>
            </w:r>
          </w:p>
          <w:p w14:paraId="69EBFF75" w14:textId="77777777" w:rsidR="00F80702" w:rsidRPr="00F050B1" w:rsidRDefault="00F80702" w:rsidP="00F80702">
            <w:pPr>
              <w:pStyle w:val="TableEntry"/>
              <w:rPr>
                <w:rStyle w:val="XMLname"/>
                <w:lang w:val="en-US"/>
              </w:rPr>
            </w:pPr>
            <w:r w:rsidRPr="00F050B1">
              <w:rPr>
                <w:rStyle w:val="XMLname"/>
                <w:lang w:val="en-US"/>
              </w:rPr>
              <w:t>[1..*]</w:t>
            </w:r>
          </w:p>
        </w:tc>
        <w:tc>
          <w:tcPr>
            <w:tcW w:w="4788" w:type="dxa"/>
            <w:shd w:val="clear" w:color="auto" w:fill="auto"/>
          </w:tcPr>
          <w:p w14:paraId="1DB40DD0" w14:textId="77777777" w:rsidR="00F80702" w:rsidRPr="00F050B1" w:rsidRDefault="00F80702" w:rsidP="00F80702">
            <w:pPr>
              <w:pStyle w:val="TableEntry"/>
              <w:rPr>
                <w:rStyle w:val="XMLname"/>
                <w:lang w:val="en-US"/>
              </w:rPr>
            </w:pPr>
            <w:proofErr w:type="spellStart"/>
            <w:r w:rsidRPr="00F050B1">
              <w:rPr>
                <w:rStyle w:val="XMLname"/>
                <w:lang w:val="en-US"/>
              </w:rPr>
              <w:t>HumanName</w:t>
            </w:r>
            <w:proofErr w:type="spellEnd"/>
          </w:p>
        </w:tc>
      </w:tr>
    </w:tbl>
    <w:p w14:paraId="658B3499" w14:textId="77777777" w:rsidR="00FD3619" w:rsidRDefault="00FD3619" w:rsidP="00D71784">
      <w:pPr>
        <w:pStyle w:val="BodyText"/>
      </w:pPr>
    </w:p>
    <w:p w14:paraId="71DB749C" w14:textId="34E58E27" w:rsidR="00CF24B5" w:rsidRPr="00F050B1" w:rsidRDefault="00CF24B5" w:rsidP="002C4FEC">
      <w:pPr>
        <w:pStyle w:val="Heading6"/>
        <w:numPr>
          <w:ilvl w:val="0"/>
          <w:numId w:val="0"/>
        </w:numPr>
        <w:ind w:left="1152" w:hanging="1152"/>
        <w:rPr>
          <w:noProof w:val="0"/>
          <w:lang w:val="en-US"/>
        </w:rPr>
      </w:pPr>
      <w:bookmarkStart w:id="622" w:name="_Toc4673047"/>
      <w:r w:rsidRPr="00F050B1">
        <w:rPr>
          <w:noProof w:val="0"/>
          <w:lang w:val="en-US"/>
        </w:rPr>
        <w:t>3.</w:t>
      </w:r>
      <w:r w:rsidR="00CA734A" w:rsidRPr="00F050B1">
        <w:rPr>
          <w:noProof w:val="0"/>
          <w:lang w:val="en-US"/>
        </w:rPr>
        <w:t>90</w:t>
      </w:r>
      <w:r w:rsidRPr="00F050B1">
        <w:rPr>
          <w:noProof w:val="0"/>
          <w:lang w:val="en-US"/>
        </w:rPr>
        <w:t xml:space="preserve">.4.2.2.4 FHIR </w:t>
      </w:r>
      <w:proofErr w:type="spellStart"/>
      <w:r w:rsidRPr="00F050B1">
        <w:rPr>
          <w:noProof w:val="0"/>
          <w:lang w:val="en-US"/>
        </w:rPr>
        <w:t>PractitionerRole</w:t>
      </w:r>
      <w:proofErr w:type="spellEnd"/>
      <w:r w:rsidRPr="00F050B1">
        <w:rPr>
          <w:noProof w:val="0"/>
          <w:lang w:val="en-US"/>
        </w:rPr>
        <w:t xml:space="preserve"> Resource Constraints</w:t>
      </w:r>
      <w:bookmarkEnd w:id="622"/>
    </w:p>
    <w:p w14:paraId="0B157D3C" w14:textId="2257731D" w:rsidR="00CF24B5" w:rsidRPr="00F050B1" w:rsidRDefault="003D07E8" w:rsidP="00CF24B5">
      <w:pPr>
        <w:pStyle w:val="BodyText"/>
      </w:pPr>
      <w:ins w:id="623" w:author="Luke Duncan" w:date="2019-04-30T10:14:00Z">
        <w:r w:rsidRPr="00F050B1">
          <w:t>A Care Services Selective Consumer</w:t>
        </w:r>
        <w:r>
          <w:t xml:space="preserve"> may query on </w:t>
        </w:r>
        <w:proofErr w:type="spellStart"/>
        <w:r>
          <w:rPr>
            <w:rStyle w:val="XMLname"/>
          </w:rPr>
          <w:t>PractitionerRole</w:t>
        </w:r>
        <w:proofErr w:type="spellEnd"/>
        <w:r>
          <w:t xml:space="preserve"> Resources.</w:t>
        </w:r>
        <w:r w:rsidRPr="00F050B1">
          <w:t xml:space="preserve"> </w:t>
        </w:r>
        <w:r>
          <w:t>A</w:t>
        </w:r>
        <w:r w:rsidRPr="00F050B1">
          <w:t xml:space="preserve"> Care Services Selective Supplier shall return a</w:t>
        </w:r>
        <w:r>
          <w:t xml:space="preserve"> </w:t>
        </w:r>
        <w:r w:rsidRPr="00E122C3">
          <w:rPr>
            <w:rStyle w:val="XMLname"/>
          </w:rPr>
          <w:t>Bundle</w:t>
        </w:r>
        <w:r>
          <w:t xml:space="preserve"> of matching</w:t>
        </w:r>
        <w:r w:rsidRPr="00F050B1">
          <w:t xml:space="preserve"> </w:t>
        </w:r>
        <w:proofErr w:type="spellStart"/>
        <w:r>
          <w:rPr>
            <w:rFonts w:ascii="Courier New" w:hAnsi="Courier New" w:cs="Courier New"/>
            <w:sz w:val="20"/>
          </w:rPr>
          <w:t>PractitionerRole</w:t>
        </w:r>
        <w:proofErr w:type="spellEnd"/>
        <w:r w:rsidRPr="00F050B1">
          <w:t xml:space="preserve"> Resource</w:t>
        </w:r>
        <w:r>
          <w:t>s</w:t>
        </w:r>
        <w:r>
          <w:t>.</w:t>
        </w:r>
        <w:r w:rsidRPr="00F050B1">
          <w:t xml:space="preserve"> </w:t>
        </w:r>
      </w:ins>
      <w:del w:id="624" w:author="Luke Duncan" w:date="2019-04-30T10:14:00Z">
        <w:r w:rsidR="00CF24B5" w:rsidRPr="00F050B1" w:rsidDel="003D07E8">
          <w:delText xml:space="preserve">A Care Services Selective Consumer and a Care Services Selective Supplier shall </w:delText>
        </w:r>
        <w:r w:rsidR="00F555CC" w:rsidRPr="00F050B1" w:rsidDel="003D07E8">
          <w:delText>query</w:delText>
        </w:r>
        <w:r w:rsidR="002F675F" w:rsidRPr="00F050B1" w:rsidDel="003D07E8">
          <w:delText xml:space="preserve"> or return </w:delText>
        </w:r>
        <w:r w:rsidR="00CF24B5" w:rsidRPr="00F050B1" w:rsidDel="003D07E8">
          <w:delText xml:space="preserve">a </w:delText>
        </w:r>
        <w:r w:rsidR="00CF24B5" w:rsidRPr="00F050B1" w:rsidDel="003D07E8">
          <w:rPr>
            <w:rFonts w:ascii="Courier New" w:hAnsi="Courier New" w:cs="Courier New"/>
            <w:sz w:val="20"/>
          </w:rPr>
          <w:delText>PractitionerRole</w:delText>
        </w:r>
        <w:r w:rsidR="00CF24B5" w:rsidRPr="00F050B1" w:rsidDel="003D07E8">
          <w:delText xml:space="preserve"> Resource</w:delText>
        </w:r>
      </w:del>
      <w:del w:id="625" w:author="Luke Duncan" w:date="2019-03-07T10:56:00Z">
        <w:r w:rsidR="00CF24B5" w:rsidRPr="00F050B1" w:rsidDel="00F80702">
          <w:delText xml:space="preserve"> when supporting the Practitioner Option</w:delText>
        </w:r>
      </w:del>
      <w:del w:id="626" w:author="Luke Duncan" w:date="2019-04-30T10:14:00Z">
        <w:r w:rsidR="000C4848" w:rsidRPr="00F050B1" w:rsidDel="003D07E8">
          <w:delText xml:space="preserve">. </w:delText>
        </w:r>
      </w:del>
      <w:r w:rsidR="00CF24B5" w:rsidRPr="00F050B1">
        <w:t xml:space="preserve">The </w:t>
      </w:r>
      <w:proofErr w:type="spellStart"/>
      <w:r w:rsidR="00CF24B5" w:rsidRPr="00F050B1">
        <w:rPr>
          <w:rFonts w:ascii="Courier New" w:hAnsi="Courier New" w:cs="Courier New"/>
          <w:sz w:val="20"/>
        </w:rPr>
        <w:t>PractitionerRole</w:t>
      </w:r>
      <w:proofErr w:type="spellEnd"/>
      <w:r w:rsidR="00CF24B5" w:rsidRPr="00F050B1">
        <w:t xml:space="preserve"> Resource shall be further constrained as described in Table 3.</w:t>
      </w:r>
      <w:r w:rsidR="00CA734A" w:rsidRPr="00F050B1">
        <w:t>90</w:t>
      </w:r>
      <w:r w:rsidR="00CF24B5" w:rsidRPr="00F050B1">
        <w:t>.4.2.2.4-1</w:t>
      </w:r>
      <w:r w:rsidR="000C4848" w:rsidRPr="00F050B1">
        <w:t xml:space="preserve">. </w:t>
      </w:r>
      <w:r w:rsidR="00CF24B5" w:rsidRPr="00F050B1">
        <w:t xml:space="preserve">The </w:t>
      </w:r>
      <w:r w:rsidR="00EC7319" w:rsidRPr="00F050B1">
        <w:t>Element</w:t>
      </w:r>
      <w:r w:rsidR="00CF24B5" w:rsidRPr="00F050B1">
        <w:t xml:space="preserve"> column in Table 3.</w:t>
      </w:r>
      <w:r w:rsidR="00CA734A" w:rsidRPr="00F050B1">
        <w:t>90</w:t>
      </w:r>
      <w:r w:rsidR="00CF24B5" w:rsidRPr="00F050B1">
        <w:t xml:space="preserve">.4.2.2.4-1 references the object model defined at </w:t>
      </w:r>
      <w:hyperlink r:id="rId62" w:anchor="resource" w:history="1">
        <w:r w:rsidR="005360C7" w:rsidRPr="00F050B1">
          <w:rPr>
            <w:rStyle w:val="Hyperlink"/>
          </w:rPr>
          <w:t>http://hl7.org/fhir/R4/practitionerrole.html#resource</w:t>
        </w:r>
      </w:hyperlink>
      <w:r w:rsidR="00CF24B5" w:rsidRPr="00F050B1">
        <w:t>.</w:t>
      </w:r>
    </w:p>
    <w:p w14:paraId="52722450" w14:textId="77777777" w:rsidR="00CF24B5" w:rsidRPr="00F050B1" w:rsidRDefault="00CF24B5" w:rsidP="00CF24B5">
      <w:pPr>
        <w:pStyle w:val="TableTitle"/>
      </w:pPr>
      <w:r w:rsidRPr="00F050B1">
        <w:t>Table 3.</w:t>
      </w:r>
      <w:r w:rsidR="00CA734A" w:rsidRPr="00F050B1">
        <w:t>90</w:t>
      </w:r>
      <w:r w:rsidRPr="00F050B1">
        <w:t xml:space="preserve">.4.2.2.4-1: </w:t>
      </w:r>
      <w:proofErr w:type="spellStart"/>
      <w:r w:rsidRPr="00F050B1">
        <w:rPr>
          <w:rStyle w:val="XMLname"/>
        </w:rPr>
        <w:t>PractitionerRole</w:t>
      </w:r>
      <w:proofErr w:type="spellEnd"/>
      <w:r w:rsidRPr="00F050B1">
        <w:t xml:space="preserve"> Resource Constraints </w:t>
      </w:r>
    </w:p>
    <w:tbl>
      <w:tblPr>
        <w:tblW w:w="8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81"/>
        <w:gridCol w:w="4813"/>
      </w:tblGrid>
      <w:tr w:rsidR="00E66619" w:rsidRPr="00F050B1" w14:paraId="71ADFF08" w14:textId="77777777" w:rsidTr="0026309E">
        <w:trPr>
          <w:cantSplit/>
          <w:trHeight w:val="1076"/>
          <w:tblHeader/>
        </w:trPr>
        <w:tc>
          <w:tcPr>
            <w:tcW w:w="4081" w:type="dxa"/>
            <w:shd w:val="clear" w:color="auto" w:fill="D9D9D9"/>
          </w:tcPr>
          <w:p w14:paraId="7FE7EFC5" w14:textId="77777777" w:rsidR="00E66619" w:rsidRPr="00F050B1" w:rsidRDefault="00E66619" w:rsidP="00940A5B">
            <w:pPr>
              <w:pStyle w:val="TableEntryHeader"/>
              <w:rPr>
                <w:lang w:val="en-US"/>
              </w:rPr>
            </w:pPr>
            <w:r w:rsidRPr="00F050B1">
              <w:rPr>
                <w:lang w:val="en-US"/>
              </w:rPr>
              <w:t>Element</w:t>
            </w:r>
          </w:p>
          <w:p w14:paraId="7FE6492E" w14:textId="77777777" w:rsidR="00E66619" w:rsidRPr="00F050B1" w:rsidRDefault="00E66619">
            <w:pPr>
              <w:pStyle w:val="TableEntryHeader"/>
              <w:rPr>
                <w:lang w:val="en-US"/>
              </w:rPr>
            </w:pPr>
            <w:r w:rsidRPr="00F050B1">
              <w:rPr>
                <w:lang w:val="en-US"/>
              </w:rPr>
              <w:t>&amp;</w:t>
            </w:r>
          </w:p>
          <w:p w14:paraId="40926A37" w14:textId="77777777" w:rsidR="00E66619" w:rsidRPr="00F050B1" w:rsidRDefault="00E66619">
            <w:pPr>
              <w:pStyle w:val="TableEntryHeader"/>
              <w:rPr>
                <w:lang w:val="en-US"/>
              </w:rPr>
            </w:pPr>
            <w:r w:rsidRPr="00F050B1">
              <w:rPr>
                <w:lang w:val="en-US"/>
              </w:rPr>
              <w:t>Cardinality</w:t>
            </w:r>
          </w:p>
        </w:tc>
        <w:tc>
          <w:tcPr>
            <w:tcW w:w="4813" w:type="dxa"/>
            <w:shd w:val="clear" w:color="auto" w:fill="D9D9D9"/>
          </w:tcPr>
          <w:p w14:paraId="4C01873D" w14:textId="77777777" w:rsidR="00E66619" w:rsidRPr="00F050B1" w:rsidRDefault="00E66619">
            <w:pPr>
              <w:pStyle w:val="TableEntryHeader"/>
              <w:rPr>
                <w:lang w:val="en-US"/>
              </w:rPr>
            </w:pPr>
            <w:r w:rsidRPr="00F050B1">
              <w:rPr>
                <w:lang w:val="en-US"/>
              </w:rPr>
              <w:t>Data Type</w:t>
            </w:r>
          </w:p>
        </w:tc>
      </w:tr>
      <w:tr w:rsidR="00F80702" w:rsidRPr="00F050B1" w14:paraId="3BCDEF30" w14:textId="77777777" w:rsidTr="0026309E">
        <w:trPr>
          <w:cantSplit/>
          <w:trHeight w:val="591"/>
          <w:ins w:id="627" w:author="Luke Duncan" w:date="2019-03-07T10:56:00Z"/>
        </w:trPr>
        <w:tc>
          <w:tcPr>
            <w:tcW w:w="4081" w:type="dxa"/>
            <w:shd w:val="clear" w:color="auto" w:fill="auto"/>
          </w:tcPr>
          <w:p w14:paraId="2611A256" w14:textId="77777777" w:rsidR="0052000E" w:rsidRPr="00F050B1" w:rsidRDefault="00F80702" w:rsidP="00F80702">
            <w:pPr>
              <w:pStyle w:val="TableEntry"/>
              <w:rPr>
                <w:rStyle w:val="XMLname"/>
                <w:lang w:val="en-US"/>
              </w:rPr>
            </w:pPr>
            <w:proofErr w:type="spellStart"/>
            <w:ins w:id="628" w:author="Luke Duncan" w:date="2019-03-07T10:56:00Z">
              <w:r w:rsidRPr="00F050B1">
                <w:rPr>
                  <w:rStyle w:val="XMLname"/>
                  <w:lang w:val="en-US"/>
                </w:rPr>
                <w:t>meta.profile</w:t>
              </w:r>
              <w:proofErr w:type="spellEnd"/>
              <w:r w:rsidRPr="00F050B1">
                <w:rPr>
                  <w:rStyle w:val="XMLname"/>
                  <w:lang w:val="en-US"/>
                </w:rPr>
                <w:t xml:space="preserve"> </w:t>
              </w:r>
            </w:ins>
          </w:p>
          <w:p w14:paraId="159BE221" w14:textId="49C8592B" w:rsidR="00F80702" w:rsidRPr="00F050B1" w:rsidRDefault="00F80702" w:rsidP="00F80702">
            <w:pPr>
              <w:pStyle w:val="TableEntry"/>
              <w:rPr>
                <w:ins w:id="629" w:author="Luke Duncan" w:date="2019-03-07T10:56:00Z"/>
                <w:rStyle w:val="XMLname"/>
                <w:lang w:val="en-US"/>
              </w:rPr>
            </w:pPr>
            <w:ins w:id="630" w:author="Luke Duncan" w:date="2019-03-07T10:56:00Z">
              <w:r w:rsidRPr="00F050B1">
                <w:rPr>
                  <w:rStyle w:val="XMLname"/>
                  <w:lang w:val="en-US"/>
                </w:rPr>
                <w:t>[1..*]</w:t>
              </w:r>
            </w:ins>
          </w:p>
        </w:tc>
        <w:tc>
          <w:tcPr>
            <w:tcW w:w="4813" w:type="dxa"/>
            <w:shd w:val="clear" w:color="auto" w:fill="auto"/>
          </w:tcPr>
          <w:p w14:paraId="50451C88" w14:textId="77777777" w:rsidR="00F80702" w:rsidRPr="00F050B1" w:rsidRDefault="00F80702" w:rsidP="00F80702">
            <w:pPr>
              <w:pStyle w:val="TableEntry"/>
              <w:rPr>
                <w:ins w:id="631" w:author="Luke Duncan" w:date="2019-03-07T10:56:00Z"/>
                <w:rStyle w:val="XMLname"/>
                <w:rFonts w:ascii="Times New Roman" w:hAnsi="Times New Roman" w:cs="Times New Roman"/>
                <w:sz w:val="24"/>
                <w:szCs w:val="24"/>
                <w:lang w:val="en-US"/>
              </w:rPr>
            </w:pPr>
            <w:ins w:id="632" w:author="Luke Duncan" w:date="2019-03-07T10:56:00Z">
              <w:r w:rsidRPr="00F050B1">
                <w:rPr>
                  <w:rStyle w:val="XMLname"/>
                  <w:rFonts w:ascii="Times New Roman" w:hAnsi="Times New Roman" w:cs="Times New Roman"/>
                  <w:sz w:val="24"/>
                  <w:szCs w:val="24"/>
                  <w:lang w:val="en-US"/>
                </w:rPr>
                <w:t>There shall be at least one entry with the value:</w:t>
              </w:r>
            </w:ins>
          </w:p>
          <w:p w14:paraId="183EC9BC" w14:textId="06647855" w:rsidR="00F80702" w:rsidRPr="00F050B1" w:rsidRDefault="00F80702" w:rsidP="00F80702">
            <w:pPr>
              <w:pStyle w:val="TableEntry"/>
              <w:rPr>
                <w:ins w:id="633" w:author="Luke Duncan" w:date="2019-03-07T10:56:00Z"/>
                <w:rStyle w:val="XMLname"/>
                <w:lang w:val="en-US"/>
              </w:rPr>
            </w:pPr>
            <w:ins w:id="634" w:author="Luke Duncan" w:date="2019-03-07T10:56:00Z">
              <w:r w:rsidRPr="00F050B1">
                <w:rPr>
                  <w:rStyle w:val="XMLname"/>
                  <w:rFonts w:eastAsia="Arial"/>
                  <w:lang w:val="en-US"/>
                </w:rPr>
                <w:t>http://ihe.net/fhir/StructureDefinition/IHE_mCSD_PractitionerRole</w:t>
              </w:r>
            </w:ins>
          </w:p>
        </w:tc>
      </w:tr>
      <w:tr w:rsidR="00F80702" w:rsidRPr="00F050B1" w14:paraId="11BF2D84" w14:textId="77777777" w:rsidTr="0026309E">
        <w:trPr>
          <w:cantSplit/>
          <w:trHeight w:val="591"/>
        </w:trPr>
        <w:tc>
          <w:tcPr>
            <w:tcW w:w="4081" w:type="dxa"/>
            <w:shd w:val="clear" w:color="auto" w:fill="auto"/>
          </w:tcPr>
          <w:p w14:paraId="3B1DC7DF" w14:textId="77777777" w:rsidR="00F80702" w:rsidRPr="00F050B1" w:rsidRDefault="00F80702" w:rsidP="00F80702">
            <w:pPr>
              <w:pStyle w:val="TableEntry"/>
              <w:rPr>
                <w:rStyle w:val="XMLname"/>
                <w:lang w:val="en-US"/>
              </w:rPr>
            </w:pPr>
            <w:r w:rsidRPr="00F050B1">
              <w:rPr>
                <w:rStyle w:val="XMLname"/>
                <w:lang w:val="en-US"/>
              </w:rPr>
              <w:t xml:space="preserve">code </w:t>
            </w:r>
          </w:p>
          <w:p w14:paraId="00899A7F" w14:textId="77777777" w:rsidR="00F80702" w:rsidRPr="00F050B1" w:rsidRDefault="00F80702" w:rsidP="00F80702">
            <w:pPr>
              <w:pStyle w:val="TableEntry"/>
              <w:rPr>
                <w:rStyle w:val="XMLname"/>
                <w:lang w:val="en-US"/>
              </w:rPr>
            </w:pPr>
            <w:r w:rsidRPr="00F050B1">
              <w:rPr>
                <w:rStyle w:val="XMLname"/>
                <w:lang w:val="en-US"/>
              </w:rPr>
              <w:t>[1..*]</w:t>
            </w:r>
          </w:p>
        </w:tc>
        <w:tc>
          <w:tcPr>
            <w:tcW w:w="4813" w:type="dxa"/>
            <w:shd w:val="clear" w:color="auto" w:fill="auto"/>
          </w:tcPr>
          <w:p w14:paraId="39F89D81" w14:textId="77777777" w:rsidR="00F80702" w:rsidRPr="00F050B1" w:rsidRDefault="00F80702" w:rsidP="00F80702">
            <w:pPr>
              <w:pStyle w:val="TableEntry"/>
              <w:rPr>
                <w:rStyle w:val="XMLname"/>
                <w:lang w:val="en-US"/>
              </w:rPr>
            </w:pPr>
            <w:proofErr w:type="spellStart"/>
            <w:r w:rsidRPr="00F050B1">
              <w:rPr>
                <w:rStyle w:val="XMLname"/>
                <w:lang w:val="en-US"/>
              </w:rPr>
              <w:t>CodeableConcept</w:t>
            </w:r>
            <w:proofErr w:type="spellEnd"/>
          </w:p>
        </w:tc>
      </w:tr>
    </w:tbl>
    <w:p w14:paraId="6E41E31D" w14:textId="77777777" w:rsidR="00940A5B" w:rsidRPr="00F050B1" w:rsidRDefault="00940A5B" w:rsidP="0009020E">
      <w:pPr>
        <w:pStyle w:val="BodyText"/>
      </w:pPr>
    </w:p>
    <w:p w14:paraId="70B2B848" w14:textId="77777777" w:rsidR="00CF24B5" w:rsidRPr="00F050B1" w:rsidRDefault="00CF24B5" w:rsidP="002C4FEC">
      <w:pPr>
        <w:pStyle w:val="Heading6"/>
        <w:numPr>
          <w:ilvl w:val="0"/>
          <w:numId w:val="0"/>
        </w:numPr>
        <w:ind w:left="1152" w:hanging="1152"/>
        <w:rPr>
          <w:noProof w:val="0"/>
          <w:lang w:val="en-US"/>
        </w:rPr>
      </w:pPr>
      <w:bookmarkStart w:id="635" w:name="_Toc4673048"/>
      <w:r w:rsidRPr="00F050B1">
        <w:rPr>
          <w:noProof w:val="0"/>
          <w:lang w:val="en-US"/>
        </w:rPr>
        <w:t>3.</w:t>
      </w:r>
      <w:r w:rsidR="00CA734A" w:rsidRPr="00F050B1">
        <w:rPr>
          <w:noProof w:val="0"/>
          <w:lang w:val="en-US"/>
        </w:rPr>
        <w:t>90</w:t>
      </w:r>
      <w:r w:rsidRPr="00F050B1">
        <w:rPr>
          <w:noProof w:val="0"/>
          <w:lang w:val="en-US"/>
        </w:rPr>
        <w:t xml:space="preserve">.4.2.2.5 FHIR </w:t>
      </w:r>
      <w:proofErr w:type="spellStart"/>
      <w:r w:rsidRPr="00F050B1">
        <w:rPr>
          <w:noProof w:val="0"/>
          <w:lang w:val="en-US"/>
        </w:rPr>
        <w:t>HealthcareService</w:t>
      </w:r>
      <w:proofErr w:type="spellEnd"/>
      <w:r w:rsidRPr="00F050B1">
        <w:rPr>
          <w:noProof w:val="0"/>
          <w:lang w:val="en-US"/>
        </w:rPr>
        <w:t xml:space="preserve"> Resource Constraints</w:t>
      </w:r>
      <w:bookmarkEnd w:id="635"/>
    </w:p>
    <w:p w14:paraId="13549FF7" w14:textId="4D60B010" w:rsidR="00CF24B5" w:rsidRPr="00F050B1" w:rsidRDefault="003D07E8" w:rsidP="00CF24B5">
      <w:pPr>
        <w:pStyle w:val="BodyText"/>
      </w:pPr>
      <w:ins w:id="636" w:author="Luke Duncan" w:date="2019-04-30T10:14:00Z">
        <w:r w:rsidRPr="00F050B1">
          <w:t>A Care Services Selective Consumer</w:t>
        </w:r>
        <w:r>
          <w:t xml:space="preserve"> may query on </w:t>
        </w:r>
        <w:proofErr w:type="spellStart"/>
        <w:r>
          <w:rPr>
            <w:rStyle w:val="XMLname"/>
          </w:rPr>
          <w:t>HealthcareService</w:t>
        </w:r>
        <w:proofErr w:type="spellEnd"/>
        <w:r>
          <w:t xml:space="preserve"> Resources.</w:t>
        </w:r>
        <w:r w:rsidRPr="00F050B1">
          <w:t xml:space="preserve"> </w:t>
        </w:r>
        <w:r>
          <w:t>A</w:t>
        </w:r>
        <w:r w:rsidRPr="00F050B1">
          <w:t xml:space="preserve"> Care Services Selective Supplier shall return a</w:t>
        </w:r>
        <w:r>
          <w:t xml:space="preserve"> </w:t>
        </w:r>
        <w:r w:rsidRPr="00E122C3">
          <w:rPr>
            <w:rStyle w:val="XMLname"/>
          </w:rPr>
          <w:t>Bundle</w:t>
        </w:r>
        <w:r>
          <w:t xml:space="preserve"> of matching</w:t>
        </w:r>
        <w:r w:rsidRPr="00F050B1">
          <w:t xml:space="preserve"> </w:t>
        </w:r>
        <w:proofErr w:type="spellStart"/>
        <w:r>
          <w:rPr>
            <w:rFonts w:ascii="Courier New" w:hAnsi="Courier New" w:cs="Courier New"/>
            <w:sz w:val="20"/>
          </w:rPr>
          <w:t>HealthcareService</w:t>
        </w:r>
        <w:proofErr w:type="spellEnd"/>
        <w:r w:rsidRPr="00F050B1">
          <w:t xml:space="preserve"> Resource</w:t>
        </w:r>
        <w:r>
          <w:t>s</w:t>
        </w:r>
        <w:r>
          <w:t>.</w:t>
        </w:r>
        <w:r w:rsidRPr="00F050B1">
          <w:t xml:space="preserve"> </w:t>
        </w:r>
      </w:ins>
      <w:del w:id="637" w:author="Luke Duncan" w:date="2019-04-30T10:14:00Z">
        <w:r w:rsidR="00CF24B5" w:rsidRPr="00F050B1" w:rsidDel="003D07E8">
          <w:delText xml:space="preserve">A Care Services Selective Consumer and a Care Services Selective Supplier shall </w:delText>
        </w:r>
        <w:r w:rsidR="00F555CC" w:rsidRPr="00F050B1" w:rsidDel="003D07E8">
          <w:delText>query</w:delText>
        </w:r>
        <w:r w:rsidR="002F675F" w:rsidRPr="00F050B1" w:rsidDel="003D07E8">
          <w:delText xml:space="preserve"> or return </w:delText>
        </w:r>
        <w:r w:rsidR="00CF24B5" w:rsidRPr="00F050B1" w:rsidDel="003D07E8">
          <w:delText xml:space="preserve">a </w:delText>
        </w:r>
        <w:r w:rsidR="00CF24B5" w:rsidRPr="00F050B1" w:rsidDel="003D07E8">
          <w:rPr>
            <w:rFonts w:ascii="Courier New" w:hAnsi="Courier New" w:cs="Courier New"/>
            <w:sz w:val="20"/>
          </w:rPr>
          <w:delText>HealthcareService</w:delText>
        </w:r>
        <w:r w:rsidR="00CF24B5" w:rsidRPr="00F050B1" w:rsidDel="003D07E8">
          <w:delText xml:space="preserve"> Resource</w:delText>
        </w:r>
      </w:del>
      <w:del w:id="638" w:author="Luke Duncan" w:date="2019-03-07T10:56:00Z">
        <w:r w:rsidR="00CF24B5" w:rsidRPr="00F050B1" w:rsidDel="00F80702">
          <w:delText xml:space="preserve"> when supporting the Healthcare</w:delText>
        </w:r>
        <w:r w:rsidR="00FC0B8D" w:rsidRPr="00F050B1" w:rsidDel="00F80702">
          <w:delText xml:space="preserve"> </w:delText>
        </w:r>
        <w:r w:rsidR="00CF24B5" w:rsidRPr="00F050B1" w:rsidDel="00F80702">
          <w:delText>Service Option</w:delText>
        </w:r>
      </w:del>
      <w:del w:id="639" w:author="Luke Duncan" w:date="2019-04-30T10:14:00Z">
        <w:r w:rsidR="000C4848" w:rsidRPr="00F050B1" w:rsidDel="003D07E8">
          <w:delText xml:space="preserve">. </w:delText>
        </w:r>
      </w:del>
      <w:r w:rsidR="00CF24B5" w:rsidRPr="00F050B1">
        <w:t xml:space="preserve">The </w:t>
      </w:r>
      <w:proofErr w:type="spellStart"/>
      <w:r w:rsidR="00CF24B5" w:rsidRPr="00F050B1">
        <w:rPr>
          <w:rFonts w:ascii="Courier New" w:hAnsi="Courier New" w:cs="Courier New"/>
          <w:sz w:val="20"/>
        </w:rPr>
        <w:t>HealthcareService</w:t>
      </w:r>
      <w:proofErr w:type="spellEnd"/>
      <w:r w:rsidR="00CF24B5" w:rsidRPr="00F050B1">
        <w:t xml:space="preserve"> Resource shall be further constrained as described in Table 3.</w:t>
      </w:r>
      <w:r w:rsidR="00CA734A" w:rsidRPr="00F050B1">
        <w:t>90</w:t>
      </w:r>
      <w:r w:rsidR="00CF24B5" w:rsidRPr="00F050B1">
        <w:t>.4.2.2.5-1</w:t>
      </w:r>
      <w:r w:rsidR="000C4848" w:rsidRPr="00F050B1">
        <w:t xml:space="preserve">. </w:t>
      </w:r>
      <w:r w:rsidR="00CF24B5" w:rsidRPr="00F050B1">
        <w:lastRenderedPageBreak/>
        <w:t xml:space="preserve">The </w:t>
      </w:r>
      <w:r w:rsidR="00EC7319" w:rsidRPr="00F050B1">
        <w:t>Element</w:t>
      </w:r>
      <w:r w:rsidR="00CF24B5" w:rsidRPr="00F050B1">
        <w:t xml:space="preserve"> column in Table 3.</w:t>
      </w:r>
      <w:r w:rsidR="00CA734A" w:rsidRPr="00F050B1">
        <w:t>90</w:t>
      </w:r>
      <w:r w:rsidR="00CF24B5" w:rsidRPr="00F050B1">
        <w:t xml:space="preserve">.4.2.2.5-1 references the object model defined at </w:t>
      </w:r>
      <w:hyperlink r:id="rId63" w:anchor="resource" w:history="1">
        <w:r w:rsidR="005360C7" w:rsidRPr="00F050B1">
          <w:rPr>
            <w:rStyle w:val="Hyperlink"/>
          </w:rPr>
          <w:t>http://hl7.org/fhir/R4/healthcareservice.html#resource</w:t>
        </w:r>
      </w:hyperlink>
      <w:r w:rsidR="00CF24B5" w:rsidRPr="00F050B1">
        <w:t>.</w:t>
      </w:r>
    </w:p>
    <w:p w14:paraId="3089794F" w14:textId="77777777" w:rsidR="00CF24B5" w:rsidRPr="00F050B1" w:rsidRDefault="00CF24B5" w:rsidP="00CF24B5">
      <w:pPr>
        <w:pStyle w:val="TableTitle"/>
      </w:pPr>
      <w:r w:rsidRPr="00F050B1">
        <w:t>Table 3.</w:t>
      </w:r>
      <w:r w:rsidR="00CA734A" w:rsidRPr="00F050B1">
        <w:t>90</w:t>
      </w:r>
      <w:r w:rsidRPr="00F050B1">
        <w:t xml:space="preserve">.4.2.2.5-1: </w:t>
      </w:r>
      <w:proofErr w:type="spellStart"/>
      <w:r w:rsidRPr="00F050B1">
        <w:rPr>
          <w:rStyle w:val="XMLname"/>
        </w:rPr>
        <w:t>HealthcareService</w:t>
      </w:r>
      <w:proofErr w:type="spellEnd"/>
      <w:r w:rsidRPr="00F050B1">
        <w:t xml:space="preserve"> Resource Constraints </w:t>
      </w:r>
    </w:p>
    <w:tbl>
      <w:tblPr>
        <w:tblW w:w="8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92"/>
        <w:gridCol w:w="4825"/>
      </w:tblGrid>
      <w:tr w:rsidR="00E66619" w:rsidRPr="00F050B1" w14:paraId="629BE131" w14:textId="77777777" w:rsidTr="0026309E">
        <w:trPr>
          <w:cantSplit/>
          <w:trHeight w:val="1085"/>
          <w:tblHeader/>
        </w:trPr>
        <w:tc>
          <w:tcPr>
            <w:tcW w:w="4092" w:type="dxa"/>
            <w:shd w:val="clear" w:color="auto" w:fill="D9D9D9"/>
          </w:tcPr>
          <w:p w14:paraId="24FF967B" w14:textId="77777777" w:rsidR="00E66619" w:rsidRPr="00F050B1" w:rsidRDefault="00E66619" w:rsidP="00940A5B">
            <w:pPr>
              <w:pStyle w:val="TableEntryHeader"/>
              <w:rPr>
                <w:lang w:val="en-US"/>
              </w:rPr>
            </w:pPr>
            <w:r w:rsidRPr="00F050B1">
              <w:rPr>
                <w:lang w:val="en-US"/>
              </w:rPr>
              <w:t>Element</w:t>
            </w:r>
          </w:p>
          <w:p w14:paraId="7C3CAACC" w14:textId="77777777" w:rsidR="00E66619" w:rsidRPr="00F050B1" w:rsidRDefault="00E66619">
            <w:pPr>
              <w:pStyle w:val="TableEntryHeader"/>
              <w:rPr>
                <w:lang w:val="en-US"/>
              </w:rPr>
            </w:pPr>
            <w:r w:rsidRPr="00F050B1">
              <w:rPr>
                <w:lang w:val="en-US"/>
              </w:rPr>
              <w:t>&amp;</w:t>
            </w:r>
          </w:p>
          <w:p w14:paraId="3E714434" w14:textId="77777777" w:rsidR="00E66619" w:rsidRPr="00F050B1" w:rsidRDefault="00E66619">
            <w:pPr>
              <w:pStyle w:val="TableEntryHeader"/>
              <w:rPr>
                <w:lang w:val="en-US"/>
              </w:rPr>
            </w:pPr>
            <w:r w:rsidRPr="00F050B1">
              <w:rPr>
                <w:lang w:val="en-US"/>
              </w:rPr>
              <w:t>Cardinality</w:t>
            </w:r>
          </w:p>
        </w:tc>
        <w:tc>
          <w:tcPr>
            <w:tcW w:w="4825" w:type="dxa"/>
            <w:shd w:val="clear" w:color="auto" w:fill="D9D9D9"/>
          </w:tcPr>
          <w:p w14:paraId="1A524E8B" w14:textId="77777777" w:rsidR="00E66619" w:rsidRPr="00F050B1" w:rsidRDefault="00E66619">
            <w:pPr>
              <w:pStyle w:val="TableEntryHeader"/>
              <w:rPr>
                <w:lang w:val="en-US"/>
              </w:rPr>
            </w:pPr>
            <w:r w:rsidRPr="00F050B1">
              <w:rPr>
                <w:lang w:val="en-US"/>
              </w:rPr>
              <w:t>Data Type</w:t>
            </w:r>
          </w:p>
        </w:tc>
      </w:tr>
      <w:tr w:rsidR="00F80702" w:rsidRPr="00F050B1" w14:paraId="77F206D4" w14:textId="77777777" w:rsidTr="0026309E">
        <w:trPr>
          <w:cantSplit/>
          <w:trHeight w:val="571"/>
          <w:ins w:id="640" w:author="Luke Duncan" w:date="2019-03-07T10:56:00Z"/>
        </w:trPr>
        <w:tc>
          <w:tcPr>
            <w:tcW w:w="4092" w:type="dxa"/>
            <w:shd w:val="clear" w:color="auto" w:fill="auto"/>
          </w:tcPr>
          <w:p w14:paraId="329CAF95" w14:textId="77777777" w:rsidR="0052000E" w:rsidRPr="00F050B1" w:rsidRDefault="00F80702" w:rsidP="00F80702">
            <w:pPr>
              <w:pStyle w:val="TableEntry"/>
              <w:rPr>
                <w:rStyle w:val="XMLname"/>
                <w:lang w:val="en-US"/>
              </w:rPr>
            </w:pPr>
            <w:proofErr w:type="spellStart"/>
            <w:ins w:id="641" w:author="Luke Duncan" w:date="2019-03-07T10:57:00Z">
              <w:r w:rsidRPr="00F050B1">
                <w:rPr>
                  <w:rStyle w:val="XMLname"/>
                  <w:lang w:val="en-US"/>
                </w:rPr>
                <w:t>meta.profile</w:t>
              </w:r>
              <w:proofErr w:type="spellEnd"/>
              <w:r w:rsidRPr="00F050B1">
                <w:rPr>
                  <w:rStyle w:val="XMLname"/>
                  <w:lang w:val="en-US"/>
                </w:rPr>
                <w:t xml:space="preserve"> </w:t>
              </w:r>
            </w:ins>
          </w:p>
          <w:p w14:paraId="1E84B9E6" w14:textId="5F6EA429" w:rsidR="00F80702" w:rsidRPr="00F050B1" w:rsidRDefault="00F80702" w:rsidP="00F80702">
            <w:pPr>
              <w:pStyle w:val="TableEntry"/>
              <w:rPr>
                <w:ins w:id="642" w:author="Luke Duncan" w:date="2019-03-07T10:56:00Z"/>
                <w:rStyle w:val="XMLname"/>
                <w:lang w:val="en-US"/>
              </w:rPr>
            </w:pPr>
            <w:ins w:id="643" w:author="Luke Duncan" w:date="2019-03-07T10:57:00Z">
              <w:r w:rsidRPr="00F050B1">
                <w:rPr>
                  <w:rStyle w:val="XMLname"/>
                  <w:lang w:val="en-US"/>
                </w:rPr>
                <w:t>[1..*]</w:t>
              </w:r>
            </w:ins>
          </w:p>
        </w:tc>
        <w:tc>
          <w:tcPr>
            <w:tcW w:w="4825" w:type="dxa"/>
            <w:shd w:val="clear" w:color="auto" w:fill="auto"/>
          </w:tcPr>
          <w:p w14:paraId="6248DADA" w14:textId="77777777" w:rsidR="00F80702" w:rsidRPr="00F050B1" w:rsidRDefault="00F80702" w:rsidP="00F80702">
            <w:pPr>
              <w:pStyle w:val="TableEntry"/>
              <w:rPr>
                <w:ins w:id="644" w:author="Luke Duncan" w:date="2019-03-07T10:57:00Z"/>
                <w:rStyle w:val="XMLname"/>
                <w:rFonts w:ascii="Times New Roman" w:hAnsi="Times New Roman" w:cs="Times New Roman"/>
                <w:sz w:val="24"/>
                <w:szCs w:val="24"/>
                <w:lang w:val="en-US"/>
              </w:rPr>
            </w:pPr>
            <w:ins w:id="645" w:author="Luke Duncan" w:date="2019-03-07T10:57:00Z">
              <w:r w:rsidRPr="00F050B1">
                <w:rPr>
                  <w:rStyle w:val="XMLname"/>
                  <w:rFonts w:ascii="Times New Roman" w:hAnsi="Times New Roman" w:cs="Times New Roman"/>
                  <w:sz w:val="24"/>
                  <w:szCs w:val="24"/>
                  <w:lang w:val="en-US"/>
                </w:rPr>
                <w:t>There shall be at least one entry with the value:</w:t>
              </w:r>
            </w:ins>
          </w:p>
          <w:p w14:paraId="64DC7143" w14:textId="2000C3B3" w:rsidR="00F80702" w:rsidRPr="00F050B1" w:rsidRDefault="00F80702" w:rsidP="00F80702">
            <w:pPr>
              <w:pStyle w:val="TableEntry"/>
              <w:rPr>
                <w:ins w:id="646" w:author="Luke Duncan" w:date="2019-03-07T10:56:00Z"/>
                <w:rStyle w:val="XMLname"/>
                <w:lang w:val="en-US"/>
              </w:rPr>
            </w:pPr>
            <w:ins w:id="647" w:author="Luke Duncan" w:date="2019-03-07T10:57:00Z">
              <w:r w:rsidRPr="00F050B1">
                <w:rPr>
                  <w:rStyle w:val="XMLname"/>
                  <w:rFonts w:eastAsia="Arial"/>
                  <w:lang w:val="en-US"/>
                </w:rPr>
                <w:t>http://ihe.net/fhir/StructureDefinition/IHE_mCSD_HealthcareService</w:t>
              </w:r>
            </w:ins>
          </w:p>
        </w:tc>
      </w:tr>
      <w:tr w:rsidR="00F80702" w:rsidRPr="00F050B1" w14:paraId="0887E2DA" w14:textId="77777777" w:rsidTr="0026309E">
        <w:trPr>
          <w:cantSplit/>
          <w:trHeight w:val="571"/>
        </w:trPr>
        <w:tc>
          <w:tcPr>
            <w:tcW w:w="4092" w:type="dxa"/>
            <w:shd w:val="clear" w:color="auto" w:fill="auto"/>
          </w:tcPr>
          <w:p w14:paraId="111B0592" w14:textId="77777777" w:rsidR="00F80702" w:rsidRPr="00F050B1" w:rsidRDefault="00F80702" w:rsidP="00F80702">
            <w:pPr>
              <w:pStyle w:val="TableEntry"/>
              <w:rPr>
                <w:rStyle w:val="XMLname"/>
                <w:lang w:val="en-US"/>
              </w:rPr>
            </w:pPr>
            <w:r w:rsidRPr="00F050B1">
              <w:rPr>
                <w:rStyle w:val="XMLname"/>
                <w:lang w:val="en-US"/>
              </w:rPr>
              <w:t xml:space="preserve">type </w:t>
            </w:r>
          </w:p>
          <w:p w14:paraId="54B173AD" w14:textId="77777777" w:rsidR="00F80702" w:rsidRPr="00F050B1" w:rsidRDefault="00F80702" w:rsidP="00F80702">
            <w:pPr>
              <w:pStyle w:val="TableEntry"/>
              <w:rPr>
                <w:rStyle w:val="XMLname"/>
                <w:lang w:val="en-US"/>
              </w:rPr>
            </w:pPr>
            <w:r w:rsidRPr="00F050B1">
              <w:rPr>
                <w:rStyle w:val="XMLname"/>
                <w:lang w:val="en-US"/>
              </w:rPr>
              <w:t>[1..*]</w:t>
            </w:r>
          </w:p>
        </w:tc>
        <w:tc>
          <w:tcPr>
            <w:tcW w:w="4825" w:type="dxa"/>
            <w:shd w:val="clear" w:color="auto" w:fill="auto"/>
          </w:tcPr>
          <w:p w14:paraId="36AF922F" w14:textId="77777777" w:rsidR="00F80702" w:rsidRPr="00F050B1" w:rsidRDefault="00F80702" w:rsidP="00F80702">
            <w:pPr>
              <w:pStyle w:val="TableEntry"/>
              <w:rPr>
                <w:rStyle w:val="XMLname"/>
                <w:lang w:val="en-US"/>
              </w:rPr>
            </w:pPr>
            <w:proofErr w:type="spellStart"/>
            <w:r w:rsidRPr="00F050B1">
              <w:rPr>
                <w:rStyle w:val="XMLname"/>
                <w:lang w:val="en-US"/>
              </w:rPr>
              <w:t>CodeableConcept</w:t>
            </w:r>
            <w:proofErr w:type="spellEnd"/>
          </w:p>
        </w:tc>
      </w:tr>
      <w:tr w:rsidR="00F80702" w:rsidRPr="00F050B1" w14:paraId="5F870F54" w14:textId="77777777" w:rsidTr="0026309E">
        <w:trPr>
          <w:cantSplit/>
          <w:trHeight w:val="583"/>
        </w:trPr>
        <w:tc>
          <w:tcPr>
            <w:tcW w:w="4092" w:type="dxa"/>
            <w:shd w:val="clear" w:color="auto" w:fill="auto"/>
          </w:tcPr>
          <w:p w14:paraId="60168D80" w14:textId="77777777" w:rsidR="00F80702" w:rsidRPr="00F050B1" w:rsidRDefault="00F80702" w:rsidP="00F80702">
            <w:pPr>
              <w:pStyle w:val="TableEntry"/>
              <w:rPr>
                <w:rStyle w:val="XMLname"/>
                <w:lang w:val="en-US"/>
              </w:rPr>
            </w:pPr>
            <w:r w:rsidRPr="00F050B1">
              <w:rPr>
                <w:rStyle w:val="XMLname"/>
                <w:lang w:val="en-US"/>
              </w:rPr>
              <w:t>name</w:t>
            </w:r>
          </w:p>
          <w:p w14:paraId="5C3F4C34" w14:textId="77777777" w:rsidR="00F80702" w:rsidRPr="00F050B1" w:rsidRDefault="00F80702" w:rsidP="00F80702">
            <w:pPr>
              <w:pStyle w:val="TableEntry"/>
              <w:rPr>
                <w:rStyle w:val="XMLname"/>
                <w:lang w:val="en-US"/>
              </w:rPr>
            </w:pPr>
            <w:r w:rsidRPr="00F050B1">
              <w:rPr>
                <w:rStyle w:val="XMLname"/>
                <w:lang w:val="en-US"/>
              </w:rPr>
              <w:t>[1..1]</w:t>
            </w:r>
          </w:p>
        </w:tc>
        <w:tc>
          <w:tcPr>
            <w:tcW w:w="4825" w:type="dxa"/>
            <w:shd w:val="clear" w:color="auto" w:fill="auto"/>
          </w:tcPr>
          <w:p w14:paraId="035B4587" w14:textId="77777777" w:rsidR="00F80702" w:rsidRPr="00F050B1" w:rsidRDefault="00F80702" w:rsidP="00F80702">
            <w:pPr>
              <w:pStyle w:val="TableEntry"/>
              <w:rPr>
                <w:rStyle w:val="XMLname"/>
                <w:lang w:val="en-US"/>
              </w:rPr>
            </w:pPr>
            <w:r w:rsidRPr="00F050B1">
              <w:rPr>
                <w:rStyle w:val="XMLname"/>
                <w:lang w:val="en-US"/>
              </w:rPr>
              <w:t>string</w:t>
            </w:r>
          </w:p>
        </w:tc>
      </w:tr>
    </w:tbl>
    <w:p w14:paraId="4583EF1D" w14:textId="77777777" w:rsidR="00FD3619" w:rsidRDefault="00FD3619" w:rsidP="00D71784">
      <w:pPr>
        <w:pStyle w:val="BodyText"/>
      </w:pPr>
    </w:p>
    <w:p w14:paraId="5B63E7B3" w14:textId="369321C9" w:rsidR="009B048D" w:rsidRPr="00F050B1" w:rsidRDefault="009B048D" w:rsidP="009B048D">
      <w:pPr>
        <w:pStyle w:val="Heading5"/>
        <w:numPr>
          <w:ilvl w:val="0"/>
          <w:numId w:val="0"/>
        </w:numPr>
        <w:rPr>
          <w:noProof w:val="0"/>
          <w:lang w:val="en-US"/>
        </w:rPr>
      </w:pPr>
      <w:bookmarkStart w:id="648" w:name="_Toc4673049"/>
      <w:r w:rsidRPr="00F050B1">
        <w:rPr>
          <w:noProof w:val="0"/>
          <w:lang w:val="en-US"/>
        </w:rPr>
        <w:t>3</w:t>
      </w:r>
      <w:r w:rsidR="006D768F" w:rsidRPr="00F050B1">
        <w:rPr>
          <w:noProof w:val="0"/>
          <w:lang w:val="en-US"/>
        </w:rPr>
        <w:t>.</w:t>
      </w:r>
      <w:r w:rsidR="00CA734A" w:rsidRPr="00F050B1">
        <w:rPr>
          <w:noProof w:val="0"/>
          <w:lang w:val="en-US"/>
        </w:rPr>
        <w:t>90</w:t>
      </w:r>
      <w:r w:rsidR="006D768F" w:rsidRPr="00F050B1">
        <w:rPr>
          <w:noProof w:val="0"/>
          <w:lang w:val="en-US"/>
        </w:rPr>
        <w:t>.4.2</w:t>
      </w:r>
      <w:r w:rsidRPr="00F050B1">
        <w:rPr>
          <w:noProof w:val="0"/>
          <w:lang w:val="en-US"/>
        </w:rPr>
        <w:t>.3 Expected Actions</w:t>
      </w:r>
      <w:bookmarkEnd w:id="648"/>
    </w:p>
    <w:p w14:paraId="22BCA43B" w14:textId="77777777" w:rsidR="00C81F46" w:rsidRPr="00F050B1" w:rsidRDefault="000E2ADF" w:rsidP="00C81F46">
      <w:pPr>
        <w:pStyle w:val="BodyText"/>
      </w:pPr>
      <w:r w:rsidRPr="00F050B1">
        <w:t>The Care Services Selective Consumer has received the response and continues with its workflow.</w:t>
      </w:r>
    </w:p>
    <w:p w14:paraId="39F53BFB" w14:textId="77777777" w:rsidR="00303E20" w:rsidRPr="00F050B1" w:rsidRDefault="00303E20" w:rsidP="009E34B7">
      <w:pPr>
        <w:pStyle w:val="Heading3"/>
        <w:numPr>
          <w:ilvl w:val="0"/>
          <w:numId w:val="0"/>
        </w:numPr>
        <w:rPr>
          <w:noProof w:val="0"/>
          <w:lang w:val="en-US"/>
        </w:rPr>
      </w:pPr>
      <w:bookmarkStart w:id="649" w:name="_Toc4673050"/>
      <w:r w:rsidRPr="00F050B1">
        <w:rPr>
          <w:noProof w:val="0"/>
          <w:lang w:val="en-US"/>
        </w:rPr>
        <w:t>3.</w:t>
      </w:r>
      <w:r w:rsidR="00CA734A" w:rsidRPr="00F050B1">
        <w:rPr>
          <w:noProof w:val="0"/>
          <w:lang w:val="en-US"/>
        </w:rPr>
        <w:t>90</w:t>
      </w:r>
      <w:r w:rsidRPr="00F050B1">
        <w:rPr>
          <w:noProof w:val="0"/>
          <w:lang w:val="en-US"/>
        </w:rPr>
        <w:t>.</w:t>
      </w:r>
      <w:r w:rsidR="00680648" w:rsidRPr="00F050B1">
        <w:rPr>
          <w:noProof w:val="0"/>
          <w:lang w:val="en-US"/>
        </w:rPr>
        <w:t>5</w:t>
      </w:r>
      <w:r w:rsidRPr="00F050B1">
        <w:rPr>
          <w:noProof w:val="0"/>
          <w:lang w:val="en-US"/>
        </w:rPr>
        <w:t xml:space="preserve"> Security Considerations</w:t>
      </w:r>
      <w:bookmarkEnd w:id="649"/>
    </w:p>
    <w:p w14:paraId="100AF024" w14:textId="77777777" w:rsidR="009005E2" w:rsidRPr="00F050B1" w:rsidRDefault="009005E2" w:rsidP="0026309E">
      <w:pPr>
        <w:pStyle w:val="BodyText"/>
      </w:pPr>
      <w:r w:rsidRPr="00F050B1">
        <w:rPr>
          <w:lang w:eastAsia="x-none"/>
        </w:rPr>
        <w:t>See ITI TF-1: 46.5 for security considerations</w:t>
      </w:r>
      <w:r w:rsidR="00FC0B8D" w:rsidRPr="00F050B1">
        <w:rPr>
          <w:lang w:eastAsia="x-none"/>
        </w:rPr>
        <w:t xml:space="preserve"> for the </w:t>
      </w:r>
      <w:proofErr w:type="spellStart"/>
      <w:r w:rsidR="00FC0B8D" w:rsidRPr="00F050B1">
        <w:rPr>
          <w:lang w:eastAsia="x-none"/>
        </w:rPr>
        <w:t>mCSD</w:t>
      </w:r>
      <w:proofErr w:type="spellEnd"/>
      <w:r w:rsidR="00FC0B8D" w:rsidRPr="00F050B1">
        <w:rPr>
          <w:lang w:eastAsia="x-none"/>
        </w:rPr>
        <w:t xml:space="preserve"> Profile</w:t>
      </w:r>
      <w:r w:rsidRPr="00F050B1">
        <w:rPr>
          <w:lang w:eastAsia="x-none"/>
        </w:rPr>
        <w:t xml:space="preserve">. </w:t>
      </w:r>
    </w:p>
    <w:p w14:paraId="0EAB5465" w14:textId="77777777" w:rsidR="004802A7" w:rsidRPr="00F050B1" w:rsidRDefault="004802A7" w:rsidP="004802A7">
      <w:pPr>
        <w:pStyle w:val="BodyText"/>
      </w:pPr>
      <w:r w:rsidRPr="00F050B1">
        <w:t>See ITI TF-2x: Appendix Z.8 for common mobile security considerations.</w:t>
      </w:r>
    </w:p>
    <w:p w14:paraId="5DD16CD3" w14:textId="77777777" w:rsidR="003B7219" w:rsidRPr="00F050B1" w:rsidRDefault="003B7219" w:rsidP="003B7219">
      <w:pPr>
        <w:pStyle w:val="Heading2"/>
        <w:numPr>
          <w:ilvl w:val="0"/>
          <w:numId w:val="0"/>
        </w:numPr>
        <w:rPr>
          <w:noProof w:val="0"/>
          <w:lang w:val="en-US"/>
        </w:rPr>
      </w:pPr>
      <w:bookmarkStart w:id="650" w:name="_Toc4673051"/>
      <w:r w:rsidRPr="00F050B1">
        <w:rPr>
          <w:noProof w:val="0"/>
          <w:lang w:val="en-US"/>
        </w:rPr>
        <w:t>3.</w:t>
      </w:r>
      <w:r w:rsidR="00CA734A" w:rsidRPr="00F050B1">
        <w:rPr>
          <w:noProof w:val="0"/>
          <w:lang w:val="en-US"/>
        </w:rPr>
        <w:t>91</w:t>
      </w:r>
      <w:r w:rsidRPr="00F050B1">
        <w:rPr>
          <w:noProof w:val="0"/>
          <w:lang w:val="en-US"/>
        </w:rPr>
        <w:t xml:space="preserve"> </w:t>
      </w:r>
      <w:r w:rsidR="007A0A4C" w:rsidRPr="00F050B1">
        <w:rPr>
          <w:noProof w:val="0"/>
          <w:lang w:val="en-US"/>
        </w:rPr>
        <w:t>Request Care Services Updates</w:t>
      </w:r>
      <w:r w:rsidRPr="00F050B1">
        <w:rPr>
          <w:noProof w:val="0"/>
          <w:lang w:val="en-US"/>
        </w:rPr>
        <w:t xml:space="preserve"> [ITI-</w:t>
      </w:r>
      <w:r w:rsidR="00CA734A" w:rsidRPr="00F050B1">
        <w:rPr>
          <w:noProof w:val="0"/>
          <w:lang w:val="en-US"/>
        </w:rPr>
        <w:t>91</w:t>
      </w:r>
      <w:r w:rsidRPr="00F050B1">
        <w:rPr>
          <w:noProof w:val="0"/>
          <w:lang w:val="en-US"/>
        </w:rPr>
        <w:t>]</w:t>
      </w:r>
      <w:bookmarkEnd w:id="650"/>
    </w:p>
    <w:p w14:paraId="4648B517" w14:textId="77777777" w:rsidR="003B7219" w:rsidRPr="00F050B1" w:rsidRDefault="003B7219" w:rsidP="003B7219">
      <w:pPr>
        <w:pStyle w:val="Heading3"/>
        <w:numPr>
          <w:ilvl w:val="0"/>
          <w:numId w:val="0"/>
        </w:numPr>
        <w:rPr>
          <w:noProof w:val="0"/>
          <w:lang w:val="en-US"/>
        </w:rPr>
      </w:pPr>
      <w:bookmarkStart w:id="651" w:name="_Toc4673052"/>
      <w:r w:rsidRPr="00F050B1">
        <w:rPr>
          <w:noProof w:val="0"/>
          <w:lang w:val="en-US"/>
        </w:rPr>
        <w:t>3.</w:t>
      </w:r>
      <w:r w:rsidR="00CA734A" w:rsidRPr="00F050B1">
        <w:rPr>
          <w:noProof w:val="0"/>
          <w:lang w:val="en-US"/>
        </w:rPr>
        <w:t>91</w:t>
      </w:r>
      <w:r w:rsidRPr="00F050B1">
        <w:rPr>
          <w:noProof w:val="0"/>
          <w:lang w:val="en-US"/>
        </w:rPr>
        <w:t>.1 Scope</w:t>
      </w:r>
      <w:bookmarkEnd w:id="651"/>
    </w:p>
    <w:p w14:paraId="6E581668" w14:textId="77777777" w:rsidR="003B7219" w:rsidRPr="00F050B1" w:rsidRDefault="003B7219" w:rsidP="003B7219">
      <w:pPr>
        <w:pStyle w:val="BodyText"/>
      </w:pPr>
      <w:r w:rsidRPr="00F050B1">
        <w:t xml:space="preserve">The </w:t>
      </w:r>
      <w:r w:rsidR="007A0A4C" w:rsidRPr="00F050B1">
        <w:t>Request Care Services Updates</w:t>
      </w:r>
      <w:r w:rsidRPr="00F050B1">
        <w:t xml:space="preserve"> transaction is used to return a list of updated care services resources</w:t>
      </w:r>
      <w:r w:rsidR="000C4848" w:rsidRPr="00F050B1">
        <w:t xml:space="preserve">. </w:t>
      </w:r>
      <w:r w:rsidRPr="00F050B1">
        <w:t xml:space="preserve">A Care Services Update Consumer initiates a </w:t>
      </w:r>
      <w:r w:rsidR="007A0A4C" w:rsidRPr="00F050B1">
        <w:t>Request Care Services Updates</w:t>
      </w:r>
      <w:r w:rsidRPr="00F050B1">
        <w:t xml:space="preserve"> transaction against a Care Services Update Supplier.</w:t>
      </w:r>
    </w:p>
    <w:p w14:paraId="446098EE" w14:textId="77777777" w:rsidR="003B7219" w:rsidRPr="00F050B1" w:rsidRDefault="003B7219" w:rsidP="003B7219">
      <w:pPr>
        <w:pStyle w:val="Heading3"/>
        <w:numPr>
          <w:ilvl w:val="0"/>
          <w:numId w:val="0"/>
        </w:numPr>
        <w:rPr>
          <w:noProof w:val="0"/>
          <w:lang w:val="en-US"/>
        </w:rPr>
      </w:pPr>
      <w:bookmarkStart w:id="652" w:name="_Toc4673053"/>
      <w:r w:rsidRPr="00F050B1">
        <w:rPr>
          <w:noProof w:val="0"/>
          <w:lang w:val="en-US"/>
        </w:rPr>
        <w:lastRenderedPageBreak/>
        <w:t>3.</w:t>
      </w:r>
      <w:r w:rsidR="00CA734A" w:rsidRPr="00F050B1">
        <w:rPr>
          <w:noProof w:val="0"/>
          <w:lang w:val="en-US"/>
        </w:rPr>
        <w:t>91</w:t>
      </w:r>
      <w:r w:rsidRPr="00F050B1">
        <w:rPr>
          <w:noProof w:val="0"/>
          <w:lang w:val="en-US"/>
        </w:rPr>
        <w:t>.2 Actor Roles</w:t>
      </w:r>
      <w:bookmarkEnd w:id="652"/>
    </w:p>
    <w:p w14:paraId="48D7B3C2" w14:textId="77777777" w:rsidR="003B7219" w:rsidRPr="00F050B1" w:rsidRDefault="00587847" w:rsidP="003B7219">
      <w:pPr>
        <w:pStyle w:val="BodyText"/>
        <w:jc w:val="center"/>
      </w:pPr>
      <w:r w:rsidRPr="00F050B1">
        <w:rPr>
          <w:noProof/>
        </w:rPr>
        <mc:AlternateContent>
          <mc:Choice Requires="wpc">
            <w:drawing>
              <wp:inline distT="0" distB="0" distL="0" distR="0" wp14:anchorId="1E5164F1" wp14:editId="19EC976E">
                <wp:extent cx="3726180" cy="1539240"/>
                <wp:effectExtent l="0" t="0" r="0" b="0"/>
                <wp:docPr id="526" name="Canvas 5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 name="Oval 528"/>
                        <wps:cNvSpPr>
                          <a:spLocks noChangeArrowheads="1"/>
                        </wps:cNvSpPr>
                        <wps:spPr bwMode="auto">
                          <a:xfrm>
                            <a:off x="1086321" y="901259"/>
                            <a:ext cx="1754128" cy="556065"/>
                          </a:xfrm>
                          <a:prstGeom prst="ellipse">
                            <a:avLst/>
                          </a:prstGeom>
                          <a:solidFill>
                            <a:srgbClr val="FFFFFF"/>
                          </a:solidFill>
                          <a:ln w="9525">
                            <a:solidFill>
                              <a:srgbClr val="000000"/>
                            </a:solidFill>
                            <a:round/>
                            <a:headEnd/>
                            <a:tailEnd/>
                          </a:ln>
                        </wps:spPr>
                        <wps:txbx>
                          <w:txbxContent>
                            <w:p w14:paraId="19A1322B" w14:textId="3460ED97" w:rsidR="00F301C1" w:rsidRDefault="00F301C1" w:rsidP="003B7219">
                              <w:pPr>
                                <w:jc w:val="center"/>
                                <w:rPr>
                                  <w:sz w:val="18"/>
                                </w:rPr>
                              </w:pPr>
                              <w:r>
                                <w:rPr>
                                  <w:sz w:val="18"/>
                                </w:rPr>
                                <w:t>Request Care Services Updates [ITI-91]</w:t>
                              </w:r>
                            </w:p>
                          </w:txbxContent>
                        </wps:txbx>
                        <wps:bodyPr rot="0" vert="horz" wrap="square" lIns="0" tIns="9144" rIns="0" bIns="9144" anchor="t" anchorCtr="0" upright="1">
                          <a:noAutofit/>
                        </wps:bodyPr>
                      </wps:wsp>
                      <wps:wsp>
                        <wps:cNvPr id="19" name="Text Box 529"/>
                        <wps:cNvSpPr txBox="1">
                          <a:spLocks noChangeArrowheads="1"/>
                        </wps:cNvSpPr>
                        <wps:spPr bwMode="auto">
                          <a:xfrm>
                            <a:off x="171698" y="168367"/>
                            <a:ext cx="1097052" cy="457233"/>
                          </a:xfrm>
                          <a:prstGeom prst="rect">
                            <a:avLst/>
                          </a:prstGeom>
                          <a:solidFill>
                            <a:srgbClr val="FFFFFF"/>
                          </a:solidFill>
                          <a:ln w="9525">
                            <a:solidFill>
                              <a:srgbClr val="000000"/>
                            </a:solidFill>
                            <a:miter lim="800000"/>
                            <a:headEnd/>
                            <a:tailEnd/>
                          </a:ln>
                        </wps:spPr>
                        <wps:txbx>
                          <w:txbxContent>
                            <w:p w14:paraId="7889BBBB" w14:textId="3495D543" w:rsidR="00F301C1" w:rsidRDefault="00F301C1" w:rsidP="003B7219">
                              <w:pPr>
                                <w:rPr>
                                  <w:sz w:val="18"/>
                                </w:rPr>
                              </w:pPr>
                              <w:r>
                                <w:rPr>
                                  <w:sz w:val="18"/>
                                </w:rPr>
                                <w:t>Care Services Update Consumer</w:t>
                              </w:r>
                            </w:p>
                          </w:txbxContent>
                        </wps:txbx>
                        <wps:bodyPr rot="0" vert="horz" wrap="square" lIns="91440" tIns="45720" rIns="91440" bIns="45720" anchor="t" anchorCtr="0" upright="1">
                          <a:noAutofit/>
                        </wps:bodyPr>
                      </wps:wsp>
                      <wps:wsp>
                        <wps:cNvPr id="20" name="Line 530"/>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1" name="Text Box 531"/>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4E712048" w14:textId="7D119525" w:rsidR="00F301C1" w:rsidRDefault="00F301C1" w:rsidP="003B7219">
                              <w:pPr>
                                <w:rPr>
                                  <w:sz w:val="18"/>
                                </w:rPr>
                              </w:pPr>
                              <w:r>
                                <w:rPr>
                                  <w:sz w:val="18"/>
                                </w:rPr>
                                <w:t>Care Services Update Supplier</w:t>
                              </w:r>
                            </w:p>
                          </w:txbxContent>
                        </wps:txbx>
                        <wps:bodyPr rot="0" vert="horz" wrap="square" lIns="91440" tIns="45720" rIns="91440" bIns="45720" anchor="t" anchorCtr="0" upright="1">
                          <a:noAutofit/>
                        </wps:bodyPr>
                      </wps:wsp>
                      <wps:wsp>
                        <wps:cNvPr id="22" name="Line 532"/>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1E5164F1" id="Canvas 526" o:spid="_x0000_s112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">
                <v:shape id="_x0000_s1126" type="#_x0000_t75" style="position:absolute;width:37261;height:15392;visibility:visible;mso-wrap-style:square">
                  <v:fill o:detectmouseclick="t"/>
                  <v:path o:connecttype="none"/>
                </v:shape>
                <v:oval id="Oval 528" o:spid="_x0000_s1127" style="position:absolute;left:10863;top:9012;width:17541;height:5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">
                  <v:textbox inset="0,.72pt,0,.72pt">
                    <w:txbxContent>
                      <w:p w14:paraId="19A1322B" w14:textId="3460ED97" w:rsidR="00F301C1" w:rsidRDefault="00F301C1" w:rsidP="003B7219">
                        <w:pPr>
                          <w:jc w:val="center"/>
                          <w:rPr>
                            <w:sz w:val="18"/>
                          </w:rPr>
                        </w:pPr>
                        <w:r>
                          <w:rPr>
                            <w:sz w:val="18"/>
                          </w:rPr>
                          <w:t>Request Care Services Updates [ITI-91]</w:t>
                        </w:r>
                      </w:p>
                    </w:txbxContent>
                  </v:textbox>
                </v:oval>
                <v:shape id="Text Box 529" o:spid="_x0000_s1128" type="#_x0000_t202" style="position:absolute;left:1716;top:1683;width:1097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7889BBBB" w14:textId="3495D543" w:rsidR="00F301C1" w:rsidRDefault="00F301C1" w:rsidP="003B7219">
                        <w:pPr>
                          <w:rPr>
                            <w:sz w:val="18"/>
                          </w:rPr>
                        </w:pPr>
                        <w:r>
                          <w:rPr>
                            <w:sz w:val="18"/>
                          </w:rPr>
                          <w:t>Care Services Update Consumer</w:t>
                        </w:r>
                      </w:p>
                    </w:txbxContent>
                  </v:textbox>
                </v:shape>
                <v:line id="Line 530" o:spid="_x0000_s1129"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shape id="Text Box 531" o:spid="_x0000_s1130" type="#_x0000_t202" style="position:absolute;left:25094;top:1683;width:1053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4E712048" w14:textId="7D119525" w:rsidR="00F301C1" w:rsidRDefault="00F301C1" w:rsidP="003B7219">
                        <w:pPr>
                          <w:rPr>
                            <w:sz w:val="18"/>
                          </w:rPr>
                        </w:pPr>
                        <w:r>
                          <w:rPr>
                            <w:sz w:val="18"/>
                          </w:rPr>
                          <w:t>Care Services Update Supplier</w:t>
                        </w:r>
                      </w:p>
                    </w:txbxContent>
                  </v:textbox>
                </v:shape>
                <v:line id="Line 532" o:spid="_x0000_s1131"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"/>
                <w10:anchorlock/>
              </v:group>
            </w:pict>
          </mc:Fallback>
        </mc:AlternateContent>
      </w:r>
    </w:p>
    <w:p w14:paraId="1617F664" w14:textId="77777777" w:rsidR="003B7219" w:rsidRPr="00F050B1" w:rsidRDefault="003B7219" w:rsidP="003B7219">
      <w:pPr>
        <w:pStyle w:val="FigureTitle"/>
      </w:pPr>
      <w:r w:rsidRPr="00F050B1">
        <w:t>Figure 3.</w:t>
      </w:r>
      <w:r w:rsidR="00CA734A" w:rsidRPr="00F050B1">
        <w:t>91</w:t>
      </w:r>
      <w:r w:rsidRPr="00F050B1">
        <w:t>.2-1: Use Case Diagram</w:t>
      </w:r>
    </w:p>
    <w:p w14:paraId="305416CC" w14:textId="6F815905" w:rsidR="003B7219" w:rsidRPr="00F050B1" w:rsidRDefault="003B7219" w:rsidP="003B7219">
      <w:pPr>
        <w:pStyle w:val="TableTitle"/>
      </w:pPr>
      <w:r w:rsidRPr="00F050B1">
        <w:t>Table 3.</w:t>
      </w:r>
      <w:r w:rsidR="00CA734A" w:rsidRPr="00F050B1">
        <w:t>91</w:t>
      </w:r>
      <w:r w:rsidRPr="00F050B1">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3B7219" w:rsidRPr="00F050B1" w14:paraId="072A08F6" w14:textId="77777777" w:rsidTr="00394B87">
        <w:tc>
          <w:tcPr>
            <w:tcW w:w="1008" w:type="dxa"/>
            <w:shd w:val="clear" w:color="auto" w:fill="auto"/>
          </w:tcPr>
          <w:p w14:paraId="24FB59FE" w14:textId="77777777" w:rsidR="003B7219" w:rsidRPr="00F050B1" w:rsidRDefault="003B7219" w:rsidP="00394B87">
            <w:pPr>
              <w:pStyle w:val="BodyText"/>
              <w:rPr>
                <w:b/>
              </w:rPr>
            </w:pPr>
            <w:r w:rsidRPr="00F050B1">
              <w:rPr>
                <w:b/>
              </w:rPr>
              <w:t>Actor:</w:t>
            </w:r>
          </w:p>
        </w:tc>
        <w:tc>
          <w:tcPr>
            <w:tcW w:w="8568" w:type="dxa"/>
            <w:shd w:val="clear" w:color="auto" w:fill="auto"/>
          </w:tcPr>
          <w:p w14:paraId="59B81C7F" w14:textId="77777777" w:rsidR="003B7219" w:rsidRPr="00F050B1" w:rsidRDefault="003B7219" w:rsidP="003B7219">
            <w:pPr>
              <w:pStyle w:val="BodyText"/>
            </w:pPr>
            <w:r w:rsidRPr="00F050B1">
              <w:t>Care Services Update Consumer</w:t>
            </w:r>
          </w:p>
        </w:tc>
      </w:tr>
      <w:tr w:rsidR="003B7219" w:rsidRPr="00F050B1" w14:paraId="34FFD40C" w14:textId="77777777" w:rsidTr="00394B87">
        <w:tc>
          <w:tcPr>
            <w:tcW w:w="1008" w:type="dxa"/>
            <w:shd w:val="clear" w:color="auto" w:fill="auto"/>
          </w:tcPr>
          <w:p w14:paraId="72A66A27" w14:textId="77777777" w:rsidR="003B7219" w:rsidRPr="00F050B1" w:rsidRDefault="003B7219" w:rsidP="00394B87">
            <w:pPr>
              <w:pStyle w:val="BodyText"/>
              <w:rPr>
                <w:b/>
              </w:rPr>
            </w:pPr>
            <w:r w:rsidRPr="00F050B1">
              <w:rPr>
                <w:b/>
              </w:rPr>
              <w:t>Role:</w:t>
            </w:r>
          </w:p>
        </w:tc>
        <w:tc>
          <w:tcPr>
            <w:tcW w:w="8568" w:type="dxa"/>
            <w:shd w:val="clear" w:color="auto" w:fill="auto"/>
          </w:tcPr>
          <w:p w14:paraId="7543617C" w14:textId="77777777" w:rsidR="003B7219" w:rsidRPr="00F050B1" w:rsidRDefault="003B7219" w:rsidP="003B7219">
            <w:pPr>
              <w:pStyle w:val="BodyText"/>
            </w:pPr>
            <w:r w:rsidRPr="00F050B1">
              <w:t>Requests a list of updated resources from the Care Services Update Supplier.</w:t>
            </w:r>
          </w:p>
        </w:tc>
      </w:tr>
      <w:tr w:rsidR="003B7219" w:rsidRPr="00F050B1" w14:paraId="439C459B" w14:textId="77777777" w:rsidTr="00394B87">
        <w:tc>
          <w:tcPr>
            <w:tcW w:w="1008" w:type="dxa"/>
            <w:shd w:val="clear" w:color="auto" w:fill="auto"/>
          </w:tcPr>
          <w:p w14:paraId="5576AFE4" w14:textId="77777777" w:rsidR="003B7219" w:rsidRPr="00F050B1" w:rsidRDefault="003B7219" w:rsidP="00394B87">
            <w:pPr>
              <w:pStyle w:val="BodyText"/>
              <w:rPr>
                <w:b/>
              </w:rPr>
            </w:pPr>
            <w:r w:rsidRPr="00F050B1">
              <w:rPr>
                <w:b/>
              </w:rPr>
              <w:t>Actor:</w:t>
            </w:r>
          </w:p>
        </w:tc>
        <w:tc>
          <w:tcPr>
            <w:tcW w:w="8568" w:type="dxa"/>
            <w:shd w:val="clear" w:color="auto" w:fill="auto"/>
          </w:tcPr>
          <w:p w14:paraId="4546AE5F" w14:textId="77777777" w:rsidR="003B7219" w:rsidRPr="00F050B1" w:rsidRDefault="003B7219" w:rsidP="003B7219">
            <w:pPr>
              <w:pStyle w:val="BodyText"/>
            </w:pPr>
            <w:r w:rsidRPr="00F050B1">
              <w:t>Care Services Update Supplier</w:t>
            </w:r>
          </w:p>
        </w:tc>
      </w:tr>
      <w:tr w:rsidR="003B7219" w:rsidRPr="00F050B1" w14:paraId="413AD71C" w14:textId="77777777" w:rsidTr="00394B87">
        <w:tc>
          <w:tcPr>
            <w:tcW w:w="1008" w:type="dxa"/>
            <w:shd w:val="clear" w:color="auto" w:fill="auto"/>
          </w:tcPr>
          <w:p w14:paraId="5D273601" w14:textId="77777777" w:rsidR="003B7219" w:rsidRPr="00F050B1" w:rsidRDefault="003B7219" w:rsidP="00394B87">
            <w:pPr>
              <w:pStyle w:val="BodyText"/>
              <w:rPr>
                <w:b/>
              </w:rPr>
            </w:pPr>
            <w:r w:rsidRPr="00F050B1">
              <w:rPr>
                <w:b/>
              </w:rPr>
              <w:t>Role:</w:t>
            </w:r>
          </w:p>
        </w:tc>
        <w:tc>
          <w:tcPr>
            <w:tcW w:w="8568" w:type="dxa"/>
            <w:shd w:val="clear" w:color="auto" w:fill="auto"/>
          </w:tcPr>
          <w:p w14:paraId="444FB761" w14:textId="77777777" w:rsidR="003B7219" w:rsidRPr="00F050B1" w:rsidRDefault="003B7219" w:rsidP="003B7219">
            <w:pPr>
              <w:pStyle w:val="BodyText"/>
            </w:pPr>
            <w:r w:rsidRPr="00F050B1">
              <w:t>Accepts the update request and returns a list of updated resources.</w:t>
            </w:r>
          </w:p>
        </w:tc>
      </w:tr>
    </w:tbl>
    <w:p w14:paraId="095B22F8" w14:textId="77777777" w:rsidR="006324DA" w:rsidRPr="00F050B1" w:rsidRDefault="006324DA" w:rsidP="0009020E">
      <w:pPr>
        <w:pStyle w:val="BodyText"/>
      </w:pPr>
    </w:p>
    <w:p w14:paraId="085936C0" w14:textId="77777777" w:rsidR="003B7219" w:rsidRPr="00F050B1" w:rsidRDefault="003B7219" w:rsidP="003B7219">
      <w:pPr>
        <w:pStyle w:val="Heading3"/>
        <w:numPr>
          <w:ilvl w:val="0"/>
          <w:numId w:val="0"/>
        </w:numPr>
        <w:rPr>
          <w:noProof w:val="0"/>
          <w:lang w:val="en-US"/>
        </w:rPr>
      </w:pPr>
      <w:bookmarkStart w:id="653" w:name="_Toc4673054"/>
      <w:r w:rsidRPr="00F050B1">
        <w:rPr>
          <w:noProof w:val="0"/>
          <w:lang w:val="en-US"/>
        </w:rPr>
        <w:t>3.</w:t>
      </w:r>
      <w:r w:rsidR="00CA734A" w:rsidRPr="00F050B1">
        <w:rPr>
          <w:noProof w:val="0"/>
          <w:lang w:val="en-US"/>
        </w:rPr>
        <w:t>91</w:t>
      </w:r>
      <w:r w:rsidRPr="00F050B1">
        <w:rPr>
          <w:noProof w:val="0"/>
          <w:lang w:val="en-US"/>
        </w:rPr>
        <w:t>.3 Referenced Standards</w:t>
      </w:r>
      <w:bookmarkEnd w:id="653"/>
    </w:p>
    <w:p w14:paraId="61960F22" w14:textId="2D3A4A86" w:rsidR="003B7219" w:rsidRPr="00F050B1" w:rsidRDefault="003B7219" w:rsidP="003B7219">
      <w:pPr>
        <w:pStyle w:val="ListBullet2"/>
        <w:rPr>
          <w:lang w:val="en-US"/>
        </w:rPr>
      </w:pPr>
      <w:r w:rsidRPr="00F050B1">
        <w:rPr>
          <w:lang w:val="en-US"/>
        </w:rPr>
        <w:t xml:space="preserve">HL7 FHIR standard </w:t>
      </w:r>
      <w:r w:rsidR="005360C7" w:rsidRPr="00F050B1">
        <w:rPr>
          <w:lang w:val="en-US"/>
        </w:rPr>
        <w:t xml:space="preserve">Release 4 </w:t>
      </w:r>
      <w:hyperlink r:id="rId64" w:history="1">
        <w:r w:rsidR="005360C7" w:rsidRPr="00F050B1">
          <w:rPr>
            <w:rStyle w:val="Hyperlink"/>
            <w:lang w:val="en-US"/>
          </w:rPr>
          <w:t>http://hl7.org/fhir/R4/index.html</w:t>
        </w:r>
      </w:hyperlink>
    </w:p>
    <w:p w14:paraId="54CF6BB5" w14:textId="77777777" w:rsidR="003B7219" w:rsidRPr="00F050B1" w:rsidRDefault="003B7219" w:rsidP="003B7219">
      <w:pPr>
        <w:pStyle w:val="ListBullet2"/>
        <w:rPr>
          <w:lang w:val="en-US"/>
        </w:rPr>
      </w:pPr>
      <w:r w:rsidRPr="00F050B1">
        <w:rPr>
          <w:lang w:val="en-US"/>
        </w:rPr>
        <w:t>JSON – IETF RFC7159</w:t>
      </w:r>
    </w:p>
    <w:p w14:paraId="3463EF39" w14:textId="77777777" w:rsidR="003B7219" w:rsidRPr="00F050B1" w:rsidRDefault="003B7219" w:rsidP="003B7219">
      <w:pPr>
        <w:pStyle w:val="ListBullet2"/>
        <w:rPr>
          <w:lang w:val="en-US"/>
        </w:rPr>
      </w:pPr>
      <w:r w:rsidRPr="00F050B1">
        <w:rPr>
          <w:lang w:val="en-US"/>
        </w:rPr>
        <w:t xml:space="preserve">XML </w:t>
      </w:r>
    </w:p>
    <w:p w14:paraId="78DD29D5" w14:textId="77777777" w:rsidR="003B7219" w:rsidRPr="00F050B1" w:rsidRDefault="003B7219" w:rsidP="003B7219">
      <w:pPr>
        <w:pStyle w:val="ListBullet2"/>
        <w:rPr>
          <w:lang w:val="en-US"/>
        </w:rPr>
      </w:pPr>
      <w:r w:rsidRPr="00F050B1">
        <w:rPr>
          <w:lang w:val="en-US"/>
        </w:rPr>
        <w:t>HTTP 1.1</w:t>
      </w:r>
    </w:p>
    <w:p w14:paraId="579ABF32" w14:textId="77777777" w:rsidR="003B7219" w:rsidRPr="00F050B1" w:rsidRDefault="003B7219" w:rsidP="003B7219">
      <w:pPr>
        <w:pStyle w:val="Heading3"/>
        <w:numPr>
          <w:ilvl w:val="0"/>
          <w:numId w:val="0"/>
        </w:numPr>
        <w:rPr>
          <w:noProof w:val="0"/>
          <w:lang w:val="en-US"/>
        </w:rPr>
      </w:pPr>
      <w:bookmarkStart w:id="654" w:name="_Toc4673055"/>
      <w:r w:rsidRPr="00F050B1">
        <w:rPr>
          <w:noProof w:val="0"/>
          <w:lang w:val="en-US"/>
        </w:rPr>
        <w:lastRenderedPageBreak/>
        <w:t>3.</w:t>
      </w:r>
      <w:r w:rsidR="00CA734A" w:rsidRPr="00F050B1">
        <w:rPr>
          <w:noProof w:val="0"/>
          <w:lang w:val="en-US"/>
        </w:rPr>
        <w:t>91</w:t>
      </w:r>
      <w:r w:rsidRPr="00F050B1">
        <w:rPr>
          <w:noProof w:val="0"/>
          <w:lang w:val="en-US"/>
        </w:rPr>
        <w:t>.4 Interaction Diagram</w:t>
      </w:r>
      <w:bookmarkEnd w:id="654"/>
    </w:p>
    <w:p w14:paraId="66A5D3E1" w14:textId="77777777" w:rsidR="003B7219" w:rsidRPr="00F050B1" w:rsidRDefault="00587847" w:rsidP="003B7219">
      <w:pPr>
        <w:pStyle w:val="BodyText"/>
      </w:pPr>
      <w:r w:rsidRPr="00F050B1">
        <w:rPr>
          <w:noProof/>
        </w:rPr>
        <mc:AlternateContent>
          <mc:Choice Requires="wpc">
            <w:drawing>
              <wp:inline distT="0" distB="0" distL="0" distR="0" wp14:anchorId="3F3744ED" wp14:editId="465C0C9E">
                <wp:extent cx="5943600" cy="2400300"/>
                <wp:effectExtent l="0" t="0" r="0" b="0"/>
                <wp:docPr id="533" name="Canvas 5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535"/>
                        <wps:cNvSpPr txBox="1">
                          <a:spLocks noChangeArrowheads="1"/>
                        </wps:cNvSpPr>
                        <wps:spPr bwMode="auto">
                          <a:xfrm>
                            <a:off x="569595" y="299085"/>
                            <a:ext cx="127635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418DF0B" w14:textId="0808818A" w:rsidR="00F301C1" w:rsidRPr="007C1AAC" w:rsidRDefault="00F301C1" w:rsidP="003B7219">
                              <w:pPr>
                                <w:jc w:val="center"/>
                                <w:rPr>
                                  <w:sz w:val="22"/>
                                  <w:szCs w:val="22"/>
                                </w:rPr>
                              </w:pPr>
                              <w:r>
                                <w:rPr>
                                  <w:sz w:val="22"/>
                                  <w:szCs w:val="22"/>
                                </w:rPr>
                                <w:t>Care Services Update Consumer</w:t>
                              </w:r>
                            </w:p>
                          </w:txbxContent>
                        </wps:txbx>
                        <wps:bodyPr rot="0" vert="horz" wrap="square" lIns="91440" tIns="45720" rIns="91440" bIns="45720" anchor="t" anchorCtr="0" upright="1">
                          <a:noAutofit/>
                        </wps:bodyPr>
                      </wps:wsp>
                      <wps:wsp>
                        <wps:cNvPr id="2" name="Line 536"/>
                        <wps:cNvCnPr/>
                        <wps:spPr bwMode="auto">
                          <a:xfrm>
                            <a:off x="1113790"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 name="Text Box 537"/>
                        <wps:cNvSpPr txBox="1">
                          <a:spLocks noChangeArrowheads="1"/>
                        </wps:cNvSpPr>
                        <wps:spPr bwMode="auto">
                          <a:xfrm>
                            <a:off x="1304925" y="919480"/>
                            <a:ext cx="3162300" cy="2921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B68C8C" w14:textId="77777777" w:rsidR="00F301C1" w:rsidRPr="007C1AAC" w:rsidRDefault="00F301C1"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wps:txbx>
                        <wps:bodyPr rot="0" vert="horz" wrap="square" lIns="0" tIns="0" rIns="0" bIns="0" anchor="t" anchorCtr="0" upright="1">
                          <a:noAutofit/>
                        </wps:bodyPr>
                      </wps:wsp>
                      <wps:wsp>
                        <wps:cNvPr id="4" name="Line 538"/>
                        <wps:cNvCnPr/>
                        <wps:spPr bwMode="auto">
                          <a:xfrm>
                            <a:off x="469519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 name="Rectangle 539"/>
                        <wps:cNvSpPr>
                          <a:spLocks noChangeArrowheads="1"/>
                        </wps:cNvSpPr>
                        <wps:spPr bwMode="auto">
                          <a:xfrm>
                            <a:off x="104203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540"/>
                        <wps:cNvSpPr>
                          <a:spLocks noChangeArrowheads="1"/>
                        </wps:cNvSpPr>
                        <wps:spPr bwMode="auto">
                          <a:xfrm>
                            <a:off x="460311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541"/>
                        <wps:cNvCnPr/>
                        <wps:spPr bwMode="auto">
                          <a:xfrm>
                            <a:off x="1211580" y="1211580"/>
                            <a:ext cx="3391535"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Text Box 542"/>
                        <wps:cNvSpPr txBox="1">
                          <a:spLocks noChangeArrowheads="1"/>
                        </wps:cNvSpPr>
                        <wps:spPr bwMode="auto">
                          <a:xfrm>
                            <a:off x="4013835" y="299085"/>
                            <a:ext cx="136525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DF4B3A5" w14:textId="7775DF2B" w:rsidR="00F301C1" w:rsidRPr="007C1AAC" w:rsidRDefault="00F301C1" w:rsidP="003B7219">
                              <w:pPr>
                                <w:jc w:val="center"/>
                                <w:rPr>
                                  <w:sz w:val="22"/>
                                  <w:szCs w:val="22"/>
                                </w:rPr>
                              </w:pPr>
                              <w:r>
                                <w:rPr>
                                  <w:sz w:val="22"/>
                                  <w:szCs w:val="22"/>
                                </w:rPr>
                                <w:t>Care Services Update Supplier</w:t>
                              </w:r>
                            </w:p>
                          </w:txbxContent>
                        </wps:txbx>
                        <wps:bodyPr rot="0" vert="horz" wrap="square" lIns="91440" tIns="45720" rIns="91440" bIns="45720" anchor="t" anchorCtr="0" upright="1">
                          <a:noAutofit/>
                        </wps:bodyPr>
                      </wps:wsp>
                      <wps:wsp>
                        <wps:cNvPr id="16" name="Line 543"/>
                        <wps:cNvCnPr/>
                        <wps:spPr bwMode="auto">
                          <a:xfrm flipH="1">
                            <a:off x="1211580" y="1687195"/>
                            <a:ext cx="3391535"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 name="Text Box 544"/>
                        <wps:cNvSpPr txBox="1">
                          <a:spLocks noChangeArrowheads="1"/>
                        </wps:cNvSpPr>
                        <wps:spPr bwMode="auto">
                          <a:xfrm>
                            <a:off x="1371600" y="1441449"/>
                            <a:ext cx="3095625" cy="2457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B3CFB3" w14:textId="7FFF7917" w:rsidR="00F301C1" w:rsidRPr="007C1AAC" w:rsidRDefault="00F301C1" w:rsidP="005D41C0">
                              <w:pPr>
                                <w:jc w:val="center"/>
                                <w:rPr>
                                  <w:sz w:val="22"/>
                                  <w:szCs w:val="22"/>
                                </w:rPr>
                              </w:pPr>
                              <w:r>
                                <w:rPr>
                                  <w:sz w:val="20"/>
                                  <w:szCs w:val="22"/>
                                </w:rPr>
                                <w:t>Request Care Services Updates Response [ITI-91]</w:t>
                              </w:r>
                            </w:p>
                          </w:txbxContent>
                        </wps:txbx>
                        <wps:bodyPr rot="0" vert="horz" wrap="square" lIns="0" tIns="0" rIns="0" bIns="0" anchor="t" anchorCtr="0" upright="1">
                          <a:noAutofit/>
                        </wps:bodyPr>
                      </wps:wsp>
                    </wpc:wpc>
                  </a:graphicData>
                </a:graphic>
              </wp:inline>
            </w:drawing>
          </mc:Choice>
          <mc:Fallback>
            <w:pict>
              <v:group w14:anchorId="3F3744ED" id="Canvas 533" o:spid="_x0000_s113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">
                <v:shape id="_x0000_s1133" type="#_x0000_t75" style="position:absolute;width:59436;height:24003;visibility:visible;mso-wrap-style:square">
                  <v:fill o:detectmouseclick="t"/>
                  <v:path o:connecttype="none"/>
                </v:shape>
                <v:shape id="Text Box 535" o:spid="_x0000_s1134" type="#_x0000_t202" style="position:absolute;left:5695;top:2990;width:1276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14:paraId="7418DF0B" w14:textId="0808818A" w:rsidR="00F301C1" w:rsidRPr="007C1AAC" w:rsidRDefault="00F301C1" w:rsidP="003B7219">
                        <w:pPr>
                          <w:jc w:val="center"/>
                          <w:rPr>
                            <w:sz w:val="22"/>
                            <w:szCs w:val="22"/>
                          </w:rPr>
                        </w:pPr>
                        <w:r>
                          <w:rPr>
                            <w:sz w:val="22"/>
                            <w:szCs w:val="22"/>
                          </w:rPr>
                          <w:t>Care Services Update Consumer</w:t>
                        </w:r>
                      </w:p>
                    </w:txbxContent>
                  </v:textbox>
                </v:shape>
                <v:line id="Line 536" o:spid="_x0000_s1135" style="position:absolute;visibility:visible;mso-wrap-style:square" from="11137,7613" to="11144,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537" o:spid="_x0000_s1136" type="#_x0000_t202" style="position:absolute;left:13049;top:9194;width:31623;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7FB68C8C" w14:textId="77777777" w:rsidR="00F301C1" w:rsidRPr="007C1AAC" w:rsidRDefault="00F301C1"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v:textbox>
                </v:shape>
                <v:line id="Line 538" o:spid="_x0000_s1137" style="position:absolute;visibility:visible;mso-wrap-style:square" from="46951,7385" to="46958,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gr5wwAAANoAAAAPAAAAZHJzL2Rvd25yZXYueG1sRI9fa8Iw&#10;FMXfB36HcIW9zdQx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r34K+cMAAADaAAAADwAA&#10;AAAAAAAAAAAAAAAHAgAAZHJzL2Rvd25yZXYueG1sUEsFBgAAAAADAAMAtwAAAPcCAAAAAA==&#10;">
                  <v:stroke dashstyle="dash"/>
                </v:line>
                <v:rect id="Rectangle 539" o:spid="_x0000_s1138" style="position:absolute;left:10420;top:9194;width:1695;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rect id="Rectangle 540" o:spid="_x0000_s1139" style="position:absolute;left:46031;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line id="Line 541" o:spid="_x0000_s1140" style="position:absolute;visibility:visible;mso-wrap-style:square" from="12115,12115" to="46031,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 id="Text Box 542" o:spid="_x0000_s1141" type="#_x0000_t202" style="position:absolute;left:40138;top:2990;width:13652;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5DF4B3A5" w14:textId="7775DF2B" w:rsidR="00F301C1" w:rsidRPr="007C1AAC" w:rsidRDefault="00F301C1" w:rsidP="003B7219">
                        <w:pPr>
                          <w:jc w:val="center"/>
                          <w:rPr>
                            <w:sz w:val="22"/>
                            <w:szCs w:val="22"/>
                          </w:rPr>
                        </w:pPr>
                        <w:r>
                          <w:rPr>
                            <w:sz w:val="22"/>
                            <w:szCs w:val="22"/>
                          </w:rPr>
                          <w:t>Care Services Update Supplier</w:t>
                        </w:r>
                      </w:p>
                    </w:txbxContent>
                  </v:textbox>
                </v:shape>
                <v:line id="Line 543" o:spid="_x0000_s1142" style="position:absolute;flip:x;visibility:visible;mso-wrap-style:square" from="12115,16871" to="46031,1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shape id="Text Box 544" o:spid="_x0000_s1143" type="#_x0000_t202" style="position:absolute;left:13716;top:14414;width:30956;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44B3CFB3" w14:textId="7FFF7917" w:rsidR="00F301C1" w:rsidRPr="007C1AAC" w:rsidRDefault="00F301C1" w:rsidP="005D41C0">
                        <w:pPr>
                          <w:jc w:val="center"/>
                          <w:rPr>
                            <w:sz w:val="22"/>
                            <w:szCs w:val="22"/>
                          </w:rPr>
                        </w:pPr>
                        <w:r>
                          <w:rPr>
                            <w:sz w:val="20"/>
                            <w:szCs w:val="22"/>
                          </w:rPr>
                          <w:t>Request Care Services Updates Response [ITI-91]</w:t>
                        </w:r>
                      </w:p>
                    </w:txbxContent>
                  </v:textbox>
                </v:shape>
                <w10:anchorlock/>
              </v:group>
            </w:pict>
          </mc:Fallback>
        </mc:AlternateContent>
      </w:r>
    </w:p>
    <w:p w14:paraId="02BE3C1A" w14:textId="77777777" w:rsidR="003B7219" w:rsidRPr="00F050B1" w:rsidRDefault="003B7219" w:rsidP="003B7219">
      <w:pPr>
        <w:pStyle w:val="Heading4"/>
        <w:numPr>
          <w:ilvl w:val="0"/>
          <w:numId w:val="0"/>
        </w:numPr>
        <w:rPr>
          <w:noProof w:val="0"/>
          <w:lang w:val="en-US"/>
        </w:rPr>
      </w:pPr>
      <w:bookmarkStart w:id="655" w:name="_Toc4673056"/>
      <w:r w:rsidRPr="00F050B1">
        <w:rPr>
          <w:noProof w:val="0"/>
          <w:lang w:val="en-US"/>
        </w:rPr>
        <w:t>3.</w:t>
      </w:r>
      <w:r w:rsidR="00CA734A" w:rsidRPr="00F050B1">
        <w:rPr>
          <w:noProof w:val="0"/>
          <w:lang w:val="en-US"/>
        </w:rPr>
        <w:t>91</w:t>
      </w:r>
      <w:r w:rsidRPr="00F050B1">
        <w:rPr>
          <w:noProof w:val="0"/>
          <w:lang w:val="en-US"/>
        </w:rPr>
        <w:t xml:space="preserve">.4.1 </w:t>
      </w:r>
      <w:r w:rsidR="007A0A4C" w:rsidRPr="00F050B1">
        <w:rPr>
          <w:noProof w:val="0"/>
          <w:lang w:val="en-US"/>
        </w:rPr>
        <w:t>Request Care Services Updates</w:t>
      </w:r>
      <w:r w:rsidRPr="00F050B1">
        <w:rPr>
          <w:noProof w:val="0"/>
          <w:lang w:val="en-US"/>
        </w:rPr>
        <w:t xml:space="preserve"> Request Message</w:t>
      </w:r>
      <w:bookmarkEnd w:id="655"/>
    </w:p>
    <w:p w14:paraId="5714715C" w14:textId="77777777" w:rsidR="003B7219" w:rsidRPr="00F050B1" w:rsidRDefault="000268C2" w:rsidP="0009020E">
      <w:pPr>
        <w:pStyle w:val="BodyText"/>
      </w:pPr>
      <w:r w:rsidRPr="00F050B1">
        <w:t xml:space="preserve">A </w:t>
      </w:r>
      <w:r w:rsidR="007A0A4C" w:rsidRPr="00F050B1">
        <w:t>Request Care Services Updates</w:t>
      </w:r>
      <w:r w:rsidR="003B7219" w:rsidRPr="00F050B1">
        <w:t xml:space="preserve"> message is a FHIR history operation, optionally using the </w:t>
      </w:r>
      <w:r w:rsidR="003B7219" w:rsidRPr="00F050B1">
        <w:rPr>
          <w:rStyle w:val="XMLname"/>
        </w:rPr>
        <w:t>_since</w:t>
      </w:r>
      <w:r w:rsidR="003B7219" w:rsidRPr="00F050B1">
        <w:t xml:space="preserve"> parameter, on the </w:t>
      </w:r>
      <w:r w:rsidR="003B7219" w:rsidRPr="00F050B1">
        <w:rPr>
          <w:rFonts w:ascii="Courier New" w:hAnsi="Courier New" w:cs="Courier New"/>
          <w:sz w:val="20"/>
        </w:rPr>
        <w:t>Organization</w:t>
      </w:r>
      <w:r w:rsidR="003B7219" w:rsidRPr="00F050B1">
        <w:t xml:space="preserve">, </w:t>
      </w:r>
      <w:r w:rsidR="003B7219" w:rsidRPr="00F050B1">
        <w:rPr>
          <w:rFonts w:ascii="Courier New" w:hAnsi="Courier New" w:cs="Courier New"/>
          <w:sz w:val="20"/>
        </w:rPr>
        <w:t>Location</w:t>
      </w:r>
      <w:r w:rsidR="003B7219" w:rsidRPr="00F050B1">
        <w:t xml:space="preserve">, </w:t>
      </w:r>
      <w:r w:rsidR="003B7219" w:rsidRPr="00F050B1">
        <w:rPr>
          <w:rFonts w:ascii="Courier New" w:hAnsi="Courier New" w:cs="Courier New"/>
          <w:sz w:val="20"/>
        </w:rPr>
        <w:t>Practitioner</w:t>
      </w:r>
      <w:r w:rsidR="003B7219" w:rsidRPr="00F050B1">
        <w:t xml:space="preserve">, </w:t>
      </w:r>
      <w:proofErr w:type="spellStart"/>
      <w:r w:rsidR="003B7219" w:rsidRPr="00F050B1">
        <w:rPr>
          <w:rFonts w:ascii="Courier New" w:hAnsi="Courier New" w:cs="Courier New"/>
          <w:sz w:val="20"/>
        </w:rPr>
        <w:t>PractitionerRole</w:t>
      </w:r>
      <w:proofErr w:type="spellEnd"/>
      <w:r w:rsidR="003B7219" w:rsidRPr="00F050B1">
        <w:t xml:space="preserve">, or </w:t>
      </w:r>
      <w:proofErr w:type="spellStart"/>
      <w:r w:rsidR="003B7219" w:rsidRPr="00F050B1">
        <w:rPr>
          <w:rFonts w:ascii="Courier New" w:hAnsi="Courier New" w:cs="Courier New"/>
          <w:sz w:val="20"/>
        </w:rPr>
        <w:t>HealthcareService</w:t>
      </w:r>
      <w:proofErr w:type="spellEnd"/>
      <w:r w:rsidR="003B7219" w:rsidRPr="00F050B1">
        <w:t xml:space="preserve"> Resources.</w:t>
      </w:r>
    </w:p>
    <w:p w14:paraId="464DADF1" w14:textId="77777777" w:rsidR="003B7219" w:rsidRPr="00F050B1" w:rsidRDefault="003B7219" w:rsidP="003B7219">
      <w:pPr>
        <w:pStyle w:val="Heading5"/>
        <w:numPr>
          <w:ilvl w:val="0"/>
          <w:numId w:val="0"/>
        </w:numPr>
        <w:rPr>
          <w:noProof w:val="0"/>
          <w:lang w:val="en-US"/>
        </w:rPr>
      </w:pPr>
      <w:bookmarkStart w:id="656" w:name="_Toc4673057"/>
      <w:r w:rsidRPr="00F050B1">
        <w:rPr>
          <w:noProof w:val="0"/>
          <w:lang w:val="en-US"/>
        </w:rPr>
        <w:t>3.</w:t>
      </w:r>
      <w:r w:rsidR="00CA734A" w:rsidRPr="00F050B1">
        <w:rPr>
          <w:noProof w:val="0"/>
          <w:lang w:val="en-US"/>
        </w:rPr>
        <w:t>91</w:t>
      </w:r>
      <w:r w:rsidRPr="00F050B1">
        <w:rPr>
          <w:noProof w:val="0"/>
          <w:lang w:val="en-US"/>
        </w:rPr>
        <w:t>.4.1.1 Trigger Events</w:t>
      </w:r>
      <w:bookmarkEnd w:id="656"/>
    </w:p>
    <w:p w14:paraId="2D16C706" w14:textId="77777777" w:rsidR="003B7219" w:rsidRPr="00F050B1" w:rsidRDefault="003B7219" w:rsidP="0009020E">
      <w:pPr>
        <w:pStyle w:val="BodyText"/>
        <w:rPr>
          <w:i/>
        </w:rPr>
      </w:pPr>
      <w:r w:rsidRPr="00F050B1">
        <w:t xml:space="preserve">A Care Services Update Consumer triggers a </w:t>
      </w:r>
      <w:r w:rsidR="007A0A4C" w:rsidRPr="00F050B1">
        <w:t>Request Care Services Updates</w:t>
      </w:r>
      <w:r w:rsidRPr="00F050B1">
        <w:t xml:space="preserve"> Request to a Care Services Update Supplier according to the business rules for the query</w:t>
      </w:r>
      <w:r w:rsidR="000C4848" w:rsidRPr="00F050B1">
        <w:t xml:space="preserve">. </w:t>
      </w:r>
      <w:r w:rsidRPr="00F050B1">
        <w:t>These business rules are out</w:t>
      </w:r>
      <w:r w:rsidR="00D82962" w:rsidRPr="00F050B1">
        <w:t xml:space="preserve">side the </w:t>
      </w:r>
      <w:r w:rsidRPr="00F050B1">
        <w:t xml:space="preserve">scope </w:t>
      </w:r>
      <w:r w:rsidR="00D82962" w:rsidRPr="00F050B1">
        <w:t xml:space="preserve">of </w:t>
      </w:r>
      <w:r w:rsidRPr="00F050B1">
        <w:t xml:space="preserve">this </w:t>
      </w:r>
      <w:r w:rsidR="007A25A5" w:rsidRPr="00F050B1">
        <w:t>transaction</w:t>
      </w:r>
      <w:r w:rsidRPr="00F050B1">
        <w:t>.</w:t>
      </w:r>
    </w:p>
    <w:p w14:paraId="5DDE0E2A" w14:textId="77777777" w:rsidR="003B7219" w:rsidRPr="00F050B1" w:rsidRDefault="003B7219" w:rsidP="003B7219">
      <w:pPr>
        <w:pStyle w:val="Heading5"/>
        <w:numPr>
          <w:ilvl w:val="0"/>
          <w:numId w:val="0"/>
        </w:numPr>
        <w:rPr>
          <w:noProof w:val="0"/>
          <w:lang w:val="en-US"/>
        </w:rPr>
      </w:pPr>
      <w:bookmarkStart w:id="657" w:name="_Toc4673058"/>
      <w:r w:rsidRPr="00F050B1">
        <w:rPr>
          <w:noProof w:val="0"/>
          <w:lang w:val="en-US"/>
        </w:rPr>
        <w:t>3.</w:t>
      </w:r>
      <w:r w:rsidR="00CA734A" w:rsidRPr="00F050B1">
        <w:rPr>
          <w:noProof w:val="0"/>
          <w:lang w:val="en-US"/>
        </w:rPr>
        <w:t>91</w:t>
      </w:r>
      <w:r w:rsidRPr="00F050B1">
        <w:rPr>
          <w:noProof w:val="0"/>
          <w:lang w:val="en-US"/>
        </w:rPr>
        <w:t>.4.1.2 Message Semantics</w:t>
      </w:r>
      <w:bookmarkEnd w:id="657"/>
    </w:p>
    <w:p w14:paraId="2AD24B0F" w14:textId="172B1A06" w:rsidR="003B7219" w:rsidRPr="00F050B1" w:rsidRDefault="003B7219" w:rsidP="003B7219">
      <w:pPr>
        <w:pStyle w:val="BodyText"/>
      </w:pPr>
      <w:r w:rsidRPr="00F050B1">
        <w:t xml:space="preserve">A Care Services Update Consumer initiates a history request using HTTP GET as defined at </w:t>
      </w:r>
      <w:hyperlink r:id="rId65" w:anchor="history" w:history="1">
        <w:r w:rsidR="005360C7" w:rsidRPr="00F050B1">
          <w:rPr>
            <w:rStyle w:val="Hyperlink"/>
          </w:rPr>
          <w:t>http://hl7.org/fhir/R4/http.html#history</w:t>
        </w:r>
      </w:hyperlink>
      <w:r w:rsidRPr="00F050B1">
        <w:t xml:space="preserve"> on the </w:t>
      </w:r>
      <w:r w:rsidRPr="00F050B1">
        <w:rPr>
          <w:rFonts w:ascii="Courier New" w:hAnsi="Courier New" w:cs="Courier New"/>
          <w:sz w:val="20"/>
        </w:rPr>
        <w:t>Organization</w:t>
      </w:r>
      <w:r w:rsidRPr="00F050B1">
        <w:t xml:space="preserve">, </w:t>
      </w:r>
      <w:r w:rsidRPr="00F050B1">
        <w:rPr>
          <w:rFonts w:ascii="Courier New" w:hAnsi="Courier New" w:cs="Courier New"/>
          <w:sz w:val="20"/>
        </w:rPr>
        <w:t>Location</w:t>
      </w:r>
      <w:r w:rsidRPr="00F050B1">
        <w:t xml:space="preserve">, </w:t>
      </w:r>
      <w:r w:rsidRPr="00F050B1">
        <w:rPr>
          <w:rFonts w:ascii="Courier New" w:hAnsi="Courier New" w:cs="Courier New"/>
          <w:sz w:val="20"/>
        </w:rPr>
        <w:t>Practitioner</w:t>
      </w:r>
      <w:r w:rsidRPr="00F050B1">
        <w:t xml:space="preserve">, </w:t>
      </w:r>
      <w:proofErr w:type="spellStart"/>
      <w:r w:rsidRPr="00F050B1">
        <w:rPr>
          <w:rFonts w:ascii="Courier New" w:hAnsi="Courier New" w:cs="Courier New"/>
          <w:sz w:val="20"/>
        </w:rPr>
        <w:t>PractitionerRole</w:t>
      </w:r>
      <w:proofErr w:type="spellEnd"/>
      <w:r w:rsidRPr="00F050B1">
        <w:t xml:space="preserve">, or </w:t>
      </w:r>
      <w:proofErr w:type="spellStart"/>
      <w:r w:rsidRPr="00F050B1">
        <w:rPr>
          <w:rFonts w:ascii="Courier New" w:hAnsi="Courier New" w:cs="Courier New"/>
          <w:sz w:val="20"/>
        </w:rPr>
        <w:t>HealthcareService</w:t>
      </w:r>
      <w:proofErr w:type="spellEnd"/>
      <w:r w:rsidRPr="00F050B1">
        <w:t xml:space="preserve"> Resources.</w:t>
      </w:r>
    </w:p>
    <w:p w14:paraId="60964435" w14:textId="77777777" w:rsidR="00C95EDC" w:rsidRPr="00F050B1" w:rsidRDefault="003B7219" w:rsidP="003B7219">
      <w:pPr>
        <w:pStyle w:val="BodyText"/>
      </w:pPr>
      <w:r w:rsidRPr="00F050B1">
        <w:t>A Care Services Update Supplier</w:t>
      </w:r>
      <w:r w:rsidR="00B34CD8" w:rsidRPr="00F050B1">
        <w:t xml:space="preserve"> and Care Services Update Consumer</w:t>
      </w:r>
      <w:r w:rsidRPr="00F050B1">
        <w:t xml:space="preserve"> shall support</w:t>
      </w:r>
      <w:r w:rsidR="000E2ADF" w:rsidRPr="00F050B1">
        <w:t xml:space="preserve"> the </w:t>
      </w:r>
      <w:r w:rsidR="00C95EDC" w:rsidRPr="00F050B1">
        <w:t>following parameters</w:t>
      </w:r>
      <w:r w:rsidR="00DB32C8" w:rsidRPr="00F050B1">
        <w:t xml:space="preserve">. </w:t>
      </w:r>
    </w:p>
    <w:p w14:paraId="7FC38336" w14:textId="77777777" w:rsidR="00C95EDC" w:rsidRPr="00F050B1" w:rsidRDefault="00C95EDC" w:rsidP="003B7219">
      <w:pPr>
        <w:pStyle w:val="BodyText"/>
        <w:rPr>
          <w:rStyle w:val="XMLname"/>
        </w:rPr>
      </w:pPr>
      <w:r w:rsidRPr="00F050B1">
        <w:rPr>
          <w:rStyle w:val="XMLname"/>
        </w:rPr>
        <w:t>_since</w:t>
      </w:r>
    </w:p>
    <w:p w14:paraId="0A8DA648" w14:textId="77777777" w:rsidR="00510499" w:rsidRPr="00F050B1" w:rsidRDefault="00B34CD8" w:rsidP="003B7219">
      <w:pPr>
        <w:pStyle w:val="BodyText"/>
      </w:pPr>
      <w:r w:rsidRPr="00F050B1">
        <w:t>They</w:t>
      </w:r>
      <w:r w:rsidR="00C95EDC" w:rsidRPr="00F050B1">
        <w:t xml:space="preserve"> shall also support the </w:t>
      </w:r>
      <w:r w:rsidR="000E2ADF" w:rsidRPr="00F050B1">
        <w:t>requirements in ITI TF-2x: Z.6</w:t>
      </w:r>
      <w:r w:rsidR="00C95EDC" w:rsidRPr="00F050B1">
        <w:t>, Populating the Expected Response Format.</w:t>
      </w:r>
    </w:p>
    <w:p w14:paraId="7730CEC7" w14:textId="77777777" w:rsidR="003B7219" w:rsidRPr="00F050B1" w:rsidRDefault="003B7219" w:rsidP="003B7219">
      <w:pPr>
        <w:pStyle w:val="BodyText"/>
      </w:pPr>
      <w:r w:rsidRPr="00F050B1">
        <w:t xml:space="preserve">A Care Services </w:t>
      </w:r>
      <w:r w:rsidR="0086093A" w:rsidRPr="00F050B1">
        <w:t>Update</w:t>
      </w:r>
      <w:r w:rsidRPr="00F050B1">
        <w:t xml:space="preserve"> Supplier shall support receiving a request for both the JSON and the XML messaging formats as defined in FHIR</w:t>
      </w:r>
      <w:r w:rsidR="000C4848" w:rsidRPr="00F050B1">
        <w:t xml:space="preserve">. </w:t>
      </w:r>
      <w:r w:rsidRPr="00F050B1">
        <w:t xml:space="preserve">A Care Services </w:t>
      </w:r>
      <w:r w:rsidR="0086093A" w:rsidRPr="00F050B1">
        <w:t>Update</w:t>
      </w:r>
      <w:r w:rsidRPr="00F050B1">
        <w:t xml:space="preserve"> Consumer shall </w:t>
      </w:r>
      <w:r w:rsidR="002F675F" w:rsidRPr="00F050B1">
        <w:t xml:space="preserve">accept </w:t>
      </w:r>
      <w:r w:rsidRPr="00F050B1">
        <w:t>either the JSON or the XML messaging formats as defined in FHIR</w:t>
      </w:r>
      <w:r w:rsidR="000C4848" w:rsidRPr="00F050B1">
        <w:t xml:space="preserve">. </w:t>
      </w:r>
    </w:p>
    <w:p w14:paraId="26799218" w14:textId="77777777" w:rsidR="00EC1E42" w:rsidRPr="00F050B1" w:rsidRDefault="00EC1E42" w:rsidP="003B7219">
      <w:pPr>
        <w:pStyle w:val="BodyText"/>
      </w:pPr>
      <w:r w:rsidRPr="00F050B1">
        <w:t>See ITI TF-2x: Appendix W for informative implementation material for this transaction.</w:t>
      </w:r>
    </w:p>
    <w:p w14:paraId="20E6687B" w14:textId="77777777" w:rsidR="003B7219" w:rsidRPr="00F050B1" w:rsidRDefault="003B7219" w:rsidP="003B7219">
      <w:pPr>
        <w:pStyle w:val="Heading5"/>
        <w:numPr>
          <w:ilvl w:val="0"/>
          <w:numId w:val="0"/>
        </w:numPr>
        <w:rPr>
          <w:noProof w:val="0"/>
          <w:lang w:val="en-US"/>
        </w:rPr>
      </w:pPr>
      <w:bookmarkStart w:id="658" w:name="_Toc4673059"/>
      <w:r w:rsidRPr="00F050B1">
        <w:rPr>
          <w:noProof w:val="0"/>
          <w:lang w:val="en-US"/>
        </w:rPr>
        <w:lastRenderedPageBreak/>
        <w:t>3.</w:t>
      </w:r>
      <w:r w:rsidR="00CA734A" w:rsidRPr="00F050B1">
        <w:rPr>
          <w:noProof w:val="0"/>
          <w:lang w:val="en-US"/>
        </w:rPr>
        <w:t>91</w:t>
      </w:r>
      <w:r w:rsidRPr="00F050B1">
        <w:rPr>
          <w:noProof w:val="0"/>
          <w:lang w:val="en-US"/>
        </w:rPr>
        <w:t>.4.1.3 Expected Actions</w:t>
      </w:r>
      <w:bookmarkEnd w:id="658"/>
    </w:p>
    <w:p w14:paraId="4242EE48" w14:textId="206BA36F" w:rsidR="000E2ADF" w:rsidRPr="00F050B1" w:rsidRDefault="000E2ADF" w:rsidP="0009020E">
      <w:pPr>
        <w:pStyle w:val="BodyText"/>
      </w:pPr>
      <w:r w:rsidRPr="00F050B1">
        <w:t xml:space="preserve">The Care Services </w:t>
      </w:r>
      <w:r w:rsidR="00CD1EEB" w:rsidRPr="00F050B1">
        <w:t>Update</w:t>
      </w:r>
      <w:r w:rsidRPr="00F050B1">
        <w:t xml:space="preserve"> Supplier shall process the query to discover the resources that match the search parameters given, and gives a response </w:t>
      </w:r>
      <w:r w:rsidR="00CD1EEB" w:rsidRPr="00F050B1">
        <w:t xml:space="preserve">as per </w:t>
      </w:r>
      <w:r w:rsidR="00E42F5F" w:rsidRPr="00F050B1">
        <w:t xml:space="preserve">Section </w:t>
      </w:r>
      <w:r w:rsidR="00CD1EEB" w:rsidRPr="00F050B1">
        <w:t>3.</w:t>
      </w:r>
      <w:r w:rsidR="00CA734A" w:rsidRPr="00F050B1">
        <w:t>91</w:t>
      </w:r>
      <w:r w:rsidRPr="00F050B1">
        <w:t xml:space="preserve">.4.2 or an error as per </w:t>
      </w:r>
      <w:hyperlink r:id="rId66" w:anchor="errors" w:history="1">
        <w:r w:rsidR="005360C7" w:rsidRPr="00F050B1">
          <w:rPr>
            <w:rStyle w:val="Hyperlink"/>
          </w:rPr>
          <w:t>http://hl7.org/fhir/R4/search.html#errors</w:t>
        </w:r>
      </w:hyperlink>
      <w:r w:rsidRPr="00F050B1">
        <w:t xml:space="preserve">. </w:t>
      </w:r>
    </w:p>
    <w:p w14:paraId="1CBC1175" w14:textId="77777777" w:rsidR="003B7219" w:rsidRPr="00F050B1" w:rsidRDefault="003B7219" w:rsidP="003B7219">
      <w:pPr>
        <w:pStyle w:val="Heading4"/>
        <w:numPr>
          <w:ilvl w:val="0"/>
          <w:numId w:val="0"/>
        </w:numPr>
        <w:rPr>
          <w:noProof w:val="0"/>
          <w:lang w:val="en-US"/>
        </w:rPr>
      </w:pPr>
      <w:bookmarkStart w:id="659" w:name="_Toc4673060"/>
      <w:r w:rsidRPr="00F050B1">
        <w:rPr>
          <w:noProof w:val="0"/>
          <w:lang w:val="en-US"/>
        </w:rPr>
        <w:t>3.</w:t>
      </w:r>
      <w:r w:rsidR="00CA734A" w:rsidRPr="00F050B1">
        <w:rPr>
          <w:noProof w:val="0"/>
          <w:lang w:val="en-US"/>
        </w:rPr>
        <w:t>91</w:t>
      </w:r>
      <w:r w:rsidRPr="00F050B1">
        <w:rPr>
          <w:noProof w:val="0"/>
          <w:lang w:val="en-US"/>
        </w:rPr>
        <w:t xml:space="preserve">.4.2 </w:t>
      </w:r>
      <w:r w:rsidR="007A0A4C" w:rsidRPr="00F050B1">
        <w:rPr>
          <w:noProof w:val="0"/>
          <w:lang w:val="en-US"/>
        </w:rPr>
        <w:t>Request Care Services Updates</w:t>
      </w:r>
      <w:r w:rsidRPr="00F050B1">
        <w:rPr>
          <w:noProof w:val="0"/>
          <w:lang w:val="en-US"/>
        </w:rPr>
        <w:t xml:space="preserve"> Response Message</w:t>
      </w:r>
      <w:bookmarkEnd w:id="659"/>
    </w:p>
    <w:p w14:paraId="75F66C0C" w14:textId="295D09A9" w:rsidR="003B7219" w:rsidRPr="00F050B1" w:rsidRDefault="003B7219" w:rsidP="0009020E">
      <w:pPr>
        <w:pStyle w:val="BodyText"/>
      </w:pPr>
      <w:r w:rsidRPr="00F050B1">
        <w:t xml:space="preserve">The </w:t>
      </w:r>
      <w:r w:rsidR="007A0A4C" w:rsidRPr="00F050B1">
        <w:t>Request Care Services Updates</w:t>
      </w:r>
      <w:r w:rsidR="0086093A" w:rsidRPr="00F050B1">
        <w:t xml:space="preserve"> [ITI-</w:t>
      </w:r>
      <w:r w:rsidR="00CA734A" w:rsidRPr="00F050B1">
        <w:t>91</w:t>
      </w:r>
      <w:r w:rsidRPr="00F050B1">
        <w:t xml:space="preserve">] transaction uses the response semantics as defined at </w:t>
      </w:r>
      <w:hyperlink r:id="rId67" w:anchor="history" w:history="1">
        <w:r w:rsidR="005360C7" w:rsidRPr="00F050B1">
          <w:rPr>
            <w:rStyle w:val="Hyperlink"/>
          </w:rPr>
          <w:t>http://hl7.org/fhir/R4/http.html#history</w:t>
        </w:r>
      </w:hyperlink>
      <w:r w:rsidRPr="00F050B1">
        <w:t xml:space="preserve"> as</w:t>
      </w:r>
      <w:r w:rsidR="00CD1EEB" w:rsidRPr="00F050B1">
        <w:t xml:space="preserve"> applicable for the resources</w:t>
      </w:r>
      <w:del w:id="660" w:author="Luke Duncan" w:date="2019-04-30T09:53:00Z">
        <w:r w:rsidR="00CD1EEB" w:rsidRPr="00F050B1" w:rsidDel="009D2834">
          <w:delText xml:space="preserve"> depending on the supported options</w:delText>
        </w:r>
      </w:del>
      <w:r w:rsidR="00CD1EEB" w:rsidRPr="00F050B1">
        <w:t>.</w:t>
      </w:r>
    </w:p>
    <w:p w14:paraId="099C118F" w14:textId="77777777" w:rsidR="003B7219" w:rsidRPr="00F050B1" w:rsidRDefault="003B7219" w:rsidP="003B7219">
      <w:pPr>
        <w:pStyle w:val="Heading5"/>
        <w:numPr>
          <w:ilvl w:val="0"/>
          <w:numId w:val="0"/>
        </w:numPr>
        <w:rPr>
          <w:noProof w:val="0"/>
          <w:lang w:val="en-US"/>
        </w:rPr>
      </w:pPr>
      <w:bookmarkStart w:id="661" w:name="_Toc4673061"/>
      <w:r w:rsidRPr="00F050B1">
        <w:rPr>
          <w:noProof w:val="0"/>
          <w:lang w:val="en-US"/>
        </w:rPr>
        <w:t>3.</w:t>
      </w:r>
      <w:r w:rsidR="00CA734A" w:rsidRPr="00F050B1">
        <w:rPr>
          <w:noProof w:val="0"/>
          <w:lang w:val="en-US"/>
        </w:rPr>
        <w:t>91</w:t>
      </w:r>
      <w:r w:rsidRPr="00F050B1">
        <w:rPr>
          <w:noProof w:val="0"/>
          <w:lang w:val="en-US"/>
        </w:rPr>
        <w:t>.4.2.1 Trigger Events</w:t>
      </w:r>
      <w:bookmarkEnd w:id="661"/>
    </w:p>
    <w:p w14:paraId="435A3E8A" w14:textId="77777777" w:rsidR="003B7219" w:rsidRPr="00F050B1" w:rsidRDefault="003B7219" w:rsidP="003B7219">
      <w:pPr>
        <w:pStyle w:val="BodyText"/>
      </w:pPr>
      <w:r w:rsidRPr="00F050B1">
        <w:t xml:space="preserve">The Care Services </w:t>
      </w:r>
      <w:r w:rsidR="0086093A" w:rsidRPr="00F050B1">
        <w:t>Update</w:t>
      </w:r>
      <w:r w:rsidRPr="00F050B1">
        <w:t xml:space="preserve"> Supplier sends the </w:t>
      </w:r>
      <w:r w:rsidR="007A0A4C" w:rsidRPr="00F050B1">
        <w:t>Request Care Services Updates</w:t>
      </w:r>
      <w:r w:rsidRPr="00F050B1">
        <w:t xml:space="preserve"> Response to the Care Services </w:t>
      </w:r>
      <w:r w:rsidR="0086093A" w:rsidRPr="00F050B1">
        <w:t>Update</w:t>
      </w:r>
      <w:r w:rsidRPr="00F050B1">
        <w:t xml:space="preserve"> Consumer when results are ready.</w:t>
      </w:r>
    </w:p>
    <w:p w14:paraId="781E18AF" w14:textId="77777777" w:rsidR="003B7219" w:rsidRPr="00F050B1" w:rsidRDefault="003B7219" w:rsidP="003B7219">
      <w:pPr>
        <w:pStyle w:val="Heading5"/>
        <w:numPr>
          <w:ilvl w:val="0"/>
          <w:numId w:val="0"/>
        </w:numPr>
        <w:rPr>
          <w:noProof w:val="0"/>
          <w:lang w:val="en-US"/>
        </w:rPr>
      </w:pPr>
      <w:bookmarkStart w:id="662" w:name="_Toc4673062"/>
      <w:r w:rsidRPr="00F050B1">
        <w:rPr>
          <w:noProof w:val="0"/>
          <w:lang w:val="en-US"/>
        </w:rPr>
        <w:t>3.</w:t>
      </w:r>
      <w:r w:rsidR="00CA734A" w:rsidRPr="00F050B1">
        <w:rPr>
          <w:noProof w:val="0"/>
          <w:lang w:val="en-US"/>
        </w:rPr>
        <w:t>91</w:t>
      </w:r>
      <w:r w:rsidRPr="00F050B1">
        <w:rPr>
          <w:noProof w:val="0"/>
          <w:lang w:val="en-US"/>
        </w:rPr>
        <w:t>.4.2.2 Message Semantics</w:t>
      </w:r>
      <w:bookmarkEnd w:id="662"/>
    </w:p>
    <w:p w14:paraId="35A5E8A3" w14:textId="4ECACA04" w:rsidR="003B7219" w:rsidRPr="00F050B1" w:rsidRDefault="003B7219" w:rsidP="003B7219">
      <w:pPr>
        <w:pStyle w:val="BodyText"/>
      </w:pPr>
      <w:r w:rsidRPr="00F050B1">
        <w:t xml:space="preserve">The Care Services </w:t>
      </w:r>
      <w:r w:rsidR="0086093A" w:rsidRPr="00F050B1">
        <w:t>Update</w:t>
      </w:r>
      <w:r w:rsidRPr="00F050B1">
        <w:t xml:space="preserve"> Supplier shall support the </w:t>
      </w:r>
      <w:r w:rsidR="0086093A" w:rsidRPr="00F050B1">
        <w:t>history</w:t>
      </w:r>
      <w:r w:rsidRPr="00F050B1">
        <w:t xml:space="preserve"> response message as defined at </w:t>
      </w:r>
      <w:hyperlink r:id="rId68" w:anchor="history" w:history="1">
        <w:r w:rsidR="005360C7" w:rsidRPr="00F050B1">
          <w:rPr>
            <w:rStyle w:val="Hyperlink"/>
          </w:rPr>
          <w:t>http://hl7.org.fhir/R4/http.html#history</w:t>
        </w:r>
      </w:hyperlink>
      <w:r w:rsidRPr="00F050B1">
        <w:t xml:space="preserve"> on the following resources:</w:t>
      </w:r>
    </w:p>
    <w:p w14:paraId="38DA80D1" w14:textId="37D7B663" w:rsidR="00CD1EEB" w:rsidRPr="00F050B1" w:rsidRDefault="003B7219" w:rsidP="0009020E">
      <w:pPr>
        <w:pStyle w:val="ListBullet2"/>
        <w:rPr>
          <w:lang w:val="en-US"/>
        </w:rPr>
      </w:pPr>
      <w:r w:rsidRPr="00F050B1">
        <w:rPr>
          <w:rFonts w:ascii="Courier New" w:hAnsi="Courier New" w:cs="Courier New"/>
          <w:sz w:val="20"/>
          <w:lang w:val="en-US"/>
        </w:rPr>
        <w:t>Organization</w:t>
      </w:r>
      <w:r w:rsidRPr="00F050B1">
        <w:rPr>
          <w:lang w:val="en-US"/>
        </w:rPr>
        <w:t xml:space="preserve">, as defined at </w:t>
      </w:r>
      <w:hyperlink r:id="rId69" w:history="1">
        <w:r w:rsidR="005360C7" w:rsidRPr="00F050B1">
          <w:rPr>
            <w:rStyle w:val="Hyperlink"/>
            <w:lang w:val="en-US"/>
          </w:rPr>
          <w:t>http://hl7.org/fhir/R4/organization.html</w:t>
        </w:r>
      </w:hyperlink>
    </w:p>
    <w:p w14:paraId="318CB655" w14:textId="153D8D7B" w:rsidR="003B7219" w:rsidRPr="00F050B1" w:rsidRDefault="003B7219" w:rsidP="0009020E">
      <w:pPr>
        <w:pStyle w:val="ListBullet2"/>
        <w:rPr>
          <w:lang w:val="en-US"/>
        </w:rPr>
      </w:pPr>
      <w:r w:rsidRPr="00F050B1">
        <w:rPr>
          <w:rFonts w:ascii="Courier New" w:hAnsi="Courier New" w:cs="Courier New"/>
          <w:sz w:val="20"/>
          <w:lang w:val="en-US"/>
        </w:rPr>
        <w:t>Location</w:t>
      </w:r>
      <w:r w:rsidRPr="00F050B1">
        <w:rPr>
          <w:lang w:val="en-US"/>
        </w:rPr>
        <w:t xml:space="preserve">, as defined at </w:t>
      </w:r>
      <w:hyperlink r:id="rId70" w:history="1">
        <w:r w:rsidR="005360C7" w:rsidRPr="00F050B1">
          <w:rPr>
            <w:rStyle w:val="Hyperlink"/>
            <w:lang w:val="en-US"/>
          </w:rPr>
          <w:t>http://hl7.org/fhir/R4/location.html</w:t>
        </w:r>
      </w:hyperlink>
    </w:p>
    <w:p w14:paraId="7E3B9DA3" w14:textId="084E754C" w:rsidR="003B7219" w:rsidRPr="00F050B1" w:rsidRDefault="003B7219" w:rsidP="0009020E">
      <w:pPr>
        <w:pStyle w:val="ListBullet2"/>
        <w:rPr>
          <w:lang w:val="en-US"/>
        </w:rPr>
      </w:pPr>
      <w:r w:rsidRPr="00F050B1">
        <w:rPr>
          <w:rFonts w:ascii="Courier New" w:hAnsi="Courier New" w:cs="Courier New"/>
          <w:sz w:val="20"/>
          <w:lang w:val="en-US"/>
        </w:rPr>
        <w:t>Practitioner</w:t>
      </w:r>
      <w:r w:rsidRPr="00F050B1">
        <w:rPr>
          <w:lang w:val="en-US"/>
        </w:rPr>
        <w:t xml:space="preserve">, as defined at </w:t>
      </w:r>
      <w:hyperlink r:id="rId71" w:history="1">
        <w:r w:rsidR="005360C7" w:rsidRPr="00F050B1">
          <w:rPr>
            <w:rStyle w:val="Hyperlink"/>
            <w:lang w:val="en-US"/>
          </w:rPr>
          <w:t>http://hl7.org/fhir/R4/practitioner.html</w:t>
        </w:r>
      </w:hyperlink>
    </w:p>
    <w:p w14:paraId="501B7059" w14:textId="443AE9E5" w:rsidR="003B7219" w:rsidRPr="00F050B1" w:rsidRDefault="003B7219" w:rsidP="0009020E">
      <w:pPr>
        <w:pStyle w:val="ListBullet2"/>
        <w:rPr>
          <w:lang w:val="en-US"/>
        </w:rPr>
      </w:pPr>
      <w:proofErr w:type="spellStart"/>
      <w:r w:rsidRPr="00F050B1">
        <w:rPr>
          <w:rFonts w:ascii="Courier New" w:hAnsi="Courier New" w:cs="Courier New"/>
          <w:sz w:val="20"/>
          <w:lang w:val="en-US"/>
        </w:rPr>
        <w:t>PractitionerRole</w:t>
      </w:r>
      <w:proofErr w:type="spellEnd"/>
      <w:r w:rsidRPr="00F050B1">
        <w:rPr>
          <w:lang w:val="en-US"/>
        </w:rPr>
        <w:t xml:space="preserve">, as defined at </w:t>
      </w:r>
      <w:hyperlink r:id="rId72" w:history="1">
        <w:r w:rsidR="005360C7" w:rsidRPr="00F050B1">
          <w:rPr>
            <w:rStyle w:val="Hyperlink"/>
            <w:lang w:val="en-US"/>
          </w:rPr>
          <w:t>http://hl7.org/fhir/R4/practitionerrole.html</w:t>
        </w:r>
      </w:hyperlink>
    </w:p>
    <w:p w14:paraId="47B1E32B" w14:textId="5BD51051" w:rsidR="003B7219" w:rsidRPr="00D71784" w:rsidRDefault="003B7219" w:rsidP="0009020E">
      <w:pPr>
        <w:pStyle w:val="ListBullet2"/>
      </w:pPr>
      <w:proofErr w:type="spellStart"/>
      <w:r w:rsidRPr="00F050B1">
        <w:rPr>
          <w:rFonts w:ascii="Courier New" w:hAnsi="Courier New" w:cs="Courier New"/>
          <w:sz w:val="20"/>
          <w:lang w:val="en-US"/>
        </w:rPr>
        <w:t>HealthcareService</w:t>
      </w:r>
      <w:proofErr w:type="spellEnd"/>
      <w:r w:rsidRPr="00F050B1">
        <w:rPr>
          <w:lang w:val="en-US"/>
        </w:rPr>
        <w:t xml:space="preserve">, as defined at </w:t>
      </w:r>
      <w:hyperlink r:id="rId73" w:history="1">
        <w:r w:rsidR="005360C7" w:rsidRPr="00F050B1">
          <w:rPr>
            <w:rStyle w:val="Hyperlink"/>
            <w:lang w:val="en-US"/>
          </w:rPr>
          <w:t>http://hl7.org/fhir/R4/healthcareservice.html</w:t>
        </w:r>
      </w:hyperlink>
    </w:p>
    <w:p w14:paraId="17DFE82B" w14:textId="551421B4" w:rsidR="00A55EED" w:rsidRPr="00F050B1" w:rsidRDefault="00A55EED" w:rsidP="00A55EED">
      <w:pPr>
        <w:pStyle w:val="ListBullet2"/>
        <w:numPr>
          <w:ilvl w:val="0"/>
          <w:numId w:val="0"/>
        </w:numPr>
        <w:ind w:left="720" w:hanging="360"/>
        <w:rPr>
          <w:lang w:val="en-US"/>
        </w:rPr>
      </w:pPr>
    </w:p>
    <w:p w14:paraId="005DD794" w14:textId="39D6D25F" w:rsidR="00A55EED" w:rsidRPr="00F050B1" w:rsidRDefault="00A55EED" w:rsidP="00A55EED">
      <w:pPr>
        <w:pStyle w:val="ListBullet2"/>
        <w:numPr>
          <w:ilvl w:val="0"/>
          <w:numId w:val="0"/>
        </w:numPr>
        <w:rPr>
          <w:lang w:val="en-US"/>
        </w:rPr>
      </w:pPr>
      <w:r w:rsidRPr="00F050B1">
        <w:rPr>
          <w:lang w:val="en-US" w:eastAsia="en-US"/>
        </w:rPr>
        <w:t>All References (</w:t>
      </w:r>
      <w:proofErr w:type="spellStart"/>
      <w:r w:rsidRPr="00F050B1">
        <w:rPr>
          <w:rFonts w:ascii="Courier New" w:hAnsi="Courier New" w:cs="Courier New"/>
          <w:sz w:val="20"/>
          <w:lang w:val="en-US" w:eastAsia="en-US"/>
        </w:rPr>
        <w:t>reference.reference</w:t>
      </w:r>
      <w:proofErr w:type="spellEnd"/>
      <w:r w:rsidRPr="00F050B1">
        <w:rPr>
          <w:lang w:val="en-US" w:eastAsia="en-US"/>
        </w:rPr>
        <w:t xml:space="preserve"> element) to Resources defined in this transaction shall be populated with an accessible URL  (see </w:t>
      </w:r>
      <w:hyperlink r:id="rId74" w:anchor="Reference.reference" w:history="1">
        <w:r w:rsidRPr="00F050B1">
          <w:rPr>
            <w:rStyle w:val="Hyperlink"/>
            <w:lang w:val="en-US" w:eastAsia="en-US"/>
          </w:rPr>
          <w:t>https://www.hl7.org/fhir/references-definitions.html#Reference.reference</w:t>
        </w:r>
      </w:hyperlink>
      <w:r w:rsidRPr="00F050B1">
        <w:rPr>
          <w:rStyle w:val="Hyperlink"/>
          <w:lang w:val="en-US" w:eastAsia="en-US"/>
        </w:rPr>
        <w:t xml:space="preserve"> )</w:t>
      </w:r>
      <w:r w:rsidRPr="00F050B1">
        <w:rPr>
          <w:lang w:val="en-US" w:eastAsia="en-US"/>
        </w:rPr>
        <w:t>, unless the referenced resource is not present on a server accessible to the client.</w:t>
      </w:r>
    </w:p>
    <w:p w14:paraId="0E64C47D" w14:textId="77777777" w:rsidR="00CF24B5" w:rsidRPr="00F050B1" w:rsidRDefault="00CF24B5" w:rsidP="0009020E">
      <w:pPr>
        <w:pStyle w:val="Heading6"/>
        <w:numPr>
          <w:ilvl w:val="0"/>
          <w:numId w:val="0"/>
        </w:numPr>
        <w:rPr>
          <w:noProof w:val="0"/>
          <w:lang w:val="en-US"/>
        </w:rPr>
      </w:pPr>
      <w:bookmarkStart w:id="663" w:name="_Toc4673063"/>
      <w:r w:rsidRPr="00F050B1">
        <w:rPr>
          <w:noProof w:val="0"/>
          <w:lang w:val="en-US"/>
        </w:rPr>
        <w:t>3.</w:t>
      </w:r>
      <w:r w:rsidR="00CA734A" w:rsidRPr="00F050B1">
        <w:rPr>
          <w:noProof w:val="0"/>
          <w:lang w:val="en-US"/>
        </w:rPr>
        <w:t>91</w:t>
      </w:r>
      <w:r w:rsidRPr="00F050B1">
        <w:rPr>
          <w:noProof w:val="0"/>
          <w:lang w:val="en-US"/>
        </w:rPr>
        <w:t>.4.2.2.1 FHIR Organization Resource Constraints</w:t>
      </w:r>
      <w:bookmarkEnd w:id="663"/>
    </w:p>
    <w:p w14:paraId="4AD2970C" w14:textId="2CA7B2AC" w:rsidR="00CF24B5" w:rsidRPr="00F050B1" w:rsidRDefault="00CF24B5" w:rsidP="00CF24B5">
      <w:pPr>
        <w:pStyle w:val="BodyText"/>
      </w:pPr>
      <w:r w:rsidRPr="00F050B1">
        <w:t xml:space="preserve">A Care Services Update Consumer and a Care Services Update Supplier shall </w:t>
      </w:r>
      <w:r w:rsidR="00F555CC" w:rsidRPr="00F050B1">
        <w:t>query</w:t>
      </w:r>
      <w:r w:rsidR="002F675F" w:rsidRPr="00F050B1">
        <w:t xml:space="preserve"> or return </w:t>
      </w:r>
      <w:r w:rsidRPr="00F050B1">
        <w:t>a</w:t>
      </w:r>
      <w:r w:rsidR="00185400">
        <w:t>n</w:t>
      </w:r>
      <w:r w:rsidRPr="00F050B1">
        <w:t xml:space="preserve"> </w:t>
      </w:r>
      <w:r w:rsidRPr="00F050B1">
        <w:rPr>
          <w:rFonts w:ascii="Courier New" w:hAnsi="Courier New" w:cs="Courier New"/>
          <w:sz w:val="20"/>
        </w:rPr>
        <w:t>Organization</w:t>
      </w:r>
      <w:r w:rsidRPr="00F050B1">
        <w:t xml:space="preserve"> Resource</w:t>
      </w:r>
      <w:del w:id="664" w:author="Luke Duncan" w:date="2019-03-07T10:57:00Z">
        <w:r w:rsidRPr="00F050B1" w:rsidDel="00316E54">
          <w:delText xml:space="preserve"> when supporting the Organization Option</w:delText>
        </w:r>
      </w:del>
      <w:r w:rsidR="000C4848" w:rsidRPr="00F050B1">
        <w:t xml:space="preserve">. </w:t>
      </w:r>
      <w:r w:rsidRPr="00F050B1">
        <w:t xml:space="preserve">The </w:t>
      </w:r>
      <w:r w:rsidRPr="00F050B1">
        <w:rPr>
          <w:rFonts w:ascii="Courier New" w:hAnsi="Courier New" w:cs="Courier New"/>
          <w:sz w:val="20"/>
        </w:rPr>
        <w:t>Organization</w:t>
      </w:r>
      <w:r w:rsidRPr="00F050B1">
        <w:t xml:space="preserve"> Resource shall be further constrained as described in Table 3.</w:t>
      </w:r>
      <w:r w:rsidR="00CA734A" w:rsidRPr="00F050B1">
        <w:t>90</w:t>
      </w:r>
      <w:r w:rsidRPr="00F050B1">
        <w:t>.4.2.2.1-1</w:t>
      </w:r>
      <w:r w:rsidR="000C4848" w:rsidRPr="00F050B1">
        <w:t xml:space="preserve">. </w:t>
      </w:r>
      <w:r w:rsidRPr="00F050B1">
        <w:t xml:space="preserve">The </w:t>
      </w:r>
      <w:r w:rsidR="000408DB" w:rsidRPr="00F050B1">
        <w:t>Element</w:t>
      </w:r>
      <w:r w:rsidRPr="00F050B1">
        <w:t xml:space="preserve"> column in Table 3.</w:t>
      </w:r>
      <w:r w:rsidR="00CA734A" w:rsidRPr="00F050B1">
        <w:t>90</w:t>
      </w:r>
      <w:r w:rsidRPr="00F050B1">
        <w:t xml:space="preserve">.4.2.2.1-1 references the object model defined at </w:t>
      </w:r>
      <w:hyperlink r:id="rId75" w:anchor="resource" w:history="1">
        <w:r w:rsidR="005360C7" w:rsidRPr="00F050B1">
          <w:rPr>
            <w:rStyle w:val="Hyperlink"/>
          </w:rPr>
          <w:t>http://hl7.org/fhir/R4/organization.html#resource</w:t>
        </w:r>
      </w:hyperlink>
      <w:r w:rsidRPr="00F050B1">
        <w:t>.</w:t>
      </w:r>
    </w:p>
    <w:p w14:paraId="7679F86E" w14:textId="034C03A2" w:rsidR="00316E54" w:rsidRPr="00F050B1" w:rsidRDefault="00316E54" w:rsidP="00316E54">
      <w:pPr>
        <w:pStyle w:val="BodyText"/>
        <w:rPr>
          <w:ins w:id="665" w:author="Luke Duncan" w:date="2019-03-07T10:57:00Z"/>
        </w:rPr>
      </w:pPr>
      <w:ins w:id="666" w:author="Luke Duncan" w:date="2019-03-07T10:57:00Z">
        <w:r w:rsidRPr="00F050B1">
          <w:t xml:space="preserve">When the </w:t>
        </w:r>
        <w:r w:rsidRPr="00F050B1">
          <w:rPr>
            <w:rFonts w:ascii="Courier New" w:hAnsi="Courier New" w:cs="Courier New"/>
            <w:sz w:val="20"/>
          </w:rPr>
          <w:t>Organization</w:t>
        </w:r>
        <w:r w:rsidRPr="00F050B1">
          <w:t xml:space="preserve"> represents a Facility and is paired with a </w:t>
        </w:r>
        <w:r w:rsidRPr="00F050B1">
          <w:rPr>
            <w:rFonts w:ascii="Courier New" w:hAnsi="Courier New" w:cs="Courier New"/>
            <w:sz w:val="20"/>
          </w:rPr>
          <w:t>Location</w:t>
        </w:r>
        <w:r w:rsidRPr="00F050B1">
          <w:t xml:space="preserve">, the FHIR </w:t>
        </w:r>
        <w:r w:rsidRPr="00F050B1">
          <w:rPr>
            <w:rFonts w:ascii="Courier New" w:hAnsi="Courier New" w:cs="Courier New"/>
            <w:sz w:val="20"/>
          </w:rPr>
          <w:t xml:space="preserve">Organization </w:t>
        </w:r>
        <w:r w:rsidRPr="00F050B1">
          <w:t xml:space="preserve">Resource shall be further constrained as described in Table 3.90.4.2.2.1-2. The </w:t>
        </w:r>
      </w:ins>
      <w:r w:rsidR="00333666" w:rsidRPr="00F050B1">
        <w:t xml:space="preserve">Element </w:t>
      </w:r>
      <w:ins w:id="667" w:author="Luke Duncan" w:date="2019-03-07T10:57:00Z">
        <w:r w:rsidRPr="00F050B1">
          <w:t xml:space="preserve">column in Table 3.90.4.2.2.1-2 references the object model defined at </w:t>
        </w:r>
        <w:r w:rsidRPr="00F050B1">
          <w:rPr>
            <w:rStyle w:val="Hyperlink"/>
          </w:rPr>
          <w:fldChar w:fldCharType="begin"/>
        </w:r>
        <w:r w:rsidRPr="00F050B1">
          <w:rPr>
            <w:rStyle w:val="Hyperlink"/>
          </w:rPr>
          <w:instrText xml:space="preserve"> HYPERLINK "http://hl7.org/fhir/R4/organization.html" \l "resource" </w:instrText>
        </w:r>
        <w:r w:rsidRPr="00F050B1">
          <w:rPr>
            <w:rStyle w:val="Hyperlink"/>
          </w:rPr>
          <w:fldChar w:fldCharType="separate"/>
        </w:r>
        <w:r w:rsidRPr="00F050B1">
          <w:rPr>
            <w:rStyle w:val="Hyperlink"/>
          </w:rPr>
          <w:t>http://hl7.org/fhir/R4/organization.html#resource</w:t>
        </w:r>
        <w:r w:rsidRPr="00F050B1">
          <w:rPr>
            <w:rStyle w:val="Hyperlink"/>
          </w:rPr>
          <w:fldChar w:fldCharType="end"/>
        </w:r>
        <w:r w:rsidRPr="00F050B1">
          <w:t>.</w:t>
        </w:r>
      </w:ins>
    </w:p>
    <w:p w14:paraId="0BF98493" w14:textId="77777777" w:rsidR="00CF24B5" w:rsidRPr="00F050B1" w:rsidRDefault="00CF24B5" w:rsidP="0009020E">
      <w:pPr>
        <w:pStyle w:val="Heading6"/>
        <w:numPr>
          <w:ilvl w:val="0"/>
          <w:numId w:val="0"/>
        </w:numPr>
        <w:rPr>
          <w:noProof w:val="0"/>
          <w:lang w:val="en-US"/>
        </w:rPr>
      </w:pPr>
      <w:bookmarkStart w:id="668" w:name="_Toc4673064"/>
      <w:r w:rsidRPr="00F050B1">
        <w:rPr>
          <w:noProof w:val="0"/>
          <w:lang w:val="en-US"/>
        </w:rPr>
        <w:lastRenderedPageBreak/>
        <w:t>3.</w:t>
      </w:r>
      <w:r w:rsidR="00CA734A" w:rsidRPr="00F050B1">
        <w:rPr>
          <w:noProof w:val="0"/>
          <w:lang w:val="en-US"/>
        </w:rPr>
        <w:t>91</w:t>
      </w:r>
      <w:r w:rsidRPr="00F050B1">
        <w:rPr>
          <w:noProof w:val="0"/>
          <w:lang w:val="en-US"/>
        </w:rPr>
        <w:t>.4.2.2.2 FHIR Location Resource Constraints</w:t>
      </w:r>
      <w:bookmarkEnd w:id="668"/>
    </w:p>
    <w:p w14:paraId="7E5FAD60" w14:textId="04D72386" w:rsidR="00CF24B5" w:rsidRPr="00F050B1" w:rsidRDefault="00CF24B5" w:rsidP="00CF24B5">
      <w:pPr>
        <w:pStyle w:val="BodyText"/>
      </w:pPr>
      <w:r w:rsidRPr="00F050B1">
        <w:t xml:space="preserve">A Care Services Update Consumer and a Care Services Update Supplier shall </w:t>
      </w:r>
      <w:r w:rsidR="00F555CC" w:rsidRPr="00F050B1">
        <w:t>query</w:t>
      </w:r>
      <w:r w:rsidR="002F675F" w:rsidRPr="00F050B1">
        <w:t xml:space="preserve"> or return </w:t>
      </w:r>
      <w:r w:rsidRPr="00F050B1">
        <w:t xml:space="preserve">a </w:t>
      </w:r>
      <w:r w:rsidRPr="00F050B1">
        <w:rPr>
          <w:rFonts w:ascii="Courier New" w:hAnsi="Courier New" w:cs="Courier New"/>
          <w:sz w:val="20"/>
        </w:rPr>
        <w:t>Location</w:t>
      </w:r>
      <w:r w:rsidRPr="00F050B1">
        <w:t xml:space="preserve"> Resource</w:t>
      </w:r>
      <w:del w:id="669" w:author="Luke Duncan" w:date="2019-03-07T10:57:00Z">
        <w:r w:rsidRPr="00F050B1" w:rsidDel="00316E54">
          <w:delText xml:space="preserve"> when supporting the Location Option</w:delText>
        </w:r>
      </w:del>
      <w:r w:rsidR="000C4848" w:rsidRPr="00F050B1">
        <w:t xml:space="preserve">. </w:t>
      </w:r>
      <w:r w:rsidRPr="00F050B1">
        <w:t xml:space="preserve">The </w:t>
      </w:r>
      <w:r w:rsidRPr="00F050B1">
        <w:rPr>
          <w:rFonts w:ascii="Courier New" w:hAnsi="Courier New" w:cs="Courier New"/>
          <w:sz w:val="20"/>
        </w:rPr>
        <w:t>Location</w:t>
      </w:r>
      <w:r w:rsidRPr="00F050B1">
        <w:t xml:space="preserve"> Resource shall be further constrained as described in Table 3.</w:t>
      </w:r>
      <w:r w:rsidR="00CA734A" w:rsidRPr="00F050B1">
        <w:t>90</w:t>
      </w:r>
      <w:r w:rsidRPr="00F050B1">
        <w:t>.4.2.2.2-1</w:t>
      </w:r>
      <w:r w:rsidR="000C4848" w:rsidRPr="00F050B1">
        <w:t xml:space="preserve">. </w:t>
      </w:r>
      <w:r w:rsidRPr="00F050B1">
        <w:t xml:space="preserve">The </w:t>
      </w:r>
      <w:r w:rsidR="000408DB" w:rsidRPr="00F050B1">
        <w:t>Element</w:t>
      </w:r>
      <w:r w:rsidRPr="00F050B1">
        <w:t xml:space="preserve"> column in Table 3.</w:t>
      </w:r>
      <w:r w:rsidR="00CA734A" w:rsidRPr="00F050B1">
        <w:t>90</w:t>
      </w:r>
      <w:r w:rsidRPr="00F050B1">
        <w:t xml:space="preserve">.4.2.2.2-1 references the object model defined at </w:t>
      </w:r>
      <w:hyperlink r:id="rId76" w:anchor="resource" w:history="1">
        <w:r w:rsidR="005360C7" w:rsidRPr="00F050B1">
          <w:rPr>
            <w:rStyle w:val="Hyperlink"/>
          </w:rPr>
          <w:t>http://hl7.org/fhir/R4/location.html#resource</w:t>
        </w:r>
      </w:hyperlink>
      <w:r w:rsidRPr="00F050B1">
        <w:t>.</w:t>
      </w:r>
    </w:p>
    <w:p w14:paraId="29A3B2C4" w14:textId="19253B9A" w:rsidR="00316E54" w:rsidRPr="00F050B1" w:rsidRDefault="00316E54" w:rsidP="00316E54">
      <w:pPr>
        <w:pStyle w:val="BodyText"/>
        <w:rPr>
          <w:ins w:id="670" w:author="Luke Duncan" w:date="2019-03-07T10:58:00Z"/>
        </w:rPr>
      </w:pPr>
      <w:ins w:id="671" w:author="Luke Duncan" w:date="2019-03-07T10:58:00Z">
        <w:r w:rsidRPr="00F050B1">
          <w:t xml:space="preserve">When the </w:t>
        </w:r>
        <w:r w:rsidRPr="00F050B1">
          <w:rPr>
            <w:rFonts w:ascii="Courier New" w:hAnsi="Courier New" w:cs="Courier New"/>
            <w:sz w:val="20"/>
          </w:rPr>
          <w:t xml:space="preserve">Location </w:t>
        </w:r>
        <w:r w:rsidRPr="00F050B1">
          <w:t>represents a Facility and is paired with an</w:t>
        </w:r>
        <w:r w:rsidRPr="00F050B1">
          <w:rPr>
            <w:rFonts w:ascii="Courier New" w:hAnsi="Courier New" w:cs="Courier New"/>
            <w:sz w:val="20"/>
          </w:rPr>
          <w:t xml:space="preserve"> Organization</w:t>
        </w:r>
        <w:r w:rsidRPr="00F050B1">
          <w:t xml:space="preserve">, the FHIR </w:t>
        </w:r>
        <w:r w:rsidRPr="00F050B1">
          <w:rPr>
            <w:rFonts w:ascii="Courier New" w:hAnsi="Courier New" w:cs="Courier New"/>
            <w:sz w:val="20"/>
          </w:rPr>
          <w:t>Location</w:t>
        </w:r>
        <w:r w:rsidRPr="00F050B1">
          <w:t xml:space="preserve"> Resource shall be further constrained as described in Table 3.90.4.2.2.2-2. The </w:t>
        </w:r>
      </w:ins>
      <w:r w:rsidR="0052000E" w:rsidRPr="00F050B1">
        <w:t>Element</w:t>
      </w:r>
      <w:ins w:id="672" w:author="Luke Duncan" w:date="2019-03-07T10:58:00Z">
        <w:r w:rsidRPr="00F050B1">
          <w:t xml:space="preserve"> column in Table 3.90.4.2.2.2-2 references the object model defined at </w:t>
        </w:r>
        <w:r w:rsidRPr="00F050B1">
          <w:rPr>
            <w:rStyle w:val="Hyperlink"/>
          </w:rPr>
          <w:fldChar w:fldCharType="begin"/>
        </w:r>
        <w:r w:rsidRPr="00F050B1">
          <w:rPr>
            <w:rStyle w:val="Hyperlink"/>
          </w:rPr>
          <w:instrText xml:space="preserve"> HYPERLINK "http://hl7.org/fhir/R4/location.html" \l "resource" </w:instrText>
        </w:r>
        <w:r w:rsidRPr="00F050B1">
          <w:rPr>
            <w:rStyle w:val="Hyperlink"/>
          </w:rPr>
          <w:fldChar w:fldCharType="separate"/>
        </w:r>
        <w:r w:rsidRPr="00F050B1">
          <w:rPr>
            <w:rStyle w:val="Hyperlink"/>
          </w:rPr>
          <w:t>http://hl7.org/fhir/R4/location.html#resource</w:t>
        </w:r>
        <w:r w:rsidRPr="00F050B1">
          <w:rPr>
            <w:rStyle w:val="Hyperlink"/>
          </w:rPr>
          <w:fldChar w:fldCharType="end"/>
        </w:r>
        <w:r w:rsidRPr="00F050B1">
          <w:t>.</w:t>
        </w:r>
      </w:ins>
    </w:p>
    <w:p w14:paraId="080DCCCB" w14:textId="79D43F8A" w:rsidR="00316E54" w:rsidRPr="00F050B1" w:rsidRDefault="00316E54" w:rsidP="00316E54">
      <w:pPr>
        <w:rPr>
          <w:ins w:id="673" w:author="Luke Duncan" w:date="2019-03-07T10:58:00Z"/>
        </w:rPr>
      </w:pPr>
      <w:ins w:id="674" w:author="Luke Duncan" w:date="2019-03-07T10:58:00Z">
        <w:r w:rsidRPr="00F050B1">
          <w:t>When supporting the Location Distance Option</w:t>
        </w:r>
      </w:ins>
      <w:r w:rsidR="0052000E" w:rsidRPr="00F050B1">
        <w:t>, t</w:t>
      </w:r>
      <w:ins w:id="675" w:author="Luke Duncan" w:date="2019-03-07T10:58:00Z">
        <w:r w:rsidRPr="00F050B1">
          <w:t xml:space="preserve">he FHIR </w:t>
        </w:r>
        <w:r w:rsidRPr="00F050B1">
          <w:rPr>
            <w:rFonts w:ascii="Courier New" w:hAnsi="Courier New" w:cs="Courier New"/>
            <w:sz w:val="20"/>
          </w:rPr>
          <w:t>Location</w:t>
        </w:r>
        <w:r w:rsidRPr="00F050B1">
          <w:t xml:space="preserve"> Resource shall be further constrained as described in Table 3.90.4.2.2.2-3. The Element column in Table 3.90.4.2.2.2-3 references the object model defined at </w:t>
        </w:r>
        <w:r w:rsidRPr="00F050B1">
          <w:rPr>
            <w:rStyle w:val="Hyperlink"/>
          </w:rPr>
          <w:fldChar w:fldCharType="begin"/>
        </w:r>
        <w:r w:rsidRPr="00F050B1">
          <w:rPr>
            <w:rStyle w:val="Hyperlink"/>
          </w:rPr>
          <w:instrText xml:space="preserve"> HYPERLINK "http://hl7.org/fhir/R4/location.html" \l "resource" </w:instrText>
        </w:r>
        <w:r w:rsidRPr="00F050B1">
          <w:rPr>
            <w:rStyle w:val="Hyperlink"/>
          </w:rPr>
          <w:fldChar w:fldCharType="separate"/>
        </w:r>
        <w:r w:rsidRPr="00F050B1">
          <w:rPr>
            <w:rStyle w:val="Hyperlink"/>
          </w:rPr>
          <w:t>http://hl7.org/fhir/R4/location.html#resource</w:t>
        </w:r>
        <w:r w:rsidRPr="00F050B1">
          <w:rPr>
            <w:rStyle w:val="Hyperlink"/>
          </w:rPr>
          <w:fldChar w:fldCharType="end"/>
        </w:r>
        <w:r w:rsidRPr="00F050B1">
          <w:t>.</w:t>
        </w:r>
      </w:ins>
    </w:p>
    <w:p w14:paraId="378B41FF" w14:textId="77777777" w:rsidR="00CF24B5" w:rsidRPr="00F050B1" w:rsidRDefault="00CF24B5" w:rsidP="0009020E">
      <w:pPr>
        <w:pStyle w:val="Heading6"/>
        <w:numPr>
          <w:ilvl w:val="0"/>
          <w:numId w:val="0"/>
        </w:numPr>
        <w:rPr>
          <w:noProof w:val="0"/>
          <w:lang w:val="en-US"/>
        </w:rPr>
      </w:pPr>
      <w:bookmarkStart w:id="676" w:name="_Toc4673065"/>
      <w:r w:rsidRPr="00F050B1">
        <w:rPr>
          <w:noProof w:val="0"/>
          <w:lang w:val="en-US"/>
        </w:rPr>
        <w:t>3.</w:t>
      </w:r>
      <w:r w:rsidR="00CA734A" w:rsidRPr="00F050B1">
        <w:rPr>
          <w:noProof w:val="0"/>
          <w:lang w:val="en-US"/>
        </w:rPr>
        <w:t>91</w:t>
      </w:r>
      <w:r w:rsidRPr="00F050B1">
        <w:rPr>
          <w:noProof w:val="0"/>
          <w:lang w:val="en-US"/>
        </w:rPr>
        <w:t>.4.2.2.3 FHIR Practitioner Resource Constraints</w:t>
      </w:r>
      <w:bookmarkEnd w:id="676"/>
    </w:p>
    <w:p w14:paraId="746FB2DE" w14:textId="3A0F2D45" w:rsidR="00CF24B5" w:rsidRPr="00F050B1" w:rsidRDefault="00CF24B5" w:rsidP="00CF24B5">
      <w:pPr>
        <w:pStyle w:val="BodyText"/>
      </w:pPr>
      <w:r w:rsidRPr="00F050B1">
        <w:t xml:space="preserve">A Care Services Update Consumer and a Care Services Update Supplier shall </w:t>
      </w:r>
      <w:r w:rsidR="00F555CC" w:rsidRPr="00F050B1">
        <w:t>query</w:t>
      </w:r>
      <w:r w:rsidR="002F675F" w:rsidRPr="00F050B1">
        <w:t xml:space="preserve"> or return </w:t>
      </w:r>
      <w:r w:rsidRPr="00F050B1">
        <w:t xml:space="preserve">a </w:t>
      </w:r>
      <w:r w:rsidRPr="00F050B1">
        <w:rPr>
          <w:rFonts w:ascii="Courier New" w:hAnsi="Courier New" w:cs="Courier New"/>
          <w:sz w:val="20"/>
        </w:rPr>
        <w:t>Practitioner</w:t>
      </w:r>
      <w:r w:rsidRPr="00F050B1">
        <w:t xml:space="preserve"> Resource</w:t>
      </w:r>
      <w:del w:id="677" w:author="Luke Duncan" w:date="2019-03-07T10:58:00Z">
        <w:r w:rsidRPr="00F050B1" w:rsidDel="00316E54">
          <w:delText xml:space="preserve"> when supporting the </w:delText>
        </w:r>
        <w:r w:rsidR="0079119B" w:rsidRPr="00F050B1" w:rsidDel="00316E54">
          <w:delText xml:space="preserve">Practitioner </w:delText>
        </w:r>
        <w:r w:rsidRPr="00F050B1" w:rsidDel="00316E54">
          <w:delText>Option</w:delText>
        </w:r>
      </w:del>
      <w:r w:rsidR="000C4848" w:rsidRPr="00F050B1">
        <w:t xml:space="preserve">. </w:t>
      </w:r>
      <w:r w:rsidRPr="00F050B1">
        <w:t xml:space="preserve">The </w:t>
      </w:r>
      <w:r w:rsidRPr="00F050B1">
        <w:rPr>
          <w:rFonts w:ascii="Courier New" w:hAnsi="Courier New" w:cs="Courier New"/>
          <w:sz w:val="20"/>
        </w:rPr>
        <w:t>Practitioner</w:t>
      </w:r>
      <w:r w:rsidRPr="00F050B1">
        <w:t xml:space="preserve"> Resource shall be further constrained as described in Table 3.</w:t>
      </w:r>
      <w:r w:rsidR="00CA734A" w:rsidRPr="00F050B1">
        <w:t>90</w:t>
      </w:r>
      <w:r w:rsidRPr="00F050B1">
        <w:t>.4.2.2.3-1</w:t>
      </w:r>
      <w:r w:rsidR="000C4848" w:rsidRPr="00F050B1">
        <w:t xml:space="preserve">. </w:t>
      </w:r>
      <w:r w:rsidRPr="00F050B1">
        <w:t xml:space="preserve">The </w:t>
      </w:r>
      <w:r w:rsidR="000408DB" w:rsidRPr="00F050B1">
        <w:t>Element</w:t>
      </w:r>
      <w:r w:rsidRPr="00F050B1">
        <w:t xml:space="preserve"> column in Table 3.</w:t>
      </w:r>
      <w:r w:rsidR="00CA734A" w:rsidRPr="00F050B1">
        <w:t>90</w:t>
      </w:r>
      <w:r w:rsidRPr="00F050B1">
        <w:t xml:space="preserve">.4.2.2.3-1 references the object model defined at </w:t>
      </w:r>
      <w:hyperlink r:id="rId77" w:anchor="resource" w:history="1">
        <w:r w:rsidR="005360C7" w:rsidRPr="00F050B1">
          <w:rPr>
            <w:rStyle w:val="Hyperlink"/>
          </w:rPr>
          <w:t>http://hl7.org/fhir/R4/practitioner.html#resource</w:t>
        </w:r>
      </w:hyperlink>
      <w:r w:rsidRPr="00F050B1">
        <w:t>.</w:t>
      </w:r>
    </w:p>
    <w:p w14:paraId="7C2DE9AD" w14:textId="77777777" w:rsidR="00CF24B5" w:rsidRPr="00F050B1" w:rsidRDefault="00CF24B5" w:rsidP="0009020E">
      <w:pPr>
        <w:pStyle w:val="Heading6"/>
        <w:numPr>
          <w:ilvl w:val="0"/>
          <w:numId w:val="0"/>
        </w:numPr>
        <w:rPr>
          <w:noProof w:val="0"/>
          <w:lang w:val="en-US"/>
        </w:rPr>
      </w:pPr>
      <w:bookmarkStart w:id="678" w:name="_Toc4673066"/>
      <w:r w:rsidRPr="00F050B1">
        <w:rPr>
          <w:noProof w:val="0"/>
          <w:lang w:val="en-US"/>
        </w:rPr>
        <w:t>3.</w:t>
      </w:r>
      <w:r w:rsidR="00CA734A" w:rsidRPr="00F050B1">
        <w:rPr>
          <w:noProof w:val="0"/>
          <w:lang w:val="en-US"/>
        </w:rPr>
        <w:t>91</w:t>
      </w:r>
      <w:r w:rsidRPr="00F050B1">
        <w:rPr>
          <w:noProof w:val="0"/>
          <w:lang w:val="en-US"/>
        </w:rPr>
        <w:t>.4.2.2.4 FHIR PractitionerRole Resource Constraints</w:t>
      </w:r>
      <w:bookmarkEnd w:id="678"/>
    </w:p>
    <w:p w14:paraId="086A9BF2" w14:textId="0265D297" w:rsidR="00CF24B5" w:rsidRPr="00F050B1" w:rsidRDefault="00CF24B5" w:rsidP="00CF24B5">
      <w:pPr>
        <w:pStyle w:val="BodyText"/>
      </w:pPr>
      <w:r w:rsidRPr="00F050B1">
        <w:t xml:space="preserve">A Care Services Update Consumer and a Care Services Update Supplier shall </w:t>
      </w:r>
      <w:r w:rsidR="00F555CC" w:rsidRPr="00F050B1">
        <w:t>query</w:t>
      </w:r>
      <w:r w:rsidR="002F675F" w:rsidRPr="00F050B1">
        <w:t xml:space="preserve"> or return </w:t>
      </w:r>
      <w:r w:rsidRPr="00F050B1">
        <w:t xml:space="preserve">a </w:t>
      </w:r>
      <w:r w:rsidRPr="00F050B1">
        <w:rPr>
          <w:rFonts w:ascii="Courier New" w:hAnsi="Courier New" w:cs="Courier New"/>
          <w:sz w:val="20"/>
        </w:rPr>
        <w:t>PractitionerRole</w:t>
      </w:r>
      <w:r w:rsidRPr="00F050B1">
        <w:t xml:space="preserve"> Resource</w:t>
      </w:r>
      <w:del w:id="679" w:author="Luke Duncan" w:date="2019-03-07T10:58:00Z">
        <w:r w:rsidRPr="00F050B1" w:rsidDel="00316E54">
          <w:delText xml:space="preserve"> when supporting the </w:delText>
        </w:r>
        <w:r w:rsidR="0079119B" w:rsidRPr="00F050B1" w:rsidDel="00316E54">
          <w:delText>Prac</w:delText>
        </w:r>
        <w:r w:rsidR="00510499" w:rsidRPr="00F050B1" w:rsidDel="00316E54">
          <w:delText>t</w:delText>
        </w:r>
        <w:r w:rsidR="0079119B" w:rsidRPr="00F050B1" w:rsidDel="00316E54">
          <w:delText xml:space="preserve">itioner </w:delText>
        </w:r>
        <w:r w:rsidRPr="00F050B1" w:rsidDel="00316E54">
          <w:delText>Option</w:delText>
        </w:r>
      </w:del>
      <w:r w:rsidR="000C4848" w:rsidRPr="00F050B1">
        <w:t xml:space="preserve">. </w:t>
      </w:r>
      <w:r w:rsidRPr="00F050B1">
        <w:t xml:space="preserve">The </w:t>
      </w:r>
      <w:r w:rsidRPr="00F050B1">
        <w:rPr>
          <w:rFonts w:ascii="Courier New" w:hAnsi="Courier New" w:cs="Courier New"/>
          <w:sz w:val="20"/>
        </w:rPr>
        <w:t>PractitionerRole</w:t>
      </w:r>
      <w:r w:rsidRPr="00F050B1">
        <w:t xml:space="preserve"> Resource shall be further constrained as described in Table 3.</w:t>
      </w:r>
      <w:r w:rsidR="00CA734A" w:rsidRPr="00F050B1">
        <w:t>90</w:t>
      </w:r>
      <w:r w:rsidRPr="00F050B1">
        <w:t>.4.2.2.4-1</w:t>
      </w:r>
      <w:r w:rsidR="000C4848" w:rsidRPr="00F050B1">
        <w:t xml:space="preserve">. </w:t>
      </w:r>
      <w:r w:rsidRPr="00F050B1">
        <w:t xml:space="preserve">The </w:t>
      </w:r>
      <w:r w:rsidR="000408DB" w:rsidRPr="00F050B1">
        <w:t>Element</w:t>
      </w:r>
      <w:r w:rsidRPr="00F050B1">
        <w:t xml:space="preserve"> column in Table 3.</w:t>
      </w:r>
      <w:r w:rsidR="00CA734A" w:rsidRPr="00F050B1">
        <w:t>90</w:t>
      </w:r>
      <w:r w:rsidRPr="00F050B1">
        <w:t xml:space="preserve">.4.2.2.4-1 references the object model defined at </w:t>
      </w:r>
      <w:hyperlink r:id="rId78" w:anchor="resource" w:history="1">
        <w:r w:rsidR="005360C7" w:rsidRPr="00F050B1">
          <w:rPr>
            <w:rStyle w:val="Hyperlink"/>
          </w:rPr>
          <w:t>http://hl7.org/fhir/R4/practitionerrole.html#resource</w:t>
        </w:r>
      </w:hyperlink>
      <w:r w:rsidRPr="00F050B1">
        <w:t>.</w:t>
      </w:r>
    </w:p>
    <w:p w14:paraId="7CED3D65" w14:textId="77777777" w:rsidR="00CF24B5" w:rsidRPr="00F050B1" w:rsidRDefault="00CF24B5" w:rsidP="0009020E">
      <w:pPr>
        <w:pStyle w:val="Heading6"/>
        <w:numPr>
          <w:ilvl w:val="0"/>
          <w:numId w:val="0"/>
        </w:numPr>
        <w:rPr>
          <w:noProof w:val="0"/>
          <w:lang w:val="en-US"/>
        </w:rPr>
      </w:pPr>
      <w:bookmarkStart w:id="680" w:name="_Toc4673067"/>
      <w:r w:rsidRPr="00F050B1">
        <w:rPr>
          <w:noProof w:val="0"/>
          <w:lang w:val="en-US"/>
        </w:rPr>
        <w:t>3.</w:t>
      </w:r>
      <w:r w:rsidR="00CA734A" w:rsidRPr="00F050B1">
        <w:rPr>
          <w:noProof w:val="0"/>
          <w:lang w:val="en-US"/>
        </w:rPr>
        <w:t>91</w:t>
      </w:r>
      <w:r w:rsidRPr="00F050B1">
        <w:rPr>
          <w:noProof w:val="0"/>
          <w:lang w:val="en-US"/>
        </w:rPr>
        <w:t>.4.2.2.5 FHIR HealthcareService Resource Constraints</w:t>
      </w:r>
      <w:bookmarkEnd w:id="680"/>
    </w:p>
    <w:p w14:paraId="34594B85" w14:textId="694ECFBF" w:rsidR="00CF24B5" w:rsidRPr="00F050B1" w:rsidRDefault="00CF24B5" w:rsidP="00CF24B5">
      <w:pPr>
        <w:pStyle w:val="BodyText"/>
      </w:pPr>
      <w:r w:rsidRPr="00F050B1">
        <w:t xml:space="preserve">A Care Services Update Consumer and a Care Services Update Supplier shall </w:t>
      </w:r>
      <w:r w:rsidR="00F555CC" w:rsidRPr="00F050B1">
        <w:t>query</w:t>
      </w:r>
      <w:r w:rsidR="002F675F" w:rsidRPr="00F050B1">
        <w:t xml:space="preserve"> or return </w:t>
      </w:r>
      <w:r w:rsidRPr="00F050B1">
        <w:t xml:space="preserve">a </w:t>
      </w:r>
      <w:r w:rsidRPr="00F050B1">
        <w:rPr>
          <w:rFonts w:ascii="Courier New" w:hAnsi="Courier New" w:cs="Courier New"/>
          <w:sz w:val="20"/>
        </w:rPr>
        <w:t>HealthcareService</w:t>
      </w:r>
      <w:r w:rsidRPr="00F050B1">
        <w:t xml:space="preserve"> Resource</w:t>
      </w:r>
      <w:del w:id="681" w:author="Luke Duncan" w:date="2019-03-07T10:58:00Z">
        <w:r w:rsidRPr="00F050B1" w:rsidDel="00316E54">
          <w:delText xml:space="preserve"> when supporting the </w:delText>
        </w:r>
        <w:r w:rsidR="0079119B" w:rsidRPr="00F050B1" w:rsidDel="00316E54">
          <w:delText xml:space="preserve">Healthcare Service </w:delText>
        </w:r>
        <w:r w:rsidRPr="00F050B1" w:rsidDel="00316E54">
          <w:delText>Option</w:delText>
        </w:r>
      </w:del>
      <w:r w:rsidR="000C4848" w:rsidRPr="00F050B1">
        <w:t xml:space="preserve">. </w:t>
      </w:r>
      <w:r w:rsidRPr="00F050B1">
        <w:t xml:space="preserve">The </w:t>
      </w:r>
      <w:r w:rsidRPr="00F050B1">
        <w:rPr>
          <w:rFonts w:ascii="Courier New" w:hAnsi="Courier New" w:cs="Courier New"/>
          <w:sz w:val="20"/>
        </w:rPr>
        <w:t>HealthcareService</w:t>
      </w:r>
      <w:r w:rsidRPr="00F050B1">
        <w:t xml:space="preserve"> Resource shall be further constrained as described in Table 3.</w:t>
      </w:r>
      <w:r w:rsidR="00CA734A" w:rsidRPr="00F050B1">
        <w:t>90</w:t>
      </w:r>
      <w:r w:rsidRPr="00F050B1">
        <w:t>.4.2.2.5-1</w:t>
      </w:r>
      <w:r w:rsidR="000C4848" w:rsidRPr="00F050B1">
        <w:t xml:space="preserve">. </w:t>
      </w:r>
      <w:r w:rsidRPr="00F050B1">
        <w:t xml:space="preserve">The </w:t>
      </w:r>
      <w:r w:rsidR="000408DB" w:rsidRPr="00F050B1">
        <w:t>Element</w:t>
      </w:r>
      <w:r w:rsidRPr="00F050B1">
        <w:t xml:space="preserve"> column in Table 3.</w:t>
      </w:r>
      <w:r w:rsidR="00CA734A" w:rsidRPr="00F050B1">
        <w:t>90</w:t>
      </w:r>
      <w:r w:rsidRPr="00F050B1">
        <w:t xml:space="preserve">.4.2.2.5-1 references the object model defined at </w:t>
      </w:r>
      <w:hyperlink r:id="rId79" w:anchor="resource" w:history="1">
        <w:r w:rsidR="005360C7" w:rsidRPr="00F050B1">
          <w:rPr>
            <w:rStyle w:val="Hyperlink"/>
          </w:rPr>
          <w:t>http://hl7.org/fhir/R4/healthcareservice.html#resource</w:t>
        </w:r>
      </w:hyperlink>
      <w:r w:rsidRPr="00F050B1">
        <w:t>.</w:t>
      </w:r>
    </w:p>
    <w:p w14:paraId="60B302A8" w14:textId="77777777" w:rsidR="003B7219" w:rsidRPr="00F050B1" w:rsidRDefault="003B7219" w:rsidP="003B7219">
      <w:pPr>
        <w:pStyle w:val="Heading5"/>
        <w:numPr>
          <w:ilvl w:val="0"/>
          <w:numId w:val="0"/>
        </w:numPr>
        <w:rPr>
          <w:noProof w:val="0"/>
          <w:lang w:val="en-US"/>
        </w:rPr>
      </w:pPr>
      <w:bookmarkStart w:id="682" w:name="_Toc4673068"/>
      <w:r w:rsidRPr="00F050B1">
        <w:rPr>
          <w:noProof w:val="0"/>
          <w:lang w:val="en-US"/>
        </w:rPr>
        <w:t>3.</w:t>
      </w:r>
      <w:r w:rsidR="00CA734A" w:rsidRPr="00F050B1">
        <w:rPr>
          <w:noProof w:val="0"/>
          <w:lang w:val="en-US"/>
        </w:rPr>
        <w:t>91</w:t>
      </w:r>
      <w:r w:rsidRPr="00F050B1">
        <w:rPr>
          <w:noProof w:val="0"/>
          <w:lang w:val="en-US"/>
        </w:rPr>
        <w:t>.4.2.3 Expected Actions</w:t>
      </w:r>
      <w:bookmarkEnd w:id="682"/>
    </w:p>
    <w:p w14:paraId="4E79E2F6" w14:textId="77777777" w:rsidR="00CD1EEB" w:rsidRPr="00F050B1" w:rsidRDefault="00CD1EEB" w:rsidP="00CD1EEB">
      <w:pPr>
        <w:pStyle w:val="BodyText"/>
      </w:pPr>
      <w:r w:rsidRPr="00F050B1">
        <w:t>The Care Services Update Consumer has received the response and continues with its workflow.</w:t>
      </w:r>
    </w:p>
    <w:p w14:paraId="3504E1D7" w14:textId="77777777" w:rsidR="003B7219" w:rsidRPr="00F050B1" w:rsidRDefault="003B7219" w:rsidP="003B7219">
      <w:pPr>
        <w:pStyle w:val="Heading3"/>
        <w:numPr>
          <w:ilvl w:val="0"/>
          <w:numId w:val="0"/>
        </w:numPr>
        <w:rPr>
          <w:noProof w:val="0"/>
          <w:lang w:val="en-US"/>
        </w:rPr>
      </w:pPr>
      <w:bookmarkStart w:id="683" w:name="_Toc4673069"/>
      <w:r w:rsidRPr="00F050B1">
        <w:rPr>
          <w:noProof w:val="0"/>
          <w:lang w:val="en-US"/>
        </w:rPr>
        <w:t>3.</w:t>
      </w:r>
      <w:r w:rsidR="00CA734A" w:rsidRPr="00F050B1">
        <w:rPr>
          <w:noProof w:val="0"/>
          <w:lang w:val="en-US"/>
        </w:rPr>
        <w:t>91</w:t>
      </w:r>
      <w:r w:rsidRPr="00F050B1">
        <w:rPr>
          <w:noProof w:val="0"/>
          <w:lang w:val="en-US"/>
        </w:rPr>
        <w:t>.5 Security Considerations</w:t>
      </w:r>
      <w:bookmarkEnd w:id="683"/>
    </w:p>
    <w:p w14:paraId="1758D338" w14:textId="77777777" w:rsidR="009005E2" w:rsidRPr="00F050B1" w:rsidRDefault="009005E2" w:rsidP="00C81F46">
      <w:pPr>
        <w:pStyle w:val="BodyText"/>
        <w:rPr>
          <w:lang w:eastAsia="x-none"/>
        </w:rPr>
      </w:pPr>
      <w:r w:rsidRPr="00F050B1">
        <w:rPr>
          <w:lang w:eastAsia="x-none"/>
        </w:rPr>
        <w:t>See ITI TF-1: 46.5 for security considerations</w:t>
      </w:r>
      <w:r w:rsidR="00E42F5F" w:rsidRPr="00F050B1">
        <w:rPr>
          <w:lang w:eastAsia="x-none"/>
        </w:rPr>
        <w:t xml:space="preserve"> for the mCSD Profile</w:t>
      </w:r>
      <w:r w:rsidRPr="00F050B1">
        <w:rPr>
          <w:lang w:eastAsia="x-none"/>
        </w:rPr>
        <w:t xml:space="preserve">. </w:t>
      </w:r>
    </w:p>
    <w:p w14:paraId="699346A6" w14:textId="33B3137C" w:rsidR="009005E2" w:rsidRPr="00F050B1" w:rsidRDefault="004802A7" w:rsidP="00C81F46">
      <w:pPr>
        <w:pStyle w:val="BodyText"/>
      </w:pPr>
      <w:r w:rsidRPr="00F050B1">
        <w:lastRenderedPageBreak/>
        <w:t>See ITI TF-2x: Appendix Z.8 for common mobile security considerations.</w:t>
      </w:r>
    </w:p>
    <w:p w14:paraId="1D9635D3" w14:textId="77777777" w:rsidR="00993FF5" w:rsidRPr="00F050B1" w:rsidRDefault="00993FF5" w:rsidP="00993FF5">
      <w:pPr>
        <w:pStyle w:val="PartTitle"/>
        <w:rPr>
          <w:lang w:val="en-US"/>
        </w:rPr>
      </w:pPr>
      <w:bookmarkStart w:id="684" w:name="_Toc4673070"/>
      <w:r w:rsidRPr="00F050B1">
        <w:rPr>
          <w:lang w:val="en-US"/>
        </w:rPr>
        <w:lastRenderedPageBreak/>
        <w:t>Volume 3 – Content Modules</w:t>
      </w:r>
      <w:bookmarkEnd w:id="684"/>
    </w:p>
    <w:p w14:paraId="269B8EDC" w14:textId="77777777" w:rsidR="00724EB1" w:rsidRPr="00F050B1" w:rsidRDefault="00724EB1" w:rsidP="0009020E">
      <w:pPr>
        <w:pStyle w:val="BodyText"/>
        <w:rPr>
          <w:lang w:eastAsia="x-none"/>
        </w:rPr>
      </w:pPr>
      <w:r w:rsidRPr="00F050B1">
        <w:rPr>
          <w:lang w:eastAsia="x-none"/>
        </w:rPr>
        <w:t>No new content modules defined by this supplement.</w:t>
      </w:r>
    </w:p>
    <w:p w14:paraId="3B5BB90B" w14:textId="77777777" w:rsidR="00365C2F" w:rsidRPr="00F050B1" w:rsidRDefault="00365C2F" w:rsidP="0009020E">
      <w:pPr>
        <w:pStyle w:val="BodyText"/>
        <w:rPr>
          <w:lang w:eastAsia="x-none"/>
        </w:rPr>
      </w:pPr>
    </w:p>
    <w:p w14:paraId="6F296FD1" w14:textId="77777777" w:rsidR="00365C2F" w:rsidRPr="00F050B1" w:rsidRDefault="00365C2F" w:rsidP="0009020E">
      <w:pPr>
        <w:pStyle w:val="BodyText"/>
      </w:pPr>
    </w:p>
    <w:p w14:paraId="1E1880E4" w14:textId="77777777" w:rsidR="00993FF5" w:rsidRPr="00F050B1" w:rsidRDefault="00D42ED8" w:rsidP="00365C2F">
      <w:pPr>
        <w:pStyle w:val="PartTitle"/>
        <w:pageBreakBefore w:val="0"/>
        <w:rPr>
          <w:lang w:val="en-US"/>
        </w:rPr>
      </w:pPr>
      <w:bookmarkStart w:id="685" w:name="_IHEActCode_Vocabulary"/>
      <w:bookmarkStart w:id="686" w:name="_IHERoleCode_Vocabulary"/>
      <w:bookmarkStart w:id="687" w:name="_6.2.1.1.6.1_Service_Event"/>
      <w:bookmarkStart w:id="688" w:name="_6.2.1.1.6.2_Medications_Section"/>
      <w:bookmarkStart w:id="689" w:name="_6.2.1.1.6.3_Allergies_and"/>
      <w:bookmarkStart w:id="690" w:name="_6.2.2.1.1__Problem"/>
      <w:bookmarkStart w:id="691" w:name="_6.2.3.1_Encompassing_Encounter"/>
      <w:bookmarkStart w:id="692" w:name="_6.2.3.1.1_Responsible_Party"/>
      <w:bookmarkStart w:id="693" w:name="_6.2.3.1.2_Health_Care"/>
      <w:bookmarkStart w:id="694" w:name="_6.2.4.4.1__Simple"/>
      <w:bookmarkStart w:id="695" w:name="_Toc335730763"/>
      <w:bookmarkStart w:id="696" w:name="_Toc336000666"/>
      <w:bookmarkStart w:id="697" w:name="_Toc336002388"/>
      <w:bookmarkStart w:id="698" w:name="_Toc336006583"/>
      <w:bookmarkStart w:id="699" w:name="_Toc335730764"/>
      <w:bookmarkStart w:id="700" w:name="_Toc336000667"/>
      <w:bookmarkStart w:id="701" w:name="_Toc336002389"/>
      <w:bookmarkStart w:id="702" w:name="_Toc336006584"/>
      <w:bookmarkStart w:id="703" w:name="_Toc4673071"/>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r w:rsidRPr="00F050B1">
        <w:rPr>
          <w:lang w:val="en-US"/>
        </w:rPr>
        <w:t>V</w:t>
      </w:r>
      <w:r w:rsidR="00993FF5" w:rsidRPr="00F050B1">
        <w:rPr>
          <w:lang w:val="en-US"/>
        </w:rPr>
        <w:t>olume 4 – National Extensions</w:t>
      </w:r>
      <w:bookmarkEnd w:id="703"/>
    </w:p>
    <w:p w14:paraId="2D156DAA" w14:textId="77777777" w:rsidR="00993FF5" w:rsidRPr="00F050B1" w:rsidRDefault="00993FF5" w:rsidP="00993FF5">
      <w:pPr>
        <w:pStyle w:val="EditorInstructions"/>
      </w:pPr>
      <w:r w:rsidRPr="00F050B1">
        <w:t xml:space="preserve">Add </w:t>
      </w:r>
      <w:r w:rsidR="003F0805" w:rsidRPr="00F050B1">
        <w:t xml:space="preserve">appropriate Country </w:t>
      </w:r>
      <w:r w:rsidRPr="00F050B1">
        <w:t xml:space="preserve">section </w:t>
      </w:r>
    </w:p>
    <w:p w14:paraId="61495C6C" w14:textId="77777777" w:rsidR="00365C2F" w:rsidRPr="00F050B1" w:rsidRDefault="00365C2F">
      <w:pPr>
        <w:pStyle w:val="BodyText"/>
        <w:rPr>
          <w:lang w:eastAsia="x-none"/>
        </w:rPr>
      </w:pPr>
    </w:p>
    <w:p w14:paraId="32CFF9B4" w14:textId="77777777" w:rsidR="00CC4EA3" w:rsidRPr="00F050B1" w:rsidRDefault="00EA2EF1">
      <w:pPr>
        <w:pStyle w:val="BodyText"/>
        <w:rPr>
          <w:lang w:eastAsia="x-none"/>
        </w:rPr>
      </w:pPr>
      <w:r w:rsidRPr="00F050B1">
        <w:rPr>
          <w:lang w:eastAsia="x-none"/>
        </w:rPr>
        <w:t>None</w:t>
      </w:r>
    </w:p>
    <w:sectPr w:rsidR="00CC4EA3" w:rsidRPr="00F050B1" w:rsidSect="00981943">
      <w:headerReference w:type="default" r:id="rId80"/>
      <w:footerReference w:type="even" r:id="rId81"/>
      <w:footerReference w:type="default" r:id="rId82"/>
      <w:footerReference w:type="first" r:id="rId83"/>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4" w:author="Luke Duncan" w:date="2019-04-30T09:17:00Z" w:initials="LD">
    <w:p w14:paraId="44533297" w14:textId="37BB82D7" w:rsidR="006710D3" w:rsidRDefault="006710D3">
      <w:pPr>
        <w:pStyle w:val="CommentText"/>
      </w:pPr>
      <w:bookmarkStart w:id="175" w:name="_GoBack"/>
      <w:bookmarkEnd w:id="175"/>
      <w:r>
        <w:rPr>
          <w:rStyle w:val="CommentReference"/>
        </w:rPr>
        <w:annotationRef/>
      </w:r>
      <w:r>
        <w:t>Replace Jurisdiction with Location in diagram.</w:t>
      </w:r>
    </w:p>
  </w:comment>
  <w:comment w:id="421" w:author="Luke Duncan" w:date="2019-04-30T09:52:00Z" w:initials="LD">
    <w:p w14:paraId="59FF3908" w14:textId="77777777" w:rsidR="009D2834" w:rsidRDefault="009D2834">
      <w:pPr>
        <w:pStyle w:val="CommentText"/>
      </w:pPr>
      <w:r>
        <w:rPr>
          <w:rStyle w:val="CommentReference"/>
        </w:rPr>
        <w:annotationRef/>
      </w:r>
      <w:r>
        <w:t>Do the same format on each constraint section.</w:t>
      </w:r>
    </w:p>
    <w:p w14:paraId="77F8DFD6" w14:textId="7A2E36F4" w:rsidR="009D2834" w:rsidRDefault="009D283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533297" w15:done="1"/>
  <w15:commentEx w15:paraId="77F8DFD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533297" w16cid:durableId="20729125"/>
  <w16cid:commentId w16cid:paraId="77F8DFD6" w16cid:durableId="207299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D53D9" w14:textId="77777777" w:rsidR="00F301C1" w:rsidRDefault="00F301C1">
      <w:r>
        <w:separator/>
      </w:r>
    </w:p>
    <w:p w14:paraId="2DA67590" w14:textId="77777777" w:rsidR="00F301C1" w:rsidRDefault="00F301C1"/>
  </w:endnote>
  <w:endnote w:type="continuationSeparator" w:id="0">
    <w:p w14:paraId="18748E6E" w14:textId="77777777" w:rsidR="00F301C1" w:rsidRDefault="00F301C1">
      <w:r>
        <w:continuationSeparator/>
      </w:r>
    </w:p>
    <w:p w14:paraId="4A88DC5D" w14:textId="77777777" w:rsidR="00F301C1" w:rsidRDefault="00F301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ED956" w14:textId="3CEC705B" w:rsidR="00F301C1" w:rsidRDefault="00F301C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8F4A08B" w14:textId="77777777" w:rsidR="00F301C1" w:rsidRDefault="00F301C1">
    <w:pPr>
      <w:pStyle w:val="Footer"/>
    </w:pPr>
  </w:p>
  <w:p w14:paraId="4C68440D" w14:textId="77777777" w:rsidR="00F301C1" w:rsidRDefault="00F301C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9543" w14:textId="24E2EBB5" w:rsidR="00F301C1" w:rsidRDefault="00F301C1">
    <w:pPr>
      <w:pStyle w:val="Footer"/>
      <w:ind w:right="360"/>
    </w:pPr>
    <w:r>
      <w:t>__________________________________________________________________________</w:t>
    </w:r>
  </w:p>
  <w:p w14:paraId="04EBF526" w14:textId="7D1069FE" w:rsidR="00F301C1" w:rsidRDefault="00F301C1" w:rsidP="00597DB2">
    <w:pPr>
      <w:pStyle w:val="Footer"/>
      <w:ind w:right="360"/>
      <w:rPr>
        <w:sz w:val="20"/>
      </w:rPr>
    </w:pPr>
    <w:bookmarkStart w:id="704" w:name="_Toc473170355"/>
    <w:r>
      <w:rPr>
        <w:sz w:val="20"/>
      </w:rPr>
      <w:t>Rev. 3.0 – 2019-03-28</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20</w:t>
    </w:r>
    <w:r w:rsidRPr="00597DB2">
      <w:rPr>
        <w:rStyle w:val="PageNumber"/>
        <w:sz w:val="20"/>
      </w:rPr>
      <w:fldChar w:fldCharType="end"/>
    </w:r>
    <w:r>
      <w:rPr>
        <w:sz w:val="20"/>
      </w:rPr>
      <w:tab/>
      <w:t xml:space="preserve">                       Copyright © 2019: IHE International, Inc.</w:t>
    </w:r>
    <w:bookmarkEnd w:id="704"/>
  </w:p>
  <w:p w14:paraId="1F7B7FF2" w14:textId="413EE600" w:rsidR="00F301C1" w:rsidRDefault="00F301C1" w:rsidP="00D71784">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43A2E" w14:textId="2F9F0AFB" w:rsidR="00F301C1" w:rsidRDefault="00F301C1">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3EB5D" w14:textId="77777777" w:rsidR="00F301C1" w:rsidRDefault="00F301C1">
      <w:r>
        <w:separator/>
      </w:r>
    </w:p>
    <w:p w14:paraId="0708FCB8" w14:textId="77777777" w:rsidR="00F301C1" w:rsidRDefault="00F301C1"/>
  </w:footnote>
  <w:footnote w:type="continuationSeparator" w:id="0">
    <w:p w14:paraId="21352E93" w14:textId="77777777" w:rsidR="00F301C1" w:rsidRDefault="00F301C1">
      <w:r>
        <w:continuationSeparator/>
      </w:r>
    </w:p>
    <w:p w14:paraId="10486FFB" w14:textId="77777777" w:rsidR="00F301C1" w:rsidRDefault="00F301C1"/>
  </w:footnote>
  <w:footnote w:id="1">
    <w:p w14:paraId="2F6BFC33" w14:textId="24A35867" w:rsidR="00F301C1" w:rsidRDefault="00F301C1">
      <w:pPr>
        <w:pStyle w:val="FootnoteText"/>
      </w:pPr>
      <w:r>
        <w:rPr>
          <w:rStyle w:val="FootnoteReference"/>
        </w:rPr>
        <w:footnoteRef/>
      </w:r>
      <w:r>
        <w:t xml:space="preserve"> HL7 </w:t>
      </w:r>
      <w:r w:rsidRPr="00964FA2">
        <w:t>is the registered trademark of Health Level Seven International.</w:t>
      </w:r>
    </w:p>
  </w:footnote>
  <w:footnote w:id="2">
    <w:p w14:paraId="49FE1A6D" w14:textId="16D70A93" w:rsidR="00F301C1" w:rsidRDefault="00F301C1">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2307E" w14:textId="4A159040" w:rsidR="00F301C1" w:rsidRDefault="00F301C1">
    <w:pPr>
      <w:pStyle w:val="Header"/>
    </w:pPr>
    <w:r>
      <w:t xml:space="preserve">IHE ITI Technical Framework Supplement – Mobile Care Services Discovery (mCSD) </w:t>
    </w:r>
    <w:r>
      <w:br/>
      <w:t>_____________________________________________________________________________</w:t>
    </w:r>
  </w:p>
  <w:p w14:paraId="5524C9C4" w14:textId="77777777" w:rsidR="00F301C1" w:rsidRDefault="00F301C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C65CBE"/>
    <w:lvl w:ilvl="0">
      <w:start w:val="1"/>
      <w:numFmt w:val="bullet"/>
      <w:pStyle w:val="ListBullet2"/>
      <w:lvlText w:val=""/>
      <w:lvlJc w:val="left"/>
      <w:pPr>
        <w:tabs>
          <w:tab w:val="num" w:pos="720"/>
        </w:tabs>
        <w:ind w:left="720" w:hanging="360"/>
      </w:pPr>
      <w:rPr>
        <w:rFonts w:ascii="Symbol" w:hAnsi="Symbol" w:hint="default"/>
        <w:color w:val="auto"/>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3050D48"/>
    <w:multiLevelType w:val="hybridMultilevel"/>
    <w:tmpl w:val="7F3A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067902"/>
    <w:multiLevelType w:val="hybridMultilevel"/>
    <w:tmpl w:val="31785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AF5290"/>
    <w:multiLevelType w:val="hybridMultilevel"/>
    <w:tmpl w:val="66A0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7832F4"/>
    <w:multiLevelType w:val="hybridMultilevel"/>
    <w:tmpl w:val="122C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4A1949"/>
    <w:multiLevelType w:val="hybridMultilevel"/>
    <w:tmpl w:val="86AE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DE0782"/>
    <w:multiLevelType w:val="hybridMultilevel"/>
    <w:tmpl w:val="50089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87A80"/>
    <w:multiLevelType w:val="hybridMultilevel"/>
    <w:tmpl w:val="C4CC5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1DF31C7"/>
    <w:multiLevelType w:val="hybridMultilevel"/>
    <w:tmpl w:val="CFB86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2E09D4"/>
    <w:multiLevelType w:val="hybridMultilevel"/>
    <w:tmpl w:val="664A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BF4375"/>
    <w:multiLevelType w:val="hybridMultilevel"/>
    <w:tmpl w:val="26E20D02"/>
    <w:lvl w:ilvl="0" w:tplc="04090001">
      <w:start w:val="1"/>
      <w:numFmt w:val="bullet"/>
      <w:lvlText w:val=""/>
      <w:lvlJc w:val="left"/>
      <w:pPr>
        <w:ind w:left="1442" w:hanging="360"/>
      </w:pPr>
      <w:rPr>
        <w:rFonts w:ascii="Symbol" w:hAnsi="Symbol" w:hint="default"/>
      </w:rPr>
    </w:lvl>
    <w:lvl w:ilvl="1" w:tplc="04090003" w:tentative="1">
      <w:start w:val="1"/>
      <w:numFmt w:val="bullet"/>
      <w:lvlText w:val="o"/>
      <w:lvlJc w:val="left"/>
      <w:pPr>
        <w:ind w:left="2162" w:hanging="360"/>
      </w:pPr>
      <w:rPr>
        <w:rFonts w:ascii="Courier New" w:hAnsi="Courier New" w:cs="Courier New" w:hint="default"/>
      </w:rPr>
    </w:lvl>
    <w:lvl w:ilvl="2" w:tplc="04090005" w:tentative="1">
      <w:start w:val="1"/>
      <w:numFmt w:val="bullet"/>
      <w:lvlText w:val=""/>
      <w:lvlJc w:val="left"/>
      <w:pPr>
        <w:ind w:left="2882" w:hanging="360"/>
      </w:pPr>
      <w:rPr>
        <w:rFonts w:ascii="Wingdings" w:hAnsi="Wingdings" w:hint="default"/>
      </w:rPr>
    </w:lvl>
    <w:lvl w:ilvl="3" w:tplc="04090001" w:tentative="1">
      <w:start w:val="1"/>
      <w:numFmt w:val="bullet"/>
      <w:lvlText w:val=""/>
      <w:lvlJc w:val="left"/>
      <w:pPr>
        <w:ind w:left="3602" w:hanging="360"/>
      </w:pPr>
      <w:rPr>
        <w:rFonts w:ascii="Symbol" w:hAnsi="Symbol" w:hint="default"/>
      </w:rPr>
    </w:lvl>
    <w:lvl w:ilvl="4" w:tplc="04090003" w:tentative="1">
      <w:start w:val="1"/>
      <w:numFmt w:val="bullet"/>
      <w:lvlText w:val="o"/>
      <w:lvlJc w:val="left"/>
      <w:pPr>
        <w:ind w:left="4322" w:hanging="360"/>
      </w:pPr>
      <w:rPr>
        <w:rFonts w:ascii="Courier New" w:hAnsi="Courier New" w:cs="Courier New" w:hint="default"/>
      </w:rPr>
    </w:lvl>
    <w:lvl w:ilvl="5" w:tplc="04090005" w:tentative="1">
      <w:start w:val="1"/>
      <w:numFmt w:val="bullet"/>
      <w:lvlText w:val=""/>
      <w:lvlJc w:val="left"/>
      <w:pPr>
        <w:ind w:left="5042" w:hanging="360"/>
      </w:pPr>
      <w:rPr>
        <w:rFonts w:ascii="Wingdings" w:hAnsi="Wingdings" w:hint="default"/>
      </w:rPr>
    </w:lvl>
    <w:lvl w:ilvl="6" w:tplc="04090001" w:tentative="1">
      <w:start w:val="1"/>
      <w:numFmt w:val="bullet"/>
      <w:lvlText w:val=""/>
      <w:lvlJc w:val="left"/>
      <w:pPr>
        <w:ind w:left="5762" w:hanging="360"/>
      </w:pPr>
      <w:rPr>
        <w:rFonts w:ascii="Symbol" w:hAnsi="Symbol" w:hint="default"/>
      </w:rPr>
    </w:lvl>
    <w:lvl w:ilvl="7" w:tplc="04090003" w:tentative="1">
      <w:start w:val="1"/>
      <w:numFmt w:val="bullet"/>
      <w:lvlText w:val="o"/>
      <w:lvlJc w:val="left"/>
      <w:pPr>
        <w:ind w:left="6482" w:hanging="360"/>
      </w:pPr>
      <w:rPr>
        <w:rFonts w:ascii="Courier New" w:hAnsi="Courier New" w:cs="Courier New" w:hint="default"/>
      </w:rPr>
    </w:lvl>
    <w:lvl w:ilvl="8" w:tplc="04090005" w:tentative="1">
      <w:start w:val="1"/>
      <w:numFmt w:val="bullet"/>
      <w:lvlText w:val=""/>
      <w:lvlJc w:val="left"/>
      <w:pPr>
        <w:ind w:left="7202" w:hanging="360"/>
      </w:pPr>
      <w:rPr>
        <w:rFonts w:ascii="Wingdings" w:hAnsi="Wingdings" w:hint="default"/>
      </w:rPr>
    </w:lvl>
  </w:abstractNum>
  <w:abstractNum w:abstractNumId="21" w15:restartNumberingAfterBreak="0">
    <w:nsid w:val="32C862E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021BC3"/>
    <w:multiLevelType w:val="hybridMultilevel"/>
    <w:tmpl w:val="71623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AC050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B66666"/>
    <w:multiLevelType w:val="hybridMultilevel"/>
    <w:tmpl w:val="6742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C3A55"/>
    <w:multiLevelType w:val="multilevel"/>
    <w:tmpl w:val="7B943E18"/>
    <w:numStyleLink w:val="Constraints"/>
  </w:abstractNum>
  <w:abstractNum w:abstractNumId="26" w15:restartNumberingAfterBreak="0">
    <w:nsid w:val="45A0612E"/>
    <w:multiLevelType w:val="hybridMultilevel"/>
    <w:tmpl w:val="A8E84148"/>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519C17A7"/>
    <w:multiLevelType w:val="hybridMultilevel"/>
    <w:tmpl w:val="5058A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35D6B1F"/>
    <w:multiLevelType w:val="hybridMultilevel"/>
    <w:tmpl w:val="AC54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FB61AF"/>
    <w:multiLevelType w:val="hybridMultilevel"/>
    <w:tmpl w:val="82F0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lang w:val="x-none" w:eastAsia="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F5D3D32"/>
    <w:multiLevelType w:val="multilevel"/>
    <w:tmpl w:val="B414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CA676B9"/>
    <w:multiLevelType w:val="hybridMultilevel"/>
    <w:tmpl w:val="BEAA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A3DBA"/>
    <w:multiLevelType w:val="hybridMultilevel"/>
    <w:tmpl w:val="77824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63063E2"/>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FA65297"/>
    <w:multiLevelType w:val="hybridMultilevel"/>
    <w:tmpl w:val="4F4EF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9"/>
  </w:num>
  <w:num w:numId="13">
    <w:abstractNumId w:val="27"/>
  </w:num>
  <w:num w:numId="14">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8"/>
  </w:num>
  <w:num w:numId="16">
    <w:abstractNumId w:val="34"/>
  </w:num>
  <w:num w:numId="17">
    <w:abstractNumId w:val="35"/>
  </w:num>
  <w:num w:numId="18">
    <w:abstractNumId w:val="32"/>
  </w:num>
  <w:num w:numId="19">
    <w:abstractNumId w:val="32"/>
  </w:num>
  <w:num w:numId="20">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5"/>
  </w:num>
  <w:num w:numId="23">
    <w:abstractNumId w:val="40"/>
  </w:num>
  <w:num w:numId="24">
    <w:abstractNumId w:val="12"/>
  </w:num>
  <w:num w:numId="25">
    <w:abstractNumId w:val="24"/>
  </w:num>
  <w:num w:numId="26">
    <w:abstractNumId w:val="19"/>
  </w:num>
  <w:num w:numId="27">
    <w:abstractNumId w:val="30"/>
  </w:num>
  <w:num w:numId="28">
    <w:abstractNumId w:val="21"/>
  </w:num>
  <w:num w:numId="29">
    <w:abstractNumId w:val="20"/>
  </w:num>
  <w:num w:numId="30">
    <w:abstractNumId w:val="38"/>
  </w:num>
  <w:num w:numId="31">
    <w:abstractNumId w:val="22"/>
  </w:num>
  <w:num w:numId="32">
    <w:abstractNumId w:val="33"/>
  </w:num>
  <w:num w:numId="33">
    <w:abstractNumId w:val="31"/>
  </w:num>
  <w:num w:numId="34">
    <w:abstractNumId w:val="13"/>
  </w:num>
  <w:num w:numId="35">
    <w:abstractNumId w:val="14"/>
  </w:num>
  <w:num w:numId="36">
    <w:abstractNumId w:val="23"/>
  </w:num>
  <w:num w:numId="37">
    <w:abstractNumId w:val="26"/>
  </w:num>
  <w:num w:numId="38">
    <w:abstractNumId w:val="3"/>
    <w:lvlOverride w:ilvl="0">
      <w:startOverride w:val="1"/>
    </w:lvlOverride>
  </w:num>
  <w:num w:numId="39">
    <w:abstractNumId w:val="37"/>
  </w:num>
  <w:num w:numId="40">
    <w:abstractNumId w:val="3"/>
    <w:lvlOverride w:ilvl="0">
      <w:startOverride w:val="1"/>
    </w:lvlOverride>
  </w:num>
  <w:num w:numId="41">
    <w:abstractNumId w:val="35"/>
  </w:num>
  <w:num w:numId="42">
    <w:abstractNumId w:val="35"/>
  </w:num>
  <w:num w:numId="43">
    <w:abstractNumId w:val="35"/>
  </w:num>
  <w:num w:numId="44">
    <w:abstractNumId w:val="35"/>
  </w:num>
  <w:num w:numId="45">
    <w:abstractNumId w:val="35"/>
  </w:num>
  <w:num w:numId="46">
    <w:abstractNumId w:val="35"/>
  </w:num>
  <w:num w:numId="47">
    <w:abstractNumId w:val="35"/>
  </w:num>
  <w:num w:numId="48">
    <w:abstractNumId w:val="35"/>
  </w:num>
  <w:num w:numId="49">
    <w:abstractNumId w:val="35"/>
  </w:num>
  <w:num w:numId="50">
    <w:abstractNumId w:val="35"/>
  </w:num>
  <w:num w:numId="51">
    <w:abstractNumId w:val="35"/>
  </w:num>
  <w:num w:numId="52">
    <w:abstractNumId w:val="35"/>
  </w:num>
  <w:num w:numId="53">
    <w:abstractNumId w:val="36"/>
  </w:num>
  <w:num w:numId="54">
    <w:abstractNumId w:val="11"/>
  </w:num>
  <w:num w:numId="55">
    <w:abstractNumId w:val="18"/>
  </w:num>
  <w:num w:numId="56">
    <w:abstractNumId w:val="3"/>
    <w:lvlOverride w:ilvl="0">
      <w:startOverride w:val="1"/>
    </w:lvlOverride>
  </w:num>
  <w:num w:numId="57">
    <w:abstractNumId w:val="17"/>
  </w:num>
  <w:num w:numId="58">
    <w:abstractNumId w:val="29"/>
  </w:num>
  <w:num w:numId="59">
    <w:abstractNumId w:val="35"/>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Windows Live" w15:userId="00bbf04f5c1547d2"/>
  </w15:person>
  <w15:person w15:author="Lynn Felhofer">
    <w15:presenceInfo w15:providerId="Windows Live" w15:userId="4a0fd87bb1915b1a"/>
  </w15:person>
  <w15:person w15:author="Mary Jungers">
    <w15:presenceInfo w15:providerId="None" w15:userId="Mary Jung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en-US" w:vendorID="64" w:dllVersion="6" w:nlCheck="1" w:checkStyle="1"/>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4097" style="v-text-anchor:middle" fillcolor="white">
      <v:fill color="white"/>
      <v:stroke weight="2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163B"/>
    <w:rsid w:val="000030DD"/>
    <w:rsid w:val="0000484A"/>
    <w:rsid w:val="00011488"/>
    <w:rsid w:val="000121FB"/>
    <w:rsid w:val="000125FF"/>
    <w:rsid w:val="000126E0"/>
    <w:rsid w:val="00012B86"/>
    <w:rsid w:val="0001474F"/>
    <w:rsid w:val="00017E09"/>
    <w:rsid w:val="00024BCD"/>
    <w:rsid w:val="000268C2"/>
    <w:rsid w:val="0003039F"/>
    <w:rsid w:val="00030984"/>
    <w:rsid w:val="000313AA"/>
    <w:rsid w:val="00032079"/>
    <w:rsid w:val="00036347"/>
    <w:rsid w:val="000408DB"/>
    <w:rsid w:val="0004144C"/>
    <w:rsid w:val="000430AA"/>
    <w:rsid w:val="000470A5"/>
    <w:rsid w:val="000514E1"/>
    <w:rsid w:val="000521FA"/>
    <w:rsid w:val="0005577A"/>
    <w:rsid w:val="00060D78"/>
    <w:rsid w:val="000612A4"/>
    <w:rsid w:val="000622EE"/>
    <w:rsid w:val="0006305B"/>
    <w:rsid w:val="000672A2"/>
    <w:rsid w:val="00070847"/>
    <w:rsid w:val="000717A7"/>
    <w:rsid w:val="00072ABC"/>
    <w:rsid w:val="0007403B"/>
    <w:rsid w:val="00075B7B"/>
    <w:rsid w:val="00077324"/>
    <w:rsid w:val="00077EA0"/>
    <w:rsid w:val="000807AC"/>
    <w:rsid w:val="00081F4D"/>
    <w:rsid w:val="00082F2B"/>
    <w:rsid w:val="0008428B"/>
    <w:rsid w:val="00087187"/>
    <w:rsid w:val="0009020E"/>
    <w:rsid w:val="00094061"/>
    <w:rsid w:val="00097B94"/>
    <w:rsid w:val="000A06F5"/>
    <w:rsid w:val="000A1D4C"/>
    <w:rsid w:val="000A4D81"/>
    <w:rsid w:val="000B30FF"/>
    <w:rsid w:val="000B52CE"/>
    <w:rsid w:val="000B699D"/>
    <w:rsid w:val="000B7247"/>
    <w:rsid w:val="000C3556"/>
    <w:rsid w:val="000C4848"/>
    <w:rsid w:val="000C5467"/>
    <w:rsid w:val="000D024B"/>
    <w:rsid w:val="000D2487"/>
    <w:rsid w:val="000D3BE2"/>
    <w:rsid w:val="000D5C60"/>
    <w:rsid w:val="000D5EBC"/>
    <w:rsid w:val="000D6321"/>
    <w:rsid w:val="000D6F01"/>
    <w:rsid w:val="000D711C"/>
    <w:rsid w:val="000E0061"/>
    <w:rsid w:val="000E0885"/>
    <w:rsid w:val="000E2ADF"/>
    <w:rsid w:val="000E6C59"/>
    <w:rsid w:val="000F1038"/>
    <w:rsid w:val="000F13F5"/>
    <w:rsid w:val="000F1BFB"/>
    <w:rsid w:val="000F4C39"/>
    <w:rsid w:val="000F5982"/>
    <w:rsid w:val="000F613A"/>
    <w:rsid w:val="000F62C1"/>
    <w:rsid w:val="000F6D26"/>
    <w:rsid w:val="00104BE6"/>
    <w:rsid w:val="001055CB"/>
    <w:rsid w:val="00110150"/>
    <w:rsid w:val="001115F5"/>
    <w:rsid w:val="00111CBC"/>
    <w:rsid w:val="001134EB"/>
    <w:rsid w:val="00113C2A"/>
    <w:rsid w:val="00114040"/>
    <w:rsid w:val="00115142"/>
    <w:rsid w:val="00115A0F"/>
    <w:rsid w:val="00117DD7"/>
    <w:rsid w:val="00123FD5"/>
    <w:rsid w:val="001253AA"/>
    <w:rsid w:val="00125F42"/>
    <w:rsid w:val="001263B9"/>
    <w:rsid w:val="00126A38"/>
    <w:rsid w:val="00133FE3"/>
    <w:rsid w:val="00134F6E"/>
    <w:rsid w:val="0013628B"/>
    <w:rsid w:val="001376C3"/>
    <w:rsid w:val="0014275F"/>
    <w:rsid w:val="001439BB"/>
    <w:rsid w:val="001453CC"/>
    <w:rsid w:val="00147A61"/>
    <w:rsid w:val="00147F29"/>
    <w:rsid w:val="00150B3C"/>
    <w:rsid w:val="00150E1C"/>
    <w:rsid w:val="00154B7B"/>
    <w:rsid w:val="001558DD"/>
    <w:rsid w:val="001579E7"/>
    <w:rsid w:val="001606A7"/>
    <w:rsid w:val="001622E4"/>
    <w:rsid w:val="0016510C"/>
    <w:rsid w:val="00166101"/>
    <w:rsid w:val="0016632D"/>
    <w:rsid w:val="0016666C"/>
    <w:rsid w:val="00167B95"/>
    <w:rsid w:val="00167DB7"/>
    <w:rsid w:val="00170ED0"/>
    <w:rsid w:val="00171284"/>
    <w:rsid w:val="00173642"/>
    <w:rsid w:val="001758A3"/>
    <w:rsid w:val="0017698E"/>
    <w:rsid w:val="0018020B"/>
    <w:rsid w:val="00184285"/>
    <w:rsid w:val="00185400"/>
    <w:rsid w:val="00186DAB"/>
    <w:rsid w:val="00187E92"/>
    <w:rsid w:val="00192439"/>
    <w:rsid w:val="0019338F"/>
    <w:rsid w:val="001946F4"/>
    <w:rsid w:val="00194BFE"/>
    <w:rsid w:val="001A4C15"/>
    <w:rsid w:val="001A6284"/>
    <w:rsid w:val="001A7247"/>
    <w:rsid w:val="001A7C4C"/>
    <w:rsid w:val="001B0C4E"/>
    <w:rsid w:val="001B2B50"/>
    <w:rsid w:val="001B463C"/>
    <w:rsid w:val="001B5A31"/>
    <w:rsid w:val="001B7D4F"/>
    <w:rsid w:val="001C5B7B"/>
    <w:rsid w:val="001D01AA"/>
    <w:rsid w:val="001D0E6D"/>
    <w:rsid w:val="001D1619"/>
    <w:rsid w:val="001D640F"/>
    <w:rsid w:val="001D6BB3"/>
    <w:rsid w:val="001E206E"/>
    <w:rsid w:val="001E5989"/>
    <w:rsid w:val="001E615F"/>
    <w:rsid w:val="001E62C3"/>
    <w:rsid w:val="001E7786"/>
    <w:rsid w:val="001E7EF4"/>
    <w:rsid w:val="001F2CF8"/>
    <w:rsid w:val="001F3562"/>
    <w:rsid w:val="001F6755"/>
    <w:rsid w:val="001F68C9"/>
    <w:rsid w:val="001F787E"/>
    <w:rsid w:val="001F7A35"/>
    <w:rsid w:val="00202AC6"/>
    <w:rsid w:val="002040DD"/>
    <w:rsid w:val="0020453A"/>
    <w:rsid w:val="00206486"/>
    <w:rsid w:val="002073C0"/>
    <w:rsid w:val="00207571"/>
    <w:rsid w:val="00207816"/>
    <w:rsid w:val="00207868"/>
    <w:rsid w:val="00210B22"/>
    <w:rsid w:val="00213D87"/>
    <w:rsid w:val="00215A31"/>
    <w:rsid w:val="00216BDB"/>
    <w:rsid w:val="002173E6"/>
    <w:rsid w:val="00221AC2"/>
    <w:rsid w:val="0022261E"/>
    <w:rsid w:val="0022352C"/>
    <w:rsid w:val="00223F19"/>
    <w:rsid w:val="00225076"/>
    <w:rsid w:val="002322FF"/>
    <w:rsid w:val="00233FF8"/>
    <w:rsid w:val="00234BE4"/>
    <w:rsid w:val="00235505"/>
    <w:rsid w:val="0023732B"/>
    <w:rsid w:val="00240A6C"/>
    <w:rsid w:val="00241D0A"/>
    <w:rsid w:val="00241E74"/>
    <w:rsid w:val="002442DA"/>
    <w:rsid w:val="00250A37"/>
    <w:rsid w:val="00251E44"/>
    <w:rsid w:val="002541E1"/>
    <w:rsid w:val="00255462"/>
    <w:rsid w:val="00255821"/>
    <w:rsid w:val="00256665"/>
    <w:rsid w:val="0026309E"/>
    <w:rsid w:val="00265D75"/>
    <w:rsid w:val="002669C5"/>
    <w:rsid w:val="0026708D"/>
    <w:rsid w:val="002670D2"/>
    <w:rsid w:val="00270EBB"/>
    <w:rsid w:val="002711CC"/>
    <w:rsid w:val="00272440"/>
    <w:rsid w:val="00273876"/>
    <w:rsid w:val="002756A6"/>
    <w:rsid w:val="002808F9"/>
    <w:rsid w:val="00281ABC"/>
    <w:rsid w:val="002824D0"/>
    <w:rsid w:val="00282870"/>
    <w:rsid w:val="00286433"/>
    <w:rsid w:val="002869E8"/>
    <w:rsid w:val="00291434"/>
    <w:rsid w:val="00291725"/>
    <w:rsid w:val="00293B22"/>
    <w:rsid w:val="00293CF1"/>
    <w:rsid w:val="00293DFD"/>
    <w:rsid w:val="00296D69"/>
    <w:rsid w:val="002A33D3"/>
    <w:rsid w:val="002A4C2E"/>
    <w:rsid w:val="002A6B94"/>
    <w:rsid w:val="002B1623"/>
    <w:rsid w:val="002B4844"/>
    <w:rsid w:val="002C1A0A"/>
    <w:rsid w:val="002C3958"/>
    <w:rsid w:val="002C4FEC"/>
    <w:rsid w:val="002D5B69"/>
    <w:rsid w:val="002D76F8"/>
    <w:rsid w:val="002E0B8C"/>
    <w:rsid w:val="002E2AB3"/>
    <w:rsid w:val="002E65FC"/>
    <w:rsid w:val="002F051F"/>
    <w:rsid w:val="002F076A"/>
    <w:rsid w:val="002F0ACD"/>
    <w:rsid w:val="002F632C"/>
    <w:rsid w:val="002F675F"/>
    <w:rsid w:val="00303E20"/>
    <w:rsid w:val="00304531"/>
    <w:rsid w:val="003047CB"/>
    <w:rsid w:val="00307BBB"/>
    <w:rsid w:val="00310CC1"/>
    <w:rsid w:val="00313709"/>
    <w:rsid w:val="00314BB6"/>
    <w:rsid w:val="00316247"/>
    <w:rsid w:val="00316E43"/>
    <w:rsid w:val="00316E54"/>
    <w:rsid w:val="00317456"/>
    <w:rsid w:val="0032060B"/>
    <w:rsid w:val="003209A8"/>
    <w:rsid w:val="003212C8"/>
    <w:rsid w:val="00323461"/>
    <w:rsid w:val="00325827"/>
    <w:rsid w:val="003259D3"/>
    <w:rsid w:val="0032600B"/>
    <w:rsid w:val="00326DC7"/>
    <w:rsid w:val="003324FC"/>
    <w:rsid w:val="003325F3"/>
    <w:rsid w:val="00333666"/>
    <w:rsid w:val="00334F63"/>
    <w:rsid w:val="00335554"/>
    <w:rsid w:val="003362FA"/>
    <w:rsid w:val="003373D8"/>
    <w:rsid w:val="003375BB"/>
    <w:rsid w:val="00340176"/>
    <w:rsid w:val="003432DC"/>
    <w:rsid w:val="00346314"/>
    <w:rsid w:val="003469D5"/>
    <w:rsid w:val="00346BB8"/>
    <w:rsid w:val="00352784"/>
    <w:rsid w:val="003577C8"/>
    <w:rsid w:val="003579DA"/>
    <w:rsid w:val="003601D3"/>
    <w:rsid w:val="003602DC"/>
    <w:rsid w:val="00361B6F"/>
    <w:rsid w:val="00361F12"/>
    <w:rsid w:val="00363069"/>
    <w:rsid w:val="003651D9"/>
    <w:rsid w:val="00365C2F"/>
    <w:rsid w:val="00370B52"/>
    <w:rsid w:val="00374B3E"/>
    <w:rsid w:val="0038429E"/>
    <w:rsid w:val="00384CB6"/>
    <w:rsid w:val="00386BC8"/>
    <w:rsid w:val="003921A0"/>
    <w:rsid w:val="00394B87"/>
    <w:rsid w:val="003A052A"/>
    <w:rsid w:val="003A09FE"/>
    <w:rsid w:val="003A3A46"/>
    <w:rsid w:val="003B1348"/>
    <w:rsid w:val="003B2277"/>
    <w:rsid w:val="003B2A2B"/>
    <w:rsid w:val="003B40CC"/>
    <w:rsid w:val="003B6020"/>
    <w:rsid w:val="003B70A2"/>
    <w:rsid w:val="003B7219"/>
    <w:rsid w:val="003C08C9"/>
    <w:rsid w:val="003D07E8"/>
    <w:rsid w:val="003D0B77"/>
    <w:rsid w:val="003D19E0"/>
    <w:rsid w:val="003D24EE"/>
    <w:rsid w:val="003D5A68"/>
    <w:rsid w:val="003E115C"/>
    <w:rsid w:val="003E5974"/>
    <w:rsid w:val="003E5C68"/>
    <w:rsid w:val="003E7CB2"/>
    <w:rsid w:val="003F0805"/>
    <w:rsid w:val="003F1A25"/>
    <w:rsid w:val="003F252B"/>
    <w:rsid w:val="003F25AE"/>
    <w:rsid w:val="003F3A4B"/>
    <w:rsid w:val="003F3E4A"/>
    <w:rsid w:val="003F7141"/>
    <w:rsid w:val="0040127D"/>
    <w:rsid w:val="004046B6"/>
    <w:rsid w:val="004051D3"/>
    <w:rsid w:val="004070FB"/>
    <w:rsid w:val="0040724F"/>
    <w:rsid w:val="00410D6B"/>
    <w:rsid w:val="00412649"/>
    <w:rsid w:val="00415432"/>
    <w:rsid w:val="00417A70"/>
    <w:rsid w:val="00420746"/>
    <w:rsid w:val="004225C9"/>
    <w:rsid w:val="00422D5C"/>
    <w:rsid w:val="00425539"/>
    <w:rsid w:val="0043514A"/>
    <w:rsid w:val="00436599"/>
    <w:rsid w:val="00441DB3"/>
    <w:rsid w:val="004424C6"/>
    <w:rsid w:val="0044310A"/>
    <w:rsid w:val="00444100"/>
    <w:rsid w:val="00444CFC"/>
    <w:rsid w:val="00445D2F"/>
    <w:rsid w:val="00447451"/>
    <w:rsid w:val="00451788"/>
    <w:rsid w:val="004518CE"/>
    <w:rsid w:val="004541CC"/>
    <w:rsid w:val="00457BFC"/>
    <w:rsid w:val="00457DDC"/>
    <w:rsid w:val="00461A12"/>
    <w:rsid w:val="004651FC"/>
    <w:rsid w:val="00466392"/>
    <w:rsid w:val="00470AC9"/>
    <w:rsid w:val="00472402"/>
    <w:rsid w:val="0047487F"/>
    <w:rsid w:val="004802A7"/>
    <w:rsid w:val="004809A3"/>
    <w:rsid w:val="004809F9"/>
    <w:rsid w:val="004818E8"/>
    <w:rsid w:val="00482DC2"/>
    <w:rsid w:val="004845CE"/>
    <w:rsid w:val="00486849"/>
    <w:rsid w:val="00496674"/>
    <w:rsid w:val="004A1F5D"/>
    <w:rsid w:val="004A2D72"/>
    <w:rsid w:val="004A2DAD"/>
    <w:rsid w:val="004A75B0"/>
    <w:rsid w:val="004A7D5B"/>
    <w:rsid w:val="004B387F"/>
    <w:rsid w:val="004B4EF3"/>
    <w:rsid w:val="004B576F"/>
    <w:rsid w:val="004B7094"/>
    <w:rsid w:val="004C10B4"/>
    <w:rsid w:val="004D5BD2"/>
    <w:rsid w:val="004D68CC"/>
    <w:rsid w:val="004D69C3"/>
    <w:rsid w:val="004D6BD7"/>
    <w:rsid w:val="004D6C45"/>
    <w:rsid w:val="004D7886"/>
    <w:rsid w:val="004D7947"/>
    <w:rsid w:val="004E0878"/>
    <w:rsid w:val="004E0E59"/>
    <w:rsid w:val="004E3A0B"/>
    <w:rsid w:val="004E60A2"/>
    <w:rsid w:val="004E707A"/>
    <w:rsid w:val="004E70CB"/>
    <w:rsid w:val="004F1713"/>
    <w:rsid w:val="004F4D6B"/>
    <w:rsid w:val="004F5211"/>
    <w:rsid w:val="004F75C3"/>
    <w:rsid w:val="004F7C05"/>
    <w:rsid w:val="00503A46"/>
    <w:rsid w:val="00503AE1"/>
    <w:rsid w:val="00503DF6"/>
    <w:rsid w:val="0050674C"/>
    <w:rsid w:val="00506C22"/>
    <w:rsid w:val="0050711F"/>
    <w:rsid w:val="00510062"/>
    <w:rsid w:val="00510499"/>
    <w:rsid w:val="00510AD3"/>
    <w:rsid w:val="00510C9B"/>
    <w:rsid w:val="00513057"/>
    <w:rsid w:val="00513E2B"/>
    <w:rsid w:val="00516D6D"/>
    <w:rsid w:val="0052000E"/>
    <w:rsid w:val="00520291"/>
    <w:rsid w:val="00522681"/>
    <w:rsid w:val="00522F40"/>
    <w:rsid w:val="00523C5F"/>
    <w:rsid w:val="00524C46"/>
    <w:rsid w:val="005264A9"/>
    <w:rsid w:val="0052747B"/>
    <w:rsid w:val="005339EE"/>
    <w:rsid w:val="005360C7"/>
    <w:rsid w:val="005360E4"/>
    <w:rsid w:val="005401B5"/>
    <w:rsid w:val="005410F9"/>
    <w:rsid w:val="005416D9"/>
    <w:rsid w:val="00543FFB"/>
    <w:rsid w:val="0054524C"/>
    <w:rsid w:val="00551AB3"/>
    <w:rsid w:val="00556E6C"/>
    <w:rsid w:val="00557B12"/>
    <w:rsid w:val="00565D32"/>
    <w:rsid w:val="00566854"/>
    <w:rsid w:val="005672A9"/>
    <w:rsid w:val="00570619"/>
    <w:rsid w:val="00570B52"/>
    <w:rsid w:val="005711A9"/>
    <w:rsid w:val="00571FAD"/>
    <w:rsid w:val="00572031"/>
    <w:rsid w:val="00573102"/>
    <w:rsid w:val="00581165"/>
    <w:rsid w:val="00581829"/>
    <w:rsid w:val="00582DCB"/>
    <w:rsid w:val="00585DA2"/>
    <w:rsid w:val="00587847"/>
    <w:rsid w:val="005942AE"/>
    <w:rsid w:val="00594882"/>
    <w:rsid w:val="00595AAD"/>
    <w:rsid w:val="00597DB2"/>
    <w:rsid w:val="005A0935"/>
    <w:rsid w:val="005A50B6"/>
    <w:rsid w:val="005A6796"/>
    <w:rsid w:val="005B2BC7"/>
    <w:rsid w:val="005B4B7B"/>
    <w:rsid w:val="005B5C92"/>
    <w:rsid w:val="005B72F3"/>
    <w:rsid w:val="005B7BFB"/>
    <w:rsid w:val="005C4DC5"/>
    <w:rsid w:val="005C50BF"/>
    <w:rsid w:val="005C5E28"/>
    <w:rsid w:val="005C7B33"/>
    <w:rsid w:val="005D1581"/>
    <w:rsid w:val="005D1F91"/>
    <w:rsid w:val="005D26EA"/>
    <w:rsid w:val="005D41C0"/>
    <w:rsid w:val="005D6104"/>
    <w:rsid w:val="005D6176"/>
    <w:rsid w:val="005D7CED"/>
    <w:rsid w:val="005E097B"/>
    <w:rsid w:val="005E6435"/>
    <w:rsid w:val="005F2045"/>
    <w:rsid w:val="005F21E7"/>
    <w:rsid w:val="005F2C62"/>
    <w:rsid w:val="005F3FB5"/>
    <w:rsid w:val="005F4C3E"/>
    <w:rsid w:val="005F64ED"/>
    <w:rsid w:val="00600EC6"/>
    <w:rsid w:val="006014F8"/>
    <w:rsid w:val="00602621"/>
    <w:rsid w:val="00603ED5"/>
    <w:rsid w:val="0060597E"/>
    <w:rsid w:val="00606D93"/>
    <w:rsid w:val="00607529"/>
    <w:rsid w:val="00607EE1"/>
    <w:rsid w:val="006106AB"/>
    <w:rsid w:val="006116E2"/>
    <w:rsid w:val="00613604"/>
    <w:rsid w:val="00613922"/>
    <w:rsid w:val="00613C53"/>
    <w:rsid w:val="00616C19"/>
    <w:rsid w:val="00621839"/>
    <w:rsid w:val="00622D31"/>
    <w:rsid w:val="00622F57"/>
    <w:rsid w:val="00623B24"/>
    <w:rsid w:val="0062479E"/>
    <w:rsid w:val="006256F9"/>
    <w:rsid w:val="00625D23"/>
    <w:rsid w:val="006263EA"/>
    <w:rsid w:val="00630F33"/>
    <w:rsid w:val="006324DA"/>
    <w:rsid w:val="00632ED4"/>
    <w:rsid w:val="00634691"/>
    <w:rsid w:val="006360B8"/>
    <w:rsid w:val="00644FC1"/>
    <w:rsid w:val="0065064F"/>
    <w:rsid w:val="006512F0"/>
    <w:rsid w:val="006514EA"/>
    <w:rsid w:val="006526CB"/>
    <w:rsid w:val="00656A6B"/>
    <w:rsid w:val="00657A31"/>
    <w:rsid w:val="006624F5"/>
    <w:rsid w:val="00662893"/>
    <w:rsid w:val="00663624"/>
    <w:rsid w:val="00665915"/>
    <w:rsid w:val="00665A0A"/>
    <w:rsid w:val="00665D8F"/>
    <w:rsid w:val="006675D2"/>
    <w:rsid w:val="00667E4B"/>
    <w:rsid w:val="006710D3"/>
    <w:rsid w:val="00672C39"/>
    <w:rsid w:val="00680648"/>
    <w:rsid w:val="00681316"/>
    <w:rsid w:val="00682040"/>
    <w:rsid w:val="006825E1"/>
    <w:rsid w:val="0068355D"/>
    <w:rsid w:val="00684E3B"/>
    <w:rsid w:val="0068703C"/>
    <w:rsid w:val="00692B37"/>
    <w:rsid w:val="006A0B04"/>
    <w:rsid w:val="006A0F2D"/>
    <w:rsid w:val="006A232C"/>
    <w:rsid w:val="006A2548"/>
    <w:rsid w:val="006A2A74"/>
    <w:rsid w:val="006A3098"/>
    <w:rsid w:val="006A4160"/>
    <w:rsid w:val="006A5204"/>
    <w:rsid w:val="006A561B"/>
    <w:rsid w:val="006B1FB0"/>
    <w:rsid w:val="006B24C0"/>
    <w:rsid w:val="006B45B5"/>
    <w:rsid w:val="006B7354"/>
    <w:rsid w:val="006B7ABF"/>
    <w:rsid w:val="006C242B"/>
    <w:rsid w:val="006C2C14"/>
    <w:rsid w:val="006C371A"/>
    <w:rsid w:val="006C3FFA"/>
    <w:rsid w:val="006C7E2C"/>
    <w:rsid w:val="006D4881"/>
    <w:rsid w:val="006D768F"/>
    <w:rsid w:val="006E163F"/>
    <w:rsid w:val="006E5767"/>
    <w:rsid w:val="006E5D07"/>
    <w:rsid w:val="006F3831"/>
    <w:rsid w:val="006F4487"/>
    <w:rsid w:val="006F4E4E"/>
    <w:rsid w:val="006F5F86"/>
    <w:rsid w:val="00701B3A"/>
    <w:rsid w:val="00702B24"/>
    <w:rsid w:val="0070762D"/>
    <w:rsid w:val="00712AE6"/>
    <w:rsid w:val="0071309E"/>
    <w:rsid w:val="00716A20"/>
    <w:rsid w:val="0072222F"/>
    <w:rsid w:val="0072313A"/>
    <w:rsid w:val="0072365C"/>
    <w:rsid w:val="00723DAF"/>
    <w:rsid w:val="0072410A"/>
    <w:rsid w:val="0072466A"/>
    <w:rsid w:val="00724EB1"/>
    <w:rsid w:val="007251A4"/>
    <w:rsid w:val="0073005F"/>
    <w:rsid w:val="00730E00"/>
    <w:rsid w:val="00730E16"/>
    <w:rsid w:val="00733AA4"/>
    <w:rsid w:val="00733AD1"/>
    <w:rsid w:val="007400C4"/>
    <w:rsid w:val="00742C19"/>
    <w:rsid w:val="00746A3D"/>
    <w:rsid w:val="0074710D"/>
    <w:rsid w:val="00747676"/>
    <w:rsid w:val="007479B6"/>
    <w:rsid w:val="00747E7C"/>
    <w:rsid w:val="00750536"/>
    <w:rsid w:val="00751989"/>
    <w:rsid w:val="007534C3"/>
    <w:rsid w:val="00761469"/>
    <w:rsid w:val="0076195F"/>
    <w:rsid w:val="00761EF5"/>
    <w:rsid w:val="00762058"/>
    <w:rsid w:val="00767053"/>
    <w:rsid w:val="007702C6"/>
    <w:rsid w:val="0077077A"/>
    <w:rsid w:val="00774B6B"/>
    <w:rsid w:val="00776470"/>
    <w:rsid w:val="007773C8"/>
    <w:rsid w:val="0078063E"/>
    <w:rsid w:val="007824BF"/>
    <w:rsid w:val="00786349"/>
    <w:rsid w:val="00786814"/>
    <w:rsid w:val="00787B2D"/>
    <w:rsid w:val="0079119B"/>
    <w:rsid w:val="007922ED"/>
    <w:rsid w:val="00796292"/>
    <w:rsid w:val="007978EF"/>
    <w:rsid w:val="007A0A4C"/>
    <w:rsid w:val="007A21EF"/>
    <w:rsid w:val="007A25A5"/>
    <w:rsid w:val="007A51E3"/>
    <w:rsid w:val="007A5635"/>
    <w:rsid w:val="007A676E"/>
    <w:rsid w:val="007A7BF7"/>
    <w:rsid w:val="007B0677"/>
    <w:rsid w:val="007B1D0A"/>
    <w:rsid w:val="007B2BD6"/>
    <w:rsid w:val="007B331F"/>
    <w:rsid w:val="007B44B7"/>
    <w:rsid w:val="007B64E0"/>
    <w:rsid w:val="007C1AAC"/>
    <w:rsid w:val="007C3AFF"/>
    <w:rsid w:val="007C3E9A"/>
    <w:rsid w:val="007C5673"/>
    <w:rsid w:val="007C59B5"/>
    <w:rsid w:val="007D1847"/>
    <w:rsid w:val="007D1B69"/>
    <w:rsid w:val="007D2F94"/>
    <w:rsid w:val="007D724B"/>
    <w:rsid w:val="007E576F"/>
    <w:rsid w:val="007E5B51"/>
    <w:rsid w:val="007E6B86"/>
    <w:rsid w:val="007E7E74"/>
    <w:rsid w:val="007F771A"/>
    <w:rsid w:val="007F7801"/>
    <w:rsid w:val="00800247"/>
    <w:rsid w:val="00802F29"/>
    <w:rsid w:val="0080342C"/>
    <w:rsid w:val="00803E2D"/>
    <w:rsid w:val="008044D0"/>
    <w:rsid w:val="0080619E"/>
    <w:rsid w:val="008067DF"/>
    <w:rsid w:val="00811E64"/>
    <w:rsid w:val="0081320A"/>
    <w:rsid w:val="00815E51"/>
    <w:rsid w:val="00815EC4"/>
    <w:rsid w:val="00817747"/>
    <w:rsid w:val="00820BF3"/>
    <w:rsid w:val="008249A2"/>
    <w:rsid w:val="00824B1E"/>
    <w:rsid w:val="00825642"/>
    <w:rsid w:val="00827E81"/>
    <w:rsid w:val="00830E0E"/>
    <w:rsid w:val="00831FF5"/>
    <w:rsid w:val="00833045"/>
    <w:rsid w:val="008341AE"/>
    <w:rsid w:val="00834DF7"/>
    <w:rsid w:val="008358E5"/>
    <w:rsid w:val="0083673D"/>
    <w:rsid w:val="00836F8A"/>
    <w:rsid w:val="00837C7C"/>
    <w:rsid w:val="008413B1"/>
    <w:rsid w:val="008421EF"/>
    <w:rsid w:val="00843B52"/>
    <w:rsid w:val="008452AF"/>
    <w:rsid w:val="00851459"/>
    <w:rsid w:val="00851942"/>
    <w:rsid w:val="00855102"/>
    <w:rsid w:val="00855EDF"/>
    <w:rsid w:val="00856439"/>
    <w:rsid w:val="008608EF"/>
    <w:rsid w:val="0086093A"/>
    <w:rsid w:val="008616CB"/>
    <w:rsid w:val="00861BB1"/>
    <w:rsid w:val="0086353F"/>
    <w:rsid w:val="00863C8B"/>
    <w:rsid w:val="00865616"/>
    <w:rsid w:val="00865DF9"/>
    <w:rsid w:val="00866192"/>
    <w:rsid w:val="00870306"/>
    <w:rsid w:val="00870DE2"/>
    <w:rsid w:val="00871613"/>
    <w:rsid w:val="00875076"/>
    <w:rsid w:val="00875BFD"/>
    <w:rsid w:val="00876687"/>
    <w:rsid w:val="00881074"/>
    <w:rsid w:val="008852B5"/>
    <w:rsid w:val="00885ABD"/>
    <w:rsid w:val="00887E40"/>
    <w:rsid w:val="00891A52"/>
    <w:rsid w:val="008A1123"/>
    <w:rsid w:val="008A3FD2"/>
    <w:rsid w:val="008A7C1E"/>
    <w:rsid w:val="008B00A9"/>
    <w:rsid w:val="008B0741"/>
    <w:rsid w:val="008B1163"/>
    <w:rsid w:val="008B53CB"/>
    <w:rsid w:val="008B5D7E"/>
    <w:rsid w:val="008B61FB"/>
    <w:rsid w:val="008B620B"/>
    <w:rsid w:val="008B6391"/>
    <w:rsid w:val="008C1766"/>
    <w:rsid w:val="008C1C08"/>
    <w:rsid w:val="008C36C6"/>
    <w:rsid w:val="008C57EC"/>
    <w:rsid w:val="008D052D"/>
    <w:rsid w:val="008D0BA0"/>
    <w:rsid w:val="008D17FF"/>
    <w:rsid w:val="008D3B60"/>
    <w:rsid w:val="008D3C81"/>
    <w:rsid w:val="008D45BC"/>
    <w:rsid w:val="008D7044"/>
    <w:rsid w:val="008D7642"/>
    <w:rsid w:val="008E0275"/>
    <w:rsid w:val="008E2B5E"/>
    <w:rsid w:val="008E32C8"/>
    <w:rsid w:val="008E36F8"/>
    <w:rsid w:val="008E3F6C"/>
    <w:rsid w:val="008E441F"/>
    <w:rsid w:val="008F78D2"/>
    <w:rsid w:val="008F7AEF"/>
    <w:rsid w:val="009005E2"/>
    <w:rsid w:val="00901EA6"/>
    <w:rsid w:val="00907134"/>
    <w:rsid w:val="00910601"/>
    <w:rsid w:val="00910E03"/>
    <w:rsid w:val="009116C9"/>
    <w:rsid w:val="009268F6"/>
    <w:rsid w:val="00933C9A"/>
    <w:rsid w:val="00934D96"/>
    <w:rsid w:val="009406A5"/>
    <w:rsid w:val="00940A5B"/>
    <w:rsid w:val="00940FC7"/>
    <w:rsid w:val="00941D54"/>
    <w:rsid w:val="009429FB"/>
    <w:rsid w:val="0094620E"/>
    <w:rsid w:val="0095145F"/>
    <w:rsid w:val="0095196C"/>
    <w:rsid w:val="00951F63"/>
    <w:rsid w:val="0095298A"/>
    <w:rsid w:val="009539A5"/>
    <w:rsid w:val="00953CFC"/>
    <w:rsid w:val="0095594C"/>
    <w:rsid w:val="00955CD4"/>
    <w:rsid w:val="00956966"/>
    <w:rsid w:val="009612F6"/>
    <w:rsid w:val="00964FA2"/>
    <w:rsid w:val="00966AC0"/>
    <w:rsid w:val="00967B49"/>
    <w:rsid w:val="00973AD9"/>
    <w:rsid w:val="0097454A"/>
    <w:rsid w:val="009777F1"/>
    <w:rsid w:val="009813A1"/>
    <w:rsid w:val="00981943"/>
    <w:rsid w:val="00983131"/>
    <w:rsid w:val="00983C65"/>
    <w:rsid w:val="009842D6"/>
    <w:rsid w:val="009843EF"/>
    <w:rsid w:val="0098501E"/>
    <w:rsid w:val="00985BE8"/>
    <w:rsid w:val="009868F4"/>
    <w:rsid w:val="009873A9"/>
    <w:rsid w:val="009903C2"/>
    <w:rsid w:val="009915AF"/>
    <w:rsid w:val="00991D63"/>
    <w:rsid w:val="00993FF5"/>
    <w:rsid w:val="00995C7F"/>
    <w:rsid w:val="009A5601"/>
    <w:rsid w:val="009A58AA"/>
    <w:rsid w:val="009A71B6"/>
    <w:rsid w:val="009B048D"/>
    <w:rsid w:val="009B0A55"/>
    <w:rsid w:val="009B5217"/>
    <w:rsid w:val="009B5870"/>
    <w:rsid w:val="009B5D35"/>
    <w:rsid w:val="009B70C2"/>
    <w:rsid w:val="009C10D5"/>
    <w:rsid w:val="009C2739"/>
    <w:rsid w:val="009C2DE5"/>
    <w:rsid w:val="009C31BC"/>
    <w:rsid w:val="009C4962"/>
    <w:rsid w:val="009C51F4"/>
    <w:rsid w:val="009C6269"/>
    <w:rsid w:val="009C6F21"/>
    <w:rsid w:val="009D0CDF"/>
    <w:rsid w:val="009D107B"/>
    <w:rsid w:val="009D125C"/>
    <w:rsid w:val="009D2834"/>
    <w:rsid w:val="009D2A49"/>
    <w:rsid w:val="009D4D5C"/>
    <w:rsid w:val="009D6A32"/>
    <w:rsid w:val="009E34B7"/>
    <w:rsid w:val="009F3200"/>
    <w:rsid w:val="009F50F0"/>
    <w:rsid w:val="009F5BC8"/>
    <w:rsid w:val="009F5CF4"/>
    <w:rsid w:val="009F6C60"/>
    <w:rsid w:val="00A05A12"/>
    <w:rsid w:val="00A06DF6"/>
    <w:rsid w:val="00A1330D"/>
    <w:rsid w:val="00A14DEC"/>
    <w:rsid w:val="00A174B6"/>
    <w:rsid w:val="00A177D5"/>
    <w:rsid w:val="00A20585"/>
    <w:rsid w:val="00A217F6"/>
    <w:rsid w:val="00A23689"/>
    <w:rsid w:val="00A261A6"/>
    <w:rsid w:val="00A2678E"/>
    <w:rsid w:val="00A273C7"/>
    <w:rsid w:val="00A30BDA"/>
    <w:rsid w:val="00A322F4"/>
    <w:rsid w:val="00A327DC"/>
    <w:rsid w:val="00A34C73"/>
    <w:rsid w:val="00A401A1"/>
    <w:rsid w:val="00A41202"/>
    <w:rsid w:val="00A41EAF"/>
    <w:rsid w:val="00A4215F"/>
    <w:rsid w:val="00A43E92"/>
    <w:rsid w:val="00A4585A"/>
    <w:rsid w:val="00A46088"/>
    <w:rsid w:val="00A54872"/>
    <w:rsid w:val="00A55EED"/>
    <w:rsid w:val="00A5645C"/>
    <w:rsid w:val="00A60808"/>
    <w:rsid w:val="00A669F0"/>
    <w:rsid w:val="00A66F91"/>
    <w:rsid w:val="00A713C3"/>
    <w:rsid w:val="00A7444C"/>
    <w:rsid w:val="00A773A9"/>
    <w:rsid w:val="00A77D3E"/>
    <w:rsid w:val="00A81A7C"/>
    <w:rsid w:val="00A82472"/>
    <w:rsid w:val="00A825DA"/>
    <w:rsid w:val="00A83653"/>
    <w:rsid w:val="00A85861"/>
    <w:rsid w:val="00A875FF"/>
    <w:rsid w:val="00A90BD5"/>
    <w:rsid w:val="00A910E1"/>
    <w:rsid w:val="00A9562F"/>
    <w:rsid w:val="00A95847"/>
    <w:rsid w:val="00A9615B"/>
    <w:rsid w:val="00A9751B"/>
    <w:rsid w:val="00AA684E"/>
    <w:rsid w:val="00AA69C0"/>
    <w:rsid w:val="00AB119C"/>
    <w:rsid w:val="00AC3E4B"/>
    <w:rsid w:val="00AC609B"/>
    <w:rsid w:val="00AC7C88"/>
    <w:rsid w:val="00AD069D"/>
    <w:rsid w:val="00AD2AE2"/>
    <w:rsid w:val="00AD3EA6"/>
    <w:rsid w:val="00AE4AED"/>
    <w:rsid w:val="00AF0095"/>
    <w:rsid w:val="00AF3B36"/>
    <w:rsid w:val="00AF472E"/>
    <w:rsid w:val="00AF7069"/>
    <w:rsid w:val="00AF7D5F"/>
    <w:rsid w:val="00B02069"/>
    <w:rsid w:val="00B0345D"/>
    <w:rsid w:val="00B03909"/>
    <w:rsid w:val="00B03B27"/>
    <w:rsid w:val="00B03C08"/>
    <w:rsid w:val="00B0454E"/>
    <w:rsid w:val="00B072B1"/>
    <w:rsid w:val="00B10DCE"/>
    <w:rsid w:val="00B1148B"/>
    <w:rsid w:val="00B11E5A"/>
    <w:rsid w:val="00B15A1D"/>
    <w:rsid w:val="00B15D8F"/>
    <w:rsid w:val="00B15E9B"/>
    <w:rsid w:val="00B16331"/>
    <w:rsid w:val="00B1671F"/>
    <w:rsid w:val="00B20AB9"/>
    <w:rsid w:val="00B23616"/>
    <w:rsid w:val="00B24019"/>
    <w:rsid w:val="00B24713"/>
    <w:rsid w:val="00B26B83"/>
    <w:rsid w:val="00B275B5"/>
    <w:rsid w:val="00B277EB"/>
    <w:rsid w:val="00B3238C"/>
    <w:rsid w:val="00B33D13"/>
    <w:rsid w:val="00B34CD8"/>
    <w:rsid w:val="00B356F8"/>
    <w:rsid w:val="00B35749"/>
    <w:rsid w:val="00B35DE0"/>
    <w:rsid w:val="00B360E5"/>
    <w:rsid w:val="00B37896"/>
    <w:rsid w:val="00B403E4"/>
    <w:rsid w:val="00B41FD5"/>
    <w:rsid w:val="00B43198"/>
    <w:rsid w:val="00B436D4"/>
    <w:rsid w:val="00B440BE"/>
    <w:rsid w:val="00B4798B"/>
    <w:rsid w:val="00B479B8"/>
    <w:rsid w:val="00B530C2"/>
    <w:rsid w:val="00B541EC"/>
    <w:rsid w:val="00B55350"/>
    <w:rsid w:val="00B577F4"/>
    <w:rsid w:val="00B611E9"/>
    <w:rsid w:val="00B63B69"/>
    <w:rsid w:val="00B64BDF"/>
    <w:rsid w:val="00B65E96"/>
    <w:rsid w:val="00B710AB"/>
    <w:rsid w:val="00B731A1"/>
    <w:rsid w:val="00B736D6"/>
    <w:rsid w:val="00B7582C"/>
    <w:rsid w:val="00B82D84"/>
    <w:rsid w:val="00B84D95"/>
    <w:rsid w:val="00B8586D"/>
    <w:rsid w:val="00B87220"/>
    <w:rsid w:val="00B874CB"/>
    <w:rsid w:val="00B9063F"/>
    <w:rsid w:val="00B90E99"/>
    <w:rsid w:val="00B920ED"/>
    <w:rsid w:val="00B92E9F"/>
    <w:rsid w:val="00B92EA1"/>
    <w:rsid w:val="00B9303B"/>
    <w:rsid w:val="00B9308F"/>
    <w:rsid w:val="00B9313A"/>
    <w:rsid w:val="00B94919"/>
    <w:rsid w:val="00B94CF2"/>
    <w:rsid w:val="00B965FD"/>
    <w:rsid w:val="00B96B3F"/>
    <w:rsid w:val="00BA1337"/>
    <w:rsid w:val="00BA1A91"/>
    <w:rsid w:val="00BA437B"/>
    <w:rsid w:val="00BA4A87"/>
    <w:rsid w:val="00BA6E6B"/>
    <w:rsid w:val="00BA7AF7"/>
    <w:rsid w:val="00BB2B9A"/>
    <w:rsid w:val="00BB62C0"/>
    <w:rsid w:val="00BB65D8"/>
    <w:rsid w:val="00BB6AAC"/>
    <w:rsid w:val="00BB74AF"/>
    <w:rsid w:val="00BB76BC"/>
    <w:rsid w:val="00BC3E9F"/>
    <w:rsid w:val="00BC6EDE"/>
    <w:rsid w:val="00BC7584"/>
    <w:rsid w:val="00BD50E5"/>
    <w:rsid w:val="00BD549A"/>
    <w:rsid w:val="00BD6767"/>
    <w:rsid w:val="00BD7279"/>
    <w:rsid w:val="00BE11CC"/>
    <w:rsid w:val="00BE1308"/>
    <w:rsid w:val="00BE26BD"/>
    <w:rsid w:val="00BE39EE"/>
    <w:rsid w:val="00BE4151"/>
    <w:rsid w:val="00BE5916"/>
    <w:rsid w:val="00BF2986"/>
    <w:rsid w:val="00BF7C8B"/>
    <w:rsid w:val="00C00F7A"/>
    <w:rsid w:val="00C01051"/>
    <w:rsid w:val="00C0135D"/>
    <w:rsid w:val="00C05CCE"/>
    <w:rsid w:val="00C1037F"/>
    <w:rsid w:val="00C10561"/>
    <w:rsid w:val="00C13B7A"/>
    <w:rsid w:val="00C158E0"/>
    <w:rsid w:val="00C15FF2"/>
    <w:rsid w:val="00C16F09"/>
    <w:rsid w:val="00C20EFF"/>
    <w:rsid w:val="00C250ED"/>
    <w:rsid w:val="00C269FC"/>
    <w:rsid w:val="00C26E7C"/>
    <w:rsid w:val="00C30C76"/>
    <w:rsid w:val="00C355C2"/>
    <w:rsid w:val="00C3617A"/>
    <w:rsid w:val="00C37B18"/>
    <w:rsid w:val="00C37DC6"/>
    <w:rsid w:val="00C4099C"/>
    <w:rsid w:val="00C412AE"/>
    <w:rsid w:val="00C41A55"/>
    <w:rsid w:val="00C4295C"/>
    <w:rsid w:val="00C42C6C"/>
    <w:rsid w:val="00C45555"/>
    <w:rsid w:val="00C45949"/>
    <w:rsid w:val="00C512AA"/>
    <w:rsid w:val="00C536E4"/>
    <w:rsid w:val="00C53A88"/>
    <w:rsid w:val="00C56183"/>
    <w:rsid w:val="00C60F4D"/>
    <w:rsid w:val="00C61586"/>
    <w:rsid w:val="00C62E65"/>
    <w:rsid w:val="00C63D7E"/>
    <w:rsid w:val="00C6772C"/>
    <w:rsid w:val="00C67A7A"/>
    <w:rsid w:val="00C71FDB"/>
    <w:rsid w:val="00C721E7"/>
    <w:rsid w:val="00C73834"/>
    <w:rsid w:val="00C75E6D"/>
    <w:rsid w:val="00C7717D"/>
    <w:rsid w:val="00C80E94"/>
    <w:rsid w:val="00C81F46"/>
    <w:rsid w:val="00C82ED4"/>
    <w:rsid w:val="00C83F0F"/>
    <w:rsid w:val="00C91A56"/>
    <w:rsid w:val="00C93300"/>
    <w:rsid w:val="00C940A2"/>
    <w:rsid w:val="00C95EDC"/>
    <w:rsid w:val="00C969FE"/>
    <w:rsid w:val="00CA175A"/>
    <w:rsid w:val="00CA2D6E"/>
    <w:rsid w:val="00CA734A"/>
    <w:rsid w:val="00CB46FF"/>
    <w:rsid w:val="00CC099D"/>
    <w:rsid w:val="00CC0A62"/>
    <w:rsid w:val="00CC3B80"/>
    <w:rsid w:val="00CC4EA3"/>
    <w:rsid w:val="00CC687E"/>
    <w:rsid w:val="00CC6D50"/>
    <w:rsid w:val="00CC7CC6"/>
    <w:rsid w:val="00CD0A74"/>
    <w:rsid w:val="00CD1764"/>
    <w:rsid w:val="00CD1EEB"/>
    <w:rsid w:val="00CD44D7"/>
    <w:rsid w:val="00CD4D1F"/>
    <w:rsid w:val="00CD4D46"/>
    <w:rsid w:val="00CD61EF"/>
    <w:rsid w:val="00CE0AA5"/>
    <w:rsid w:val="00CE1624"/>
    <w:rsid w:val="00CE4D98"/>
    <w:rsid w:val="00CE7B7A"/>
    <w:rsid w:val="00CF24B5"/>
    <w:rsid w:val="00CF283F"/>
    <w:rsid w:val="00CF508D"/>
    <w:rsid w:val="00D0225B"/>
    <w:rsid w:val="00D05B7C"/>
    <w:rsid w:val="00D07411"/>
    <w:rsid w:val="00D10085"/>
    <w:rsid w:val="00D11EE5"/>
    <w:rsid w:val="00D1426A"/>
    <w:rsid w:val="00D22DE2"/>
    <w:rsid w:val="00D234C8"/>
    <w:rsid w:val="00D244D5"/>
    <w:rsid w:val="00D250A2"/>
    <w:rsid w:val="00D321E4"/>
    <w:rsid w:val="00D34A96"/>
    <w:rsid w:val="00D34E63"/>
    <w:rsid w:val="00D351F7"/>
    <w:rsid w:val="00D35F24"/>
    <w:rsid w:val="00D36258"/>
    <w:rsid w:val="00D37941"/>
    <w:rsid w:val="00D40905"/>
    <w:rsid w:val="00D41AF9"/>
    <w:rsid w:val="00D422BB"/>
    <w:rsid w:val="00D42ED8"/>
    <w:rsid w:val="00D439FF"/>
    <w:rsid w:val="00D51A38"/>
    <w:rsid w:val="00D54255"/>
    <w:rsid w:val="00D5643C"/>
    <w:rsid w:val="00D609FE"/>
    <w:rsid w:val="00D60A47"/>
    <w:rsid w:val="00D60F27"/>
    <w:rsid w:val="00D62CEC"/>
    <w:rsid w:val="00D6342B"/>
    <w:rsid w:val="00D6765A"/>
    <w:rsid w:val="00D71784"/>
    <w:rsid w:val="00D72626"/>
    <w:rsid w:val="00D73990"/>
    <w:rsid w:val="00D74E8A"/>
    <w:rsid w:val="00D82962"/>
    <w:rsid w:val="00D83D6F"/>
    <w:rsid w:val="00D85A7B"/>
    <w:rsid w:val="00D90220"/>
    <w:rsid w:val="00D91791"/>
    <w:rsid w:val="00D91815"/>
    <w:rsid w:val="00D91F38"/>
    <w:rsid w:val="00D97019"/>
    <w:rsid w:val="00DA1165"/>
    <w:rsid w:val="00DA1854"/>
    <w:rsid w:val="00DA5CAE"/>
    <w:rsid w:val="00DA7FE0"/>
    <w:rsid w:val="00DB1512"/>
    <w:rsid w:val="00DB186B"/>
    <w:rsid w:val="00DB32C8"/>
    <w:rsid w:val="00DB5C1E"/>
    <w:rsid w:val="00DC3872"/>
    <w:rsid w:val="00DC4A07"/>
    <w:rsid w:val="00DC5581"/>
    <w:rsid w:val="00DC5854"/>
    <w:rsid w:val="00DC5891"/>
    <w:rsid w:val="00DC602B"/>
    <w:rsid w:val="00DD02CF"/>
    <w:rsid w:val="00DD13DB"/>
    <w:rsid w:val="00DD4D5A"/>
    <w:rsid w:val="00DD6569"/>
    <w:rsid w:val="00DD778A"/>
    <w:rsid w:val="00DE0504"/>
    <w:rsid w:val="00DE08D1"/>
    <w:rsid w:val="00DE2410"/>
    <w:rsid w:val="00DE3F6C"/>
    <w:rsid w:val="00DE53D0"/>
    <w:rsid w:val="00DE65E0"/>
    <w:rsid w:val="00DE6D6A"/>
    <w:rsid w:val="00DE7269"/>
    <w:rsid w:val="00DF01E4"/>
    <w:rsid w:val="00DF18BF"/>
    <w:rsid w:val="00DF509B"/>
    <w:rsid w:val="00DF683C"/>
    <w:rsid w:val="00DF769E"/>
    <w:rsid w:val="00DF7CCA"/>
    <w:rsid w:val="00E007E6"/>
    <w:rsid w:val="00E014B6"/>
    <w:rsid w:val="00E0221B"/>
    <w:rsid w:val="00E04627"/>
    <w:rsid w:val="00E047DF"/>
    <w:rsid w:val="00E07E64"/>
    <w:rsid w:val="00E10C8C"/>
    <w:rsid w:val="00E121ED"/>
    <w:rsid w:val="00E1423C"/>
    <w:rsid w:val="00E15247"/>
    <w:rsid w:val="00E203C0"/>
    <w:rsid w:val="00E20C45"/>
    <w:rsid w:val="00E2289B"/>
    <w:rsid w:val="00E23DC9"/>
    <w:rsid w:val="00E25761"/>
    <w:rsid w:val="00E27CEF"/>
    <w:rsid w:val="00E303B8"/>
    <w:rsid w:val="00E30AAF"/>
    <w:rsid w:val="00E30CC3"/>
    <w:rsid w:val="00E35F5B"/>
    <w:rsid w:val="00E36A9C"/>
    <w:rsid w:val="00E4210F"/>
    <w:rsid w:val="00E42F5F"/>
    <w:rsid w:val="00E435C3"/>
    <w:rsid w:val="00E451B1"/>
    <w:rsid w:val="00E46BAB"/>
    <w:rsid w:val="00E474CC"/>
    <w:rsid w:val="00E50143"/>
    <w:rsid w:val="00E504A3"/>
    <w:rsid w:val="00E50AF1"/>
    <w:rsid w:val="00E56193"/>
    <w:rsid w:val="00E56242"/>
    <w:rsid w:val="00E5672F"/>
    <w:rsid w:val="00E572A6"/>
    <w:rsid w:val="00E61A6A"/>
    <w:rsid w:val="00E61F78"/>
    <w:rsid w:val="00E66619"/>
    <w:rsid w:val="00E7077C"/>
    <w:rsid w:val="00E70CD6"/>
    <w:rsid w:val="00E73A4E"/>
    <w:rsid w:val="00E7532D"/>
    <w:rsid w:val="00E77C8B"/>
    <w:rsid w:val="00E8043B"/>
    <w:rsid w:val="00E84F56"/>
    <w:rsid w:val="00E8520F"/>
    <w:rsid w:val="00E90AC0"/>
    <w:rsid w:val="00E91493"/>
    <w:rsid w:val="00E91C15"/>
    <w:rsid w:val="00E93B7F"/>
    <w:rsid w:val="00E9442A"/>
    <w:rsid w:val="00E953BB"/>
    <w:rsid w:val="00E979EE"/>
    <w:rsid w:val="00EA2EF1"/>
    <w:rsid w:val="00EA4BE1"/>
    <w:rsid w:val="00EA4EA1"/>
    <w:rsid w:val="00EA66B7"/>
    <w:rsid w:val="00EA7E83"/>
    <w:rsid w:val="00EB4291"/>
    <w:rsid w:val="00EB71A2"/>
    <w:rsid w:val="00EC098D"/>
    <w:rsid w:val="00EC11E0"/>
    <w:rsid w:val="00EC193C"/>
    <w:rsid w:val="00EC1E42"/>
    <w:rsid w:val="00EC5C84"/>
    <w:rsid w:val="00EC7319"/>
    <w:rsid w:val="00EC7D0E"/>
    <w:rsid w:val="00ED0083"/>
    <w:rsid w:val="00ED2ED7"/>
    <w:rsid w:val="00ED3450"/>
    <w:rsid w:val="00ED3E87"/>
    <w:rsid w:val="00ED4892"/>
    <w:rsid w:val="00ED5269"/>
    <w:rsid w:val="00ED6ED2"/>
    <w:rsid w:val="00EE0B8E"/>
    <w:rsid w:val="00EE1C86"/>
    <w:rsid w:val="00EE5278"/>
    <w:rsid w:val="00EE7189"/>
    <w:rsid w:val="00EE767C"/>
    <w:rsid w:val="00EF1067"/>
    <w:rsid w:val="00EF1E77"/>
    <w:rsid w:val="00EF3F52"/>
    <w:rsid w:val="00EF5391"/>
    <w:rsid w:val="00EF555C"/>
    <w:rsid w:val="00EF5AD6"/>
    <w:rsid w:val="00EF6962"/>
    <w:rsid w:val="00EF6BC0"/>
    <w:rsid w:val="00F0009B"/>
    <w:rsid w:val="00F002DD"/>
    <w:rsid w:val="00F02F6B"/>
    <w:rsid w:val="00F034AC"/>
    <w:rsid w:val="00F03620"/>
    <w:rsid w:val="00F050B1"/>
    <w:rsid w:val="00F059F9"/>
    <w:rsid w:val="00F0665F"/>
    <w:rsid w:val="00F1236B"/>
    <w:rsid w:val="00F146E5"/>
    <w:rsid w:val="00F159CF"/>
    <w:rsid w:val="00F225B5"/>
    <w:rsid w:val="00F2262E"/>
    <w:rsid w:val="00F23863"/>
    <w:rsid w:val="00F25751"/>
    <w:rsid w:val="00F25C7D"/>
    <w:rsid w:val="00F301C1"/>
    <w:rsid w:val="00F3060F"/>
    <w:rsid w:val="00F313A8"/>
    <w:rsid w:val="00F32ED4"/>
    <w:rsid w:val="00F333C4"/>
    <w:rsid w:val="00F41565"/>
    <w:rsid w:val="00F455EA"/>
    <w:rsid w:val="00F46E9E"/>
    <w:rsid w:val="00F53F8D"/>
    <w:rsid w:val="00F555CC"/>
    <w:rsid w:val="00F6224C"/>
    <w:rsid w:val="00F623E5"/>
    <w:rsid w:val="00F6298D"/>
    <w:rsid w:val="00F64792"/>
    <w:rsid w:val="00F65750"/>
    <w:rsid w:val="00F669C1"/>
    <w:rsid w:val="00F66C25"/>
    <w:rsid w:val="00F67F32"/>
    <w:rsid w:val="00F74FAA"/>
    <w:rsid w:val="00F80202"/>
    <w:rsid w:val="00F80702"/>
    <w:rsid w:val="00F82F74"/>
    <w:rsid w:val="00F84175"/>
    <w:rsid w:val="00F847E4"/>
    <w:rsid w:val="00F8495F"/>
    <w:rsid w:val="00F86072"/>
    <w:rsid w:val="00F8659B"/>
    <w:rsid w:val="00F900F7"/>
    <w:rsid w:val="00F9257D"/>
    <w:rsid w:val="00F927B8"/>
    <w:rsid w:val="00F92EE1"/>
    <w:rsid w:val="00F967B3"/>
    <w:rsid w:val="00F97C00"/>
    <w:rsid w:val="00FA0BD4"/>
    <w:rsid w:val="00FA1B42"/>
    <w:rsid w:val="00FA2A29"/>
    <w:rsid w:val="00FA427F"/>
    <w:rsid w:val="00FA51BA"/>
    <w:rsid w:val="00FA7074"/>
    <w:rsid w:val="00FB60FC"/>
    <w:rsid w:val="00FB614C"/>
    <w:rsid w:val="00FC0B8D"/>
    <w:rsid w:val="00FC24E1"/>
    <w:rsid w:val="00FC278A"/>
    <w:rsid w:val="00FD2658"/>
    <w:rsid w:val="00FD3619"/>
    <w:rsid w:val="00FD3F02"/>
    <w:rsid w:val="00FD6B22"/>
    <w:rsid w:val="00FE1059"/>
    <w:rsid w:val="00FE2864"/>
    <w:rsid w:val="00FE2FA1"/>
    <w:rsid w:val="00FE5D1A"/>
    <w:rsid w:val="00FF2BA5"/>
    <w:rsid w:val="00FF4C4E"/>
    <w:rsid w:val="00FF5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style="v-text-anchor:middle" fillcolor="white">
      <v:fill color="white"/>
      <v:stroke weight="2pt"/>
    </o:shapedefaults>
    <o:shapelayout v:ext="edit">
      <o:idmap v:ext="edit" data="1"/>
    </o:shapelayout>
  </w:shapeDefaults>
  <w:decimalSymbol w:val="."/>
  <w:listSeparator w:val=","/>
  <w14:docId w14:val="7A9CD269"/>
  <w15:docId w15:val="{B7169F28-84FD-4963-A896-24BA0504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Table Grid" w:uiPriority="99"/>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2F57"/>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rPr>
      <w:lang w:val="x-none" w:eastAsia="x-none"/>
    </w:rPr>
  </w:style>
  <w:style w:type="paragraph" w:styleId="Heading3">
    <w:name w:val="heading 3"/>
    <w:basedOn w:val="Heading2"/>
    <w:next w:val="BodyText"/>
    <w:qFormat/>
    <w:rsid w:val="000C4848"/>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lang w:bidi="ar-SA"/>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rPr>
      <w:lang w:val="x-none" w:eastAsia="x-none"/>
    </w:rPr>
  </w:style>
  <w:style w:type="paragraph" w:styleId="ListBullet">
    <w:name w:val="List Bullet"/>
    <w:basedOn w:val="Normal"/>
    <w:link w:val="ListBulletChar"/>
    <w:unhideWhenUsed/>
    <w:rsid w:val="00597DB2"/>
    <w:pPr>
      <w:numPr>
        <w:numId w:val="1"/>
      </w:numPr>
    </w:pPr>
    <w:rPr>
      <w:lang w:val="x-none" w:eastAsia="x-none"/>
    </w:r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lang w:val="x-none" w:eastAsia="x-none"/>
    </w:rPr>
  </w:style>
  <w:style w:type="paragraph" w:customStyle="1" w:styleId="TableEntryHeader">
    <w:name w:val="Table Entry Header"/>
    <w:basedOn w:val="TableEntry"/>
    <w:link w:val="TableEntryHeaderChar"/>
    <w:rsid w:val="003362FA"/>
    <w:pPr>
      <w:keepNext/>
      <w:jc w:val="center"/>
    </w:pPr>
    <w:rPr>
      <w:rFonts w:ascii="Arial" w:hAnsi="Arial"/>
      <w:b/>
      <w:sz w:val="20"/>
    </w:rPr>
  </w:style>
  <w:style w:type="paragraph" w:customStyle="1" w:styleId="TableTitle">
    <w:name w:val="Table Title"/>
    <w:basedOn w:val="BodyText"/>
    <w:rsid w:val="00D34A96"/>
    <w:pPr>
      <w:keepNext/>
      <w:spacing w:before="300" w:after="60"/>
      <w:jc w:val="center"/>
    </w:pPr>
    <w:rPr>
      <w:rFonts w:ascii="Arial" w:hAnsi="Arial"/>
      <w:b/>
      <w:sz w:val="22"/>
    </w:rPr>
  </w:style>
  <w:style w:type="paragraph" w:customStyle="1" w:styleId="FigureTitle">
    <w:name w:val="Figure Title"/>
    <w:basedOn w:val="TableTitle"/>
    <w:rsid w:val="00E303B8"/>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rPr>
      <w:lang w:val="x-none" w:eastAsia="x-none"/>
    </w:rPr>
  </w:style>
  <w:style w:type="paragraph" w:styleId="ListContinue">
    <w:name w:val="List Continue"/>
    <w:basedOn w:val="Normal"/>
    <w:link w:val="ListContinueChar"/>
    <w:uiPriority w:val="99"/>
    <w:unhideWhenUsed/>
    <w:rsid w:val="00597DB2"/>
    <w:pPr>
      <w:ind w:left="360"/>
      <w:contextualSpacing/>
    </w:pPr>
    <w:rPr>
      <w:lang w:val="x-none" w:eastAsia="x-none"/>
    </w:r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lang w:val="x-none" w:eastAsia="x-none"/>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DB32C8"/>
    <w:pPr>
      <w:spacing w:before="240" w:after="60"/>
      <w:outlineLvl w:val="1"/>
    </w:pPr>
    <w:rPr>
      <w:rFonts w:ascii="Arial" w:hAnsi="Arial"/>
      <w:b/>
      <w:noProof/>
      <w:sz w:val="28"/>
    </w:rPr>
  </w:style>
  <w:style w:type="paragraph" w:customStyle="1" w:styleId="AppendixHeading1">
    <w:name w:val="Appendix Heading 1"/>
    <w:next w:val="BodyText"/>
    <w:rsid w:val="00DB32C8"/>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DB32C8"/>
    <w:pPr>
      <w:numPr>
        <w:ilvl w:val="2"/>
        <w:numId w:val="19"/>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rPr>
      <w:lang w:val="x-none" w:eastAsia="x-none"/>
    </w:r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lang w:val="x-none" w:eastAsia="x-none"/>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sz w:val="16"/>
      <w:szCs w:val="16"/>
      <w:lang w:val="x-none" w:eastAsia="x-none"/>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lang w:val="x-none" w:eastAsia="x-none"/>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1BB1"/>
    <w:pPr>
      <w:autoSpaceDE w:val="0"/>
      <w:autoSpaceDN w:val="0"/>
      <w:adjustRightInd w:val="0"/>
    </w:pPr>
    <w:rPr>
      <w:color w:val="000000"/>
      <w:sz w:val="24"/>
      <w:szCs w:val="24"/>
    </w:rPr>
  </w:style>
  <w:style w:type="character" w:customStyle="1" w:styleId="Heading4Char">
    <w:name w:val="Heading 4 Char"/>
    <w:link w:val="Heading4"/>
    <w:rsid w:val="00D60A47"/>
    <w:rPr>
      <w:rFonts w:ascii="Arial" w:hAnsi="Arial"/>
      <w:b/>
      <w:noProof/>
      <w:kern w:val="28"/>
      <w:sz w:val="28"/>
    </w:rPr>
  </w:style>
  <w:style w:type="paragraph" w:styleId="BodyTextFirstIndent2">
    <w:name w:val="Body Text First Indent 2"/>
    <w:basedOn w:val="Normal"/>
    <w:link w:val="BodyTextFirstIndent2Char"/>
    <w:rsid w:val="001F6755"/>
    <w:pPr>
      <w:ind w:left="360" w:firstLine="210"/>
    </w:pPr>
    <w:rPr>
      <w:lang w:val="x-none" w:eastAsia="x-none"/>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lang w:val="x-none" w:eastAsia="x-none"/>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rPr>
      <w:lang w:val="x-none" w:eastAsia="x-none"/>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rPr>
      <w:lang w:val="x-none" w:eastAsia="x-none"/>
    </w:rPr>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lang w:bidi="ar-SA"/>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uiPriority w:val="99"/>
    <w:rsid w:val="00597DB2"/>
    <w:pPr>
      <w:numPr>
        <w:numId w:val="2"/>
      </w:numPr>
    </w:pPr>
    <w:rPr>
      <w:lang w:val="x-none" w:eastAsia="x-none"/>
    </w:rPr>
  </w:style>
  <w:style w:type="paragraph" w:styleId="ListBullet3">
    <w:name w:val="List Bullet 3"/>
    <w:basedOn w:val="Normal"/>
    <w:link w:val="ListBullet3Char"/>
    <w:rsid w:val="00597DB2"/>
    <w:pPr>
      <w:numPr>
        <w:numId w:val="3"/>
      </w:numPr>
    </w:pPr>
    <w:rPr>
      <w:lang w:val="x-none" w:eastAsia="x-none"/>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uiPriority w:val="99"/>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rPr>
      <w:lang w:val="x-none" w:eastAsia="x-none"/>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rPr>
      <w:lang w:val="x-none" w:eastAsia="x-none"/>
    </w:r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lang w:val="x-none" w:eastAsia="x-none"/>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lang w:bidi="ar-SA"/>
    </w:rPr>
  </w:style>
  <w:style w:type="paragraph" w:styleId="E-mailSignature">
    <w:name w:val="E-mail Signature"/>
    <w:basedOn w:val="Normal"/>
    <w:link w:val="E-mailSignatureChar"/>
    <w:rsid w:val="00D05B7C"/>
    <w:rPr>
      <w:lang w:val="x-none" w:eastAsia="x-none"/>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lang w:val="x-none" w:eastAsia="x-none"/>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sz w:val="20"/>
      <w:lang w:val="x-none" w:eastAsia="x-none"/>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lang w:val="en-US" w:eastAsia="en-US" w:bidi="ar-SA"/>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lang w:val="x-none" w:eastAsia="x-none"/>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rPr>
      <w:lang w:val="x-none" w:eastAsia="x-none"/>
    </w:rPr>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rPr>
      <w:lang w:val="x-none" w:eastAsia="x-none"/>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rPr>
      <w:lang w:val="x-none" w:eastAsia="x-none"/>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lang w:val="x-none" w:eastAsia="x-none"/>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styleId="Revision">
    <w:name w:val="Revision"/>
    <w:hidden/>
    <w:uiPriority w:val="71"/>
    <w:rsid w:val="00FB614C"/>
    <w:rPr>
      <w:sz w:val="24"/>
    </w:rPr>
  </w:style>
  <w:style w:type="character" w:customStyle="1" w:styleId="TableEntryChar">
    <w:name w:val="Table Entry Char"/>
    <w:link w:val="TableEntry"/>
    <w:rsid w:val="00571FAD"/>
    <w:rPr>
      <w:sz w:val="18"/>
    </w:rPr>
  </w:style>
  <w:style w:type="character" w:customStyle="1" w:styleId="TableEntryHeaderChar">
    <w:name w:val="Table Entry Header Char"/>
    <w:link w:val="TableEntryHeader"/>
    <w:rsid w:val="003362FA"/>
    <w:rPr>
      <w:rFonts w:ascii="Arial" w:hAnsi="Arial"/>
      <w:b/>
      <w:lang w:val="x-none" w:eastAsia="x-none"/>
    </w:rPr>
  </w:style>
  <w:style w:type="paragraph" w:customStyle="1" w:styleId="BodyText22ptBoldCenteredKernat14pt">
    <w:name w:val="Body Text 22 pt Bold Centered Kern at 14 pt"/>
    <w:basedOn w:val="BodyText"/>
    <w:rsid w:val="00634691"/>
    <w:pPr>
      <w:jc w:val="center"/>
    </w:pPr>
    <w:rPr>
      <w:b/>
      <w:bCs/>
      <w:kern w:val="28"/>
      <w:sz w:val="44"/>
    </w:rPr>
  </w:style>
  <w:style w:type="character" w:customStyle="1" w:styleId="FootnoteTextChar">
    <w:name w:val="Footnote Text Char"/>
    <w:link w:val="FootnoteText"/>
    <w:uiPriority w:val="99"/>
    <w:semiHidden/>
    <w:rsid w:val="00634691"/>
  </w:style>
  <w:style w:type="character" w:styleId="Strong">
    <w:name w:val="Strong"/>
    <w:basedOn w:val="DefaultParagraphFont"/>
    <w:qFormat/>
    <w:rsid w:val="0026309E"/>
    <w:rPr>
      <w:b/>
      <w:bCs/>
    </w:rPr>
  </w:style>
  <w:style w:type="character" w:styleId="UnresolvedMention">
    <w:name w:val="Unresolved Mention"/>
    <w:basedOn w:val="DefaultParagraphFont"/>
    <w:uiPriority w:val="99"/>
    <w:semiHidden/>
    <w:unhideWhenUsed/>
    <w:rsid w:val="00216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9661">
      <w:bodyDiv w:val="1"/>
      <w:marLeft w:val="0"/>
      <w:marRight w:val="0"/>
      <w:marTop w:val="0"/>
      <w:marBottom w:val="0"/>
      <w:divBdr>
        <w:top w:val="none" w:sz="0" w:space="0" w:color="auto"/>
        <w:left w:val="none" w:sz="0" w:space="0" w:color="auto"/>
        <w:bottom w:val="none" w:sz="0" w:space="0" w:color="auto"/>
        <w:right w:val="none" w:sz="0" w:space="0" w:color="auto"/>
      </w:divBdr>
      <w:divsChild>
        <w:div w:id="447969149">
          <w:marLeft w:val="0"/>
          <w:marRight w:val="0"/>
          <w:marTop w:val="0"/>
          <w:marBottom w:val="0"/>
          <w:divBdr>
            <w:top w:val="none" w:sz="0" w:space="0" w:color="auto"/>
            <w:left w:val="none" w:sz="0" w:space="0" w:color="auto"/>
            <w:bottom w:val="none" w:sz="0" w:space="0" w:color="auto"/>
            <w:right w:val="none" w:sz="0" w:space="0" w:color="auto"/>
          </w:divBdr>
        </w:div>
        <w:div w:id="597102790">
          <w:marLeft w:val="0"/>
          <w:marRight w:val="0"/>
          <w:marTop w:val="0"/>
          <w:marBottom w:val="0"/>
          <w:divBdr>
            <w:top w:val="none" w:sz="0" w:space="0" w:color="auto"/>
            <w:left w:val="none" w:sz="0" w:space="0" w:color="auto"/>
            <w:bottom w:val="none" w:sz="0" w:space="0" w:color="auto"/>
            <w:right w:val="none" w:sz="0" w:space="0" w:color="auto"/>
          </w:divBdr>
        </w:div>
        <w:div w:id="699205134">
          <w:marLeft w:val="0"/>
          <w:marRight w:val="0"/>
          <w:marTop w:val="0"/>
          <w:marBottom w:val="0"/>
          <w:divBdr>
            <w:top w:val="none" w:sz="0" w:space="0" w:color="auto"/>
            <w:left w:val="none" w:sz="0" w:space="0" w:color="auto"/>
            <w:bottom w:val="none" w:sz="0" w:space="0" w:color="auto"/>
            <w:right w:val="none" w:sz="0" w:space="0" w:color="auto"/>
          </w:divBdr>
        </w:div>
        <w:div w:id="719011860">
          <w:marLeft w:val="0"/>
          <w:marRight w:val="0"/>
          <w:marTop w:val="0"/>
          <w:marBottom w:val="0"/>
          <w:divBdr>
            <w:top w:val="none" w:sz="0" w:space="0" w:color="auto"/>
            <w:left w:val="none" w:sz="0" w:space="0" w:color="auto"/>
            <w:bottom w:val="none" w:sz="0" w:space="0" w:color="auto"/>
            <w:right w:val="none" w:sz="0" w:space="0" w:color="auto"/>
          </w:divBdr>
        </w:div>
        <w:div w:id="1098676750">
          <w:marLeft w:val="0"/>
          <w:marRight w:val="0"/>
          <w:marTop w:val="0"/>
          <w:marBottom w:val="0"/>
          <w:divBdr>
            <w:top w:val="none" w:sz="0" w:space="0" w:color="auto"/>
            <w:left w:val="none" w:sz="0" w:space="0" w:color="auto"/>
            <w:bottom w:val="none" w:sz="0" w:space="0" w:color="auto"/>
            <w:right w:val="none" w:sz="0" w:space="0" w:color="auto"/>
          </w:divBdr>
        </w:div>
        <w:div w:id="2008901720">
          <w:marLeft w:val="0"/>
          <w:marRight w:val="0"/>
          <w:marTop w:val="0"/>
          <w:marBottom w:val="0"/>
          <w:divBdr>
            <w:top w:val="none" w:sz="0" w:space="0" w:color="auto"/>
            <w:left w:val="none" w:sz="0" w:space="0" w:color="auto"/>
            <w:bottom w:val="none" w:sz="0" w:space="0" w:color="auto"/>
            <w:right w:val="none" w:sz="0" w:space="0" w:color="auto"/>
          </w:divBdr>
        </w:div>
        <w:div w:id="2095081426">
          <w:marLeft w:val="0"/>
          <w:marRight w:val="0"/>
          <w:marTop w:val="0"/>
          <w:marBottom w:val="0"/>
          <w:divBdr>
            <w:top w:val="none" w:sz="0" w:space="0" w:color="auto"/>
            <w:left w:val="none" w:sz="0" w:space="0" w:color="auto"/>
            <w:bottom w:val="none" w:sz="0" w:space="0" w:color="auto"/>
            <w:right w:val="none" w:sz="0" w:space="0" w:color="auto"/>
          </w:divBdr>
        </w:div>
      </w:divsChild>
    </w:div>
    <w:div w:id="482237964">
      <w:bodyDiv w:val="1"/>
      <w:marLeft w:val="0"/>
      <w:marRight w:val="0"/>
      <w:marTop w:val="0"/>
      <w:marBottom w:val="0"/>
      <w:divBdr>
        <w:top w:val="none" w:sz="0" w:space="0" w:color="auto"/>
        <w:left w:val="none" w:sz="0" w:space="0" w:color="auto"/>
        <w:bottom w:val="none" w:sz="0" w:space="0" w:color="auto"/>
        <w:right w:val="none" w:sz="0" w:space="0" w:color="auto"/>
      </w:divBdr>
    </w:div>
    <w:div w:id="524558975">
      <w:bodyDiv w:val="1"/>
      <w:marLeft w:val="0"/>
      <w:marRight w:val="0"/>
      <w:marTop w:val="0"/>
      <w:marBottom w:val="0"/>
      <w:divBdr>
        <w:top w:val="none" w:sz="0" w:space="0" w:color="auto"/>
        <w:left w:val="none" w:sz="0" w:space="0" w:color="auto"/>
        <w:bottom w:val="none" w:sz="0" w:space="0" w:color="auto"/>
        <w:right w:val="none" w:sz="0" w:space="0" w:color="auto"/>
      </w:divBdr>
    </w:div>
    <w:div w:id="696084338">
      <w:bodyDiv w:val="1"/>
      <w:marLeft w:val="0"/>
      <w:marRight w:val="0"/>
      <w:marTop w:val="0"/>
      <w:marBottom w:val="0"/>
      <w:divBdr>
        <w:top w:val="none" w:sz="0" w:space="0" w:color="auto"/>
        <w:left w:val="none" w:sz="0" w:space="0" w:color="auto"/>
        <w:bottom w:val="none" w:sz="0" w:space="0" w:color="auto"/>
        <w:right w:val="none" w:sz="0" w:space="0" w:color="auto"/>
      </w:divBdr>
    </w:div>
    <w:div w:id="1275409274">
      <w:bodyDiv w:val="1"/>
      <w:marLeft w:val="0"/>
      <w:marRight w:val="0"/>
      <w:marTop w:val="0"/>
      <w:marBottom w:val="0"/>
      <w:divBdr>
        <w:top w:val="none" w:sz="0" w:space="0" w:color="auto"/>
        <w:left w:val="none" w:sz="0" w:space="0" w:color="auto"/>
        <w:bottom w:val="none" w:sz="0" w:space="0" w:color="auto"/>
        <w:right w:val="none" w:sz="0" w:space="0" w:color="auto"/>
      </w:divBdr>
    </w:div>
    <w:div w:id="205484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iki.siframework.org/file/view/ESI%20Query%20and%20Response.pdf" TargetMode="External"/><Relationship Id="rId21" Type="http://schemas.openxmlformats.org/officeDocument/2006/relationships/hyperlink" Target="http://gforge.hl7.org/gf/project/fhir/tracker/?action=TrackerItemEdit&amp;tracker_item_id=13391" TargetMode="External"/><Relationship Id="rId42" Type="http://schemas.openxmlformats.org/officeDocument/2006/relationships/hyperlink" Target="http://hl7.org/fhir/R4/search.html" TargetMode="External"/><Relationship Id="rId47" Type="http://schemas.openxmlformats.org/officeDocument/2006/relationships/hyperlink" Target="http://hl7.org/fhir/R4/healthcareservice.html" TargetMode="External"/><Relationship Id="rId63" Type="http://schemas.openxmlformats.org/officeDocument/2006/relationships/hyperlink" Target="http://hl7.org/fhir/R4/healthcareservice.html" TargetMode="External"/><Relationship Id="rId68" Type="http://schemas.openxmlformats.org/officeDocument/2006/relationships/hyperlink" Target="http://hl7.org.fhir/R4/http.html" TargetMode="External"/><Relationship Id="rId84" Type="http://schemas.openxmlformats.org/officeDocument/2006/relationships/fontTable" Target="fontTable.xml"/><Relationship Id="rId16" Type="http://schemas.openxmlformats.org/officeDocument/2006/relationships/hyperlink" Target="http://ihe.net/Technical_Frameworks/" TargetMode="External"/><Relationship Id="rId11" Type="http://schemas.openxmlformats.org/officeDocument/2006/relationships/hyperlink" Target="http://www.ihe.net/ITI_Public_Comments/" TargetMode="External"/><Relationship Id="rId32" Type="http://schemas.openxmlformats.org/officeDocument/2006/relationships/image" Target="media/image3.png"/><Relationship Id="rId37" Type="http://schemas.openxmlformats.org/officeDocument/2006/relationships/hyperlink" Target="http://hl7.org/fhir/R4/index.html" TargetMode="External"/><Relationship Id="rId53" Type="http://schemas.openxmlformats.org/officeDocument/2006/relationships/hyperlink" Target="http://hl7.org/fhir/R4/location.html" TargetMode="External"/><Relationship Id="rId58" Type="http://schemas.openxmlformats.org/officeDocument/2006/relationships/hyperlink" Target="http://hl7.org/fhir/R4/organization.html" TargetMode="External"/><Relationship Id="rId74" Type="http://schemas.openxmlformats.org/officeDocument/2006/relationships/hyperlink" Target="https://www.hl7.org/fhir/references-definitions.html" TargetMode="External"/><Relationship Id="rId79" Type="http://schemas.openxmlformats.org/officeDocument/2006/relationships/hyperlink" Target="http://hl7.org/fhir/R4/healthcareservice.html" TargetMode="External"/><Relationship Id="rId5" Type="http://schemas.openxmlformats.org/officeDocument/2006/relationships/webSettings" Target="webSettings.xml"/><Relationship Id="rId19" Type="http://schemas.openxmlformats.org/officeDocument/2006/relationships/hyperlink" Target="http://www.who.int/whr/2006/06_chap1_en.pdf" TargetMode="External"/><Relationship Id="rId14" Type="http://schemas.openxmlformats.org/officeDocument/2006/relationships/hyperlink" Target="http://ihe.net/IHE_Process/" TargetMode="External"/><Relationship Id="rId22" Type="http://schemas.openxmlformats.org/officeDocument/2006/relationships/hyperlink" Target="https://www.hl7.org/fhir/extension-location-boundary-geojson.html" TargetMode="External"/><Relationship Id="rId27" Type="http://schemas.openxmlformats.org/officeDocument/2006/relationships/hyperlink" Target="https://www.ihe.net/resources/technical_frameworks/" TargetMode="External"/><Relationship Id="rId30" Type="http://schemas.microsoft.com/office/2016/09/relationships/commentsIds" Target="commentsIds.xml"/><Relationship Id="rId35" Type="http://schemas.openxmlformats.org/officeDocument/2006/relationships/image" Target="media/image5.png"/><Relationship Id="rId43" Type="http://schemas.openxmlformats.org/officeDocument/2006/relationships/hyperlink" Target="http://hl7.org/fhir/R4/location.html" TargetMode="External"/><Relationship Id="rId48" Type="http://schemas.openxmlformats.org/officeDocument/2006/relationships/hyperlink" Target="http://hl7.org/fhir/R4/search.html" TargetMode="External"/><Relationship Id="rId56" Type="http://schemas.openxmlformats.org/officeDocument/2006/relationships/hyperlink" Target="http://hl7.org/fhir/R4/healthcareservice.html" TargetMode="External"/><Relationship Id="rId64" Type="http://schemas.openxmlformats.org/officeDocument/2006/relationships/hyperlink" Target="http://hl7.org/fhir/R4/index.html" TargetMode="External"/><Relationship Id="rId69" Type="http://schemas.openxmlformats.org/officeDocument/2006/relationships/hyperlink" Target="http://hl7.org/fhir/R4/organization.html" TargetMode="External"/><Relationship Id="rId77" Type="http://schemas.openxmlformats.org/officeDocument/2006/relationships/hyperlink" Target="http://hl7.org/fhir/R4/practitioner.html" TargetMode="External"/><Relationship Id="rId8" Type="http://schemas.openxmlformats.org/officeDocument/2006/relationships/image" Target="media/image1.jpeg"/><Relationship Id="rId51" Type="http://schemas.openxmlformats.org/officeDocument/2006/relationships/hyperlink" Target="http://hl7.org/fhir/R4/http.html" TargetMode="External"/><Relationship Id="rId72" Type="http://schemas.openxmlformats.org/officeDocument/2006/relationships/hyperlink" Target="http://hl7.org/fhir/R4/practitionerrole.html" TargetMode="External"/><Relationship Id="rId80" Type="http://schemas.openxmlformats.org/officeDocument/2006/relationships/header" Target="header1.xml"/><Relationship Id="rId85"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www.who.int/whr/2006/06_chap1_en.pdf" TargetMode="External"/><Relationship Id="rId33" Type="http://schemas.openxmlformats.org/officeDocument/2006/relationships/image" Target="media/image4.png"/><Relationship Id="rId38" Type="http://schemas.openxmlformats.org/officeDocument/2006/relationships/hyperlink" Target="http://hl7.org/fhir/R4/http.html" TargetMode="External"/><Relationship Id="rId46" Type="http://schemas.openxmlformats.org/officeDocument/2006/relationships/hyperlink" Target="http://hl7.org/fhir/R4/search.html" TargetMode="External"/><Relationship Id="rId59" Type="http://schemas.openxmlformats.org/officeDocument/2006/relationships/hyperlink" Target="http://hl7.org/fhir/R4/location.html" TargetMode="External"/><Relationship Id="rId67" Type="http://schemas.openxmlformats.org/officeDocument/2006/relationships/hyperlink" Target="http://hl7.org/fhir/R4/http.html" TargetMode="External"/><Relationship Id="rId20" Type="http://schemas.openxmlformats.org/officeDocument/2006/relationships/hyperlink" Target="http://build.fhir.org/location.html" TargetMode="External"/><Relationship Id="rId41" Type="http://schemas.openxmlformats.org/officeDocument/2006/relationships/hyperlink" Target="http://hl7.org/fhir/R4/organization.html" TargetMode="External"/><Relationship Id="rId54" Type="http://schemas.openxmlformats.org/officeDocument/2006/relationships/hyperlink" Target="http://hl7.org/fhir/R4/practitioner.html" TargetMode="External"/><Relationship Id="rId62" Type="http://schemas.openxmlformats.org/officeDocument/2006/relationships/hyperlink" Target="http://hl7.org/fhir/R4/practitionerrole.html" TargetMode="External"/><Relationship Id="rId70" Type="http://schemas.openxmlformats.org/officeDocument/2006/relationships/hyperlink" Target="http://hl7.org/fhir/R4/location.html" TargetMode="External"/><Relationship Id="rId75" Type="http://schemas.openxmlformats.org/officeDocument/2006/relationships/hyperlink" Target="http://hl7.org/fhir/R4/organization.html" TargetMode="External"/><Relationship Id="rId83"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gforge.hl7.org/gf/project/fhir/tracker/?action=TrackerItemEdit&amp;tracker_item_id=13264" TargetMode="External"/><Relationship Id="rId28" Type="http://schemas.openxmlformats.org/officeDocument/2006/relationships/comments" Target="comments.xml"/><Relationship Id="rId36" Type="http://schemas.openxmlformats.org/officeDocument/2006/relationships/image" Target="media/image6.png"/><Relationship Id="rId49" Type="http://schemas.openxmlformats.org/officeDocument/2006/relationships/hyperlink" Target="http://hl7.org/fhir/R4/location.html" TargetMode="External"/><Relationship Id="rId57" Type="http://schemas.openxmlformats.org/officeDocument/2006/relationships/hyperlink" Target="https://www.hl7.org/fhir/references-definitions.html" TargetMode="External"/><Relationship Id="rId10" Type="http://schemas.openxmlformats.org/officeDocument/2006/relationships/hyperlink" Target="http://ihe.net/Public_Comment/" TargetMode="External"/><Relationship Id="rId31" Type="http://schemas.openxmlformats.org/officeDocument/2006/relationships/image" Target="media/image2.png"/><Relationship Id="rId44" Type="http://schemas.openxmlformats.org/officeDocument/2006/relationships/hyperlink" Target="http://hl7.org/fhir/R4/search.html" TargetMode="External"/><Relationship Id="rId52" Type="http://schemas.openxmlformats.org/officeDocument/2006/relationships/hyperlink" Target="http://hl7.org/fhir/R4/organization.html" TargetMode="External"/><Relationship Id="rId60" Type="http://schemas.openxmlformats.org/officeDocument/2006/relationships/hyperlink" Target="http://hl7.org/fhir/R4/location.html" TargetMode="External"/><Relationship Id="rId65" Type="http://schemas.openxmlformats.org/officeDocument/2006/relationships/hyperlink" Target="http://hl7.org/fhir/R4/http.html" TargetMode="External"/><Relationship Id="rId73" Type="http://schemas.openxmlformats.org/officeDocument/2006/relationships/hyperlink" Target="http://hl7.org/fhir/R4/healthcareservice.html" TargetMode="External"/><Relationship Id="rId78" Type="http://schemas.openxmlformats.org/officeDocument/2006/relationships/hyperlink" Target="http://hl7.org/fhir/R4/practitionerrole.html" TargetMode="External"/><Relationship Id="rId81" Type="http://schemas.openxmlformats.org/officeDocument/2006/relationships/footer" Target="footer1.xm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search.html" TargetMode="External"/><Relationship Id="rId34" Type="http://schemas.openxmlformats.org/officeDocument/2006/relationships/hyperlink" Target="https://wiki.ohie.org/display/documents/OpenHIE+Entity+Matching+Service" TargetMode="External"/><Relationship Id="rId50" Type="http://schemas.openxmlformats.org/officeDocument/2006/relationships/hyperlink" Target="http://hl7.org/fhir/R4/search.html" TargetMode="External"/><Relationship Id="rId55" Type="http://schemas.openxmlformats.org/officeDocument/2006/relationships/hyperlink" Target="http://hl7.org/fhir/R4/practitionerrole.html" TargetMode="External"/><Relationship Id="rId76" Type="http://schemas.openxmlformats.org/officeDocument/2006/relationships/hyperlink" Target="http://hl7.org/fhir/R4/location.html" TargetMode="External"/><Relationship Id="rId7" Type="http://schemas.openxmlformats.org/officeDocument/2006/relationships/endnotes" Target="endnotes.xml"/><Relationship Id="rId71" Type="http://schemas.openxmlformats.org/officeDocument/2006/relationships/hyperlink" Target="http://hl7.org/fhir/R4/practitioner.html" TargetMode="External"/><Relationship Id="rId2" Type="http://schemas.openxmlformats.org/officeDocument/2006/relationships/numbering" Target="numbering.xml"/><Relationship Id="rId29" Type="http://schemas.microsoft.com/office/2011/relationships/commentsExtended" Target="commentsExtended.xml"/><Relationship Id="rId24" Type="http://schemas.openxmlformats.org/officeDocument/2006/relationships/hyperlink" Target="http://gforge.hl7.org/gf/project/fhir/tracker/?action=TrackerItemEdit&amp;tracker_item_id=13265" TargetMode="External"/><Relationship Id="rId40" Type="http://schemas.openxmlformats.org/officeDocument/2006/relationships/hyperlink" Target="http://hl7.org/fhir/R4/search.html" TargetMode="External"/><Relationship Id="rId45" Type="http://schemas.openxmlformats.org/officeDocument/2006/relationships/hyperlink" Target="http://hl7.org/fhir/R4/practitioner.html" TargetMode="External"/><Relationship Id="rId66" Type="http://schemas.openxmlformats.org/officeDocument/2006/relationships/hyperlink" Target="http://hl7.org/fhir/R4/search.html" TargetMode="External"/><Relationship Id="rId61" Type="http://schemas.openxmlformats.org/officeDocument/2006/relationships/hyperlink" Target="http://hl7.org/fhir/R4/practitioner.html" TargetMode="External"/><Relationship Id="rId8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5B39D-F742-4A8A-92A8-9594CD5D6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78</TotalTime>
  <Pages>49</Pages>
  <Words>9137</Words>
  <Characters>76155</Characters>
  <Application>Microsoft Office Word</Application>
  <DocSecurity>0</DocSecurity>
  <Lines>634</Lines>
  <Paragraphs>170</Paragraphs>
  <ScaleCrop>false</ScaleCrop>
  <HeadingPairs>
    <vt:vector size="2" baseType="variant">
      <vt:variant>
        <vt:lpstr>Title</vt:lpstr>
      </vt:variant>
      <vt:variant>
        <vt:i4>1</vt:i4>
      </vt:variant>
    </vt:vector>
  </HeadingPairs>
  <TitlesOfParts>
    <vt:vector size="1" baseType="lpstr">
      <vt:lpstr>IHE_ITI_Suppl_mCSD_Rev3-0_PC_2019-03-28</vt:lpstr>
    </vt:vector>
  </TitlesOfParts>
  <Company>IHE</Company>
  <LinksUpToDate>false</LinksUpToDate>
  <CharactersWithSpaces>85122</CharactersWithSpaces>
  <SharedDoc>false</SharedDoc>
  <HLinks>
    <vt:vector size="912" baseType="variant">
      <vt:variant>
        <vt:i4>6422653</vt:i4>
      </vt:variant>
      <vt:variant>
        <vt:i4>768</vt:i4>
      </vt:variant>
      <vt:variant>
        <vt:i4>0</vt:i4>
      </vt:variant>
      <vt:variant>
        <vt:i4>5</vt:i4>
      </vt:variant>
      <vt:variant>
        <vt:lpwstr>http://hl7.org/fhir/STU3/healthcareservice.html</vt:lpwstr>
      </vt:variant>
      <vt:variant>
        <vt:lpwstr>resource</vt:lpwstr>
      </vt:variant>
      <vt:variant>
        <vt:i4>3473456</vt:i4>
      </vt:variant>
      <vt:variant>
        <vt:i4>765</vt:i4>
      </vt:variant>
      <vt:variant>
        <vt:i4>0</vt:i4>
      </vt:variant>
      <vt:variant>
        <vt:i4>5</vt:i4>
      </vt:variant>
      <vt:variant>
        <vt:lpwstr>http://hl7.org/fhir/STU3/practitionerrole.html</vt:lpwstr>
      </vt:variant>
      <vt:variant>
        <vt:lpwstr>resource</vt:lpwstr>
      </vt:variant>
      <vt:variant>
        <vt:i4>2818106</vt:i4>
      </vt:variant>
      <vt:variant>
        <vt:i4>762</vt:i4>
      </vt:variant>
      <vt:variant>
        <vt:i4>0</vt:i4>
      </vt:variant>
      <vt:variant>
        <vt:i4>5</vt:i4>
      </vt:variant>
      <vt:variant>
        <vt:lpwstr>http://hl7.org/fhir/STU3/practitioner.html</vt:lpwstr>
      </vt:variant>
      <vt:variant>
        <vt:lpwstr>resource</vt:lpwstr>
      </vt:variant>
      <vt:variant>
        <vt:i4>2359358</vt:i4>
      </vt:variant>
      <vt:variant>
        <vt:i4>759</vt:i4>
      </vt:variant>
      <vt:variant>
        <vt:i4>0</vt:i4>
      </vt:variant>
      <vt:variant>
        <vt:i4>5</vt:i4>
      </vt:variant>
      <vt:variant>
        <vt:lpwstr>http://hl7.org/fhir/STU3/location.html</vt:lpwstr>
      </vt:variant>
      <vt:variant>
        <vt:lpwstr>resource</vt:lpwstr>
      </vt:variant>
      <vt:variant>
        <vt:i4>3604523</vt:i4>
      </vt:variant>
      <vt:variant>
        <vt:i4>756</vt:i4>
      </vt:variant>
      <vt:variant>
        <vt:i4>0</vt:i4>
      </vt:variant>
      <vt:variant>
        <vt:i4>5</vt:i4>
      </vt:variant>
      <vt:variant>
        <vt:lpwstr>http://hl7.org/fhir/STU3/organization.html</vt:lpwstr>
      </vt:variant>
      <vt:variant>
        <vt:lpwstr>resource</vt:lpwstr>
      </vt:variant>
      <vt:variant>
        <vt:i4>8323178</vt:i4>
      </vt:variant>
      <vt:variant>
        <vt:i4>753</vt:i4>
      </vt:variant>
      <vt:variant>
        <vt:i4>0</vt:i4>
      </vt:variant>
      <vt:variant>
        <vt:i4>5</vt:i4>
      </vt:variant>
      <vt:variant>
        <vt:lpwstr>http://hl7.org/fhir/STU3/healthcareservice.html</vt:lpwstr>
      </vt:variant>
      <vt:variant>
        <vt:lpwstr/>
      </vt:variant>
      <vt:variant>
        <vt:i4>2621479</vt:i4>
      </vt:variant>
      <vt:variant>
        <vt:i4>750</vt:i4>
      </vt:variant>
      <vt:variant>
        <vt:i4>0</vt:i4>
      </vt:variant>
      <vt:variant>
        <vt:i4>5</vt:i4>
      </vt:variant>
      <vt:variant>
        <vt:lpwstr>http://hl7.org/fhir/STU3/practitionerrole.html</vt:lpwstr>
      </vt:variant>
      <vt:variant>
        <vt:lpwstr/>
      </vt:variant>
      <vt:variant>
        <vt:i4>3538989</vt:i4>
      </vt:variant>
      <vt:variant>
        <vt:i4>747</vt:i4>
      </vt:variant>
      <vt:variant>
        <vt:i4>0</vt:i4>
      </vt:variant>
      <vt:variant>
        <vt:i4>5</vt:i4>
      </vt:variant>
      <vt:variant>
        <vt:lpwstr>http://hl7.org/fhir/STU3/practitioner.html</vt:lpwstr>
      </vt:variant>
      <vt:variant>
        <vt:lpwstr/>
      </vt:variant>
      <vt:variant>
        <vt:i4>3735593</vt:i4>
      </vt:variant>
      <vt:variant>
        <vt:i4>744</vt:i4>
      </vt:variant>
      <vt:variant>
        <vt:i4>0</vt:i4>
      </vt:variant>
      <vt:variant>
        <vt:i4>5</vt:i4>
      </vt:variant>
      <vt:variant>
        <vt:lpwstr>http://hl7.org/fhir/STU3/location.html</vt:lpwstr>
      </vt:variant>
      <vt:variant>
        <vt:lpwstr/>
      </vt:variant>
      <vt:variant>
        <vt:i4>2752572</vt:i4>
      </vt:variant>
      <vt:variant>
        <vt:i4>741</vt:i4>
      </vt:variant>
      <vt:variant>
        <vt:i4>0</vt:i4>
      </vt:variant>
      <vt:variant>
        <vt:i4>5</vt:i4>
      </vt:variant>
      <vt:variant>
        <vt:lpwstr>http://hl7.org/fhir/STU3/organization.html</vt:lpwstr>
      </vt:variant>
      <vt:variant>
        <vt:lpwstr/>
      </vt:variant>
      <vt:variant>
        <vt:i4>6160465</vt:i4>
      </vt:variant>
      <vt:variant>
        <vt:i4>738</vt:i4>
      </vt:variant>
      <vt:variant>
        <vt:i4>0</vt:i4>
      </vt:variant>
      <vt:variant>
        <vt:i4>5</vt:i4>
      </vt:variant>
      <vt:variant>
        <vt:lpwstr>http://hl7.org.fhir/STU3/http.html</vt:lpwstr>
      </vt:variant>
      <vt:variant>
        <vt:lpwstr>history</vt:lpwstr>
      </vt:variant>
      <vt:variant>
        <vt:i4>6160464</vt:i4>
      </vt:variant>
      <vt:variant>
        <vt:i4>735</vt:i4>
      </vt:variant>
      <vt:variant>
        <vt:i4>0</vt:i4>
      </vt:variant>
      <vt:variant>
        <vt:i4>5</vt:i4>
      </vt:variant>
      <vt:variant>
        <vt:lpwstr>http://hl7.org/fhir/STU3/http.html</vt:lpwstr>
      </vt:variant>
      <vt:variant>
        <vt:lpwstr>history</vt:lpwstr>
      </vt:variant>
      <vt:variant>
        <vt:i4>3276858</vt:i4>
      </vt:variant>
      <vt:variant>
        <vt:i4>732</vt:i4>
      </vt:variant>
      <vt:variant>
        <vt:i4>0</vt:i4>
      </vt:variant>
      <vt:variant>
        <vt:i4>5</vt:i4>
      </vt:variant>
      <vt:variant>
        <vt:lpwstr>http://hl7.org/fhir/STU3/search.html</vt:lpwstr>
      </vt:variant>
      <vt:variant>
        <vt:lpwstr>errors</vt:lpwstr>
      </vt:variant>
      <vt:variant>
        <vt:i4>6160464</vt:i4>
      </vt:variant>
      <vt:variant>
        <vt:i4>729</vt:i4>
      </vt:variant>
      <vt:variant>
        <vt:i4>0</vt:i4>
      </vt:variant>
      <vt:variant>
        <vt:i4>5</vt:i4>
      </vt:variant>
      <vt:variant>
        <vt:lpwstr>http://hl7.org/fhir/STU3/http.html</vt:lpwstr>
      </vt:variant>
      <vt:variant>
        <vt:lpwstr>history</vt:lpwstr>
      </vt:variant>
      <vt:variant>
        <vt:i4>7012468</vt:i4>
      </vt:variant>
      <vt:variant>
        <vt:i4>723</vt:i4>
      </vt:variant>
      <vt:variant>
        <vt:i4>0</vt:i4>
      </vt:variant>
      <vt:variant>
        <vt:i4>5</vt:i4>
      </vt:variant>
      <vt:variant>
        <vt:lpwstr>http://hl7.org/fhir/STU3/index.html</vt:lpwstr>
      </vt:variant>
      <vt:variant>
        <vt:lpwstr/>
      </vt:variant>
      <vt:variant>
        <vt:i4>6422653</vt:i4>
      </vt:variant>
      <vt:variant>
        <vt:i4>717</vt:i4>
      </vt:variant>
      <vt:variant>
        <vt:i4>0</vt:i4>
      </vt:variant>
      <vt:variant>
        <vt:i4>5</vt:i4>
      </vt:variant>
      <vt:variant>
        <vt:lpwstr>http://hl7.org/fhir/STU3/healthcareservice.html</vt:lpwstr>
      </vt:variant>
      <vt:variant>
        <vt:lpwstr>resource</vt:lpwstr>
      </vt:variant>
      <vt:variant>
        <vt:i4>3473456</vt:i4>
      </vt:variant>
      <vt:variant>
        <vt:i4>714</vt:i4>
      </vt:variant>
      <vt:variant>
        <vt:i4>0</vt:i4>
      </vt:variant>
      <vt:variant>
        <vt:i4>5</vt:i4>
      </vt:variant>
      <vt:variant>
        <vt:lpwstr>http://hl7.org/fhir/STU3/practitionerrole.html</vt:lpwstr>
      </vt:variant>
      <vt:variant>
        <vt:lpwstr>resource</vt:lpwstr>
      </vt:variant>
      <vt:variant>
        <vt:i4>2818106</vt:i4>
      </vt:variant>
      <vt:variant>
        <vt:i4>711</vt:i4>
      </vt:variant>
      <vt:variant>
        <vt:i4>0</vt:i4>
      </vt:variant>
      <vt:variant>
        <vt:i4>5</vt:i4>
      </vt:variant>
      <vt:variant>
        <vt:lpwstr>http://hl7.org/fhir/STU3/practitioner.html</vt:lpwstr>
      </vt:variant>
      <vt:variant>
        <vt:lpwstr>resource</vt:lpwstr>
      </vt:variant>
      <vt:variant>
        <vt:i4>2359358</vt:i4>
      </vt:variant>
      <vt:variant>
        <vt:i4>708</vt:i4>
      </vt:variant>
      <vt:variant>
        <vt:i4>0</vt:i4>
      </vt:variant>
      <vt:variant>
        <vt:i4>5</vt:i4>
      </vt:variant>
      <vt:variant>
        <vt:lpwstr>http://hl7.org/fhir/STU3/location.html</vt:lpwstr>
      </vt:variant>
      <vt:variant>
        <vt:lpwstr>resource</vt:lpwstr>
      </vt:variant>
      <vt:variant>
        <vt:i4>2359358</vt:i4>
      </vt:variant>
      <vt:variant>
        <vt:i4>705</vt:i4>
      </vt:variant>
      <vt:variant>
        <vt:i4>0</vt:i4>
      </vt:variant>
      <vt:variant>
        <vt:i4>5</vt:i4>
      </vt:variant>
      <vt:variant>
        <vt:lpwstr>http://hl7.org/fhir/STU3/location.html</vt:lpwstr>
      </vt:variant>
      <vt:variant>
        <vt:lpwstr>resource</vt:lpwstr>
      </vt:variant>
      <vt:variant>
        <vt:i4>3604523</vt:i4>
      </vt:variant>
      <vt:variant>
        <vt:i4>702</vt:i4>
      </vt:variant>
      <vt:variant>
        <vt:i4>0</vt:i4>
      </vt:variant>
      <vt:variant>
        <vt:i4>5</vt:i4>
      </vt:variant>
      <vt:variant>
        <vt:lpwstr>http://hl7.org/fhir/STU3/organization.html</vt:lpwstr>
      </vt:variant>
      <vt:variant>
        <vt:lpwstr>resource</vt:lpwstr>
      </vt:variant>
      <vt:variant>
        <vt:i4>8323178</vt:i4>
      </vt:variant>
      <vt:variant>
        <vt:i4>699</vt:i4>
      </vt:variant>
      <vt:variant>
        <vt:i4>0</vt:i4>
      </vt:variant>
      <vt:variant>
        <vt:i4>5</vt:i4>
      </vt:variant>
      <vt:variant>
        <vt:lpwstr>http://hl7.org/fhir/STU3/healthcareservice.html</vt:lpwstr>
      </vt:variant>
      <vt:variant>
        <vt:lpwstr/>
      </vt:variant>
      <vt:variant>
        <vt:i4>2621479</vt:i4>
      </vt:variant>
      <vt:variant>
        <vt:i4>696</vt:i4>
      </vt:variant>
      <vt:variant>
        <vt:i4>0</vt:i4>
      </vt:variant>
      <vt:variant>
        <vt:i4>5</vt:i4>
      </vt:variant>
      <vt:variant>
        <vt:lpwstr>http://hl7.org/fhir/STU3/practitionerrole.html</vt:lpwstr>
      </vt:variant>
      <vt:variant>
        <vt:lpwstr/>
      </vt:variant>
      <vt:variant>
        <vt:i4>3538989</vt:i4>
      </vt:variant>
      <vt:variant>
        <vt:i4>693</vt:i4>
      </vt:variant>
      <vt:variant>
        <vt:i4>0</vt:i4>
      </vt:variant>
      <vt:variant>
        <vt:i4>5</vt:i4>
      </vt:variant>
      <vt:variant>
        <vt:lpwstr>http://hl7.org/fhir/STU3/practitioner.html</vt:lpwstr>
      </vt:variant>
      <vt:variant>
        <vt:lpwstr/>
      </vt:variant>
      <vt:variant>
        <vt:i4>3735593</vt:i4>
      </vt:variant>
      <vt:variant>
        <vt:i4>690</vt:i4>
      </vt:variant>
      <vt:variant>
        <vt:i4>0</vt:i4>
      </vt:variant>
      <vt:variant>
        <vt:i4>5</vt:i4>
      </vt:variant>
      <vt:variant>
        <vt:lpwstr>http://hl7.org/fhir/STU3/location.html</vt:lpwstr>
      </vt:variant>
      <vt:variant>
        <vt:lpwstr/>
      </vt:variant>
      <vt:variant>
        <vt:i4>2752572</vt:i4>
      </vt:variant>
      <vt:variant>
        <vt:i4>687</vt:i4>
      </vt:variant>
      <vt:variant>
        <vt:i4>0</vt:i4>
      </vt:variant>
      <vt:variant>
        <vt:i4>5</vt:i4>
      </vt:variant>
      <vt:variant>
        <vt:lpwstr>http://hl7.org/fhir/STU3/organization.html</vt:lpwstr>
      </vt:variant>
      <vt:variant>
        <vt:lpwstr/>
      </vt:variant>
      <vt:variant>
        <vt:i4>5111893</vt:i4>
      </vt:variant>
      <vt:variant>
        <vt:i4>684</vt:i4>
      </vt:variant>
      <vt:variant>
        <vt:i4>0</vt:i4>
      </vt:variant>
      <vt:variant>
        <vt:i4>5</vt:i4>
      </vt:variant>
      <vt:variant>
        <vt:lpwstr>http://hl7.org/fhir/STU3/http.html</vt:lpwstr>
      </vt:variant>
      <vt:variant>
        <vt:lpwstr>search</vt:lpwstr>
      </vt:variant>
      <vt:variant>
        <vt:i4>3276858</vt:i4>
      </vt:variant>
      <vt:variant>
        <vt:i4>678</vt:i4>
      </vt:variant>
      <vt:variant>
        <vt:i4>0</vt:i4>
      </vt:variant>
      <vt:variant>
        <vt:i4>5</vt:i4>
      </vt:variant>
      <vt:variant>
        <vt:lpwstr>http://hl7.org/fhir/STU3/search.html</vt:lpwstr>
      </vt:variant>
      <vt:variant>
        <vt:lpwstr>errors</vt:lpwstr>
      </vt:variant>
      <vt:variant>
        <vt:i4>4587608</vt:i4>
      </vt:variant>
      <vt:variant>
        <vt:i4>657</vt:i4>
      </vt:variant>
      <vt:variant>
        <vt:i4>0</vt:i4>
      </vt:variant>
      <vt:variant>
        <vt:i4>5</vt:i4>
      </vt:variant>
      <vt:variant>
        <vt:lpwstr>http://hl7.org/fhir/STU3/location.html</vt:lpwstr>
      </vt:variant>
      <vt:variant>
        <vt:lpwstr>search</vt:lpwstr>
      </vt:variant>
      <vt:variant>
        <vt:i4>2490416</vt:i4>
      </vt:variant>
      <vt:variant>
        <vt:i4>654</vt:i4>
      </vt:variant>
      <vt:variant>
        <vt:i4>0</vt:i4>
      </vt:variant>
      <vt:variant>
        <vt:i4>5</vt:i4>
      </vt:variant>
      <vt:variant>
        <vt:lpwstr>http://hl7.org/fhir/STU3/search.html</vt:lpwstr>
      </vt:variant>
      <vt:variant>
        <vt:lpwstr>string</vt:lpwstr>
      </vt:variant>
      <vt:variant>
        <vt:i4>27</vt:i4>
      </vt:variant>
      <vt:variant>
        <vt:i4>651</vt:i4>
      </vt:variant>
      <vt:variant>
        <vt:i4>0</vt:i4>
      </vt:variant>
      <vt:variant>
        <vt:i4>5</vt:i4>
      </vt:variant>
      <vt:variant>
        <vt:lpwstr>http://hl7.org/fhir/STU3/healthcareservice.html</vt:lpwstr>
      </vt:variant>
      <vt:variant>
        <vt:lpwstr>search</vt:lpwstr>
      </vt:variant>
      <vt:variant>
        <vt:i4>5701718</vt:i4>
      </vt:variant>
      <vt:variant>
        <vt:i4>648</vt:i4>
      </vt:variant>
      <vt:variant>
        <vt:i4>0</vt:i4>
      </vt:variant>
      <vt:variant>
        <vt:i4>5</vt:i4>
      </vt:variant>
      <vt:variant>
        <vt:lpwstr>http://hl7.org/fhir/STU3/practitionerrole.html</vt:lpwstr>
      </vt:variant>
      <vt:variant>
        <vt:lpwstr>search</vt:lpwstr>
      </vt:variant>
      <vt:variant>
        <vt:i4>2490416</vt:i4>
      </vt:variant>
      <vt:variant>
        <vt:i4>645</vt:i4>
      </vt:variant>
      <vt:variant>
        <vt:i4>0</vt:i4>
      </vt:variant>
      <vt:variant>
        <vt:i4>5</vt:i4>
      </vt:variant>
      <vt:variant>
        <vt:lpwstr>http://hl7.org/fhir/STU3/search.html</vt:lpwstr>
      </vt:variant>
      <vt:variant>
        <vt:lpwstr>string</vt:lpwstr>
      </vt:variant>
      <vt:variant>
        <vt:i4>4784220</vt:i4>
      </vt:variant>
      <vt:variant>
        <vt:i4>642</vt:i4>
      </vt:variant>
      <vt:variant>
        <vt:i4>0</vt:i4>
      </vt:variant>
      <vt:variant>
        <vt:i4>5</vt:i4>
      </vt:variant>
      <vt:variant>
        <vt:lpwstr>http://hl7.org/fhir/STU3/practitioner.html</vt:lpwstr>
      </vt:variant>
      <vt:variant>
        <vt:lpwstr>search</vt:lpwstr>
      </vt:variant>
      <vt:variant>
        <vt:i4>2490416</vt:i4>
      </vt:variant>
      <vt:variant>
        <vt:i4>639</vt:i4>
      </vt:variant>
      <vt:variant>
        <vt:i4>0</vt:i4>
      </vt:variant>
      <vt:variant>
        <vt:i4>5</vt:i4>
      </vt:variant>
      <vt:variant>
        <vt:lpwstr>http://hl7.org/fhir/STU3/search.html</vt:lpwstr>
      </vt:variant>
      <vt:variant>
        <vt:lpwstr>string</vt:lpwstr>
      </vt:variant>
      <vt:variant>
        <vt:i4>4587608</vt:i4>
      </vt:variant>
      <vt:variant>
        <vt:i4>636</vt:i4>
      </vt:variant>
      <vt:variant>
        <vt:i4>0</vt:i4>
      </vt:variant>
      <vt:variant>
        <vt:i4>5</vt:i4>
      </vt:variant>
      <vt:variant>
        <vt:lpwstr>http://hl7.org/fhir/STU3/location.html</vt:lpwstr>
      </vt:variant>
      <vt:variant>
        <vt:lpwstr>search</vt:lpwstr>
      </vt:variant>
      <vt:variant>
        <vt:i4>2490416</vt:i4>
      </vt:variant>
      <vt:variant>
        <vt:i4>633</vt:i4>
      </vt:variant>
      <vt:variant>
        <vt:i4>0</vt:i4>
      </vt:variant>
      <vt:variant>
        <vt:i4>5</vt:i4>
      </vt:variant>
      <vt:variant>
        <vt:lpwstr>http://hl7.org/fhir/STU3/search.html</vt:lpwstr>
      </vt:variant>
      <vt:variant>
        <vt:lpwstr>string</vt:lpwstr>
      </vt:variant>
      <vt:variant>
        <vt:i4>5570637</vt:i4>
      </vt:variant>
      <vt:variant>
        <vt:i4>630</vt:i4>
      </vt:variant>
      <vt:variant>
        <vt:i4>0</vt:i4>
      </vt:variant>
      <vt:variant>
        <vt:i4>5</vt:i4>
      </vt:variant>
      <vt:variant>
        <vt:lpwstr>http://hl7.org/fhir/STU3/organization.html</vt:lpwstr>
      </vt:variant>
      <vt:variant>
        <vt:lpwstr>search</vt:lpwstr>
      </vt:variant>
      <vt:variant>
        <vt:i4>3145790</vt:i4>
      </vt:variant>
      <vt:variant>
        <vt:i4>627</vt:i4>
      </vt:variant>
      <vt:variant>
        <vt:i4>0</vt:i4>
      </vt:variant>
      <vt:variant>
        <vt:i4>5</vt:i4>
      </vt:variant>
      <vt:variant>
        <vt:lpwstr>http://hl7.org/fhir/STU3/search.html</vt:lpwstr>
      </vt:variant>
      <vt:variant>
        <vt:lpwstr>all</vt:lpwstr>
      </vt:variant>
      <vt:variant>
        <vt:i4>5308497</vt:i4>
      </vt:variant>
      <vt:variant>
        <vt:i4>624</vt:i4>
      </vt:variant>
      <vt:variant>
        <vt:i4>0</vt:i4>
      </vt:variant>
      <vt:variant>
        <vt:i4>5</vt:i4>
      </vt:variant>
      <vt:variant>
        <vt:lpwstr>http://hl7.org/fhir/STU3/search.html</vt:lpwstr>
      </vt:variant>
      <vt:variant>
        <vt:lpwstr>combining</vt:lpwstr>
      </vt:variant>
      <vt:variant>
        <vt:i4>5111893</vt:i4>
      </vt:variant>
      <vt:variant>
        <vt:i4>621</vt:i4>
      </vt:variant>
      <vt:variant>
        <vt:i4>0</vt:i4>
      </vt:variant>
      <vt:variant>
        <vt:i4>5</vt:i4>
      </vt:variant>
      <vt:variant>
        <vt:lpwstr>http://hl7.org/fhir/STU3/http.html</vt:lpwstr>
      </vt:variant>
      <vt:variant>
        <vt:lpwstr>search</vt:lpwstr>
      </vt:variant>
      <vt:variant>
        <vt:i4>7012468</vt:i4>
      </vt:variant>
      <vt:variant>
        <vt:i4>615</vt:i4>
      </vt:variant>
      <vt:variant>
        <vt:i4>0</vt:i4>
      </vt:variant>
      <vt:variant>
        <vt:i4>5</vt:i4>
      </vt:variant>
      <vt:variant>
        <vt:lpwstr>http://hl7.org/fhir/STU3/index.html</vt:lpwstr>
      </vt:variant>
      <vt:variant>
        <vt:lpwstr/>
      </vt:variant>
      <vt:variant>
        <vt:i4>7405615</vt:i4>
      </vt:variant>
      <vt:variant>
        <vt:i4>609</vt:i4>
      </vt:variant>
      <vt:variant>
        <vt:i4>0</vt:i4>
      </vt:variant>
      <vt:variant>
        <vt:i4>5</vt:i4>
      </vt:variant>
      <vt:variant>
        <vt:lpwstr>https://wiki.ohie.org/display/documents/OpenHIE+Entity+Matching+Service</vt:lpwstr>
      </vt:variant>
      <vt:variant>
        <vt:lpwstr/>
      </vt:variant>
      <vt:variant>
        <vt:i4>2424895</vt:i4>
      </vt:variant>
      <vt:variant>
        <vt:i4>603</vt:i4>
      </vt:variant>
      <vt:variant>
        <vt:i4>0</vt:i4>
      </vt:variant>
      <vt:variant>
        <vt:i4>5</vt:i4>
      </vt:variant>
      <vt:variant>
        <vt:lpwstr>http://ihe.net/TF_Intro_Appendices.aspx</vt:lpwstr>
      </vt:variant>
      <vt:variant>
        <vt:lpwstr/>
      </vt:variant>
      <vt:variant>
        <vt:i4>1769500</vt:i4>
      </vt:variant>
      <vt:variant>
        <vt:i4>600</vt:i4>
      </vt:variant>
      <vt:variant>
        <vt:i4>0</vt:i4>
      </vt:variant>
      <vt:variant>
        <vt:i4>5</vt:i4>
      </vt:variant>
      <vt:variant>
        <vt:lpwstr>http://wiki.siframework.org/file/view/ESI Query and Response.pdf</vt:lpwstr>
      </vt:variant>
      <vt:variant>
        <vt:lpwstr/>
      </vt:variant>
      <vt:variant>
        <vt:i4>2883616</vt:i4>
      </vt:variant>
      <vt:variant>
        <vt:i4>597</vt:i4>
      </vt:variant>
      <vt:variant>
        <vt:i4>0</vt:i4>
      </vt:variant>
      <vt:variant>
        <vt:i4>5</vt:i4>
      </vt:variant>
      <vt:variant>
        <vt:lpwstr>http://www.who.int/whr/2006/06_chap1_en.pdf</vt:lpwstr>
      </vt:variant>
      <vt:variant>
        <vt:lpwstr/>
      </vt:variant>
      <vt:variant>
        <vt:i4>5898240</vt:i4>
      </vt:variant>
      <vt:variant>
        <vt:i4>594</vt:i4>
      </vt:variant>
      <vt:variant>
        <vt:i4>0</vt:i4>
      </vt:variant>
      <vt:variant>
        <vt:i4>5</vt:i4>
      </vt:variant>
      <vt:variant>
        <vt:lpwstr>http://build.fhir.org/location.html</vt:lpwstr>
      </vt:variant>
      <vt:variant>
        <vt:lpwstr>bnr</vt:lpwstr>
      </vt:variant>
      <vt:variant>
        <vt:i4>1048643</vt:i4>
      </vt:variant>
      <vt:variant>
        <vt:i4>591</vt:i4>
      </vt:variant>
      <vt:variant>
        <vt:i4>0</vt:i4>
      </vt:variant>
      <vt:variant>
        <vt:i4>5</vt:i4>
      </vt:variant>
      <vt:variant>
        <vt:lpwstr>http://gforge.hl7.org/gf/project/fhir/tracker/?action=TrackerItemEdit&amp;tracker_item_id=13265</vt:lpwstr>
      </vt:variant>
      <vt:variant>
        <vt:lpwstr/>
      </vt:variant>
      <vt:variant>
        <vt:i4>1048643</vt:i4>
      </vt:variant>
      <vt:variant>
        <vt:i4>588</vt:i4>
      </vt:variant>
      <vt:variant>
        <vt:i4>0</vt:i4>
      </vt:variant>
      <vt:variant>
        <vt:i4>5</vt:i4>
      </vt:variant>
      <vt:variant>
        <vt:lpwstr>http://gforge.hl7.org/gf/project/fhir/tracker/?action=TrackerItemEdit&amp;tracker_item_id=13264</vt:lpwstr>
      </vt:variant>
      <vt:variant>
        <vt:lpwstr/>
      </vt:variant>
      <vt:variant>
        <vt:i4>2031682</vt:i4>
      </vt:variant>
      <vt:variant>
        <vt:i4>585</vt:i4>
      </vt:variant>
      <vt:variant>
        <vt:i4>0</vt:i4>
      </vt:variant>
      <vt:variant>
        <vt:i4>5</vt:i4>
      </vt:variant>
      <vt:variant>
        <vt:lpwstr>http://gforge.hl7.org/gf/project/fhir/tracker/?action=TrackerItemEdit&amp;tracker_item_id=13391</vt:lpwstr>
      </vt:variant>
      <vt:variant>
        <vt:lpwstr/>
      </vt:variant>
      <vt:variant>
        <vt:i4>2883616</vt:i4>
      </vt:variant>
      <vt:variant>
        <vt:i4>579</vt:i4>
      </vt:variant>
      <vt:variant>
        <vt:i4>0</vt:i4>
      </vt:variant>
      <vt:variant>
        <vt:i4>5</vt:i4>
      </vt:variant>
      <vt:variant>
        <vt:lpwstr>http://www.who.int/whr/2006/06_chap1_en.pdf</vt:lpwstr>
      </vt:variant>
      <vt:variant>
        <vt:lpwstr/>
      </vt:variant>
      <vt:variant>
        <vt:i4>7536766</vt:i4>
      </vt:variant>
      <vt:variant>
        <vt:i4>576</vt:i4>
      </vt:variant>
      <vt:variant>
        <vt:i4>0</vt:i4>
      </vt:variant>
      <vt:variant>
        <vt:i4>5</vt:i4>
      </vt:variant>
      <vt:variant>
        <vt:lpwstr>http://hl7.org/fhir</vt:lpwstr>
      </vt:variant>
      <vt:variant>
        <vt:lpwstr/>
      </vt:variant>
      <vt:variant>
        <vt:i4>1376306</vt:i4>
      </vt:variant>
      <vt:variant>
        <vt:i4>569</vt:i4>
      </vt:variant>
      <vt:variant>
        <vt:i4>0</vt:i4>
      </vt:variant>
      <vt:variant>
        <vt:i4>5</vt:i4>
      </vt:variant>
      <vt:variant>
        <vt:lpwstr/>
      </vt:variant>
      <vt:variant>
        <vt:lpwstr>_Toc482779346</vt:lpwstr>
      </vt:variant>
      <vt:variant>
        <vt:i4>1376306</vt:i4>
      </vt:variant>
      <vt:variant>
        <vt:i4>563</vt:i4>
      </vt:variant>
      <vt:variant>
        <vt:i4>0</vt:i4>
      </vt:variant>
      <vt:variant>
        <vt:i4>5</vt:i4>
      </vt:variant>
      <vt:variant>
        <vt:lpwstr/>
      </vt:variant>
      <vt:variant>
        <vt:lpwstr>_Toc482779345</vt:lpwstr>
      </vt:variant>
      <vt:variant>
        <vt:i4>1376306</vt:i4>
      </vt:variant>
      <vt:variant>
        <vt:i4>557</vt:i4>
      </vt:variant>
      <vt:variant>
        <vt:i4>0</vt:i4>
      </vt:variant>
      <vt:variant>
        <vt:i4>5</vt:i4>
      </vt:variant>
      <vt:variant>
        <vt:lpwstr/>
      </vt:variant>
      <vt:variant>
        <vt:lpwstr>_Toc482779344</vt:lpwstr>
      </vt:variant>
      <vt:variant>
        <vt:i4>1376306</vt:i4>
      </vt:variant>
      <vt:variant>
        <vt:i4>551</vt:i4>
      </vt:variant>
      <vt:variant>
        <vt:i4>0</vt:i4>
      </vt:variant>
      <vt:variant>
        <vt:i4>5</vt:i4>
      </vt:variant>
      <vt:variant>
        <vt:lpwstr/>
      </vt:variant>
      <vt:variant>
        <vt:lpwstr>_Toc482779343</vt:lpwstr>
      </vt:variant>
      <vt:variant>
        <vt:i4>1376306</vt:i4>
      </vt:variant>
      <vt:variant>
        <vt:i4>545</vt:i4>
      </vt:variant>
      <vt:variant>
        <vt:i4>0</vt:i4>
      </vt:variant>
      <vt:variant>
        <vt:i4>5</vt:i4>
      </vt:variant>
      <vt:variant>
        <vt:lpwstr/>
      </vt:variant>
      <vt:variant>
        <vt:lpwstr>_Toc482779342</vt:lpwstr>
      </vt:variant>
      <vt:variant>
        <vt:i4>1376306</vt:i4>
      </vt:variant>
      <vt:variant>
        <vt:i4>539</vt:i4>
      </vt:variant>
      <vt:variant>
        <vt:i4>0</vt:i4>
      </vt:variant>
      <vt:variant>
        <vt:i4>5</vt:i4>
      </vt:variant>
      <vt:variant>
        <vt:lpwstr/>
      </vt:variant>
      <vt:variant>
        <vt:lpwstr>_Toc482779341</vt:lpwstr>
      </vt:variant>
      <vt:variant>
        <vt:i4>1376306</vt:i4>
      </vt:variant>
      <vt:variant>
        <vt:i4>533</vt:i4>
      </vt:variant>
      <vt:variant>
        <vt:i4>0</vt:i4>
      </vt:variant>
      <vt:variant>
        <vt:i4>5</vt:i4>
      </vt:variant>
      <vt:variant>
        <vt:lpwstr/>
      </vt:variant>
      <vt:variant>
        <vt:lpwstr>_Toc482779340</vt:lpwstr>
      </vt:variant>
      <vt:variant>
        <vt:i4>1179698</vt:i4>
      </vt:variant>
      <vt:variant>
        <vt:i4>527</vt:i4>
      </vt:variant>
      <vt:variant>
        <vt:i4>0</vt:i4>
      </vt:variant>
      <vt:variant>
        <vt:i4>5</vt:i4>
      </vt:variant>
      <vt:variant>
        <vt:lpwstr/>
      </vt:variant>
      <vt:variant>
        <vt:lpwstr>_Toc482779339</vt:lpwstr>
      </vt:variant>
      <vt:variant>
        <vt:i4>1179698</vt:i4>
      </vt:variant>
      <vt:variant>
        <vt:i4>521</vt:i4>
      </vt:variant>
      <vt:variant>
        <vt:i4>0</vt:i4>
      </vt:variant>
      <vt:variant>
        <vt:i4>5</vt:i4>
      </vt:variant>
      <vt:variant>
        <vt:lpwstr/>
      </vt:variant>
      <vt:variant>
        <vt:lpwstr>_Toc482779338</vt:lpwstr>
      </vt:variant>
      <vt:variant>
        <vt:i4>1179698</vt:i4>
      </vt:variant>
      <vt:variant>
        <vt:i4>515</vt:i4>
      </vt:variant>
      <vt:variant>
        <vt:i4>0</vt:i4>
      </vt:variant>
      <vt:variant>
        <vt:i4>5</vt:i4>
      </vt:variant>
      <vt:variant>
        <vt:lpwstr/>
      </vt:variant>
      <vt:variant>
        <vt:lpwstr>_Toc482779337</vt:lpwstr>
      </vt:variant>
      <vt:variant>
        <vt:i4>1179698</vt:i4>
      </vt:variant>
      <vt:variant>
        <vt:i4>509</vt:i4>
      </vt:variant>
      <vt:variant>
        <vt:i4>0</vt:i4>
      </vt:variant>
      <vt:variant>
        <vt:i4>5</vt:i4>
      </vt:variant>
      <vt:variant>
        <vt:lpwstr/>
      </vt:variant>
      <vt:variant>
        <vt:lpwstr>_Toc482779336</vt:lpwstr>
      </vt:variant>
      <vt:variant>
        <vt:i4>1179698</vt:i4>
      </vt:variant>
      <vt:variant>
        <vt:i4>503</vt:i4>
      </vt:variant>
      <vt:variant>
        <vt:i4>0</vt:i4>
      </vt:variant>
      <vt:variant>
        <vt:i4>5</vt:i4>
      </vt:variant>
      <vt:variant>
        <vt:lpwstr/>
      </vt:variant>
      <vt:variant>
        <vt:lpwstr>_Toc482779335</vt:lpwstr>
      </vt:variant>
      <vt:variant>
        <vt:i4>1179698</vt:i4>
      </vt:variant>
      <vt:variant>
        <vt:i4>497</vt:i4>
      </vt:variant>
      <vt:variant>
        <vt:i4>0</vt:i4>
      </vt:variant>
      <vt:variant>
        <vt:i4>5</vt:i4>
      </vt:variant>
      <vt:variant>
        <vt:lpwstr/>
      </vt:variant>
      <vt:variant>
        <vt:lpwstr>_Toc482779334</vt:lpwstr>
      </vt:variant>
      <vt:variant>
        <vt:i4>1179698</vt:i4>
      </vt:variant>
      <vt:variant>
        <vt:i4>491</vt:i4>
      </vt:variant>
      <vt:variant>
        <vt:i4>0</vt:i4>
      </vt:variant>
      <vt:variant>
        <vt:i4>5</vt:i4>
      </vt:variant>
      <vt:variant>
        <vt:lpwstr/>
      </vt:variant>
      <vt:variant>
        <vt:lpwstr>_Toc482779333</vt:lpwstr>
      </vt:variant>
      <vt:variant>
        <vt:i4>1179698</vt:i4>
      </vt:variant>
      <vt:variant>
        <vt:i4>485</vt:i4>
      </vt:variant>
      <vt:variant>
        <vt:i4>0</vt:i4>
      </vt:variant>
      <vt:variant>
        <vt:i4>5</vt:i4>
      </vt:variant>
      <vt:variant>
        <vt:lpwstr/>
      </vt:variant>
      <vt:variant>
        <vt:lpwstr>_Toc482779332</vt:lpwstr>
      </vt:variant>
      <vt:variant>
        <vt:i4>1179698</vt:i4>
      </vt:variant>
      <vt:variant>
        <vt:i4>479</vt:i4>
      </vt:variant>
      <vt:variant>
        <vt:i4>0</vt:i4>
      </vt:variant>
      <vt:variant>
        <vt:i4>5</vt:i4>
      </vt:variant>
      <vt:variant>
        <vt:lpwstr/>
      </vt:variant>
      <vt:variant>
        <vt:lpwstr>_Toc482779331</vt:lpwstr>
      </vt:variant>
      <vt:variant>
        <vt:i4>1179698</vt:i4>
      </vt:variant>
      <vt:variant>
        <vt:i4>473</vt:i4>
      </vt:variant>
      <vt:variant>
        <vt:i4>0</vt:i4>
      </vt:variant>
      <vt:variant>
        <vt:i4>5</vt:i4>
      </vt:variant>
      <vt:variant>
        <vt:lpwstr/>
      </vt:variant>
      <vt:variant>
        <vt:lpwstr>_Toc482779330</vt:lpwstr>
      </vt:variant>
      <vt:variant>
        <vt:i4>1245234</vt:i4>
      </vt:variant>
      <vt:variant>
        <vt:i4>467</vt:i4>
      </vt:variant>
      <vt:variant>
        <vt:i4>0</vt:i4>
      </vt:variant>
      <vt:variant>
        <vt:i4>5</vt:i4>
      </vt:variant>
      <vt:variant>
        <vt:lpwstr/>
      </vt:variant>
      <vt:variant>
        <vt:lpwstr>_Toc482779329</vt:lpwstr>
      </vt:variant>
      <vt:variant>
        <vt:i4>1245234</vt:i4>
      </vt:variant>
      <vt:variant>
        <vt:i4>461</vt:i4>
      </vt:variant>
      <vt:variant>
        <vt:i4>0</vt:i4>
      </vt:variant>
      <vt:variant>
        <vt:i4>5</vt:i4>
      </vt:variant>
      <vt:variant>
        <vt:lpwstr/>
      </vt:variant>
      <vt:variant>
        <vt:lpwstr>_Toc482779328</vt:lpwstr>
      </vt:variant>
      <vt:variant>
        <vt:i4>1245234</vt:i4>
      </vt:variant>
      <vt:variant>
        <vt:i4>455</vt:i4>
      </vt:variant>
      <vt:variant>
        <vt:i4>0</vt:i4>
      </vt:variant>
      <vt:variant>
        <vt:i4>5</vt:i4>
      </vt:variant>
      <vt:variant>
        <vt:lpwstr/>
      </vt:variant>
      <vt:variant>
        <vt:lpwstr>_Toc482779327</vt:lpwstr>
      </vt:variant>
      <vt:variant>
        <vt:i4>1245234</vt:i4>
      </vt:variant>
      <vt:variant>
        <vt:i4>449</vt:i4>
      </vt:variant>
      <vt:variant>
        <vt:i4>0</vt:i4>
      </vt:variant>
      <vt:variant>
        <vt:i4>5</vt:i4>
      </vt:variant>
      <vt:variant>
        <vt:lpwstr/>
      </vt:variant>
      <vt:variant>
        <vt:lpwstr>_Toc482779326</vt:lpwstr>
      </vt:variant>
      <vt:variant>
        <vt:i4>1245234</vt:i4>
      </vt:variant>
      <vt:variant>
        <vt:i4>443</vt:i4>
      </vt:variant>
      <vt:variant>
        <vt:i4>0</vt:i4>
      </vt:variant>
      <vt:variant>
        <vt:i4>5</vt:i4>
      </vt:variant>
      <vt:variant>
        <vt:lpwstr/>
      </vt:variant>
      <vt:variant>
        <vt:lpwstr>_Toc482779325</vt:lpwstr>
      </vt:variant>
      <vt:variant>
        <vt:i4>1245234</vt:i4>
      </vt:variant>
      <vt:variant>
        <vt:i4>437</vt:i4>
      </vt:variant>
      <vt:variant>
        <vt:i4>0</vt:i4>
      </vt:variant>
      <vt:variant>
        <vt:i4>5</vt:i4>
      </vt:variant>
      <vt:variant>
        <vt:lpwstr/>
      </vt:variant>
      <vt:variant>
        <vt:lpwstr>_Toc482779324</vt:lpwstr>
      </vt:variant>
      <vt:variant>
        <vt:i4>1245234</vt:i4>
      </vt:variant>
      <vt:variant>
        <vt:i4>431</vt:i4>
      </vt:variant>
      <vt:variant>
        <vt:i4>0</vt:i4>
      </vt:variant>
      <vt:variant>
        <vt:i4>5</vt:i4>
      </vt:variant>
      <vt:variant>
        <vt:lpwstr/>
      </vt:variant>
      <vt:variant>
        <vt:lpwstr>_Toc482779323</vt:lpwstr>
      </vt:variant>
      <vt:variant>
        <vt:i4>1245234</vt:i4>
      </vt:variant>
      <vt:variant>
        <vt:i4>425</vt:i4>
      </vt:variant>
      <vt:variant>
        <vt:i4>0</vt:i4>
      </vt:variant>
      <vt:variant>
        <vt:i4>5</vt:i4>
      </vt:variant>
      <vt:variant>
        <vt:lpwstr/>
      </vt:variant>
      <vt:variant>
        <vt:lpwstr>_Toc482779322</vt:lpwstr>
      </vt:variant>
      <vt:variant>
        <vt:i4>1245234</vt:i4>
      </vt:variant>
      <vt:variant>
        <vt:i4>419</vt:i4>
      </vt:variant>
      <vt:variant>
        <vt:i4>0</vt:i4>
      </vt:variant>
      <vt:variant>
        <vt:i4>5</vt:i4>
      </vt:variant>
      <vt:variant>
        <vt:lpwstr/>
      </vt:variant>
      <vt:variant>
        <vt:lpwstr>_Toc482779321</vt:lpwstr>
      </vt:variant>
      <vt:variant>
        <vt:i4>1245234</vt:i4>
      </vt:variant>
      <vt:variant>
        <vt:i4>413</vt:i4>
      </vt:variant>
      <vt:variant>
        <vt:i4>0</vt:i4>
      </vt:variant>
      <vt:variant>
        <vt:i4>5</vt:i4>
      </vt:variant>
      <vt:variant>
        <vt:lpwstr/>
      </vt:variant>
      <vt:variant>
        <vt:lpwstr>_Toc482779320</vt:lpwstr>
      </vt:variant>
      <vt:variant>
        <vt:i4>1048626</vt:i4>
      </vt:variant>
      <vt:variant>
        <vt:i4>407</vt:i4>
      </vt:variant>
      <vt:variant>
        <vt:i4>0</vt:i4>
      </vt:variant>
      <vt:variant>
        <vt:i4>5</vt:i4>
      </vt:variant>
      <vt:variant>
        <vt:lpwstr/>
      </vt:variant>
      <vt:variant>
        <vt:lpwstr>_Toc482779319</vt:lpwstr>
      </vt:variant>
      <vt:variant>
        <vt:i4>1048626</vt:i4>
      </vt:variant>
      <vt:variant>
        <vt:i4>401</vt:i4>
      </vt:variant>
      <vt:variant>
        <vt:i4>0</vt:i4>
      </vt:variant>
      <vt:variant>
        <vt:i4>5</vt:i4>
      </vt:variant>
      <vt:variant>
        <vt:lpwstr/>
      </vt:variant>
      <vt:variant>
        <vt:lpwstr>_Toc482779318</vt:lpwstr>
      </vt:variant>
      <vt:variant>
        <vt:i4>1048626</vt:i4>
      </vt:variant>
      <vt:variant>
        <vt:i4>395</vt:i4>
      </vt:variant>
      <vt:variant>
        <vt:i4>0</vt:i4>
      </vt:variant>
      <vt:variant>
        <vt:i4>5</vt:i4>
      </vt:variant>
      <vt:variant>
        <vt:lpwstr/>
      </vt:variant>
      <vt:variant>
        <vt:lpwstr>_Toc482779317</vt:lpwstr>
      </vt:variant>
      <vt:variant>
        <vt:i4>1048626</vt:i4>
      </vt:variant>
      <vt:variant>
        <vt:i4>389</vt:i4>
      </vt:variant>
      <vt:variant>
        <vt:i4>0</vt:i4>
      </vt:variant>
      <vt:variant>
        <vt:i4>5</vt:i4>
      </vt:variant>
      <vt:variant>
        <vt:lpwstr/>
      </vt:variant>
      <vt:variant>
        <vt:lpwstr>_Toc482779316</vt:lpwstr>
      </vt:variant>
      <vt:variant>
        <vt:i4>1048626</vt:i4>
      </vt:variant>
      <vt:variant>
        <vt:i4>383</vt:i4>
      </vt:variant>
      <vt:variant>
        <vt:i4>0</vt:i4>
      </vt:variant>
      <vt:variant>
        <vt:i4>5</vt:i4>
      </vt:variant>
      <vt:variant>
        <vt:lpwstr/>
      </vt:variant>
      <vt:variant>
        <vt:lpwstr>_Toc482779315</vt:lpwstr>
      </vt:variant>
      <vt:variant>
        <vt:i4>1048626</vt:i4>
      </vt:variant>
      <vt:variant>
        <vt:i4>377</vt:i4>
      </vt:variant>
      <vt:variant>
        <vt:i4>0</vt:i4>
      </vt:variant>
      <vt:variant>
        <vt:i4>5</vt:i4>
      </vt:variant>
      <vt:variant>
        <vt:lpwstr/>
      </vt:variant>
      <vt:variant>
        <vt:lpwstr>_Toc482779314</vt:lpwstr>
      </vt:variant>
      <vt:variant>
        <vt:i4>1048626</vt:i4>
      </vt:variant>
      <vt:variant>
        <vt:i4>371</vt:i4>
      </vt:variant>
      <vt:variant>
        <vt:i4>0</vt:i4>
      </vt:variant>
      <vt:variant>
        <vt:i4>5</vt:i4>
      </vt:variant>
      <vt:variant>
        <vt:lpwstr/>
      </vt:variant>
      <vt:variant>
        <vt:lpwstr>_Toc482779313</vt:lpwstr>
      </vt:variant>
      <vt:variant>
        <vt:i4>1048626</vt:i4>
      </vt:variant>
      <vt:variant>
        <vt:i4>365</vt:i4>
      </vt:variant>
      <vt:variant>
        <vt:i4>0</vt:i4>
      </vt:variant>
      <vt:variant>
        <vt:i4>5</vt:i4>
      </vt:variant>
      <vt:variant>
        <vt:lpwstr/>
      </vt:variant>
      <vt:variant>
        <vt:lpwstr>_Toc482779312</vt:lpwstr>
      </vt:variant>
      <vt:variant>
        <vt:i4>1048626</vt:i4>
      </vt:variant>
      <vt:variant>
        <vt:i4>359</vt:i4>
      </vt:variant>
      <vt:variant>
        <vt:i4>0</vt:i4>
      </vt:variant>
      <vt:variant>
        <vt:i4>5</vt:i4>
      </vt:variant>
      <vt:variant>
        <vt:lpwstr/>
      </vt:variant>
      <vt:variant>
        <vt:lpwstr>_Toc482779311</vt:lpwstr>
      </vt:variant>
      <vt:variant>
        <vt:i4>1048626</vt:i4>
      </vt:variant>
      <vt:variant>
        <vt:i4>353</vt:i4>
      </vt:variant>
      <vt:variant>
        <vt:i4>0</vt:i4>
      </vt:variant>
      <vt:variant>
        <vt:i4>5</vt:i4>
      </vt:variant>
      <vt:variant>
        <vt:lpwstr/>
      </vt:variant>
      <vt:variant>
        <vt:lpwstr>_Toc482779310</vt:lpwstr>
      </vt:variant>
      <vt:variant>
        <vt:i4>1114162</vt:i4>
      </vt:variant>
      <vt:variant>
        <vt:i4>347</vt:i4>
      </vt:variant>
      <vt:variant>
        <vt:i4>0</vt:i4>
      </vt:variant>
      <vt:variant>
        <vt:i4>5</vt:i4>
      </vt:variant>
      <vt:variant>
        <vt:lpwstr/>
      </vt:variant>
      <vt:variant>
        <vt:lpwstr>_Toc482779309</vt:lpwstr>
      </vt:variant>
      <vt:variant>
        <vt:i4>1114162</vt:i4>
      </vt:variant>
      <vt:variant>
        <vt:i4>341</vt:i4>
      </vt:variant>
      <vt:variant>
        <vt:i4>0</vt:i4>
      </vt:variant>
      <vt:variant>
        <vt:i4>5</vt:i4>
      </vt:variant>
      <vt:variant>
        <vt:lpwstr/>
      </vt:variant>
      <vt:variant>
        <vt:lpwstr>_Toc482779308</vt:lpwstr>
      </vt:variant>
      <vt:variant>
        <vt:i4>1114162</vt:i4>
      </vt:variant>
      <vt:variant>
        <vt:i4>335</vt:i4>
      </vt:variant>
      <vt:variant>
        <vt:i4>0</vt:i4>
      </vt:variant>
      <vt:variant>
        <vt:i4>5</vt:i4>
      </vt:variant>
      <vt:variant>
        <vt:lpwstr/>
      </vt:variant>
      <vt:variant>
        <vt:lpwstr>_Toc482779307</vt:lpwstr>
      </vt:variant>
      <vt:variant>
        <vt:i4>1114162</vt:i4>
      </vt:variant>
      <vt:variant>
        <vt:i4>329</vt:i4>
      </vt:variant>
      <vt:variant>
        <vt:i4>0</vt:i4>
      </vt:variant>
      <vt:variant>
        <vt:i4>5</vt:i4>
      </vt:variant>
      <vt:variant>
        <vt:lpwstr/>
      </vt:variant>
      <vt:variant>
        <vt:lpwstr>_Toc482779306</vt:lpwstr>
      </vt:variant>
      <vt:variant>
        <vt:i4>1114162</vt:i4>
      </vt:variant>
      <vt:variant>
        <vt:i4>323</vt:i4>
      </vt:variant>
      <vt:variant>
        <vt:i4>0</vt:i4>
      </vt:variant>
      <vt:variant>
        <vt:i4>5</vt:i4>
      </vt:variant>
      <vt:variant>
        <vt:lpwstr/>
      </vt:variant>
      <vt:variant>
        <vt:lpwstr>_Toc482779305</vt:lpwstr>
      </vt:variant>
      <vt:variant>
        <vt:i4>1114162</vt:i4>
      </vt:variant>
      <vt:variant>
        <vt:i4>317</vt:i4>
      </vt:variant>
      <vt:variant>
        <vt:i4>0</vt:i4>
      </vt:variant>
      <vt:variant>
        <vt:i4>5</vt:i4>
      </vt:variant>
      <vt:variant>
        <vt:lpwstr/>
      </vt:variant>
      <vt:variant>
        <vt:lpwstr>_Toc482779304</vt:lpwstr>
      </vt:variant>
      <vt:variant>
        <vt:i4>1114162</vt:i4>
      </vt:variant>
      <vt:variant>
        <vt:i4>311</vt:i4>
      </vt:variant>
      <vt:variant>
        <vt:i4>0</vt:i4>
      </vt:variant>
      <vt:variant>
        <vt:i4>5</vt:i4>
      </vt:variant>
      <vt:variant>
        <vt:lpwstr/>
      </vt:variant>
      <vt:variant>
        <vt:lpwstr>_Toc482779303</vt:lpwstr>
      </vt:variant>
      <vt:variant>
        <vt:i4>1114162</vt:i4>
      </vt:variant>
      <vt:variant>
        <vt:i4>305</vt:i4>
      </vt:variant>
      <vt:variant>
        <vt:i4>0</vt:i4>
      </vt:variant>
      <vt:variant>
        <vt:i4>5</vt:i4>
      </vt:variant>
      <vt:variant>
        <vt:lpwstr/>
      </vt:variant>
      <vt:variant>
        <vt:lpwstr>_Toc482779302</vt:lpwstr>
      </vt:variant>
      <vt:variant>
        <vt:i4>1114162</vt:i4>
      </vt:variant>
      <vt:variant>
        <vt:i4>299</vt:i4>
      </vt:variant>
      <vt:variant>
        <vt:i4>0</vt:i4>
      </vt:variant>
      <vt:variant>
        <vt:i4>5</vt:i4>
      </vt:variant>
      <vt:variant>
        <vt:lpwstr/>
      </vt:variant>
      <vt:variant>
        <vt:lpwstr>_Toc482779301</vt:lpwstr>
      </vt:variant>
      <vt:variant>
        <vt:i4>1114162</vt:i4>
      </vt:variant>
      <vt:variant>
        <vt:i4>293</vt:i4>
      </vt:variant>
      <vt:variant>
        <vt:i4>0</vt:i4>
      </vt:variant>
      <vt:variant>
        <vt:i4>5</vt:i4>
      </vt:variant>
      <vt:variant>
        <vt:lpwstr/>
      </vt:variant>
      <vt:variant>
        <vt:lpwstr>_Toc482779300</vt:lpwstr>
      </vt:variant>
      <vt:variant>
        <vt:i4>1572915</vt:i4>
      </vt:variant>
      <vt:variant>
        <vt:i4>287</vt:i4>
      </vt:variant>
      <vt:variant>
        <vt:i4>0</vt:i4>
      </vt:variant>
      <vt:variant>
        <vt:i4>5</vt:i4>
      </vt:variant>
      <vt:variant>
        <vt:lpwstr/>
      </vt:variant>
      <vt:variant>
        <vt:lpwstr>_Toc482779299</vt:lpwstr>
      </vt:variant>
      <vt:variant>
        <vt:i4>1572915</vt:i4>
      </vt:variant>
      <vt:variant>
        <vt:i4>281</vt:i4>
      </vt:variant>
      <vt:variant>
        <vt:i4>0</vt:i4>
      </vt:variant>
      <vt:variant>
        <vt:i4>5</vt:i4>
      </vt:variant>
      <vt:variant>
        <vt:lpwstr/>
      </vt:variant>
      <vt:variant>
        <vt:lpwstr>_Toc482779298</vt:lpwstr>
      </vt:variant>
      <vt:variant>
        <vt:i4>1572915</vt:i4>
      </vt:variant>
      <vt:variant>
        <vt:i4>275</vt:i4>
      </vt:variant>
      <vt:variant>
        <vt:i4>0</vt:i4>
      </vt:variant>
      <vt:variant>
        <vt:i4>5</vt:i4>
      </vt:variant>
      <vt:variant>
        <vt:lpwstr/>
      </vt:variant>
      <vt:variant>
        <vt:lpwstr>_Toc482779297</vt:lpwstr>
      </vt:variant>
      <vt:variant>
        <vt:i4>1572915</vt:i4>
      </vt:variant>
      <vt:variant>
        <vt:i4>269</vt:i4>
      </vt:variant>
      <vt:variant>
        <vt:i4>0</vt:i4>
      </vt:variant>
      <vt:variant>
        <vt:i4>5</vt:i4>
      </vt:variant>
      <vt:variant>
        <vt:lpwstr/>
      </vt:variant>
      <vt:variant>
        <vt:lpwstr>_Toc482779296</vt:lpwstr>
      </vt:variant>
      <vt:variant>
        <vt:i4>1572915</vt:i4>
      </vt:variant>
      <vt:variant>
        <vt:i4>263</vt:i4>
      </vt:variant>
      <vt:variant>
        <vt:i4>0</vt:i4>
      </vt:variant>
      <vt:variant>
        <vt:i4>5</vt:i4>
      </vt:variant>
      <vt:variant>
        <vt:lpwstr/>
      </vt:variant>
      <vt:variant>
        <vt:lpwstr>_Toc482779295</vt:lpwstr>
      </vt:variant>
      <vt:variant>
        <vt:i4>1572915</vt:i4>
      </vt:variant>
      <vt:variant>
        <vt:i4>257</vt:i4>
      </vt:variant>
      <vt:variant>
        <vt:i4>0</vt:i4>
      </vt:variant>
      <vt:variant>
        <vt:i4>5</vt:i4>
      </vt:variant>
      <vt:variant>
        <vt:lpwstr/>
      </vt:variant>
      <vt:variant>
        <vt:lpwstr>_Toc482779294</vt:lpwstr>
      </vt:variant>
      <vt:variant>
        <vt:i4>1572915</vt:i4>
      </vt:variant>
      <vt:variant>
        <vt:i4>251</vt:i4>
      </vt:variant>
      <vt:variant>
        <vt:i4>0</vt:i4>
      </vt:variant>
      <vt:variant>
        <vt:i4>5</vt:i4>
      </vt:variant>
      <vt:variant>
        <vt:lpwstr/>
      </vt:variant>
      <vt:variant>
        <vt:lpwstr>_Toc482779293</vt:lpwstr>
      </vt:variant>
      <vt:variant>
        <vt:i4>1572915</vt:i4>
      </vt:variant>
      <vt:variant>
        <vt:i4>245</vt:i4>
      </vt:variant>
      <vt:variant>
        <vt:i4>0</vt:i4>
      </vt:variant>
      <vt:variant>
        <vt:i4>5</vt:i4>
      </vt:variant>
      <vt:variant>
        <vt:lpwstr/>
      </vt:variant>
      <vt:variant>
        <vt:lpwstr>_Toc482779292</vt:lpwstr>
      </vt:variant>
      <vt:variant>
        <vt:i4>1572915</vt:i4>
      </vt:variant>
      <vt:variant>
        <vt:i4>239</vt:i4>
      </vt:variant>
      <vt:variant>
        <vt:i4>0</vt:i4>
      </vt:variant>
      <vt:variant>
        <vt:i4>5</vt:i4>
      </vt:variant>
      <vt:variant>
        <vt:lpwstr/>
      </vt:variant>
      <vt:variant>
        <vt:lpwstr>_Toc482779291</vt:lpwstr>
      </vt:variant>
      <vt:variant>
        <vt:i4>1572915</vt:i4>
      </vt:variant>
      <vt:variant>
        <vt:i4>233</vt:i4>
      </vt:variant>
      <vt:variant>
        <vt:i4>0</vt:i4>
      </vt:variant>
      <vt:variant>
        <vt:i4>5</vt:i4>
      </vt:variant>
      <vt:variant>
        <vt:lpwstr/>
      </vt:variant>
      <vt:variant>
        <vt:lpwstr>_Toc482779290</vt:lpwstr>
      </vt:variant>
      <vt:variant>
        <vt:i4>1638451</vt:i4>
      </vt:variant>
      <vt:variant>
        <vt:i4>227</vt:i4>
      </vt:variant>
      <vt:variant>
        <vt:i4>0</vt:i4>
      </vt:variant>
      <vt:variant>
        <vt:i4>5</vt:i4>
      </vt:variant>
      <vt:variant>
        <vt:lpwstr/>
      </vt:variant>
      <vt:variant>
        <vt:lpwstr>_Toc482779289</vt:lpwstr>
      </vt:variant>
      <vt:variant>
        <vt:i4>1638451</vt:i4>
      </vt:variant>
      <vt:variant>
        <vt:i4>221</vt:i4>
      </vt:variant>
      <vt:variant>
        <vt:i4>0</vt:i4>
      </vt:variant>
      <vt:variant>
        <vt:i4>5</vt:i4>
      </vt:variant>
      <vt:variant>
        <vt:lpwstr/>
      </vt:variant>
      <vt:variant>
        <vt:lpwstr>_Toc482779288</vt:lpwstr>
      </vt:variant>
      <vt:variant>
        <vt:i4>1638451</vt:i4>
      </vt:variant>
      <vt:variant>
        <vt:i4>215</vt:i4>
      </vt:variant>
      <vt:variant>
        <vt:i4>0</vt:i4>
      </vt:variant>
      <vt:variant>
        <vt:i4>5</vt:i4>
      </vt:variant>
      <vt:variant>
        <vt:lpwstr/>
      </vt:variant>
      <vt:variant>
        <vt:lpwstr>_Toc482779287</vt:lpwstr>
      </vt:variant>
      <vt:variant>
        <vt:i4>1638451</vt:i4>
      </vt:variant>
      <vt:variant>
        <vt:i4>209</vt:i4>
      </vt:variant>
      <vt:variant>
        <vt:i4>0</vt:i4>
      </vt:variant>
      <vt:variant>
        <vt:i4>5</vt:i4>
      </vt:variant>
      <vt:variant>
        <vt:lpwstr/>
      </vt:variant>
      <vt:variant>
        <vt:lpwstr>_Toc482779286</vt:lpwstr>
      </vt:variant>
      <vt:variant>
        <vt:i4>1638451</vt:i4>
      </vt:variant>
      <vt:variant>
        <vt:i4>203</vt:i4>
      </vt:variant>
      <vt:variant>
        <vt:i4>0</vt:i4>
      </vt:variant>
      <vt:variant>
        <vt:i4>5</vt:i4>
      </vt:variant>
      <vt:variant>
        <vt:lpwstr/>
      </vt:variant>
      <vt:variant>
        <vt:lpwstr>_Toc482779285</vt:lpwstr>
      </vt:variant>
      <vt:variant>
        <vt:i4>1638451</vt:i4>
      </vt:variant>
      <vt:variant>
        <vt:i4>197</vt:i4>
      </vt:variant>
      <vt:variant>
        <vt:i4>0</vt:i4>
      </vt:variant>
      <vt:variant>
        <vt:i4>5</vt:i4>
      </vt:variant>
      <vt:variant>
        <vt:lpwstr/>
      </vt:variant>
      <vt:variant>
        <vt:lpwstr>_Toc482779284</vt:lpwstr>
      </vt:variant>
      <vt:variant>
        <vt:i4>1638451</vt:i4>
      </vt:variant>
      <vt:variant>
        <vt:i4>191</vt:i4>
      </vt:variant>
      <vt:variant>
        <vt:i4>0</vt:i4>
      </vt:variant>
      <vt:variant>
        <vt:i4>5</vt:i4>
      </vt:variant>
      <vt:variant>
        <vt:lpwstr/>
      </vt:variant>
      <vt:variant>
        <vt:lpwstr>_Toc482779283</vt:lpwstr>
      </vt:variant>
      <vt:variant>
        <vt:i4>1638451</vt:i4>
      </vt:variant>
      <vt:variant>
        <vt:i4>185</vt:i4>
      </vt:variant>
      <vt:variant>
        <vt:i4>0</vt:i4>
      </vt:variant>
      <vt:variant>
        <vt:i4>5</vt:i4>
      </vt:variant>
      <vt:variant>
        <vt:lpwstr/>
      </vt:variant>
      <vt:variant>
        <vt:lpwstr>_Toc482779282</vt:lpwstr>
      </vt:variant>
      <vt:variant>
        <vt:i4>1638451</vt:i4>
      </vt:variant>
      <vt:variant>
        <vt:i4>179</vt:i4>
      </vt:variant>
      <vt:variant>
        <vt:i4>0</vt:i4>
      </vt:variant>
      <vt:variant>
        <vt:i4>5</vt:i4>
      </vt:variant>
      <vt:variant>
        <vt:lpwstr/>
      </vt:variant>
      <vt:variant>
        <vt:lpwstr>_Toc482779281</vt:lpwstr>
      </vt:variant>
      <vt:variant>
        <vt:i4>1638451</vt:i4>
      </vt:variant>
      <vt:variant>
        <vt:i4>173</vt:i4>
      </vt:variant>
      <vt:variant>
        <vt:i4>0</vt:i4>
      </vt:variant>
      <vt:variant>
        <vt:i4>5</vt:i4>
      </vt:variant>
      <vt:variant>
        <vt:lpwstr/>
      </vt:variant>
      <vt:variant>
        <vt:lpwstr>_Toc482779280</vt:lpwstr>
      </vt:variant>
      <vt:variant>
        <vt:i4>1441843</vt:i4>
      </vt:variant>
      <vt:variant>
        <vt:i4>167</vt:i4>
      </vt:variant>
      <vt:variant>
        <vt:i4>0</vt:i4>
      </vt:variant>
      <vt:variant>
        <vt:i4>5</vt:i4>
      </vt:variant>
      <vt:variant>
        <vt:lpwstr/>
      </vt:variant>
      <vt:variant>
        <vt:lpwstr>_Toc482779279</vt:lpwstr>
      </vt:variant>
      <vt:variant>
        <vt:i4>1441843</vt:i4>
      </vt:variant>
      <vt:variant>
        <vt:i4>161</vt:i4>
      </vt:variant>
      <vt:variant>
        <vt:i4>0</vt:i4>
      </vt:variant>
      <vt:variant>
        <vt:i4>5</vt:i4>
      </vt:variant>
      <vt:variant>
        <vt:lpwstr/>
      </vt:variant>
      <vt:variant>
        <vt:lpwstr>_Toc482779278</vt:lpwstr>
      </vt:variant>
      <vt:variant>
        <vt:i4>1441843</vt:i4>
      </vt:variant>
      <vt:variant>
        <vt:i4>155</vt:i4>
      </vt:variant>
      <vt:variant>
        <vt:i4>0</vt:i4>
      </vt:variant>
      <vt:variant>
        <vt:i4>5</vt:i4>
      </vt:variant>
      <vt:variant>
        <vt:lpwstr/>
      </vt:variant>
      <vt:variant>
        <vt:lpwstr>_Toc482779277</vt:lpwstr>
      </vt:variant>
      <vt:variant>
        <vt:i4>1441843</vt:i4>
      </vt:variant>
      <vt:variant>
        <vt:i4>149</vt:i4>
      </vt:variant>
      <vt:variant>
        <vt:i4>0</vt:i4>
      </vt:variant>
      <vt:variant>
        <vt:i4>5</vt:i4>
      </vt:variant>
      <vt:variant>
        <vt:lpwstr/>
      </vt:variant>
      <vt:variant>
        <vt:lpwstr>_Toc482779276</vt:lpwstr>
      </vt:variant>
      <vt:variant>
        <vt:i4>1441843</vt:i4>
      </vt:variant>
      <vt:variant>
        <vt:i4>143</vt:i4>
      </vt:variant>
      <vt:variant>
        <vt:i4>0</vt:i4>
      </vt:variant>
      <vt:variant>
        <vt:i4>5</vt:i4>
      </vt:variant>
      <vt:variant>
        <vt:lpwstr/>
      </vt:variant>
      <vt:variant>
        <vt:lpwstr>_Toc482779275</vt:lpwstr>
      </vt:variant>
      <vt:variant>
        <vt:i4>1441843</vt:i4>
      </vt:variant>
      <vt:variant>
        <vt:i4>137</vt:i4>
      </vt:variant>
      <vt:variant>
        <vt:i4>0</vt:i4>
      </vt:variant>
      <vt:variant>
        <vt:i4>5</vt:i4>
      </vt:variant>
      <vt:variant>
        <vt:lpwstr/>
      </vt:variant>
      <vt:variant>
        <vt:lpwstr>_Toc482779274</vt:lpwstr>
      </vt:variant>
      <vt:variant>
        <vt:i4>1441843</vt:i4>
      </vt:variant>
      <vt:variant>
        <vt:i4>131</vt:i4>
      </vt:variant>
      <vt:variant>
        <vt:i4>0</vt:i4>
      </vt:variant>
      <vt:variant>
        <vt:i4>5</vt:i4>
      </vt:variant>
      <vt:variant>
        <vt:lpwstr/>
      </vt:variant>
      <vt:variant>
        <vt:lpwstr>_Toc482779273</vt:lpwstr>
      </vt:variant>
      <vt:variant>
        <vt:i4>1441843</vt:i4>
      </vt:variant>
      <vt:variant>
        <vt:i4>125</vt:i4>
      </vt:variant>
      <vt:variant>
        <vt:i4>0</vt:i4>
      </vt:variant>
      <vt:variant>
        <vt:i4>5</vt:i4>
      </vt:variant>
      <vt:variant>
        <vt:lpwstr/>
      </vt:variant>
      <vt:variant>
        <vt:lpwstr>_Toc482779272</vt:lpwstr>
      </vt:variant>
      <vt:variant>
        <vt:i4>1441843</vt:i4>
      </vt:variant>
      <vt:variant>
        <vt:i4>119</vt:i4>
      </vt:variant>
      <vt:variant>
        <vt:i4>0</vt:i4>
      </vt:variant>
      <vt:variant>
        <vt:i4>5</vt:i4>
      </vt:variant>
      <vt:variant>
        <vt:lpwstr/>
      </vt:variant>
      <vt:variant>
        <vt:lpwstr>_Toc482779271</vt:lpwstr>
      </vt:variant>
      <vt:variant>
        <vt:i4>1441843</vt:i4>
      </vt:variant>
      <vt:variant>
        <vt:i4>113</vt:i4>
      </vt:variant>
      <vt:variant>
        <vt:i4>0</vt:i4>
      </vt:variant>
      <vt:variant>
        <vt:i4>5</vt:i4>
      </vt:variant>
      <vt:variant>
        <vt:lpwstr/>
      </vt:variant>
      <vt:variant>
        <vt:lpwstr>_Toc482779270</vt:lpwstr>
      </vt:variant>
      <vt:variant>
        <vt:i4>1507379</vt:i4>
      </vt:variant>
      <vt:variant>
        <vt:i4>107</vt:i4>
      </vt:variant>
      <vt:variant>
        <vt:i4>0</vt:i4>
      </vt:variant>
      <vt:variant>
        <vt:i4>5</vt:i4>
      </vt:variant>
      <vt:variant>
        <vt:lpwstr/>
      </vt:variant>
      <vt:variant>
        <vt:lpwstr>_Toc482779269</vt:lpwstr>
      </vt:variant>
      <vt:variant>
        <vt:i4>1507379</vt:i4>
      </vt:variant>
      <vt:variant>
        <vt:i4>101</vt:i4>
      </vt:variant>
      <vt:variant>
        <vt:i4>0</vt:i4>
      </vt:variant>
      <vt:variant>
        <vt:i4>5</vt:i4>
      </vt:variant>
      <vt:variant>
        <vt:lpwstr/>
      </vt:variant>
      <vt:variant>
        <vt:lpwstr>_Toc482779268</vt:lpwstr>
      </vt:variant>
      <vt:variant>
        <vt:i4>1507379</vt:i4>
      </vt:variant>
      <vt:variant>
        <vt:i4>95</vt:i4>
      </vt:variant>
      <vt:variant>
        <vt:i4>0</vt:i4>
      </vt:variant>
      <vt:variant>
        <vt:i4>5</vt:i4>
      </vt:variant>
      <vt:variant>
        <vt:lpwstr/>
      </vt:variant>
      <vt:variant>
        <vt:lpwstr>_Toc482779267</vt:lpwstr>
      </vt:variant>
      <vt:variant>
        <vt:i4>1507379</vt:i4>
      </vt:variant>
      <vt:variant>
        <vt:i4>89</vt:i4>
      </vt:variant>
      <vt:variant>
        <vt:i4>0</vt:i4>
      </vt:variant>
      <vt:variant>
        <vt:i4>5</vt:i4>
      </vt:variant>
      <vt:variant>
        <vt:lpwstr/>
      </vt:variant>
      <vt:variant>
        <vt:lpwstr>_Toc482779266</vt:lpwstr>
      </vt:variant>
      <vt:variant>
        <vt:i4>1507379</vt:i4>
      </vt:variant>
      <vt:variant>
        <vt:i4>83</vt:i4>
      </vt:variant>
      <vt:variant>
        <vt:i4>0</vt:i4>
      </vt:variant>
      <vt:variant>
        <vt:i4>5</vt:i4>
      </vt:variant>
      <vt:variant>
        <vt:lpwstr/>
      </vt:variant>
      <vt:variant>
        <vt:lpwstr>_Toc482779265</vt:lpwstr>
      </vt:variant>
      <vt:variant>
        <vt:i4>1507379</vt:i4>
      </vt:variant>
      <vt:variant>
        <vt:i4>77</vt:i4>
      </vt:variant>
      <vt:variant>
        <vt:i4>0</vt:i4>
      </vt:variant>
      <vt:variant>
        <vt:i4>5</vt:i4>
      </vt:variant>
      <vt:variant>
        <vt:lpwstr/>
      </vt:variant>
      <vt:variant>
        <vt:lpwstr>_Toc482779264</vt:lpwstr>
      </vt:variant>
      <vt:variant>
        <vt:i4>1507379</vt:i4>
      </vt:variant>
      <vt:variant>
        <vt:i4>71</vt:i4>
      </vt:variant>
      <vt:variant>
        <vt:i4>0</vt:i4>
      </vt:variant>
      <vt:variant>
        <vt:i4>5</vt:i4>
      </vt:variant>
      <vt:variant>
        <vt:lpwstr/>
      </vt:variant>
      <vt:variant>
        <vt:lpwstr>_Toc482779263</vt:lpwstr>
      </vt:variant>
      <vt:variant>
        <vt:i4>1507379</vt:i4>
      </vt:variant>
      <vt:variant>
        <vt:i4>65</vt:i4>
      </vt:variant>
      <vt:variant>
        <vt:i4>0</vt:i4>
      </vt:variant>
      <vt:variant>
        <vt:i4>5</vt:i4>
      </vt:variant>
      <vt:variant>
        <vt:lpwstr/>
      </vt:variant>
      <vt:variant>
        <vt:lpwstr>_Toc482779262</vt:lpwstr>
      </vt:variant>
      <vt:variant>
        <vt:i4>1507379</vt:i4>
      </vt:variant>
      <vt:variant>
        <vt:i4>59</vt:i4>
      </vt:variant>
      <vt:variant>
        <vt:i4>0</vt:i4>
      </vt:variant>
      <vt:variant>
        <vt:i4>5</vt:i4>
      </vt:variant>
      <vt:variant>
        <vt:lpwstr/>
      </vt:variant>
      <vt:variant>
        <vt:lpwstr>_Toc482779261</vt:lpwstr>
      </vt:variant>
      <vt:variant>
        <vt:i4>1507379</vt:i4>
      </vt:variant>
      <vt:variant>
        <vt:i4>53</vt:i4>
      </vt:variant>
      <vt:variant>
        <vt:i4>0</vt:i4>
      </vt:variant>
      <vt:variant>
        <vt:i4>5</vt:i4>
      </vt:variant>
      <vt:variant>
        <vt:lpwstr/>
      </vt:variant>
      <vt:variant>
        <vt:lpwstr>_Toc482779260</vt:lpwstr>
      </vt:variant>
      <vt:variant>
        <vt:i4>1310771</vt:i4>
      </vt:variant>
      <vt:variant>
        <vt:i4>47</vt:i4>
      </vt:variant>
      <vt:variant>
        <vt:i4>0</vt:i4>
      </vt:variant>
      <vt:variant>
        <vt:i4>5</vt:i4>
      </vt:variant>
      <vt:variant>
        <vt:lpwstr/>
      </vt:variant>
      <vt:variant>
        <vt:lpwstr>_Toc482779259</vt:lpwstr>
      </vt:variant>
      <vt:variant>
        <vt:i4>1310771</vt:i4>
      </vt:variant>
      <vt:variant>
        <vt:i4>41</vt:i4>
      </vt:variant>
      <vt:variant>
        <vt:i4>0</vt:i4>
      </vt:variant>
      <vt:variant>
        <vt:i4>5</vt:i4>
      </vt:variant>
      <vt:variant>
        <vt:lpwstr/>
      </vt:variant>
      <vt:variant>
        <vt:lpwstr>_Toc482779258</vt:lpwstr>
      </vt:variant>
      <vt:variant>
        <vt:i4>1310771</vt:i4>
      </vt:variant>
      <vt:variant>
        <vt:i4>35</vt:i4>
      </vt:variant>
      <vt:variant>
        <vt:i4>0</vt:i4>
      </vt:variant>
      <vt:variant>
        <vt:i4>5</vt:i4>
      </vt:variant>
      <vt:variant>
        <vt:lpwstr/>
      </vt:variant>
      <vt:variant>
        <vt:lpwstr>_Toc482779257</vt:lpwstr>
      </vt:variant>
      <vt:variant>
        <vt:i4>1310771</vt:i4>
      </vt:variant>
      <vt:variant>
        <vt:i4>29</vt:i4>
      </vt:variant>
      <vt:variant>
        <vt:i4>0</vt:i4>
      </vt:variant>
      <vt:variant>
        <vt:i4>5</vt:i4>
      </vt:variant>
      <vt:variant>
        <vt:lpwstr/>
      </vt:variant>
      <vt:variant>
        <vt:lpwstr>_Toc482779256</vt:lpwstr>
      </vt:variant>
      <vt:variant>
        <vt:i4>131126</vt:i4>
      </vt:variant>
      <vt:variant>
        <vt:i4>24</vt:i4>
      </vt:variant>
      <vt:variant>
        <vt:i4>0</vt:i4>
      </vt:variant>
      <vt:variant>
        <vt:i4>5</vt:i4>
      </vt:variant>
      <vt:variant>
        <vt:lpwstr>http://ihe.net/Technical_Frameworks/</vt:lpwstr>
      </vt:variant>
      <vt:variant>
        <vt:lpwstr/>
      </vt:variant>
      <vt:variant>
        <vt:i4>65550</vt:i4>
      </vt:variant>
      <vt:variant>
        <vt:i4>21</vt:i4>
      </vt:variant>
      <vt:variant>
        <vt:i4>0</vt:i4>
      </vt:variant>
      <vt:variant>
        <vt:i4>5</vt:i4>
      </vt:variant>
      <vt:variant>
        <vt:lpwstr>http://ihe.net/Profiles/</vt:lpwstr>
      </vt:variant>
      <vt:variant>
        <vt:lpwstr/>
      </vt:variant>
      <vt:variant>
        <vt:i4>3670096</vt:i4>
      </vt:variant>
      <vt:variant>
        <vt:i4>18</vt:i4>
      </vt:variant>
      <vt:variant>
        <vt:i4>0</vt:i4>
      </vt:variant>
      <vt:variant>
        <vt:i4>5</vt:i4>
      </vt:variant>
      <vt:variant>
        <vt:lpwstr>http://ihe.net/IHE_Process/</vt:lpwstr>
      </vt:variant>
      <vt:variant>
        <vt:lpwstr/>
      </vt:variant>
      <vt:variant>
        <vt:i4>2228306</vt:i4>
      </vt:variant>
      <vt:variant>
        <vt:i4>15</vt:i4>
      </vt:variant>
      <vt:variant>
        <vt:i4>0</vt:i4>
      </vt:variant>
      <vt:variant>
        <vt:i4>5</vt:i4>
      </vt:variant>
      <vt:variant>
        <vt:lpwstr>http://ihe.net/IHE_Domains/</vt:lpwstr>
      </vt:variant>
      <vt:variant>
        <vt:lpwstr/>
      </vt:variant>
      <vt:variant>
        <vt:i4>3997738</vt:i4>
      </vt:variant>
      <vt:variant>
        <vt:i4>12</vt:i4>
      </vt:variant>
      <vt:variant>
        <vt:i4>0</vt:i4>
      </vt:variant>
      <vt:variant>
        <vt:i4>5</vt:i4>
      </vt:variant>
      <vt:variant>
        <vt:lpwstr>http://ihe.net/</vt:lpwstr>
      </vt:variant>
      <vt:variant>
        <vt:lpwstr/>
      </vt:variant>
      <vt:variant>
        <vt:i4>393234</vt:i4>
      </vt:variant>
      <vt:variant>
        <vt:i4>9</vt:i4>
      </vt:variant>
      <vt:variant>
        <vt:i4>0</vt:i4>
      </vt:variant>
      <vt:variant>
        <vt:i4>5</vt:i4>
      </vt:variant>
      <vt:variant>
        <vt:lpwstr>http://www.ihe.net/ITI_Public_Comments/</vt:lpwstr>
      </vt:variant>
      <vt:variant>
        <vt:lpwstr/>
      </vt:variant>
      <vt:variant>
        <vt:i4>5898336</vt:i4>
      </vt:variant>
      <vt:variant>
        <vt:i4>6</vt:i4>
      </vt:variant>
      <vt:variant>
        <vt:i4>0</vt:i4>
      </vt:variant>
      <vt:variant>
        <vt:i4>5</vt:i4>
      </vt:variant>
      <vt:variant>
        <vt:lpwstr>http://ihe.net/Public_Comment/</vt:lpwstr>
      </vt:variant>
      <vt:variant>
        <vt:lpwstr/>
      </vt:variant>
      <vt:variant>
        <vt:i4>131126</vt:i4>
      </vt:variant>
      <vt:variant>
        <vt:i4>3</vt:i4>
      </vt:variant>
      <vt:variant>
        <vt:i4>0</vt:i4>
      </vt:variant>
      <vt:variant>
        <vt:i4>5</vt:i4>
      </vt:variant>
      <vt:variant>
        <vt:lpwstr>http://ihe.net/Technical_Frameworks/</vt:lpwstr>
      </vt:variant>
      <vt:variant>
        <vt:lpwstr/>
      </vt:variant>
      <vt:variant>
        <vt:i4>7602269</vt:i4>
      </vt:variant>
      <vt:variant>
        <vt:i4>0</vt:i4>
      </vt:variant>
      <vt:variant>
        <vt:i4>0</vt:i4>
      </vt:variant>
      <vt:variant>
        <vt:i4>5</vt:i4>
      </vt:variant>
      <vt:variant>
        <vt:lpwstr>mailto:iti@ihe.net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IHE_ITI_Suppl_mCSD_Rev3-0_PC_2019-03-28</dc:title>
  <dc:subject>IHE ITI mCSD Supplement</dc:subject>
  <dc:creator>IHE ITI Technical Committee</dc:creator>
  <cp:keywords>IHE ITI Supplement</cp:keywords>
  <cp:lastModifiedBy>Luke Duncan</cp:lastModifiedBy>
  <cp:revision>9</cp:revision>
  <cp:lastPrinted>2012-05-01T13:26:00Z</cp:lastPrinted>
  <dcterms:created xsi:type="dcterms:W3CDTF">2019-03-28T18:30:00Z</dcterms:created>
  <dcterms:modified xsi:type="dcterms:W3CDTF">2019-04-30T15:15:00Z</dcterms:modified>
  <cp:category>IHE Supplement</cp:category>
</cp:coreProperties>
</file>