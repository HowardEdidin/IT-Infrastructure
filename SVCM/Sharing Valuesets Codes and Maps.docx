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E5FA67E" w14:textId="15BA3C9F" w:rsidR="00CF283F" w:rsidRDefault="00D721F2" w:rsidP="00060817">
      <w:pPr>
        <w:pStyle w:val="BodyText"/>
        <w:jc w:val="center"/>
        <w:rPr>
          <w:b/>
          <w:sz w:val="44"/>
          <w:szCs w:val="44"/>
        </w:rPr>
      </w:pPr>
      <w:r>
        <w:rPr>
          <w:b/>
          <w:sz w:val="44"/>
          <w:szCs w:val="44"/>
        </w:rPr>
        <w:t xml:space="preserve">Sharing </w:t>
      </w:r>
      <w:proofErr w:type="spellStart"/>
      <w:r>
        <w:rPr>
          <w:b/>
          <w:sz w:val="44"/>
          <w:szCs w:val="44"/>
        </w:rPr>
        <w:t>Value</w:t>
      </w:r>
      <w:del w:id="0" w:author="Luke Duncan" w:date="2019-12-10T16:51:00Z">
        <w:r w:rsidDel="009136C6">
          <w:rPr>
            <w:b/>
            <w:sz w:val="44"/>
            <w:szCs w:val="44"/>
          </w:rPr>
          <w:delText xml:space="preserve"> S</w:delText>
        </w:r>
      </w:del>
      <w:ins w:id="1" w:author="Luke Duncan" w:date="2019-12-10T16:51:00Z">
        <w:r w:rsidR="009136C6">
          <w:rPr>
            <w:b/>
            <w:sz w:val="44"/>
            <w:szCs w:val="44"/>
          </w:rPr>
          <w:t>s</w:t>
        </w:r>
      </w:ins>
      <w:r>
        <w:rPr>
          <w:b/>
          <w:sz w:val="44"/>
          <w:szCs w:val="44"/>
        </w:rPr>
        <w:t>ets</w:t>
      </w:r>
      <w:proofErr w:type="spellEnd"/>
      <w:r>
        <w:rPr>
          <w:b/>
          <w:sz w:val="44"/>
          <w:szCs w:val="44"/>
        </w:rPr>
        <w:t>,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2C2809A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w:t>
      </w:r>
      <w:r w:rsidR="00C81C10">
        <w:rPr>
          <w:bCs/>
          <w:kern w:val="28"/>
          <w:szCs w:val="24"/>
        </w:rPr>
        <w:t>4</w:t>
      </w:r>
    </w:p>
    <w:p w14:paraId="795722E2" w14:textId="5693819F"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ins w:id="2" w:author="Luke Duncan" w:date="2019-12-11T10:33:00Z">
        <w:r w:rsidR="00D027C3">
          <w:rPr>
            <w:bCs/>
            <w:kern w:val="28"/>
            <w:szCs w:val="24"/>
            <w:highlight w:val="yellow"/>
          </w:rPr>
          <w:t>3</w:t>
        </w:r>
      </w:ins>
      <w:del w:id="3" w:author="Luke Duncan" w:date="2019-12-11T10:33:00Z">
        <w:r w:rsidRPr="00C81C10" w:rsidDel="00D027C3">
          <w:rPr>
            <w:bCs/>
            <w:kern w:val="28"/>
            <w:szCs w:val="24"/>
            <w:highlight w:val="yellow"/>
          </w:rPr>
          <w:delText>n</w:delText>
        </w:r>
      </w:del>
      <w:r w:rsidRPr="00C81C10">
        <w:rPr>
          <w:bCs/>
          <w:kern w:val="28"/>
          <w:szCs w:val="24"/>
          <w:highlight w:val="yellow"/>
        </w:rPr>
        <w:t>-</w:t>
      </w:r>
      <w:ins w:id="4" w:author="Luke Duncan" w:date="2019-12-11T10:33:00Z">
        <w:r w:rsidR="00D027C3">
          <w:rPr>
            <w:bCs/>
            <w:kern w:val="28"/>
            <w:szCs w:val="24"/>
            <w:highlight w:val="yellow"/>
          </w:rPr>
          <w:t>N</w:t>
        </w:r>
      </w:ins>
      <w:del w:id="5" w:author="Luke Duncan" w:date="2019-12-11T10:33:00Z">
        <w:r w:rsidRPr="00C81C10" w:rsidDel="00D027C3">
          <w:rPr>
            <w:bCs/>
            <w:kern w:val="28"/>
            <w:szCs w:val="24"/>
            <w:highlight w:val="yellow"/>
          </w:rPr>
          <w:delText>n</w:delText>
        </w:r>
      </w:del>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62835252" w14:textId="18EA3763" w:rsidR="002743CD"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3897" w:history="1">
        <w:r w:rsidR="002743CD" w:rsidRPr="00520A1D">
          <w:rPr>
            <w:rStyle w:val="Hyperlink"/>
            <w:noProof/>
          </w:rPr>
          <w:t>Introduction to this Supplement</w:t>
        </w:r>
        <w:r w:rsidR="002743CD">
          <w:rPr>
            <w:noProof/>
            <w:webHidden/>
          </w:rPr>
          <w:tab/>
        </w:r>
        <w:r w:rsidR="002743CD">
          <w:rPr>
            <w:noProof/>
            <w:webHidden/>
          </w:rPr>
          <w:fldChar w:fldCharType="begin"/>
        </w:r>
        <w:r w:rsidR="002743CD">
          <w:rPr>
            <w:noProof/>
            <w:webHidden/>
          </w:rPr>
          <w:instrText xml:space="preserve"> PAGEREF _Toc24633897 \h </w:instrText>
        </w:r>
        <w:r w:rsidR="002743CD">
          <w:rPr>
            <w:noProof/>
            <w:webHidden/>
          </w:rPr>
        </w:r>
        <w:r w:rsidR="002743CD">
          <w:rPr>
            <w:noProof/>
            <w:webHidden/>
          </w:rPr>
          <w:fldChar w:fldCharType="separate"/>
        </w:r>
        <w:r w:rsidR="002743CD">
          <w:rPr>
            <w:noProof/>
            <w:webHidden/>
          </w:rPr>
          <w:t>7</w:t>
        </w:r>
        <w:r w:rsidR="002743CD">
          <w:rPr>
            <w:noProof/>
            <w:webHidden/>
          </w:rPr>
          <w:fldChar w:fldCharType="end"/>
        </w:r>
      </w:hyperlink>
    </w:p>
    <w:p w14:paraId="62F9F558" w14:textId="76E480F1" w:rsidR="002743CD" w:rsidRDefault="00DD0FEF">
      <w:pPr>
        <w:pStyle w:val="TOC2"/>
        <w:rPr>
          <w:rFonts w:asciiTheme="minorHAnsi" w:eastAsiaTheme="minorEastAsia" w:hAnsiTheme="minorHAnsi" w:cstheme="minorBidi"/>
          <w:noProof/>
        </w:rPr>
      </w:pPr>
      <w:hyperlink w:anchor="_Toc24633898" w:history="1">
        <w:r w:rsidR="002743CD" w:rsidRPr="00520A1D">
          <w:rPr>
            <w:rStyle w:val="Hyperlink"/>
            <w:noProof/>
          </w:rPr>
          <w:t>Open Issues and Questions</w:t>
        </w:r>
        <w:r w:rsidR="002743CD">
          <w:rPr>
            <w:noProof/>
            <w:webHidden/>
          </w:rPr>
          <w:tab/>
        </w:r>
        <w:r w:rsidR="002743CD">
          <w:rPr>
            <w:noProof/>
            <w:webHidden/>
          </w:rPr>
          <w:fldChar w:fldCharType="begin"/>
        </w:r>
        <w:r w:rsidR="002743CD">
          <w:rPr>
            <w:noProof/>
            <w:webHidden/>
          </w:rPr>
          <w:instrText xml:space="preserve"> PAGEREF _Toc24633898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2A461DD7" w14:textId="1D66E28B" w:rsidR="002743CD" w:rsidRDefault="00DD0FEF">
      <w:pPr>
        <w:pStyle w:val="TOC2"/>
        <w:rPr>
          <w:rFonts w:asciiTheme="minorHAnsi" w:eastAsiaTheme="minorEastAsia" w:hAnsiTheme="minorHAnsi" w:cstheme="minorBidi"/>
          <w:noProof/>
        </w:rPr>
      </w:pPr>
      <w:hyperlink w:anchor="_Toc24633899" w:history="1">
        <w:r w:rsidR="002743CD" w:rsidRPr="00520A1D">
          <w:rPr>
            <w:rStyle w:val="Hyperlink"/>
            <w:noProof/>
          </w:rPr>
          <w:t>Closed Issues</w:t>
        </w:r>
        <w:r w:rsidR="002743CD">
          <w:rPr>
            <w:noProof/>
            <w:webHidden/>
          </w:rPr>
          <w:tab/>
        </w:r>
        <w:r w:rsidR="002743CD">
          <w:rPr>
            <w:noProof/>
            <w:webHidden/>
          </w:rPr>
          <w:fldChar w:fldCharType="begin"/>
        </w:r>
        <w:r w:rsidR="002743CD">
          <w:rPr>
            <w:noProof/>
            <w:webHidden/>
          </w:rPr>
          <w:instrText xml:space="preserve"> PAGEREF _Toc24633899 \h </w:instrText>
        </w:r>
        <w:r w:rsidR="002743CD">
          <w:rPr>
            <w:noProof/>
            <w:webHidden/>
          </w:rPr>
        </w:r>
        <w:r w:rsidR="002743CD">
          <w:rPr>
            <w:noProof/>
            <w:webHidden/>
          </w:rPr>
          <w:fldChar w:fldCharType="separate"/>
        </w:r>
        <w:r w:rsidR="002743CD">
          <w:rPr>
            <w:noProof/>
            <w:webHidden/>
          </w:rPr>
          <w:t>8</w:t>
        </w:r>
        <w:r w:rsidR="002743CD">
          <w:rPr>
            <w:noProof/>
            <w:webHidden/>
          </w:rPr>
          <w:fldChar w:fldCharType="end"/>
        </w:r>
      </w:hyperlink>
    </w:p>
    <w:p w14:paraId="5EF39805" w14:textId="4B8E0004" w:rsidR="002743CD" w:rsidRDefault="00DD0FEF">
      <w:pPr>
        <w:pStyle w:val="TOC1"/>
        <w:rPr>
          <w:rFonts w:asciiTheme="minorHAnsi" w:eastAsiaTheme="minorEastAsia" w:hAnsiTheme="minorHAnsi" w:cstheme="minorBidi"/>
          <w:noProof/>
        </w:rPr>
      </w:pPr>
      <w:hyperlink w:anchor="_Toc24633900" w:history="1">
        <w:r w:rsidR="002743CD" w:rsidRPr="00520A1D">
          <w:rPr>
            <w:rStyle w:val="Hyperlink"/>
            <w:noProof/>
          </w:rPr>
          <w:t>General Introduction and Shared Appendices</w:t>
        </w:r>
        <w:r w:rsidR="002743CD">
          <w:rPr>
            <w:noProof/>
            <w:webHidden/>
          </w:rPr>
          <w:tab/>
        </w:r>
        <w:r w:rsidR="002743CD">
          <w:rPr>
            <w:noProof/>
            <w:webHidden/>
          </w:rPr>
          <w:fldChar w:fldCharType="begin"/>
        </w:r>
        <w:r w:rsidR="002743CD">
          <w:rPr>
            <w:noProof/>
            <w:webHidden/>
          </w:rPr>
          <w:instrText xml:space="preserve"> PAGEREF _Toc24633900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21BECA1" w14:textId="2EE42742" w:rsidR="002743CD" w:rsidRDefault="00DD0FEF">
      <w:pPr>
        <w:pStyle w:val="TOC1"/>
        <w:rPr>
          <w:rFonts w:asciiTheme="minorHAnsi" w:eastAsiaTheme="minorEastAsia" w:hAnsiTheme="minorHAnsi" w:cstheme="minorBidi"/>
          <w:noProof/>
        </w:rPr>
      </w:pPr>
      <w:hyperlink w:anchor="_Toc24633901" w:history="1">
        <w:r w:rsidR="002743CD" w:rsidRPr="00520A1D">
          <w:rPr>
            <w:rStyle w:val="Hyperlink"/>
            <w:noProof/>
          </w:rPr>
          <w:t>Appendix A – Actor Summary Definitions</w:t>
        </w:r>
        <w:r w:rsidR="002743CD">
          <w:rPr>
            <w:noProof/>
            <w:webHidden/>
          </w:rPr>
          <w:tab/>
        </w:r>
        <w:r w:rsidR="002743CD">
          <w:rPr>
            <w:noProof/>
            <w:webHidden/>
          </w:rPr>
          <w:fldChar w:fldCharType="begin"/>
        </w:r>
        <w:r w:rsidR="002743CD">
          <w:rPr>
            <w:noProof/>
            <w:webHidden/>
          </w:rPr>
          <w:instrText xml:space="preserve"> PAGEREF _Toc24633901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4451BD25" w14:textId="2C0572BE" w:rsidR="002743CD" w:rsidRDefault="00DD0FEF">
      <w:pPr>
        <w:pStyle w:val="TOC1"/>
        <w:rPr>
          <w:rFonts w:asciiTheme="minorHAnsi" w:eastAsiaTheme="minorEastAsia" w:hAnsiTheme="minorHAnsi" w:cstheme="minorBidi"/>
          <w:noProof/>
        </w:rPr>
      </w:pPr>
      <w:hyperlink w:anchor="_Toc24633902" w:history="1">
        <w:r w:rsidR="002743CD" w:rsidRPr="00520A1D">
          <w:rPr>
            <w:rStyle w:val="Hyperlink"/>
            <w:noProof/>
          </w:rPr>
          <w:t>Appendix B – Transaction Summary Definitions</w:t>
        </w:r>
        <w:r w:rsidR="002743CD">
          <w:rPr>
            <w:noProof/>
            <w:webHidden/>
          </w:rPr>
          <w:tab/>
        </w:r>
        <w:r w:rsidR="002743CD">
          <w:rPr>
            <w:noProof/>
            <w:webHidden/>
          </w:rPr>
          <w:fldChar w:fldCharType="begin"/>
        </w:r>
        <w:r w:rsidR="002743CD">
          <w:rPr>
            <w:noProof/>
            <w:webHidden/>
          </w:rPr>
          <w:instrText xml:space="preserve"> PAGEREF _Toc24633902 \h </w:instrText>
        </w:r>
        <w:r w:rsidR="002743CD">
          <w:rPr>
            <w:noProof/>
            <w:webHidden/>
          </w:rPr>
        </w:r>
        <w:r w:rsidR="002743CD">
          <w:rPr>
            <w:noProof/>
            <w:webHidden/>
          </w:rPr>
          <w:fldChar w:fldCharType="separate"/>
        </w:r>
        <w:r w:rsidR="002743CD">
          <w:rPr>
            <w:noProof/>
            <w:webHidden/>
          </w:rPr>
          <w:t>9</w:t>
        </w:r>
        <w:r w:rsidR="002743CD">
          <w:rPr>
            <w:noProof/>
            <w:webHidden/>
          </w:rPr>
          <w:fldChar w:fldCharType="end"/>
        </w:r>
      </w:hyperlink>
    </w:p>
    <w:p w14:paraId="0ED21A6C" w14:textId="1A071C9B" w:rsidR="002743CD" w:rsidRDefault="00DD0FEF">
      <w:pPr>
        <w:pStyle w:val="TOC1"/>
        <w:rPr>
          <w:rFonts w:asciiTheme="minorHAnsi" w:eastAsiaTheme="minorEastAsia" w:hAnsiTheme="minorHAnsi" w:cstheme="minorBidi"/>
          <w:noProof/>
        </w:rPr>
      </w:pPr>
      <w:hyperlink w:anchor="_Toc24633903" w:history="1">
        <w:r w:rsidR="002743CD" w:rsidRPr="00520A1D">
          <w:rPr>
            <w:rStyle w:val="Hyperlink"/>
            <w:noProof/>
          </w:rPr>
          <w:t>Glossary</w:t>
        </w:r>
        <w:r w:rsidR="002743CD">
          <w:rPr>
            <w:noProof/>
            <w:webHidden/>
          </w:rPr>
          <w:tab/>
        </w:r>
        <w:r w:rsidR="002743CD">
          <w:rPr>
            <w:noProof/>
            <w:webHidden/>
          </w:rPr>
          <w:fldChar w:fldCharType="begin"/>
        </w:r>
        <w:r w:rsidR="002743CD">
          <w:rPr>
            <w:noProof/>
            <w:webHidden/>
          </w:rPr>
          <w:instrText xml:space="preserve"> PAGEREF _Toc24633903 \h </w:instrText>
        </w:r>
        <w:r w:rsidR="002743CD">
          <w:rPr>
            <w:noProof/>
            <w:webHidden/>
          </w:rPr>
        </w:r>
        <w:r w:rsidR="002743CD">
          <w:rPr>
            <w:noProof/>
            <w:webHidden/>
          </w:rPr>
          <w:fldChar w:fldCharType="separate"/>
        </w:r>
        <w:r w:rsidR="002743CD">
          <w:rPr>
            <w:noProof/>
            <w:webHidden/>
          </w:rPr>
          <w:t>10</w:t>
        </w:r>
        <w:r w:rsidR="002743CD">
          <w:rPr>
            <w:noProof/>
            <w:webHidden/>
          </w:rPr>
          <w:fldChar w:fldCharType="end"/>
        </w:r>
      </w:hyperlink>
    </w:p>
    <w:p w14:paraId="2D4C5CE1" w14:textId="197FDE8E" w:rsidR="002743CD" w:rsidRDefault="00DD0FEF">
      <w:pPr>
        <w:pStyle w:val="TOC1"/>
        <w:rPr>
          <w:rFonts w:asciiTheme="minorHAnsi" w:eastAsiaTheme="minorEastAsia" w:hAnsiTheme="minorHAnsi" w:cstheme="minorBidi"/>
          <w:noProof/>
        </w:rPr>
      </w:pPr>
      <w:hyperlink w:anchor="_Toc24633904" w:history="1">
        <w:r w:rsidR="002743CD" w:rsidRPr="00520A1D">
          <w:rPr>
            <w:rStyle w:val="Hyperlink"/>
            <w:noProof/>
          </w:rPr>
          <w:t>Volume 1 – Profiles</w:t>
        </w:r>
        <w:r w:rsidR="002743CD">
          <w:rPr>
            <w:noProof/>
            <w:webHidden/>
          </w:rPr>
          <w:tab/>
        </w:r>
        <w:r w:rsidR="002743CD">
          <w:rPr>
            <w:noProof/>
            <w:webHidden/>
          </w:rPr>
          <w:fldChar w:fldCharType="begin"/>
        </w:r>
        <w:r w:rsidR="002743CD">
          <w:rPr>
            <w:noProof/>
            <w:webHidden/>
          </w:rPr>
          <w:instrText xml:space="preserve"> PAGEREF _Toc24633904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6593EDB1" w14:textId="3D015A69" w:rsidR="002743CD" w:rsidRDefault="00DD0FEF">
      <w:pPr>
        <w:pStyle w:val="TOC2"/>
        <w:rPr>
          <w:rFonts w:asciiTheme="minorHAnsi" w:eastAsiaTheme="minorEastAsia" w:hAnsiTheme="minorHAnsi" w:cstheme="minorBidi"/>
          <w:noProof/>
        </w:rPr>
      </w:pPr>
      <w:hyperlink w:anchor="_Toc24633905" w:history="1">
        <w:r w:rsidR="002743CD" w:rsidRPr="00520A1D">
          <w:rPr>
            <w:rStyle w:val="Hyperlink"/>
            <w:iCs/>
            <w:noProof/>
          </w:rPr>
          <w:t>Copyright Licenses</w:t>
        </w:r>
        <w:r w:rsidR="002743CD">
          <w:rPr>
            <w:noProof/>
            <w:webHidden/>
          </w:rPr>
          <w:tab/>
        </w:r>
        <w:r w:rsidR="002743CD">
          <w:rPr>
            <w:noProof/>
            <w:webHidden/>
          </w:rPr>
          <w:fldChar w:fldCharType="begin"/>
        </w:r>
        <w:r w:rsidR="002743CD">
          <w:rPr>
            <w:noProof/>
            <w:webHidden/>
          </w:rPr>
          <w:instrText xml:space="preserve"> PAGEREF _Toc24633905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771283DA" w14:textId="785BE5CD" w:rsidR="002743CD" w:rsidRDefault="00DD0FEF">
      <w:pPr>
        <w:pStyle w:val="TOC2"/>
        <w:rPr>
          <w:rFonts w:asciiTheme="minorHAnsi" w:eastAsiaTheme="minorEastAsia" w:hAnsiTheme="minorHAnsi" w:cstheme="minorBidi"/>
          <w:noProof/>
        </w:rPr>
      </w:pPr>
      <w:hyperlink w:anchor="_Toc24633906" w:history="1">
        <w:r w:rsidR="002743CD" w:rsidRPr="00520A1D">
          <w:rPr>
            <w:rStyle w:val="Hyperlink"/>
            <w:iCs/>
            <w:noProof/>
          </w:rPr>
          <w:t>Domain-specific additions</w:t>
        </w:r>
        <w:r w:rsidR="002743CD">
          <w:rPr>
            <w:noProof/>
            <w:webHidden/>
          </w:rPr>
          <w:tab/>
        </w:r>
        <w:r w:rsidR="002743CD">
          <w:rPr>
            <w:noProof/>
            <w:webHidden/>
          </w:rPr>
          <w:fldChar w:fldCharType="begin"/>
        </w:r>
        <w:r w:rsidR="002743CD">
          <w:rPr>
            <w:noProof/>
            <w:webHidden/>
          </w:rPr>
          <w:instrText xml:space="preserve"> PAGEREF _Toc24633906 \h </w:instrText>
        </w:r>
        <w:r w:rsidR="002743CD">
          <w:rPr>
            <w:noProof/>
            <w:webHidden/>
          </w:rPr>
        </w:r>
        <w:r w:rsidR="002743CD">
          <w:rPr>
            <w:noProof/>
            <w:webHidden/>
          </w:rPr>
          <w:fldChar w:fldCharType="separate"/>
        </w:r>
        <w:r w:rsidR="002743CD">
          <w:rPr>
            <w:noProof/>
            <w:webHidden/>
          </w:rPr>
          <w:t>11</w:t>
        </w:r>
        <w:r w:rsidR="002743CD">
          <w:rPr>
            <w:noProof/>
            <w:webHidden/>
          </w:rPr>
          <w:fldChar w:fldCharType="end"/>
        </w:r>
      </w:hyperlink>
    </w:p>
    <w:p w14:paraId="1C593942" w14:textId="69BE48CF" w:rsidR="002743CD" w:rsidRDefault="00DD0FEF">
      <w:pPr>
        <w:pStyle w:val="TOC1"/>
        <w:rPr>
          <w:rFonts w:asciiTheme="minorHAnsi" w:eastAsiaTheme="minorEastAsia" w:hAnsiTheme="minorHAnsi" w:cstheme="minorBidi"/>
          <w:noProof/>
        </w:rPr>
      </w:pPr>
      <w:hyperlink w:anchor="_Toc24633907" w:history="1">
        <w:r w:rsidR="002743CD" w:rsidRPr="00520A1D">
          <w:rPr>
            <w:rStyle w:val="Hyperlink"/>
            <w:noProof/>
          </w:rPr>
          <w:t>X Sharing Value Sets (SVS)</w:t>
        </w:r>
        <w:r w:rsidR="002743CD">
          <w:rPr>
            <w:noProof/>
            <w:webHidden/>
          </w:rPr>
          <w:tab/>
        </w:r>
        <w:r w:rsidR="002743CD">
          <w:rPr>
            <w:noProof/>
            <w:webHidden/>
          </w:rPr>
          <w:fldChar w:fldCharType="begin"/>
        </w:r>
        <w:r w:rsidR="002743CD">
          <w:rPr>
            <w:noProof/>
            <w:webHidden/>
          </w:rPr>
          <w:instrText xml:space="preserve"> PAGEREF _Toc24633907 \h </w:instrText>
        </w:r>
        <w:r w:rsidR="002743CD">
          <w:rPr>
            <w:noProof/>
            <w:webHidden/>
          </w:rPr>
        </w:r>
        <w:r w:rsidR="002743CD">
          <w:rPr>
            <w:noProof/>
            <w:webHidden/>
          </w:rPr>
          <w:fldChar w:fldCharType="separate"/>
        </w:r>
        <w:r w:rsidR="002743CD">
          <w:rPr>
            <w:noProof/>
            <w:webHidden/>
          </w:rPr>
          <w:t>12</w:t>
        </w:r>
        <w:r w:rsidR="002743CD">
          <w:rPr>
            <w:noProof/>
            <w:webHidden/>
          </w:rPr>
          <w:fldChar w:fldCharType="end"/>
        </w:r>
      </w:hyperlink>
    </w:p>
    <w:p w14:paraId="25F66495" w14:textId="29484DEE" w:rsidR="002743CD" w:rsidRDefault="00DD0FEF">
      <w:pPr>
        <w:pStyle w:val="TOC2"/>
        <w:rPr>
          <w:rFonts w:asciiTheme="minorHAnsi" w:eastAsiaTheme="minorEastAsia" w:hAnsiTheme="minorHAnsi" w:cstheme="minorBidi"/>
          <w:noProof/>
        </w:rPr>
      </w:pPr>
      <w:hyperlink w:anchor="_Toc24633908" w:history="1">
        <w:r w:rsidR="002743CD" w:rsidRPr="00520A1D">
          <w:rPr>
            <w:rStyle w:val="Hyperlink"/>
            <w:noProof/>
          </w:rPr>
          <w:t>X.1 SVS Actors/Transactions</w:t>
        </w:r>
        <w:r w:rsidR="002743CD">
          <w:rPr>
            <w:noProof/>
            <w:webHidden/>
          </w:rPr>
          <w:tab/>
        </w:r>
        <w:r w:rsidR="002743CD">
          <w:rPr>
            <w:noProof/>
            <w:webHidden/>
          </w:rPr>
          <w:fldChar w:fldCharType="begin"/>
        </w:r>
        <w:r w:rsidR="002743CD">
          <w:rPr>
            <w:noProof/>
            <w:webHidden/>
          </w:rPr>
          <w:instrText xml:space="preserve"> PAGEREF _Toc24633908 \h </w:instrText>
        </w:r>
        <w:r w:rsidR="002743CD">
          <w:rPr>
            <w:noProof/>
            <w:webHidden/>
          </w:rPr>
        </w:r>
        <w:r w:rsidR="002743CD">
          <w:rPr>
            <w:noProof/>
            <w:webHidden/>
          </w:rPr>
          <w:fldChar w:fldCharType="separate"/>
        </w:r>
        <w:r w:rsidR="002743CD">
          <w:rPr>
            <w:noProof/>
            <w:webHidden/>
          </w:rPr>
          <w:t>13</w:t>
        </w:r>
        <w:r w:rsidR="002743CD">
          <w:rPr>
            <w:noProof/>
            <w:webHidden/>
          </w:rPr>
          <w:fldChar w:fldCharType="end"/>
        </w:r>
      </w:hyperlink>
    </w:p>
    <w:p w14:paraId="787D662B" w14:textId="7CBBFF86" w:rsidR="002743CD" w:rsidRDefault="00DD0FEF">
      <w:pPr>
        <w:pStyle w:val="TOC3"/>
        <w:rPr>
          <w:rFonts w:asciiTheme="minorHAnsi" w:eastAsiaTheme="minorEastAsia" w:hAnsiTheme="minorHAnsi" w:cstheme="minorBidi"/>
          <w:noProof/>
        </w:rPr>
      </w:pPr>
      <w:hyperlink w:anchor="_Toc24633909" w:history="1">
        <w:r w:rsidR="002743CD" w:rsidRPr="00520A1D">
          <w:rPr>
            <w:rStyle w:val="Hyperlink"/>
            <w:noProof/>
          </w:rPr>
          <w:t>X.1.1 Actor Descriptions and Actor Profile Requirements</w:t>
        </w:r>
        <w:r w:rsidR="002743CD">
          <w:rPr>
            <w:noProof/>
            <w:webHidden/>
          </w:rPr>
          <w:tab/>
        </w:r>
        <w:r w:rsidR="002743CD">
          <w:rPr>
            <w:noProof/>
            <w:webHidden/>
          </w:rPr>
          <w:fldChar w:fldCharType="begin"/>
        </w:r>
        <w:r w:rsidR="002743CD">
          <w:rPr>
            <w:noProof/>
            <w:webHidden/>
          </w:rPr>
          <w:instrText xml:space="preserve"> PAGEREF _Toc24633909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7DC568BE" w14:textId="59CE8406" w:rsidR="002743CD" w:rsidRDefault="00DD0FEF">
      <w:pPr>
        <w:pStyle w:val="TOC2"/>
        <w:rPr>
          <w:rFonts w:asciiTheme="minorHAnsi" w:eastAsiaTheme="minorEastAsia" w:hAnsiTheme="minorHAnsi" w:cstheme="minorBidi"/>
          <w:noProof/>
        </w:rPr>
      </w:pPr>
      <w:hyperlink w:anchor="_Toc24633910" w:history="1">
        <w:r w:rsidR="002743CD" w:rsidRPr="00520A1D">
          <w:rPr>
            <w:rStyle w:val="Hyperlink"/>
            <w:noProof/>
          </w:rPr>
          <w:t>X.2 SVCM Actor Options</w:t>
        </w:r>
        <w:r w:rsidR="002743CD">
          <w:rPr>
            <w:noProof/>
            <w:webHidden/>
          </w:rPr>
          <w:tab/>
        </w:r>
        <w:r w:rsidR="002743CD">
          <w:rPr>
            <w:noProof/>
            <w:webHidden/>
          </w:rPr>
          <w:fldChar w:fldCharType="begin"/>
        </w:r>
        <w:r w:rsidR="002743CD">
          <w:rPr>
            <w:noProof/>
            <w:webHidden/>
          </w:rPr>
          <w:instrText xml:space="preserve"> PAGEREF _Toc24633910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19503B3C" w14:textId="065D3220" w:rsidR="002743CD" w:rsidRDefault="00DD0FEF">
      <w:pPr>
        <w:pStyle w:val="TOC2"/>
        <w:rPr>
          <w:rFonts w:asciiTheme="minorHAnsi" w:eastAsiaTheme="minorEastAsia" w:hAnsiTheme="minorHAnsi" w:cstheme="minorBidi"/>
          <w:noProof/>
        </w:rPr>
      </w:pPr>
      <w:hyperlink w:anchor="_Toc24633911" w:history="1">
        <w:r w:rsidR="002743CD" w:rsidRPr="00520A1D">
          <w:rPr>
            <w:rStyle w:val="Hyperlink"/>
            <w:noProof/>
          </w:rPr>
          <w:t>X.3 SVCM Required Actor Groupings</w:t>
        </w:r>
        <w:r w:rsidR="002743CD">
          <w:rPr>
            <w:noProof/>
            <w:webHidden/>
          </w:rPr>
          <w:tab/>
        </w:r>
        <w:r w:rsidR="002743CD">
          <w:rPr>
            <w:noProof/>
            <w:webHidden/>
          </w:rPr>
          <w:fldChar w:fldCharType="begin"/>
        </w:r>
        <w:r w:rsidR="002743CD">
          <w:rPr>
            <w:noProof/>
            <w:webHidden/>
          </w:rPr>
          <w:instrText xml:space="preserve"> PAGEREF _Toc24633911 \h </w:instrText>
        </w:r>
        <w:r w:rsidR="002743CD">
          <w:rPr>
            <w:noProof/>
            <w:webHidden/>
          </w:rPr>
        </w:r>
        <w:r w:rsidR="002743CD">
          <w:rPr>
            <w:noProof/>
            <w:webHidden/>
          </w:rPr>
          <w:fldChar w:fldCharType="separate"/>
        </w:r>
        <w:r w:rsidR="002743CD">
          <w:rPr>
            <w:noProof/>
            <w:webHidden/>
          </w:rPr>
          <w:t>14</w:t>
        </w:r>
        <w:r w:rsidR="002743CD">
          <w:rPr>
            <w:noProof/>
            <w:webHidden/>
          </w:rPr>
          <w:fldChar w:fldCharType="end"/>
        </w:r>
      </w:hyperlink>
    </w:p>
    <w:p w14:paraId="35FD2A2A" w14:textId="7A723D1B" w:rsidR="002743CD" w:rsidRDefault="00DD0FEF">
      <w:pPr>
        <w:pStyle w:val="TOC2"/>
        <w:rPr>
          <w:rFonts w:asciiTheme="minorHAnsi" w:eastAsiaTheme="minorEastAsia" w:hAnsiTheme="minorHAnsi" w:cstheme="minorBidi"/>
          <w:noProof/>
        </w:rPr>
      </w:pPr>
      <w:hyperlink w:anchor="_Toc24633912" w:history="1">
        <w:r w:rsidR="002743CD" w:rsidRPr="00520A1D">
          <w:rPr>
            <w:rStyle w:val="Hyperlink"/>
            <w:noProof/>
          </w:rPr>
          <w:t>X.4 SVCM Overview</w:t>
        </w:r>
        <w:r w:rsidR="002743CD">
          <w:rPr>
            <w:noProof/>
            <w:webHidden/>
          </w:rPr>
          <w:tab/>
        </w:r>
        <w:r w:rsidR="002743CD">
          <w:rPr>
            <w:noProof/>
            <w:webHidden/>
          </w:rPr>
          <w:fldChar w:fldCharType="begin"/>
        </w:r>
        <w:r w:rsidR="002743CD">
          <w:rPr>
            <w:noProof/>
            <w:webHidden/>
          </w:rPr>
          <w:instrText xml:space="preserve"> PAGEREF _Toc24633912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4C475E08" w14:textId="32D1572D" w:rsidR="002743CD" w:rsidRDefault="00DD0FEF">
      <w:pPr>
        <w:pStyle w:val="TOC3"/>
        <w:rPr>
          <w:rFonts w:asciiTheme="minorHAnsi" w:eastAsiaTheme="minorEastAsia" w:hAnsiTheme="minorHAnsi" w:cstheme="minorBidi"/>
          <w:noProof/>
        </w:rPr>
      </w:pPr>
      <w:hyperlink w:anchor="_Toc24633913" w:history="1">
        <w:r w:rsidR="002743CD" w:rsidRPr="00520A1D">
          <w:rPr>
            <w:rStyle w:val="Hyperlink"/>
            <w:noProof/>
          </w:rPr>
          <w:t>X.4.1 Concepts</w:t>
        </w:r>
        <w:r w:rsidR="002743CD">
          <w:rPr>
            <w:noProof/>
            <w:webHidden/>
          </w:rPr>
          <w:tab/>
        </w:r>
        <w:r w:rsidR="002743CD">
          <w:rPr>
            <w:noProof/>
            <w:webHidden/>
          </w:rPr>
          <w:fldChar w:fldCharType="begin"/>
        </w:r>
        <w:r w:rsidR="002743CD">
          <w:rPr>
            <w:noProof/>
            <w:webHidden/>
          </w:rPr>
          <w:instrText xml:space="preserve"> PAGEREF _Toc24633913 \h </w:instrText>
        </w:r>
        <w:r w:rsidR="002743CD">
          <w:rPr>
            <w:noProof/>
            <w:webHidden/>
          </w:rPr>
        </w:r>
        <w:r w:rsidR="002743CD">
          <w:rPr>
            <w:noProof/>
            <w:webHidden/>
          </w:rPr>
          <w:fldChar w:fldCharType="separate"/>
        </w:r>
        <w:r w:rsidR="002743CD">
          <w:rPr>
            <w:noProof/>
            <w:webHidden/>
          </w:rPr>
          <w:t>15</w:t>
        </w:r>
        <w:r w:rsidR="002743CD">
          <w:rPr>
            <w:noProof/>
            <w:webHidden/>
          </w:rPr>
          <w:fldChar w:fldCharType="end"/>
        </w:r>
      </w:hyperlink>
    </w:p>
    <w:p w14:paraId="68EF2B66" w14:textId="04690A6D" w:rsidR="002743CD" w:rsidRDefault="00DD0FEF">
      <w:pPr>
        <w:pStyle w:val="TOC4"/>
        <w:rPr>
          <w:rFonts w:asciiTheme="minorHAnsi" w:eastAsiaTheme="minorEastAsia" w:hAnsiTheme="minorHAnsi" w:cstheme="minorBidi"/>
          <w:noProof/>
        </w:rPr>
      </w:pPr>
      <w:hyperlink w:anchor="_Toc24633914" w:history="1">
        <w:r w:rsidR="002743CD" w:rsidRPr="00520A1D">
          <w:rPr>
            <w:rStyle w:val="Hyperlink"/>
            <w:noProof/>
          </w:rPr>
          <w:t>X.4.1.1 Value Set Unique ID and Value Set Version</w:t>
        </w:r>
        <w:r w:rsidR="002743CD">
          <w:rPr>
            <w:noProof/>
            <w:webHidden/>
          </w:rPr>
          <w:tab/>
        </w:r>
        <w:r w:rsidR="002743CD">
          <w:rPr>
            <w:noProof/>
            <w:webHidden/>
          </w:rPr>
          <w:fldChar w:fldCharType="begin"/>
        </w:r>
        <w:r w:rsidR="002743CD">
          <w:rPr>
            <w:noProof/>
            <w:webHidden/>
          </w:rPr>
          <w:instrText xml:space="preserve"> PAGEREF _Toc24633914 \h </w:instrText>
        </w:r>
        <w:r w:rsidR="002743CD">
          <w:rPr>
            <w:noProof/>
            <w:webHidden/>
          </w:rPr>
        </w:r>
        <w:r w:rsidR="002743CD">
          <w:rPr>
            <w:noProof/>
            <w:webHidden/>
          </w:rPr>
          <w:fldChar w:fldCharType="separate"/>
        </w:r>
        <w:r w:rsidR="002743CD">
          <w:rPr>
            <w:noProof/>
            <w:webHidden/>
          </w:rPr>
          <w:t>16</w:t>
        </w:r>
        <w:r w:rsidR="002743CD">
          <w:rPr>
            <w:noProof/>
            <w:webHidden/>
          </w:rPr>
          <w:fldChar w:fldCharType="end"/>
        </w:r>
      </w:hyperlink>
    </w:p>
    <w:p w14:paraId="3A60E7BC" w14:textId="40C15969" w:rsidR="002743CD" w:rsidRDefault="00DD0FEF">
      <w:pPr>
        <w:pStyle w:val="TOC4"/>
        <w:rPr>
          <w:rFonts w:asciiTheme="minorHAnsi" w:eastAsiaTheme="minorEastAsia" w:hAnsiTheme="minorHAnsi" w:cstheme="minorBidi"/>
          <w:noProof/>
        </w:rPr>
      </w:pPr>
      <w:hyperlink w:anchor="_Toc24633915" w:history="1">
        <w:r w:rsidR="002743CD" w:rsidRPr="00520A1D">
          <w:rPr>
            <w:rStyle w:val="Hyperlink"/>
            <w:noProof/>
          </w:rPr>
          <w:t xml:space="preserve">X.4.1.2 The relationship between ITI Terminology Service, SVS, and CTS </w:t>
        </w:r>
        <w:r w:rsidR="002743CD">
          <w:rPr>
            <w:noProof/>
            <w:webHidden/>
          </w:rPr>
          <w:tab/>
        </w:r>
        <w:r w:rsidR="002743CD">
          <w:rPr>
            <w:noProof/>
            <w:webHidden/>
          </w:rPr>
          <w:fldChar w:fldCharType="begin"/>
        </w:r>
        <w:r w:rsidR="002743CD">
          <w:rPr>
            <w:noProof/>
            <w:webHidden/>
          </w:rPr>
          <w:instrText xml:space="preserve"> PAGEREF _Toc24633915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32A6DE8E" w14:textId="088A8973" w:rsidR="002743CD" w:rsidRDefault="00DD0FEF">
      <w:pPr>
        <w:pStyle w:val="TOC4"/>
        <w:rPr>
          <w:rFonts w:asciiTheme="minorHAnsi" w:eastAsiaTheme="minorEastAsia" w:hAnsiTheme="minorHAnsi" w:cstheme="minorBidi"/>
          <w:noProof/>
        </w:rPr>
      </w:pPr>
      <w:hyperlink w:anchor="_Toc24633916" w:history="1">
        <w:r w:rsidR="002743CD" w:rsidRPr="00520A1D">
          <w:rPr>
            <w:rStyle w:val="Hyperlink"/>
            <w:noProof/>
          </w:rPr>
          <w:t>X.4.1.3 Value Set Distribution Flow</w:t>
        </w:r>
        <w:r w:rsidR="002743CD">
          <w:rPr>
            <w:noProof/>
            <w:webHidden/>
          </w:rPr>
          <w:tab/>
        </w:r>
        <w:r w:rsidR="002743CD">
          <w:rPr>
            <w:noProof/>
            <w:webHidden/>
          </w:rPr>
          <w:fldChar w:fldCharType="begin"/>
        </w:r>
        <w:r w:rsidR="002743CD">
          <w:rPr>
            <w:noProof/>
            <w:webHidden/>
          </w:rPr>
          <w:instrText xml:space="preserve"> PAGEREF _Toc24633916 \h </w:instrText>
        </w:r>
        <w:r w:rsidR="002743CD">
          <w:rPr>
            <w:noProof/>
            <w:webHidden/>
          </w:rPr>
        </w:r>
        <w:r w:rsidR="002743CD">
          <w:rPr>
            <w:noProof/>
            <w:webHidden/>
          </w:rPr>
          <w:fldChar w:fldCharType="separate"/>
        </w:r>
        <w:r w:rsidR="002743CD">
          <w:rPr>
            <w:noProof/>
            <w:webHidden/>
          </w:rPr>
          <w:t>17</w:t>
        </w:r>
        <w:r w:rsidR="002743CD">
          <w:rPr>
            <w:noProof/>
            <w:webHidden/>
          </w:rPr>
          <w:fldChar w:fldCharType="end"/>
        </w:r>
      </w:hyperlink>
    </w:p>
    <w:p w14:paraId="46B4BD76" w14:textId="116069EC" w:rsidR="002743CD" w:rsidRDefault="00DD0FEF">
      <w:pPr>
        <w:pStyle w:val="TOC4"/>
        <w:rPr>
          <w:rFonts w:asciiTheme="minorHAnsi" w:eastAsiaTheme="minorEastAsia" w:hAnsiTheme="minorHAnsi" w:cstheme="minorBidi"/>
          <w:noProof/>
        </w:rPr>
      </w:pPr>
      <w:hyperlink w:anchor="_Toc24633917" w:history="1">
        <w:r w:rsidR="002743CD" w:rsidRPr="00520A1D">
          <w:rPr>
            <w:rStyle w:val="Hyperlink"/>
            <w:noProof/>
          </w:rPr>
          <w:t>X.4.1.4 Value Set Groups</w:t>
        </w:r>
        <w:r w:rsidR="002743CD">
          <w:rPr>
            <w:noProof/>
            <w:webHidden/>
          </w:rPr>
          <w:tab/>
        </w:r>
        <w:r w:rsidR="002743CD">
          <w:rPr>
            <w:noProof/>
            <w:webHidden/>
          </w:rPr>
          <w:fldChar w:fldCharType="begin"/>
        </w:r>
        <w:r w:rsidR="002743CD">
          <w:rPr>
            <w:noProof/>
            <w:webHidden/>
          </w:rPr>
          <w:instrText xml:space="preserve"> PAGEREF _Toc24633917 \h </w:instrText>
        </w:r>
        <w:r w:rsidR="002743CD">
          <w:rPr>
            <w:noProof/>
            <w:webHidden/>
          </w:rPr>
        </w:r>
        <w:r w:rsidR="002743CD">
          <w:rPr>
            <w:noProof/>
            <w:webHidden/>
          </w:rPr>
          <w:fldChar w:fldCharType="separate"/>
        </w:r>
        <w:r w:rsidR="002743CD">
          <w:rPr>
            <w:noProof/>
            <w:webHidden/>
          </w:rPr>
          <w:t>21</w:t>
        </w:r>
        <w:r w:rsidR="002743CD">
          <w:rPr>
            <w:noProof/>
            <w:webHidden/>
          </w:rPr>
          <w:fldChar w:fldCharType="end"/>
        </w:r>
      </w:hyperlink>
    </w:p>
    <w:p w14:paraId="1ED52379" w14:textId="08E7F20A" w:rsidR="002743CD" w:rsidRDefault="00DD0FEF">
      <w:pPr>
        <w:pStyle w:val="TOC4"/>
        <w:rPr>
          <w:rFonts w:asciiTheme="minorHAnsi" w:eastAsiaTheme="minorEastAsia" w:hAnsiTheme="minorHAnsi" w:cstheme="minorBidi"/>
          <w:noProof/>
        </w:rPr>
      </w:pPr>
      <w:hyperlink w:anchor="_Toc24633918" w:history="1">
        <w:r w:rsidR="002743CD" w:rsidRPr="00520A1D">
          <w:rPr>
            <w:rStyle w:val="Hyperlink"/>
            <w:noProof/>
          </w:rPr>
          <w:t xml:space="preserve">X.4.1.5 Value Set Descriptive Metadata </w:t>
        </w:r>
        <w:r w:rsidR="002743CD" w:rsidRPr="00520A1D">
          <w:rPr>
            <w:rStyle w:val="Hyperlink"/>
            <w:noProof/>
            <w:highlight w:val="yellow"/>
          </w:rPr>
          <w:t>[to add – Concept Map Descriptive Metadata]</w:t>
        </w:r>
        <w:r w:rsidR="002743CD">
          <w:rPr>
            <w:noProof/>
            <w:webHidden/>
          </w:rPr>
          <w:tab/>
        </w:r>
        <w:r w:rsidR="002743CD">
          <w:rPr>
            <w:noProof/>
            <w:webHidden/>
          </w:rPr>
          <w:fldChar w:fldCharType="begin"/>
        </w:r>
        <w:r w:rsidR="002743CD">
          <w:rPr>
            <w:noProof/>
            <w:webHidden/>
          </w:rPr>
          <w:instrText xml:space="preserve"> PAGEREF _Toc24633918 \h </w:instrText>
        </w:r>
        <w:r w:rsidR="002743CD">
          <w:rPr>
            <w:noProof/>
            <w:webHidden/>
          </w:rPr>
        </w:r>
        <w:r w:rsidR="002743CD">
          <w:rPr>
            <w:noProof/>
            <w:webHidden/>
          </w:rPr>
          <w:fldChar w:fldCharType="separate"/>
        </w:r>
        <w:r w:rsidR="002743CD">
          <w:rPr>
            <w:noProof/>
            <w:webHidden/>
          </w:rPr>
          <w:t>22</w:t>
        </w:r>
        <w:r w:rsidR="002743CD">
          <w:rPr>
            <w:noProof/>
            <w:webHidden/>
          </w:rPr>
          <w:fldChar w:fldCharType="end"/>
        </w:r>
      </w:hyperlink>
    </w:p>
    <w:p w14:paraId="71BE96FF" w14:textId="675D73F6" w:rsidR="002743CD" w:rsidRDefault="00DD0FEF">
      <w:pPr>
        <w:pStyle w:val="TOC4"/>
        <w:rPr>
          <w:rFonts w:asciiTheme="minorHAnsi" w:eastAsiaTheme="minorEastAsia" w:hAnsiTheme="minorHAnsi" w:cstheme="minorBidi"/>
          <w:noProof/>
        </w:rPr>
      </w:pPr>
      <w:hyperlink w:anchor="_Toc24633919" w:history="1">
        <w:r w:rsidR="002743CD" w:rsidRPr="00520A1D">
          <w:rPr>
            <w:rStyle w:val="Hyperlink"/>
            <w:noProof/>
          </w:rPr>
          <w:t>X.4.1.6 Terminology Service Process Flow</w:t>
        </w:r>
        <w:r w:rsidR="002743CD">
          <w:rPr>
            <w:noProof/>
            <w:webHidden/>
          </w:rPr>
          <w:tab/>
        </w:r>
        <w:r w:rsidR="002743CD">
          <w:rPr>
            <w:noProof/>
            <w:webHidden/>
          </w:rPr>
          <w:fldChar w:fldCharType="begin"/>
        </w:r>
        <w:r w:rsidR="002743CD">
          <w:rPr>
            <w:noProof/>
            <w:webHidden/>
          </w:rPr>
          <w:instrText xml:space="preserve"> PAGEREF _Toc24633919 \h </w:instrText>
        </w:r>
        <w:r w:rsidR="002743CD">
          <w:rPr>
            <w:noProof/>
            <w:webHidden/>
          </w:rPr>
        </w:r>
        <w:r w:rsidR="002743CD">
          <w:rPr>
            <w:noProof/>
            <w:webHidden/>
          </w:rPr>
          <w:fldChar w:fldCharType="separate"/>
        </w:r>
        <w:r w:rsidR="002743CD">
          <w:rPr>
            <w:noProof/>
            <w:webHidden/>
          </w:rPr>
          <w:t>25</w:t>
        </w:r>
        <w:r w:rsidR="002743CD">
          <w:rPr>
            <w:noProof/>
            <w:webHidden/>
          </w:rPr>
          <w:fldChar w:fldCharType="end"/>
        </w:r>
      </w:hyperlink>
    </w:p>
    <w:p w14:paraId="37B39DC3" w14:textId="68CCDBD2" w:rsidR="002743CD" w:rsidRDefault="00DD0FEF">
      <w:pPr>
        <w:pStyle w:val="TOC4"/>
        <w:rPr>
          <w:rFonts w:asciiTheme="minorHAnsi" w:eastAsiaTheme="minorEastAsia" w:hAnsiTheme="minorHAnsi" w:cstheme="minorBidi"/>
          <w:noProof/>
        </w:rPr>
      </w:pPr>
      <w:hyperlink w:anchor="_Toc24633920" w:history="1">
        <w:r w:rsidR="002743CD" w:rsidRPr="00520A1D">
          <w:rPr>
            <w:rStyle w:val="Hyperlink"/>
            <w:noProof/>
          </w:rPr>
          <w:t>X.4.1.6.1 Overview of the entire process flow</w:t>
        </w:r>
        <w:r w:rsidR="002743CD">
          <w:rPr>
            <w:noProof/>
            <w:webHidden/>
          </w:rPr>
          <w:tab/>
        </w:r>
        <w:r w:rsidR="002743CD">
          <w:rPr>
            <w:noProof/>
            <w:webHidden/>
          </w:rPr>
          <w:fldChar w:fldCharType="begin"/>
        </w:r>
        <w:r w:rsidR="002743CD">
          <w:rPr>
            <w:noProof/>
            <w:webHidden/>
          </w:rPr>
          <w:instrText xml:space="preserve"> PAGEREF _Toc24633920 \h </w:instrText>
        </w:r>
        <w:r w:rsidR="002743CD">
          <w:rPr>
            <w:noProof/>
            <w:webHidden/>
          </w:rPr>
        </w:r>
        <w:r w:rsidR="002743CD">
          <w:rPr>
            <w:noProof/>
            <w:webHidden/>
          </w:rPr>
          <w:fldChar w:fldCharType="separate"/>
        </w:r>
        <w:r w:rsidR="002743CD">
          <w:rPr>
            <w:noProof/>
            <w:webHidden/>
          </w:rPr>
          <w:t>26</w:t>
        </w:r>
        <w:r w:rsidR="002743CD">
          <w:rPr>
            <w:noProof/>
            <w:webHidden/>
          </w:rPr>
          <w:fldChar w:fldCharType="end"/>
        </w:r>
      </w:hyperlink>
    </w:p>
    <w:p w14:paraId="00B815B0" w14:textId="4C4B97F7" w:rsidR="002743CD" w:rsidRDefault="00DD0FEF">
      <w:pPr>
        <w:pStyle w:val="TOC3"/>
        <w:rPr>
          <w:rFonts w:asciiTheme="minorHAnsi" w:eastAsiaTheme="minorEastAsia" w:hAnsiTheme="minorHAnsi" w:cstheme="minorBidi"/>
          <w:noProof/>
        </w:rPr>
      </w:pPr>
      <w:hyperlink w:anchor="_Toc24633921" w:history="1">
        <w:r w:rsidR="002743CD" w:rsidRPr="00520A1D">
          <w:rPr>
            <w:rStyle w:val="Hyperlink"/>
            <w:noProof/>
          </w:rPr>
          <w:t>X.4.2 Use Cases</w:t>
        </w:r>
        <w:r w:rsidR="002743CD">
          <w:rPr>
            <w:noProof/>
            <w:webHidden/>
          </w:rPr>
          <w:tab/>
        </w:r>
        <w:r w:rsidR="002743CD">
          <w:rPr>
            <w:noProof/>
            <w:webHidden/>
          </w:rPr>
          <w:fldChar w:fldCharType="begin"/>
        </w:r>
        <w:r w:rsidR="002743CD">
          <w:rPr>
            <w:noProof/>
            <w:webHidden/>
          </w:rPr>
          <w:instrText xml:space="preserve"> PAGEREF _Toc24633921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3124BE3B" w14:textId="5A6EC3DF" w:rsidR="002743CD" w:rsidRDefault="00DD0FEF">
      <w:pPr>
        <w:pStyle w:val="TOC4"/>
        <w:rPr>
          <w:rFonts w:asciiTheme="minorHAnsi" w:eastAsiaTheme="minorEastAsia" w:hAnsiTheme="minorHAnsi" w:cstheme="minorBidi"/>
          <w:noProof/>
        </w:rPr>
      </w:pPr>
      <w:hyperlink w:anchor="_Toc24633922" w:history="1">
        <w:r w:rsidR="002743CD" w:rsidRPr="00520A1D">
          <w:rPr>
            <w:rStyle w:val="Hyperlink"/>
            <w:noProof/>
          </w:rPr>
          <w:t>X.4.2.1 Use Case #1 Code System, Value Set and Concept Map Discovery</w:t>
        </w:r>
        <w:r w:rsidR="002743CD">
          <w:rPr>
            <w:noProof/>
            <w:webHidden/>
          </w:rPr>
          <w:tab/>
        </w:r>
        <w:r w:rsidR="002743CD">
          <w:rPr>
            <w:noProof/>
            <w:webHidden/>
          </w:rPr>
          <w:fldChar w:fldCharType="begin"/>
        </w:r>
        <w:r w:rsidR="002743CD">
          <w:rPr>
            <w:noProof/>
            <w:webHidden/>
          </w:rPr>
          <w:instrText xml:space="preserve"> PAGEREF _Toc24633922 \h </w:instrText>
        </w:r>
        <w:r w:rsidR="002743CD">
          <w:rPr>
            <w:noProof/>
            <w:webHidden/>
          </w:rPr>
        </w:r>
        <w:r w:rsidR="002743CD">
          <w:rPr>
            <w:noProof/>
            <w:webHidden/>
          </w:rPr>
          <w:fldChar w:fldCharType="separate"/>
        </w:r>
        <w:r w:rsidR="002743CD">
          <w:rPr>
            <w:noProof/>
            <w:webHidden/>
          </w:rPr>
          <w:t>27</w:t>
        </w:r>
        <w:r w:rsidR="002743CD">
          <w:rPr>
            <w:noProof/>
            <w:webHidden/>
          </w:rPr>
          <w:fldChar w:fldCharType="end"/>
        </w:r>
      </w:hyperlink>
    </w:p>
    <w:p w14:paraId="69A2A73D" w14:textId="2681C9E7" w:rsidR="002743CD" w:rsidRDefault="00DD0FEF">
      <w:pPr>
        <w:pStyle w:val="TOC4"/>
        <w:rPr>
          <w:rFonts w:asciiTheme="minorHAnsi" w:eastAsiaTheme="minorEastAsia" w:hAnsiTheme="minorHAnsi" w:cstheme="minorBidi"/>
          <w:noProof/>
        </w:rPr>
      </w:pPr>
      <w:hyperlink w:anchor="_Toc24633923" w:history="1">
        <w:r w:rsidR="002743CD" w:rsidRPr="00520A1D">
          <w:rPr>
            <w:rStyle w:val="Hyperlink"/>
            <w:noProof/>
          </w:rPr>
          <w:t>X.4.2.2 Use Case #2 Expand a Value Set</w:t>
        </w:r>
        <w:r w:rsidR="002743CD">
          <w:rPr>
            <w:noProof/>
            <w:webHidden/>
          </w:rPr>
          <w:tab/>
        </w:r>
        <w:r w:rsidR="002743CD">
          <w:rPr>
            <w:noProof/>
            <w:webHidden/>
          </w:rPr>
          <w:fldChar w:fldCharType="begin"/>
        </w:r>
        <w:r w:rsidR="002743CD">
          <w:rPr>
            <w:noProof/>
            <w:webHidden/>
          </w:rPr>
          <w:instrText xml:space="preserve"> PAGEREF _Toc24633923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1FF6B148" w14:textId="12735602" w:rsidR="002743CD" w:rsidRDefault="00DD0FEF">
      <w:pPr>
        <w:pStyle w:val="TOC5"/>
        <w:rPr>
          <w:rFonts w:asciiTheme="minorHAnsi" w:eastAsiaTheme="minorEastAsia" w:hAnsiTheme="minorHAnsi" w:cstheme="minorBidi"/>
          <w:noProof/>
        </w:rPr>
      </w:pPr>
      <w:hyperlink w:anchor="_Toc24633924" w:history="1">
        <w:r w:rsidR="002743CD" w:rsidRPr="00520A1D">
          <w:rPr>
            <w:rStyle w:val="Hyperlink"/>
            <w:noProof/>
          </w:rPr>
          <w:t>X.4.2.2.1 Expand a Value Set Use Case Description</w:t>
        </w:r>
        <w:r w:rsidR="002743CD">
          <w:rPr>
            <w:noProof/>
            <w:webHidden/>
          </w:rPr>
          <w:tab/>
        </w:r>
        <w:r w:rsidR="002743CD">
          <w:rPr>
            <w:noProof/>
            <w:webHidden/>
          </w:rPr>
          <w:fldChar w:fldCharType="begin"/>
        </w:r>
        <w:r w:rsidR="002743CD">
          <w:rPr>
            <w:noProof/>
            <w:webHidden/>
          </w:rPr>
          <w:instrText xml:space="preserve"> PAGEREF _Toc24633924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55FBD858" w14:textId="78AB2939" w:rsidR="002743CD" w:rsidRDefault="00DD0FEF">
      <w:pPr>
        <w:pStyle w:val="TOC4"/>
        <w:rPr>
          <w:rFonts w:asciiTheme="minorHAnsi" w:eastAsiaTheme="minorEastAsia" w:hAnsiTheme="minorHAnsi" w:cstheme="minorBidi"/>
          <w:noProof/>
        </w:rPr>
      </w:pPr>
      <w:hyperlink w:anchor="_Toc24633925" w:history="1">
        <w:r w:rsidR="002743CD" w:rsidRPr="00520A1D">
          <w:rPr>
            <w:rStyle w:val="Hyperlink"/>
            <w:noProof/>
          </w:rPr>
          <w:t>X.4.2.4 Use Case #4 Validate a code</w:t>
        </w:r>
        <w:r w:rsidR="002743CD">
          <w:rPr>
            <w:noProof/>
            <w:webHidden/>
          </w:rPr>
          <w:tab/>
        </w:r>
        <w:r w:rsidR="002743CD">
          <w:rPr>
            <w:noProof/>
            <w:webHidden/>
          </w:rPr>
          <w:fldChar w:fldCharType="begin"/>
        </w:r>
        <w:r w:rsidR="002743CD">
          <w:rPr>
            <w:noProof/>
            <w:webHidden/>
          </w:rPr>
          <w:instrText xml:space="preserve"> PAGEREF _Toc24633925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39A782DC" w14:textId="7A0D7DC5" w:rsidR="002743CD" w:rsidRDefault="00DD0FEF">
      <w:pPr>
        <w:pStyle w:val="TOC4"/>
        <w:rPr>
          <w:rFonts w:asciiTheme="minorHAnsi" w:eastAsiaTheme="minorEastAsia" w:hAnsiTheme="minorHAnsi" w:cstheme="minorBidi"/>
          <w:noProof/>
        </w:rPr>
      </w:pPr>
      <w:hyperlink w:anchor="_Toc24633926" w:history="1">
        <w:r w:rsidR="002743CD" w:rsidRPr="00520A1D">
          <w:rPr>
            <w:rStyle w:val="Hyperlink"/>
            <w:noProof/>
          </w:rPr>
          <w:t>X.4.2.5 Use Case #5 Translate a code</w:t>
        </w:r>
        <w:r w:rsidR="002743CD">
          <w:rPr>
            <w:noProof/>
            <w:webHidden/>
          </w:rPr>
          <w:tab/>
        </w:r>
        <w:r w:rsidR="002743CD">
          <w:rPr>
            <w:noProof/>
            <w:webHidden/>
          </w:rPr>
          <w:fldChar w:fldCharType="begin"/>
        </w:r>
        <w:r w:rsidR="002743CD">
          <w:rPr>
            <w:noProof/>
            <w:webHidden/>
          </w:rPr>
          <w:instrText xml:space="preserve"> PAGEREF _Toc24633926 \h </w:instrText>
        </w:r>
        <w:r w:rsidR="002743CD">
          <w:rPr>
            <w:noProof/>
            <w:webHidden/>
          </w:rPr>
        </w:r>
        <w:r w:rsidR="002743CD">
          <w:rPr>
            <w:noProof/>
            <w:webHidden/>
          </w:rPr>
          <w:fldChar w:fldCharType="separate"/>
        </w:r>
        <w:r w:rsidR="002743CD">
          <w:rPr>
            <w:noProof/>
            <w:webHidden/>
          </w:rPr>
          <w:t>28</w:t>
        </w:r>
        <w:r w:rsidR="002743CD">
          <w:rPr>
            <w:noProof/>
            <w:webHidden/>
          </w:rPr>
          <w:fldChar w:fldCharType="end"/>
        </w:r>
      </w:hyperlink>
    </w:p>
    <w:p w14:paraId="6A53F20F" w14:textId="41B79403" w:rsidR="002743CD" w:rsidRDefault="00DD0FEF">
      <w:pPr>
        <w:pStyle w:val="TOC4"/>
        <w:rPr>
          <w:rFonts w:asciiTheme="minorHAnsi" w:eastAsiaTheme="minorEastAsia" w:hAnsiTheme="minorHAnsi" w:cstheme="minorBidi"/>
          <w:noProof/>
        </w:rPr>
      </w:pPr>
      <w:hyperlink w:anchor="_Toc24633927" w:history="1">
        <w:r w:rsidR="002743CD" w:rsidRPr="00520A1D">
          <w:rPr>
            <w:rStyle w:val="Hyperlink"/>
            <w:noProof/>
          </w:rPr>
          <w:t>X.4.2.6 OLD Use Case: Submitting Patient Encounter to a Shared Health Record</w:t>
        </w:r>
        <w:r w:rsidR="002743CD">
          <w:rPr>
            <w:noProof/>
            <w:webHidden/>
          </w:rPr>
          <w:tab/>
        </w:r>
        <w:r w:rsidR="002743CD">
          <w:rPr>
            <w:noProof/>
            <w:webHidden/>
          </w:rPr>
          <w:fldChar w:fldCharType="begin"/>
        </w:r>
        <w:r w:rsidR="002743CD">
          <w:rPr>
            <w:noProof/>
            <w:webHidden/>
          </w:rPr>
          <w:instrText xml:space="preserve"> PAGEREF _Toc24633927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17A15DF" w14:textId="10960863" w:rsidR="002743CD" w:rsidRDefault="00DD0FEF">
      <w:pPr>
        <w:pStyle w:val="TOC5"/>
        <w:rPr>
          <w:rFonts w:asciiTheme="minorHAnsi" w:eastAsiaTheme="minorEastAsia" w:hAnsiTheme="minorHAnsi" w:cstheme="minorBidi"/>
          <w:noProof/>
        </w:rPr>
      </w:pPr>
      <w:hyperlink w:anchor="_Toc24633928" w:history="1">
        <w:r w:rsidR="002743CD" w:rsidRPr="00520A1D">
          <w:rPr>
            <w:rStyle w:val="Hyperlink"/>
            <w:noProof/>
          </w:rPr>
          <w:t>X.4.2.6.1 Current State</w:t>
        </w:r>
        <w:r w:rsidR="002743CD">
          <w:rPr>
            <w:noProof/>
            <w:webHidden/>
          </w:rPr>
          <w:tab/>
        </w:r>
        <w:r w:rsidR="002743CD">
          <w:rPr>
            <w:noProof/>
            <w:webHidden/>
          </w:rPr>
          <w:fldChar w:fldCharType="begin"/>
        </w:r>
        <w:r w:rsidR="002743CD">
          <w:rPr>
            <w:noProof/>
            <w:webHidden/>
          </w:rPr>
          <w:instrText xml:space="preserve"> PAGEREF _Toc24633928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33A5DF7C" w14:textId="69C7EE08" w:rsidR="002743CD" w:rsidRDefault="00DD0FEF">
      <w:pPr>
        <w:pStyle w:val="TOC5"/>
        <w:rPr>
          <w:rFonts w:asciiTheme="minorHAnsi" w:eastAsiaTheme="minorEastAsia" w:hAnsiTheme="minorHAnsi" w:cstheme="minorBidi"/>
          <w:noProof/>
        </w:rPr>
      </w:pPr>
      <w:hyperlink w:anchor="_Toc24633929" w:history="1">
        <w:r w:rsidR="002743CD" w:rsidRPr="00520A1D">
          <w:rPr>
            <w:rStyle w:val="Hyperlink"/>
            <w:noProof/>
          </w:rPr>
          <w:t>X.4.2.6.2 Desired State</w:t>
        </w:r>
        <w:r w:rsidR="002743CD">
          <w:rPr>
            <w:noProof/>
            <w:webHidden/>
          </w:rPr>
          <w:tab/>
        </w:r>
        <w:r w:rsidR="002743CD">
          <w:rPr>
            <w:noProof/>
            <w:webHidden/>
          </w:rPr>
          <w:fldChar w:fldCharType="begin"/>
        </w:r>
        <w:r w:rsidR="002743CD">
          <w:rPr>
            <w:noProof/>
            <w:webHidden/>
          </w:rPr>
          <w:instrText xml:space="preserve"> PAGEREF _Toc24633929 \h </w:instrText>
        </w:r>
        <w:r w:rsidR="002743CD">
          <w:rPr>
            <w:noProof/>
            <w:webHidden/>
          </w:rPr>
        </w:r>
        <w:r w:rsidR="002743CD">
          <w:rPr>
            <w:noProof/>
            <w:webHidden/>
          </w:rPr>
          <w:fldChar w:fldCharType="separate"/>
        </w:r>
        <w:r w:rsidR="002743CD">
          <w:rPr>
            <w:noProof/>
            <w:webHidden/>
          </w:rPr>
          <w:t>29</w:t>
        </w:r>
        <w:r w:rsidR="002743CD">
          <w:rPr>
            <w:noProof/>
            <w:webHidden/>
          </w:rPr>
          <w:fldChar w:fldCharType="end"/>
        </w:r>
      </w:hyperlink>
    </w:p>
    <w:p w14:paraId="7D7B58DB" w14:textId="6F88510C" w:rsidR="002743CD" w:rsidRDefault="00DD0FEF">
      <w:pPr>
        <w:pStyle w:val="TOC4"/>
        <w:rPr>
          <w:rFonts w:asciiTheme="minorHAnsi" w:eastAsiaTheme="minorEastAsia" w:hAnsiTheme="minorHAnsi" w:cstheme="minorBidi"/>
          <w:noProof/>
        </w:rPr>
      </w:pPr>
      <w:hyperlink w:anchor="_Toc24633930" w:history="1">
        <w:r w:rsidR="002743CD" w:rsidRPr="00520A1D">
          <w:rPr>
            <w:rStyle w:val="Hyperlink"/>
            <w:noProof/>
          </w:rPr>
          <w:t>X.4.2.7 OLD Use Case: Exchange of measure disaggregations for public health reporting</w:t>
        </w:r>
        <w:r w:rsidR="002743CD">
          <w:rPr>
            <w:noProof/>
            <w:webHidden/>
          </w:rPr>
          <w:tab/>
        </w:r>
        <w:r w:rsidR="002743CD">
          <w:rPr>
            <w:noProof/>
            <w:webHidden/>
          </w:rPr>
          <w:fldChar w:fldCharType="begin"/>
        </w:r>
        <w:r w:rsidR="002743CD">
          <w:rPr>
            <w:noProof/>
            <w:webHidden/>
          </w:rPr>
          <w:instrText xml:space="preserve"> PAGEREF _Toc24633930 \h </w:instrText>
        </w:r>
        <w:r w:rsidR="002743CD">
          <w:rPr>
            <w:noProof/>
            <w:webHidden/>
          </w:rPr>
        </w:r>
        <w:r w:rsidR="002743CD">
          <w:rPr>
            <w:noProof/>
            <w:webHidden/>
          </w:rPr>
          <w:fldChar w:fldCharType="separate"/>
        </w:r>
        <w:r w:rsidR="002743CD">
          <w:rPr>
            <w:noProof/>
            <w:webHidden/>
          </w:rPr>
          <w:t>30</w:t>
        </w:r>
        <w:r w:rsidR="002743CD">
          <w:rPr>
            <w:noProof/>
            <w:webHidden/>
          </w:rPr>
          <w:fldChar w:fldCharType="end"/>
        </w:r>
      </w:hyperlink>
    </w:p>
    <w:p w14:paraId="000CCE56" w14:textId="07711E8E" w:rsidR="002743CD" w:rsidRDefault="00DD0FEF">
      <w:pPr>
        <w:pStyle w:val="TOC5"/>
        <w:rPr>
          <w:rFonts w:asciiTheme="minorHAnsi" w:eastAsiaTheme="minorEastAsia" w:hAnsiTheme="minorHAnsi" w:cstheme="minorBidi"/>
          <w:noProof/>
        </w:rPr>
      </w:pPr>
      <w:hyperlink w:anchor="_Toc24633931" w:history="1">
        <w:r w:rsidR="002743CD" w:rsidRPr="00520A1D">
          <w:rPr>
            <w:rStyle w:val="Hyperlink"/>
            <w:noProof/>
          </w:rPr>
          <w:t>X.4.2.7.1 Current State</w:t>
        </w:r>
        <w:r w:rsidR="002743CD">
          <w:rPr>
            <w:noProof/>
            <w:webHidden/>
          </w:rPr>
          <w:tab/>
        </w:r>
        <w:r w:rsidR="002743CD">
          <w:rPr>
            <w:noProof/>
            <w:webHidden/>
          </w:rPr>
          <w:fldChar w:fldCharType="begin"/>
        </w:r>
        <w:r w:rsidR="002743CD">
          <w:rPr>
            <w:noProof/>
            <w:webHidden/>
          </w:rPr>
          <w:instrText xml:space="preserve"> PAGEREF _Toc24633931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65467A0" w14:textId="6B6C6C4F" w:rsidR="002743CD" w:rsidRDefault="00DD0FEF">
      <w:pPr>
        <w:pStyle w:val="TOC5"/>
        <w:rPr>
          <w:rFonts w:asciiTheme="minorHAnsi" w:eastAsiaTheme="minorEastAsia" w:hAnsiTheme="minorHAnsi" w:cstheme="minorBidi"/>
          <w:noProof/>
        </w:rPr>
      </w:pPr>
      <w:hyperlink w:anchor="_Toc24633932" w:history="1">
        <w:r w:rsidR="002743CD" w:rsidRPr="00520A1D">
          <w:rPr>
            <w:rStyle w:val="Hyperlink"/>
            <w:noProof/>
          </w:rPr>
          <w:t>X.4.2.7.2 Desired State</w:t>
        </w:r>
        <w:r w:rsidR="002743CD">
          <w:rPr>
            <w:noProof/>
            <w:webHidden/>
          </w:rPr>
          <w:tab/>
        </w:r>
        <w:r w:rsidR="002743CD">
          <w:rPr>
            <w:noProof/>
            <w:webHidden/>
          </w:rPr>
          <w:fldChar w:fldCharType="begin"/>
        </w:r>
        <w:r w:rsidR="002743CD">
          <w:rPr>
            <w:noProof/>
            <w:webHidden/>
          </w:rPr>
          <w:instrText xml:space="preserve"> PAGEREF _Toc24633932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6F18294F" w14:textId="7C68C9B7" w:rsidR="002743CD" w:rsidRDefault="00DD0FEF">
      <w:pPr>
        <w:pStyle w:val="TOC4"/>
        <w:rPr>
          <w:rFonts w:asciiTheme="minorHAnsi" w:eastAsiaTheme="minorEastAsia" w:hAnsiTheme="minorHAnsi" w:cstheme="minorBidi"/>
          <w:noProof/>
        </w:rPr>
      </w:pPr>
      <w:hyperlink w:anchor="_Toc24633933" w:history="1">
        <w:r w:rsidR="002743CD" w:rsidRPr="00520A1D">
          <w:rPr>
            <w:rStyle w:val="Hyperlink"/>
            <w:noProof/>
          </w:rPr>
          <w:t>X.4.2.8 OLD Use Case: Updating terminology codes for a medical and billing across systems</w:t>
        </w:r>
        <w:r w:rsidR="002743CD">
          <w:rPr>
            <w:noProof/>
            <w:webHidden/>
          </w:rPr>
          <w:tab/>
        </w:r>
        <w:r w:rsidR="002743CD">
          <w:rPr>
            <w:noProof/>
            <w:webHidden/>
          </w:rPr>
          <w:fldChar w:fldCharType="begin"/>
        </w:r>
        <w:r w:rsidR="002743CD">
          <w:rPr>
            <w:noProof/>
            <w:webHidden/>
          </w:rPr>
          <w:instrText xml:space="preserve"> PAGEREF _Toc24633933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0CF5AE70" w14:textId="56F3E848" w:rsidR="002743CD" w:rsidRDefault="00DD0FEF">
      <w:pPr>
        <w:pStyle w:val="TOC5"/>
        <w:rPr>
          <w:rFonts w:asciiTheme="minorHAnsi" w:eastAsiaTheme="minorEastAsia" w:hAnsiTheme="minorHAnsi" w:cstheme="minorBidi"/>
          <w:noProof/>
        </w:rPr>
      </w:pPr>
      <w:hyperlink w:anchor="_Toc24633934" w:history="1">
        <w:r w:rsidR="002743CD" w:rsidRPr="00520A1D">
          <w:rPr>
            <w:rStyle w:val="Hyperlink"/>
            <w:noProof/>
          </w:rPr>
          <w:t>X.4.2.8.1 Current state</w:t>
        </w:r>
        <w:r w:rsidR="002743CD">
          <w:rPr>
            <w:noProof/>
            <w:webHidden/>
          </w:rPr>
          <w:tab/>
        </w:r>
        <w:r w:rsidR="002743CD">
          <w:rPr>
            <w:noProof/>
            <w:webHidden/>
          </w:rPr>
          <w:fldChar w:fldCharType="begin"/>
        </w:r>
        <w:r w:rsidR="002743CD">
          <w:rPr>
            <w:noProof/>
            <w:webHidden/>
          </w:rPr>
          <w:instrText xml:space="preserve"> PAGEREF _Toc24633934 \h </w:instrText>
        </w:r>
        <w:r w:rsidR="002743CD">
          <w:rPr>
            <w:noProof/>
            <w:webHidden/>
          </w:rPr>
        </w:r>
        <w:r w:rsidR="002743CD">
          <w:rPr>
            <w:noProof/>
            <w:webHidden/>
          </w:rPr>
          <w:fldChar w:fldCharType="separate"/>
        </w:r>
        <w:r w:rsidR="002743CD">
          <w:rPr>
            <w:noProof/>
            <w:webHidden/>
          </w:rPr>
          <w:t>31</w:t>
        </w:r>
        <w:r w:rsidR="002743CD">
          <w:rPr>
            <w:noProof/>
            <w:webHidden/>
          </w:rPr>
          <w:fldChar w:fldCharType="end"/>
        </w:r>
      </w:hyperlink>
    </w:p>
    <w:p w14:paraId="4831ADF8" w14:textId="0D8DE888" w:rsidR="002743CD" w:rsidRDefault="00DD0FEF">
      <w:pPr>
        <w:pStyle w:val="TOC5"/>
        <w:rPr>
          <w:rFonts w:asciiTheme="minorHAnsi" w:eastAsiaTheme="minorEastAsia" w:hAnsiTheme="minorHAnsi" w:cstheme="minorBidi"/>
          <w:noProof/>
        </w:rPr>
      </w:pPr>
      <w:hyperlink w:anchor="_Toc24633935" w:history="1">
        <w:r w:rsidR="002743CD" w:rsidRPr="00520A1D">
          <w:rPr>
            <w:rStyle w:val="Hyperlink"/>
            <w:noProof/>
          </w:rPr>
          <w:t>X.4.2.8.2 Desired state</w:t>
        </w:r>
        <w:r w:rsidR="002743CD">
          <w:rPr>
            <w:noProof/>
            <w:webHidden/>
          </w:rPr>
          <w:tab/>
        </w:r>
        <w:r w:rsidR="002743CD">
          <w:rPr>
            <w:noProof/>
            <w:webHidden/>
          </w:rPr>
          <w:fldChar w:fldCharType="begin"/>
        </w:r>
        <w:r w:rsidR="002743CD">
          <w:rPr>
            <w:noProof/>
            <w:webHidden/>
          </w:rPr>
          <w:instrText xml:space="preserve"> PAGEREF _Toc24633935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34EBCE2C" w14:textId="265C09F8" w:rsidR="002743CD" w:rsidRDefault="00DD0FEF">
      <w:pPr>
        <w:pStyle w:val="TOC4"/>
        <w:rPr>
          <w:rFonts w:asciiTheme="minorHAnsi" w:eastAsiaTheme="minorEastAsia" w:hAnsiTheme="minorHAnsi" w:cstheme="minorBidi"/>
          <w:noProof/>
        </w:rPr>
      </w:pPr>
      <w:hyperlink w:anchor="_Toc24633936" w:history="1">
        <w:r w:rsidR="002743CD" w:rsidRPr="00520A1D">
          <w:rPr>
            <w:rStyle w:val="Hyperlink"/>
            <w:noProof/>
          </w:rPr>
          <w:t>X.4.2.9 OLD Use Case: Consistent Encoding Terms for anatomical regions in imaging</w:t>
        </w:r>
        <w:r w:rsidR="002743CD">
          <w:rPr>
            <w:noProof/>
            <w:webHidden/>
          </w:rPr>
          <w:tab/>
        </w:r>
        <w:r w:rsidR="002743CD">
          <w:rPr>
            <w:noProof/>
            <w:webHidden/>
          </w:rPr>
          <w:fldChar w:fldCharType="begin"/>
        </w:r>
        <w:r w:rsidR="002743CD">
          <w:rPr>
            <w:noProof/>
            <w:webHidden/>
          </w:rPr>
          <w:instrText xml:space="preserve"> PAGEREF _Toc24633936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555147F9" w14:textId="41342EF2" w:rsidR="002743CD" w:rsidRDefault="00DD0FEF">
      <w:pPr>
        <w:pStyle w:val="TOC5"/>
        <w:rPr>
          <w:rFonts w:asciiTheme="minorHAnsi" w:eastAsiaTheme="minorEastAsia" w:hAnsiTheme="minorHAnsi" w:cstheme="minorBidi"/>
          <w:noProof/>
        </w:rPr>
      </w:pPr>
      <w:hyperlink w:anchor="_Toc24633937" w:history="1">
        <w:r w:rsidR="002743CD" w:rsidRPr="00520A1D">
          <w:rPr>
            <w:rStyle w:val="Hyperlink"/>
            <w:noProof/>
          </w:rPr>
          <w:t>X.4.2.9.1 Current state</w:t>
        </w:r>
        <w:r w:rsidR="002743CD">
          <w:rPr>
            <w:noProof/>
            <w:webHidden/>
          </w:rPr>
          <w:tab/>
        </w:r>
        <w:r w:rsidR="002743CD">
          <w:rPr>
            <w:noProof/>
            <w:webHidden/>
          </w:rPr>
          <w:fldChar w:fldCharType="begin"/>
        </w:r>
        <w:r w:rsidR="002743CD">
          <w:rPr>
            <w:noProof/>
            <w:webHidden/>
          </w:rPr>
          <w:instrText xml:space="preserve"> PAGEREF _Toc24633937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2A42FB11" w14:textId="00F61357" w:rsidR="002743CD" w:rsidRDefault="00DD0FEF">
      <w:pPr>
        <w:pStyle w:val="TOC5"/>
        <w:rPr>
          <w:rFonts w:asciiTheme="minorHAnsi" w:eastAsiaTheme="minorEastAsia" w:hAnsiTheme="minorHAnsi" w:cstheme="minorBidi"/>
          <w:noProof/>
        </w:rPr>
      </w:pPr>
      <w:hyperlink w:anchor="_Toc24633938" w:history="1">
        <w:r w:rsidR="002743CD" w:rsidRPr="00520A1D">
          <w:rPr>
            <w:rStyle w:val="Hyperlink"/>
            <w:noProof/>
          </w:rPr>
          <w:t>X.4.2.9.2 Desired state</w:t>
        </w:r>
        <w:r w:rsidR="002743CD">
          <w:rPr>
            <w:noProof/>
            <w:webHidden/>
          </w:rPr>
          <w:tab/>
        </w:r>
        <w:r w:rsidR="002743CD">
          <w:rPr>
            <w:noProof/>
            <w:webHidden/>
          </w:rPr>
          <w:fldChar w:fldCharType="begin"/>
        </w:r>
        <w:r w:rsidR="002743CD">
          <w:rPr>
            <w:noProof/>
            <w:webHidden/>
          </w:rPr>
          <w:instrText xml:space="preserve"> PAGEREF _Toc24633938 \h </w:instrText>
        </w:r>
        <w:r w:rsidR="002743CD">
          <w:rPr>
            <w:noProof/>
            <w:webHidden/>
          </w:rPr>
        </w:r>
        <w:r w:rsidR="002743CD">
          <w:rPr>
            <w:noProof/>
            <w:webHidden/>
          </w:rPr>
          <w:fldChar w:fldCharType="separate"/>
        </w:r>
        <w:r w:rsidR="002743CD">
          <w:rPr>
            <w:noProof/>
            <w:webHidden/>
          </w:rPr>
          <w:t>32</w:t>
        </w:r>
        <w:r w:rsidR="002743CD">
          <w:rPr>
            <w:noProof/>
            <w:webHidden/>
          </w:rPr>
          <w:fldChar w:fldCharType="end"/>
        </w:r>
      </w:hyperlink>
    </w:p>
    <w:p w14:paraId="66A68C52" w14:textId="3E44653B" w:rsidR="002743CD" w:rsidRDefault="00DD0FEF">
      <w:pPr>
        <w:pStyle w:val="TOC4"/>
        <w:rPr>
          <w:rFonts w:asciiTheme="minorHAnsi" w:eastAsiaTheme="minorEastAsia" w:hAnsiTheme="minorHAnsi" w:cstheme="minorBidi"/>
          <w:noProof/>
        </w:rPr>
      </w:pPr>
      <w:hyperlink w:anchor="_Toc24633939" w:history="1">
        <w:r w:rsidR="002743CD" w:rsidRPr="00520A1D">
          <w:rPr>
            <w:rStyle w:val="Hyperlink"/>
            <w:noProof/>
          </w:rPr>
          <w:t>X.4.2.10 OLD Use Case: Modification of a protocol code for a mammogram exam</w:t>
        </w:r>
        <w:r w:rsidR="002743CD">
          <w:rPr>
            <w:noProof/>
            <w:webHidden/>
          </w:rPr>
          <w:tab/>
        </w:r>
        <w:r w:rsidR="002743CD">
          <w:rPr>
            <w:noProof/>
            <w:webHidden/>
          </w:rPr>
          <w:fldChar w:fldCharType="begin"/>
        </w:r>
        <w:r w:rsidR="002743CD">
          <w:rPr>
            <w:noProof/>
            <w:webHidden/>
          </w:rPr>
          <w:instrText xml:space="preserve"> PAGEREF _Toc24633939 \h </w:instrText>
        </w:r>
        <w:r w:rsidR="002743CD">
          <w:rPr>
            <w:noProof/>
            <w:webHidden/>
          </w:rPr>
        </w:r>
        <w:r w:rsidR="002743CD">
          <w:rPr>
            <w:noProof/>
            <w:webHidden/>
          </w:rPr>
          <w:fldChar w:fldCharType="separate"/>
        </w:r>
        <w:r w:rsidR="002743CD">
          <w:rPr>
            <w:noProof/>
            <w:webHidden/>
          </w:rPr>
          <w:t>33</w:t>
        </w:r>
        <w:r w:rsidR="002743CD">
          <w:rPr>
            <w:noProof/>
            <w:webHidden/>
          </w:rPr>
          <w:fldChar w:fldCharType="end"/>
        </w:r>
      </w:hyperlink>
    </w:p>
    <w:p w14:paraId="1E621B21" w14:textId="786C867C" w:rsidR="002743CD" w:rsidRDefault="00DD0FEF">
      <w:pPr>
        <w:pStyle w:val="TOC5"/>
        <w:rPr>
          <w:rFonts w:asciiTheme="minorHAnsi" w:eastAsiaTheme="minorEastAsia" w:hAnsiTheme="minorHAnsi" w:cstheme="minorBidi"/>
          <w:noProof/>
        </w:rPr>
      </w:pPr>
      <w:hyperlink w:anchor="_Toc24633940" w:history="1">
        <w:r w:rsidR="002743CD" w:rsidRPr="00520A1D">
          <w:rPr>
            <w:rStyle w:val="Hyperlink"/>
            <w:noProof/>
          </w:rPr>
          <w:t>X.4.2.10.1 Current state</w:t>
        </w:r>
        <w:r w:rsidR="002743CD">
          <w:rPr>
            <w:noProof/>
            <w:webHidden/>
          </w:rPr>
          <w:tab/>
        </w:r>
        <w:r w:rsidR="002743CD">
          <w:rPr>
            <w:noProof/>
            <w:webHidden/>
          </w:rPr>
          <w:fldChar w:fldCharType="begin"/>
        </w:r>
        <w:r w:rsidR="002743CD">
          <w:rPr>
            <w:noProof/>
            <w:webHidden/>
          </w:rPr>
          <w:instrText xml:space="preserve"> PAGEREF _Toc24633940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34B785B3" w14:textId="16167CA7" w:rsidR="002743CD" w:rsidRDefault="00DD0FEF">
      <w:pPr>
        <w:pStyle w:val="TOC5"/>
        <w:rPr>
          <w:rFonts w:asciiTheme="minorHAnsi" w:eastAsiaTheme="minorEastAsia" w:hAnsiTheme="minorHAnsi" w:cstheme="minorBidi"/>
          <w:noProof/>
        </w:rPr>
      </w:pPr>
      <w:hyperlink w:anchor="_Toc24633941" w:history="1">
        <w:r w:rsidR="002743CD" w:rsidRPr="00520A1D">
          <w:rPr>
            <w:rStyle w:val="Hyperlink"/>
            <w:noProof/>
          </w:rPr>
          <w:t>X.4.2.10.2 Desired state</w:t>
        </w:r>
        <w:r w:rsidR="002743CD">
          <w:rPr>
            <w:noProof/>
            <w:webHidden/>
          </w:rPr>
          <w:tab/>
        </w:r>
        <w:r w:rsidR="002743CD">
          <w:rPr>
            <w:noProof/>
            <w:webHidden/>
          </w:rPr>
          <w:fldChar w:fldCharType="begin"/>
        </w:r>
        <w:r w:rsidR="002743CD">
          <w:rPr>
            <w:noProof/>
            <w:webHidden/>
          </w:rPr>
          <w:instrText xml:space="preserve"> PAGEREF _Toc24633941 \h </w:instrText>
        </w:r>
        <w:r w:rsidR="002743CD">
          <w:rPr>
            <w:noProof/>
            <w:webHidden/>
          </w:rPr>
        </w:r>
        <w:r w:rsidR="002743CD">
          <w:rPr>
            <w:noProof/>
            <w:webHidden/>
          </w:rPr>
          <w:fldChar w:fldCharType="separate"/>
        </w:r>
        <w:r w:rsidR="002743CD">
          <w:rPr>
            <w:noProof/>
            <w:webHidden/>
          </w:rPr>
          <w:t>34</w:t>
        </w:r>
        <w:r w:rsidR="002743CD">
          <w:rPr>
            <w:noProof/>
            <w:webHidden/>
          </w:rPr>
          <w:fldChar w:fldCharType="end"/>
        </w:r>
      </w:hyperlink>
    </w:p>
    <w:p w14:paraId="7F90ED27" w14:textId="620F9E3F" w:rsidR="002743CD" w:rsidRDefault="00DD0FEF">
      <w:pPr>
        <w:pStyle w:val="TOC4"/>
        <w:rPr>
          <w:rFonts w:asciiTheme="minorHAnsi" w:eastAsiaTheme="minorEastAsia" w:hAnsiTheme="minorHAnsi" w:cstheme="minorBidi"/>
          <w:noProof/>
        </w:rPr>
      </w:pPr>
      <w:hyperlink w:anchor="_Toc24633942" w:history="1">
        <w:r w:rsidR="002743CD" w:rsidRPr="00520A1D">
          <w:rPr>
            <w:rStyle w:val="Hyperlink"/>
            <w:noProof/>
          </w:rPr>
          <w:t>X.4.2.11 OLD Use Case: Distributing Value Sets from SDOs and other master sources</w:t>
        </w:r>
        <w:r w:rsidR="002743CD">
          <w:rPr>
            <w:noProof/>
            <w:webHidden/>
          </w:rPr>
          <w:tab/>
        </w:r>
        <w:r w:rsidR="002743CD">
          <w:rPr>
            <w:noProof/>
            <w:webHidden/>
          </w:rPr>
          <w:fldChar w:fldCharType="begin"/>
        </w:r>
        <w:r w:rsidR="002743CD">
          <w:rPr>
            <w:noProof/>
            <w:webHidden/>
          </w:rPr>
          <w:instrText xml:space="preserve"> PAGEREF _Toc24633942 \h </w:instrText>
        </w:r>
        <w:r w:rsidR="002743CD">
          <w:rPr>
            <w:noProof/>
            <w:webHidden/>
          </w:rPr>
        </w:r>
        <w:r w:rsidR="002743CD">
          <w:rPr>
            <w:noProof/>
            <w:webHidden/>
          </w:rPr>
          <w:fldChar w:fldCharType="separate"/>
        </w:r>
        <w:r w:rsidR="002743CD">
          <w:rPr>
            <w:noProof/>
            <w:webHidden/>
          </w:rPr>
          <w:t>36</w:t>
        </w:r>
        <w:r w:rsidR="002743CD">
          <w:rPr>
            <w:noProof/>
            <w:webHidden/>
          </w:rPr>
          <w:fldChar w:fldCharType="end"/>
        </w:r>
      </w:hyperlink>
    </w:p>
    <w:p w14:paraId="75E6FC28" w14:textId="6466CF7E" w:rsidR="002743CD" w:rsidRDefault="00DD0FEF">
      <w:pPr>
        <w:pStyle w:val="TOC2"/>
        <w:rPr>
          <w:rFonts w:asciiTheme="minorHAnsi" w:eastAsiaTheme="minorEastAsia" w:hAnsiTheme="minorHAnsi" w:cstheme="minorBidi"/>
          <w:noProof/>
        </w:rPr>
      </w:pPr>
      <w:hyperlink w:anchor="_Toc24633943" w:history="1">
        <w:r w:rsidR="002743CD" w:rsidRPr="00520A1D">
          <w:rPr>
            <w:rStyle w:val="Hyperlink"/>
            <w:noProof/>
          </w:rPr>
          <w:t>X.5 SVCM Security Considerations</w:t>
        </w:r>
        <w:r w:rsidR="002743CD">
          <w:rPr>
            <w:noProof/>
            <w:webHidden/>
          </w:rPr>
          <w:tab/>
        </w:r>
        <w:r w:rsidR="002743CD">
          <w:rPr>
            <w:noProof/>
            <w:webHidden/>
          </w:rPr>
          <w:fldChar w:fldCharType="begin"/>
        </w:r>
        <w:r w:rsidR="002743CD">
          <w:rPr>
            <w:noProof/>
            <w:webHidden/>
          </w:rPr>
          <w:instrText xml:space="preserve"> PAGEREF _Toc24633943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396488A3" w14:textId="0764DCC5" w:rsidR="002743CD" w:rsidRDefault="00DD0FEF">
      <w:pPr>
        <w:pStyle w:val="TOC2"/>
        <w:rPr>
          <w:rFonts w:asciiTheme="minorHAnsi" w:eastAsiaTheme="minorEastAsia" w:hAnsiTheme="minorHAnsi" w:cstheme="minorBidi"/>
          <w:noProof/>
        </w:rPr>
      </w:pPr>
      <w:hyperlink w:anchor="_Toc24633944" w:history="1">
        <w:r w:rsidR="002743CD" w:rsidRPr="00520A1D">
          <w:rPr>
            <w:rStyle w:val="Hyperlink"/>
            <w:noProof/>
          </w:rPr>
          <w:t xml:space="preserve">X.6 </w:t>
        </w:r>
        <w:r w:rsidR="00343CAC">
          <w:rPr>
            <w:rStyle w:val="Hyperlink"/>
            <w:noProof/>
          </w:rPr>
          <w:t>SVCM</w:t>
        </w:r>
        <w:r w:rsidR="002743CD" w:rsidRPr="00520A1D">
          <w:rPr>
            <w:rStyle w:val="Hyperlink"/>
            <w:noProof/>
          </w:rPr>
          <w:t xml:space="preserve"> Cross Profile Considerations</w:t>
        </w:r>
        <w:r w:rsidR="002743CD">
          <w:rPr>
            <w:noProof/>
            <w:webHidden/>
          </w:rPr>
          <w:tab/>
        </w:r>
        <w:r w:rsidR="002743CD">
          <w:rPr>
            <w:noProof/>
            <w:webHidden/>
          </w:rPr>
          <w:fldChar w:fldCharType="begin"/>
        </w:r>
        <w:r w:rsidR="002743CD">
          <w:rPr>
            <w:noProof/>
            <w:webHidden/>
          </w:rPr>
          <w:instrText xml:space="preserve"> PAGEREF _Toc24633944 \h </w:instrText>
        </w:r>
        <w:r w:rsidR="002743CD">
          <w:rPr>
            <w:noProof/>
            <w:webHidden/>
          </w:rPr>
        </w:r>
        <w:r w:rsidR="002743CD">
          <w:rPr>
            <w:noProof/>
            <w:webHidden/>
          </w:rPr>
          <w:fldChar w:fldCharType="separate"/>
        </w:r>
        <w:r w:rsidR="002743CD">
          <w:rPr>
            <w:noProof/>
            <w:webHidden/>
          </w:rPr>
          <w:t>38</w:t>
        </w:r>
        <w:r w:rsidR="002743CD">
          <w:rPr>
            <w:noProof/>
            <w:webHidden/>
          </w:rPr>
          <w:fldChar w:fldCharType="end"/>
        </w:r>
      </w:hyperlink>
    </w:p>
    <w:p w14:paraId="60DAA3AA" w14:textId="12CC3A01" w:rsidR="002743CD" w:rsidRDefault="00DD0FEF">
      <w:pPr>
        <w:pStyle w:val="TOC1"/>
        <w:rPr>
          <w:rFonts w:asciiTheme="minorHAnsi" w:eastAsiaTheme="minorEastAsia" w:hAnsiTheme="minorHAnsi" w:cstheme="minorBidi"/>
          <w:noProof/>
        </w:rPr>
      </w:pPr>
      <w:hyperlink w:anchor="_Toc24633945"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_Toc24633945 \h </w:instrText>
        </w:r>
        <w:r w:rsidR="002743CD">
          <w:rPr>
            <w:noProof/>
            <w:webHidden/>
          </w:rPr>
        </w:r>
        <w:r w:rsidR="002743CD">
          <w:rPr>
            <w:noProof/>
            <w:webHidden/>
          </w:rPr>
          <w:fldChar w:fldCharType="separate"/>
        </w:r>
        <w:r w:rsidR="002743CD">
          <w:rPr>
            <w:noProof/>
            <w:webHidden/>
          </w:rPr>
          <w:t>40</w:t>
        </w:r>
        <w:r w:rsidR="002743CD">
          <w:rPr>
            <w:noProof/>
            <w:webHidden/>
          </w:rPr>
          <w:fldChar w:fldCharType="end"/>
        </w:r>
      </w:hyperlink>
    </w:p>
    <w:p w14:paraId="3EC5916A" w14:textId="432C2A1C" w:rsidR="002743CD" w:rsidRDefault="00DD0FEF">
      <w:pPr>
        <w:pStyle w:val="TOC1"/>
        <w:rPr>
          <w:rFonts w:asciiTheme="minorHAnsi" w:eastAsiaTheme="minorEastAsia" w:hAnsiTheme="minorHAnsi" w:cstheme="minorBidi"/>
          <w:noProof/>
        </w:rPr>
      </w:pPr>
      <w:hyperlink w:anchor="_Toc24633946" w:history="1">
        <w:r w:rsidR="002743CD" w:rsidRPr="00520A1D">
          <w:rPr>
            <w:rStyle w:val="Hyperlink"/>
            <w:noProof/>
          </w:rPr>
          <w:t>Volume 2 – Transactions</w:t>
        </w:r>
        <w:r w:rsidR="002743CD">
          <w:rPr>
            <w:noProof/>
            <w:webHidden/>
          </w:rPr>
          <w:tab/>
        </w:r>
        <w:r w:rsidR="002743CD">
          <w:rPr>
            <w:noProof/>
            <w:webHidden/>
          </w:rPr>
          <w:fldChar w:fldCharType="begin"/>
        </w:r>
        <w:r w:rsidR="002743CD">
          <w:rPr>
            <w:noProof/>
            <w:webHidden/>
          </w:rPr>
          <w:instrText xml:space="preserve"> PAGEREF _Toc24633946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3C68757C" w14:textId="3EB5EF19" w:rsidR="002743CD" w:rsidRDefault="00DD0FEF">
      <w:pPr>
        <w:pStyle w:val="TOC2"/>
        <w:rPr>
          <w:rFonts w:asciiTheme="minorHAnsi" w:eastAsiaTheme="minorEastAsia" w:hAnsiTheme="minorHAnsi" w:cstheme="minorBidi"/>
          <w:noProof/>
        </w:rPr>
      </w:pPr>
      <w:hyperlink w:anchor="_Toc24633947" w:history="1">
        <w:r w:rsidR="002743CD" w:rsidRPr="00520A1D">
          <w:rPr>
            <w:rStyle w:val="Hyperlink"/>
            <w:noProof/>
          </w:rPr>
          <w:t>3.Y &lt;Transaction Name [Domain Acronym-#]&gt;</w:t>
        </w:r>
        <w:r w:rsidR="002743CD">
          <w:rPr>
            <w:noProof/>
            <w:webHidden/>
          </w:rPr>
          <w:tab/>
        </w:r>
        <w:r w:rsidR="002743CD">
          <w:rPr>
            <w:noProof/>
            <w:webHidden/>
          </w:rPr>
          <w:fldChar w:fldCharType="begin"/>
        </w:r>
        <w:r w:rsidR="002743CD">
          <w:rPr>
            <w:noProof/>
            <w:webHidden/>
          </w:rPr>
          <w:instrText xml:space="preserve"> PAGEREF _Toc24633947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0E6FF80E" w14:textId="3DCD97F2" w:rsidR="002743CD" w:rsidRDefault="00DD0FEF">
      <w:pPr>
        <w:pStyle w:val="TOC3"/>
        <w:rPr>
          <w:rFonts w:asciiTheme="minorHAnsi" w:eastAsiaTheme="minorEastAsia" w:hAnsiTheme="minorHAnsi" w:cstheme="minorBidi"/>
          <w:noProof/>
        </w:rPr>
      </w:pPr>
      <w:hyperlink w:anchor="_Toc24633948" w:history="1">
        <w:r w:rsidR="002743CD" w:rsidRPr="00520A1D">
          <w:rPr>
            <w:rStyle w:val="Hyperlink"/>
            <w:noProof/>
          </w:rPr>
          <w:t>3.Y.1 Scope</w:t>
        </w:r>
        <w:r w:rsidR="002743CD">
          <w:rPr>
            <w:noProof/>
            <w:webHidden/>
          </w:rPr>
          <w:tab/>
        </w:r>
        <w:r w:rsidR="002743CD">
          <w:rPr>
            <w:noProof/>
            <w:webHidden/>
          </w:rPr>
          <w:fldChar w:fldCharType="begin"/>
        </w:r>
        <w:r w:rsidR="002743CD">
          <w:rPr>
            <w:noProof/>
            <w:webHidden/>
          </w:rPr>
          <w:instrText xml:space="preserve"> PAGEREF _Toc24633948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788BFB09" w14:textId="72279CD8" w:rsidR="002743CD" w:rsidRDefault="00DD0FEF">
      <w:pPr>
        <w:pStyle w:val="TOC3"/>
        <w:rPr>
          <w:rFonts w:asciiTheme="minorHAnsi" w:eastAsiaTheme="minorEastAsia" w:hAnsiTheme="minorHAnsi" w:cstheme="minorBidi"/>
          <w:noProof/>
        </w:rPr>
      </w:pPr>
      <w:hyperlink w:anchor="_Toc24633949" w:history="1">
        <w:r w:rsidR="002743CD" w:rsidRPr="00520A1D">
          <w:rPr>
            <w:rStyle w:val="Hyperlink"/>
            <w:noProof/>
          </w:rPr>
          <w:t>3.Y.2 Actor Roles</w:t>
        </w:r>
        <w:r w:rsidR="002743CD">
          <w:rPr>
            <w:noProof/>
            <w:webHidden/>
          </w:rPr>
          <w:tab/>
        </w:r>
        <w:r w:rsidR="002743CD">
          <w:rPr>
            <w:noProof/>
            <w:webHidden/>
          </w:rPr>
          <w:fldChar w:fldCharType="begin"/>
        </w:r>
        <w:r w:rsidR="002743CD">
          <w:rPr>
            <w:noProof/>
            <w:webHidden/>
          </w:rPr>
          <w:instrText xml:space="preserve"> PAGEREF _Toc24633949 \h </w:instrText>
        </w:r>
        <w:r w:rsidR="002743CD">
          <w:rPr>
            <w:noProof/>
            <w:webHidden/>
          </w:rPr>
        </w:r>
        <w:r w:rsidR="002743CD">
          <w:rPr>
            <w:noProof/>
            <w:webHidden/>
          </w:rPr>
          <w:fldChar w:fldCharType="separate"/>
        </w:r>
        <w:r w:rsidR="002743CD">
          <w:rPr>
            <w:noProof/>
            <w:webHidden/>
          </w:rPr>
          <w:t>41</w:t>
        </w:r>
        <w:r w:rsidR="002743CD">
          <w:rPr>
            <w:noProof/>
            <w:webHidden/>
          </w:rPr>
          <w:fldChar w:fldCharType="end"/>
        </w:r>
      </w:hyperlink>
    </w:p>
    <w:p w14:paraId="2D2A9330" w14:textId="15CD8783" w:rsidR="002743CD" w:rsidRDefault="00DD0FEF">
      <w:pPr>
        <w:pStyle w:val="TOC3"/>
        <w:rPr>
          <w:rFonts w:asciiTheme="minorHAnsi" w:eastAsiaTheme="minorEastAsia" w:hAnsiTheme="minorHAnsi" w:cstheme="minorBidi"/>
          <w:noProof/>
        </w:rPr>
      </w:pPr>
      <w:hyperlink w:anchor="_Toc24633950" w:history="1">
        <w:r w:rsidR="002743CD" w:rsidRPr="00520A1D">
          <w:rPr>
            <w:rStyle w:val="Hyperlink"/>
            <w:noProof/>
          </w:rPr>
          <w:t>3.Y.3 Referenced Standards</w:t>
        </w:r>
        <w:r w:rsidR="002743CD">
          <w:rPr>
            <w:noProof/>
            <w:webHidden/>
          </w:rPr>
          <w:tab/>
        </w:r>
        <w:r w:rsidR="002743CD">
          <w:rPr>
            <w:noProof/>
            <w:webHidden/>
          </w:rPr>
          <w:fldChar w:fldCharType="begin"/>
        </w:r>
        <w:r w:rsidR="002743CD">
          <w:rPr>
            <w:noProof/>
            <w:webHidden/>
          </w:rPr>
          <w:instrText xml:space="preserve"> PAGEREF _Toc24633950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555D6949" w14:textId="616B216A" w:rsidR="002743CD" w:rsidRDefault="00DD0FEF">
      <w:pPr>
        <w:pStyle w:val="TOC3"/>
        <w:rPr>
          <w:rFonts w:asciiTheme="minorHAnsi" w:eastAsiaTheme="minorEastAsia" w:hAnsiTheme="minorHAnsi" w:cstheme="minorBidi"/>
          <w:noProof/>
        </w:rPr>
      </w:pPr>
      <w:hyperlink w:anchor="_Toc24633951" w:history="1">
        <w:r w:rsidR="002743CD" w:rsidRPr="00520A1D">
          <w:rPr>
            <w:rStyle w:val="Hyperlink"/>
            <w:noProof/>
          </w:rPr>
          <w:t>3.Y.4 Interaction Diagram</w:t>
        </w:r>
        <w:r w:rsidR="002743CD">
          <w:rPr>
            <w:noProof/>
            <w:webHidden/>
          </w:rPr>
          <w:tab/>
        </w:r>
        <w:r w:rsidR="002743CD">
          <w:rPr>
            <w:noProof/>
            <w:webHidden/>
          </w:rPr>
          <w:fldChar w:fldCharType="begin"/>
        </w:r>
        <w:r w:rsidR="002743CD">
          <w:rPr>
            <w:noProof/>
            <w:webHidden/>
          </w:rPr>
          <w:instrText xml:space="preserve"> PAGEREF _Toc24633951 \h </w:instrText>
        </w:r>
        <w:r w:rsidR="002743CD">
          <w:rPr>
            <w:noProof/>
            <w:webHidden/>
          </w:rPr>
        </w:r>
        <w:r w:rsidR="002743CD">
          <w:rPr>
            <w:noProof/>
            <w:webHidden/>
          </w:rPr>
          <w:fldChar w:fldCharType="separate"/>
        </w:r>
        <w:r w:rsidR="002743CD">
          <w:rPr>
            <w:noProof/>
            <w:webHidden/>
          </w:rPr>
          <w:t>42</w:t>
        </w:r>
        <w:r w:rsidR="002743CD">
          <w:rPr>
            <w:noProof/>
            <w:webHidden/>
          </w:rPr>
          <w:fldChar w:fldCharType="end"/>
        </w:r>
      </w:hyperlink>
    </w:p>
    <w:p w14:paraId="7B9CEEFB" w14:textId="5337CE20" w:rsidR="002743CD" w:rsidRDefault="00DD0FEF">
      <w:pPr>
        <w:pStyle w:val="TOC4"/>
        <w:rPr>
          <w:rFonts w:asciiTheme="minorHAnsi" w:eastAsiaTheme="minorEastAsia" w:hAnsiTheme="minorHAnsi" w:cstheme="minorBidi"/>
          <w:noProof/>
        </w:rPr>
      </w:pPr>
      <w:hyperlink w:anchor="_Toc24633952" w:history="1">
        <w:r w:rsidR="002743CD" w:rsidRPr="00520A1D">
          <w:rPr>
            <w:rStyle w:val="Hyperlink"/>
            <w:noProof/>
          </w:rPr>
          <w:t>3.Y.4.1 &lt;Message 1 Name&gt;</w:t>
        </w:r>
        <w:r w:rsidR="002743CD">
          <w:rPr>
            <w:noProof/>
            <w:webHidden/>
          </w:rPr>
          <w:tab/>
        </w:r>
        <w:r w:rsidR="002743CD">
          <w:rPr>
            <w:noProof/>
            <w:webHidden/>
          </w:rPr>
          <w:fldChar w:fldCharType="begin"/>
        </w:r>
        <w:r w:rsidR="002743CD">
          <w:rPr>
            <w:noProof/>
            <w:webHidden/>
          </w:rPr>
          <w:instrText xml:space="preserve"> PAGEREF _Toc24633952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4E890EBD" w14:textId="1A0ACC7A" w:rsidR="002743CD" w:rsidRDefault="00DD0FEF">
      <w:pPr>
        <w:pStyle w:val="TOC5"/>
        <w:rPr>
          <w:rFonts w:asciiTheme="minorHAnsi" w:eastAsiaTheme="minorEastAsia" w:hAnsiTheme="minorHAnsi" w:cstheme="minorBidi"/>
          <w:noProof/>
        </w:rPr>
      </w:pPr>
      <w:hyperlink w:anchor="_Toc24633953" w:history="1">
        <w:r w:rsidR="002743CD" w:rsidRPr="00520A1D">
          <w:rPr>
            <w:rStyle w:val="Hyperlink"/>
            <w:noProof/>
          </w:rPr>
          <w:t>3.Y.4.1.1 Trigger Events</w:t>
        </w:r>
        <w:r w:rsidR="002743CD">
          <w:rPr>
            <w:noProof/>
            <w:webHidden/>
          </w:rPr>
          <w:tab/>
        </w:r>
        <w:r w:rsidR="002743CD">
          <w:rPr>
            <w:noProof/>
            <w:webHidden/>
          </w:rPr>
          <w:fldChar w:fldCharType="begin"/>
        </w:r>
        <w:r w:rsidR="002743CD">
          <w:rPr>
            <w:noProof/>
            <w:webHidden/>
          </w:rPr>
          <w:instrText xml:space="preserve"> PAGEREF _Toc24633953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7B0756BA" w14:textId="14B60614" w:rsidR="002743CD" w:rsidRDefault="00DD0FEF">
      <w:pPr>
        <w:pStyle w:val="TOC5"/>
        <w:rPr>
          <w:rFonts w:asciiTheme="minorHAnsi" w:eastAsiaTheme="minorEastAsia" w:hAnsiTheme="minorHAnsi" w:cstheme="minorBidi"/>
          <w:noProof/>
        </w:rPr>
      </w:pPr>
      <w:hyperlink w:anchor="_Toc24633954" w:history="1">
        <w:r w:rsidR="002743CD" w:rsidRPr="00520A1D">
          <w:rPr>
            <w:rStyle w:val="Hyperlink"/>
            <w:noProof/>
          </w:rPr>
          <w:t>3.Y.4.1.2 Message Semantics</w:t>
        </w:r>
        <w:r w:rsidR="002743CD">
          <w:rPr>
            <w:noProof/>
            <w:webHidden/>
          </w:rPr>
          <w:tab/>
        </w:r>
        <w:r w:rsidR="002743CD">
          <w:rPr>
            <w:noProof/>
            <w:webHidden/>
          </w:rPr>
          <w:fldChar w:fldCharType="begin"/>
        </w:r>
        <w:r w:rsidR="002743CD">
          <w:rPr>
            <w:noProof/>
            <w:webHidden/>
          </w:rPr>
          <w:instrText xml:space="preserve"> PAGEREF _Toc24633954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63971741" w14:textId="763E5976" w:rsidR="002743CD" w:rsidRDefault="00DD0FEF">
      <w:pPr>
        <w:pStyle w:val="TOC5"/>
        <w:rPr>
          <w:rFonts w:asciiTheme="minorHAnsi" w:eastAsiaTheme="minorEastAsia" w:hAnsiTheme="minorHAnsi" w:cstheme="minorBidi"/>
          <w:noProof/>
        </w:rPr>
      </w:pPr>
      <w:hyperlink w:anchor="_Toc24633955" w:history="1">
        <w:r w:rsidR="002743CD" w:rsidRPr="00520A1D">
          <w:rPr>
            <w:rStyle w:val="Hyperlink"/>
            <w:noProof/>
          </w:rPr>
          <w:t>3.Y.4.1.3 Expected Actions</w:t>
        </w:r>
        <w:r w:rsidR="002743CD">
          <w:rPr>
            <w:noProof/>
            <w:webHidden/>
          </w:rPr>
          <w:tab/>
        </w:r>
        <w:r w:rsidR="002743CD">
          <w:rPr>
            <w:noProof/>
            <w:webHidden/>
          </w:rPr>
          <w:fldChar w:fldCharType="begin"/>
        </w:r>
        <w:r w:rsidR="002743CD">
          <w:rPr>
            <w:noProof/>
            <w:webHidden/>
          </w:rPr>
          <w:instrText xml:space="preserve"> PAGEREF _Toc24633955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663F1DB" w14:textId="42F88448" w:rsidR="002743CD" w:rsidRDefault="00DD0FEF">
      <w:pPr>
        <w:pStyle w:val="TOC4"/>
        <w:rPr>
          <w:rFonts w:asciiTheme="minorHAnsi" w:eastAsiaTheme="minorEastAsia" w:hAnsiTheme="minorHAnsi" w:cstheme="minorBidi"/>
          <w:noProof/>
        </w:rPr>
      </w:pPr>
      <w:hyperlink w:anchor="_Toc24633956" w:history="1">
        <w:r w:rsidR="002743CD" w:rsidRPr="00520A1D">
          <w:rPr>
            <w:rStyle w:val="Hyperlink"/>
            <w:noProof/>
          </w:rPr>
          <w:t>3.Y.4.2 &lt;Message 2 Name&gt;</w:t>
        </w:r>
        <w:r w:rsidR="002743CD">
          <w:rPr>
            <w:noProof/>
            <w:webHidden/>
          </w:rPr>
          <w:tab/>
        </w:r>
        <w:r w:rsidR="002743CD">
          <w:rPr>
            <w:noProof/>
            <w:webHidden/>
          </w:rPr>
          <w:fldChar w:fldCharType="begin"/>
        </w:r>
        <w:r w:rsidR="002743CD">
          <w:rPr>
            <w:noProof/>
            <w:webHidden/>
          </w:rPr>
          <w:instrText xml:space="preserve"> PAGEREF _Toc24633956 \h </w:instrText>
        </w:r>
        <w:r w:rsidR="002743CD">
          <w:rPr>
            <w:noProof/>
            <w:webHidden/>
          </w:rPr>
        </w:r>
        <w:r w:rsidR="002743CD">
          <w:rPr>
            <w:noProof/>
            <w:webHidden/>
          </w:rPr>
          <w:fldChar w:fldCharType="separate"/>
        </w:r>
        <w:r w:rsidR="002743CD">
          <w:rPr>
            <w:noProof/>
            <w:webHidden/>
          </w:rPr>
          <w:t>43</w:t>
        </w:r>
        <w:r w:rsidR="002743CD">
          <w:rPr>
            <w:noProof/>
            <w:webHidden/>
          </w:rPr>
          <w:fldChar w:fldCharType="end"/>
        </w:r>
      </w:hyperlink>
    </w:p>
    <w:p w14:paraId="33421ED9" w14:textId="2CFB23CD" w:rsidR="002743CD" w:rsidRDefault="00DD0FEF">
      <w:pPr>
        <w:pStyle w:val="TOC5"/>
        <w:rPr>
          <w:rFonts w:asciiTheme="minorHAnsi" w:eastAsiaTheme="minorEastAsia" w:hAnsiTheme="minorHAnsi" w:cstheme="minorBidi"/>
          <w:noProof/>
        </w:rPr>
      </w:pPr>
      <w:hyperlink w:anchor="_Toc24633957" w:history="1">
        <w:r w:rsidR="002743CD" w:rsidRPr="00520A1D">
          <w:rPr>
            <w:rStyle w:val="Hyperlink"/>
            <w:noProof/>
          </w:rPr>
          <w:t>3.Y.4.2.1 Trigger Events</w:t>
        </w:r>
        <w:r w:rsidR="002743CD">
          <w:rPr>
            <w:noProof/>
            <w:webHidden/>
          </w:rPr>
          <w:tab/>
        </w:r>
        <w:r w:rsidR="002743CD">
          <w:rPr>
            <w:noProof/>
            <w:webHidden/>
          </w:rPr>
          <w:fldChar w:fldCharType="begin"/>
        </w:r>
        <w:r w:rsidR="002743CD">
          <w:rPr>
            <w:noProof/>
            <w:webHidden/>
          </w:rPr>
          <w:instrText xml:space="preserve"> PAGEREF _Toc24633957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0AA63ED5" w14:textId="5DAE508A" w:rsidR="002743CD" w:rsidRDefault="00DD0FEF">
      <w:pPr>
        <w:pStyle w:val="TOC5"/>
        <w:rPr>
          <w:rFonts w:asciiTheme="minorHAnsi" w:eastAsiaTheme="minorEastAsia" w:hAnsiTheme="minorHAnsi" w:cstheme="minorBidi"/>
          <w:noProof/>
        </w:rPr>
      </w:pPr>
      <w:hyperlink w:anchor="_Toc24633958" w:history="1">
        <w:r w:rsidR="002743CD" w:rsidRPr="00520A1D">
          <w:rPr>
            <w:rStyle w:val="Hyperlink"/>
            <w:noProof/>
          </w:rPr>
          <w:t>3.Y.4.2.2 Message Semantics</w:t>
        </w:r>
        <w:r w:rsidR="002743CD">
          <w:rPr>
            <w:noProof/>
            <w:webHidden/>
          </w:rPr>
          <w:tab/>
        </w:r>
        <w:r w:rsidR="002743CD">
          <w:rPr>
            <w:noProof/>
            <w:webHidden/>
          </w:rPr>
          <w:fldChar w:fldCharType="begin"/>
        </w:r>
        <w:r w:rsidR="002743CD">
          <w:rPr>
            <w:noProof/>
            <w:webHidden/>
          </w:rPr>
          <w:instrText xml:space="preserve"> PAGEREF _Toc24633958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26C5163F" w14:textId="73D2CF32" w:rsidR="002743CD" w:rsidRDefault="00DD0FEF">
      <w:pPr>
        <w:pStyle w:val="TOC5"/>
        <w:rPr>
          <w:rFonts w:asciiTheme="minorHAnsi" w:eastAsiaTheme="minorEastAsia" w:hAnsiTheme="minorHAnsi" w:cstheme="minorBidi"/>
          <w:noProof/>
        </w:rPr>
      </w:pPr>
      <w:hyperlink w:anchor="_Toc24633959" w:history="1">
        <w:r w:rsidR="002743CD" w:rsidRPr="00520A1D">
          <w:rPr>
            <w:rStyle w:val="Hyperlink"/>
            <w:noProof/>
          </w:rPr>
          <w:t>3.Y.4.2.3 Expected Actions</w:t>
        </w:r>
        <w:r w:rsidR="002743CD">
          <w:rPr>
            <w:noProof/>
            <w:webHidden/>
          </w:rPr>
          <w:tab/>
        </w:r>
        <w:r w:rsidR="002743CD">
          <w:rPr>
            <w:noProof/>
            <w:webHidden/>
          </w:rPr>
          <w:fldChar w:fldCharType="begin"/>
        </w:r>
        <w:r w:rsidR="002743CD">
          <w:rPr>
            <w:noProof/>
            <w:webHidden/>
          </w:rPr>
          <w:instrText xml:space="preserve"> PAGEREF _Toc24633959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71F33072" w14:textId="273222C6" w:rsidR="002743CD" w:rsidRDefault="00DD0FEF">
      <w:pPr>
        <w:pStyle w:val="TOC3"/>
        <w:rPr>
          <w:rFonts w:asciiTheme="minorHAnsi" w:eastAsiaTheme="minorEastAsia" w:hAnsiTheme="minorHAnsi" w:cstheme="minorBidi"/>
          <w:noProof/>
        </w:rPr>
      </w:pPr>
      <w:hyperlink w:anchor="_Toc24633960" w:history="1">
        <w:r w:rsidR="002743CD" w:rsidRPr="00520A1D">
          <w:rPr>
            <w:rStyle w:val="Hyperlink"/>
            <w:noProof/>
          </w:rPr>
          <w:t>3.Y.5 Protocol Requirements</w:t>
        </w:r>
        <w:r w:rsidR="002743CD">
          <w:rPr>
            <w:noProof/>
            <w:webHidden/>
          </w:rPr>
          <w:tab/>
        </w:r>
        <w:r w:rsidR="002743CD">
          <w:rPr>
            <w:noProof/>
            <w:webHidden/>
          </w:rPr>
          <w:fldChar w:fldCharType="begin"/>
        </w:r>
        <w:r w:rsidR="002743CD">
          <w:rPr>
            <w:noProof/>
            <w:webHidden/>
          </w:rPr>
          <w:instrText xml:space="preserve"> PAGEREF _Toc24633960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9968325" w14:textId="19BDB619" w:rsidR="002743CD" w:rsidRDefault="00DD0FEF">
      <w:pPr>
        <w:pStyle w:val="TOC3"/>
        <w:rPr>
          <w:rFonts w:asciiTheme="minorHAnsi" w:eastAsiaTheme="minorEastAsia" w:hAnsiTheme="minorHAnsi" w:cstheme="minorBidi"/>
          <w:noProof/>
        </w:rPr>
      </w:pPr>
      <w:hyperlink w:anchor="_Toc24633961" w:history="1">
        <w:r w:rsidR="002743CD" w:rsidRPr="00520A1D">
          <w:rPr>
            <w:rStyle w:val="Hyperlink"/>
            <w:noProof/>
          </w:rPr>
          <w:t>3.Y.6 Security Considerations</w:t>
        </w:r>
        <w:r w:rsidR="002743CD">
          <w:rPr>
            <w:noProof/>
            <w:webHidden/>
          </w:rPr>
          <w:tab/>
        </w:r>
        <w:r w:rsidR="002743CD">
          <w:rPr>
            <w:noProof/>
            <w:webHidden/>
          </w:rPr>
          <w:fldChar w:fldCharType="begin"/>
        </w:r>
        <w:r w:rsidR="002743CD">
          <w:rPr>
            <w:noProof/>
            <w:webHidden/>
          </w:rPr>
          <w:instrText xml:space="preserve"> PAGEREF _Toc24633961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3E31F47D" w14:textId="2D841D89" w:rsidR="002743CD" w:rsidRDefault="00DD0FEF">
      <w:pPr>
        <w:pStyle w:val="TOC4"/>
        <w:rPr>
          <w:rFonts w:asciiTheme="minorHAnsi" w:eastAsiaTheme="minorEastAsia" w:hAnsiTheme="minorHAnsi" w:cstheme="minorBidi"/>
          <w:noProof/>
        </w:rPr>
      </w:pPr>
      <w:hyperlink w:anchor="_Toc24633962" w:history="1">
        <w:r w:rsidR="002743CD" w:rsidRPr="00520A1D">
          <w:rPr>
            <w:rStyle w:val="Hyperlink"/>
            <w:noProof/>
          </w:rPr>
          <w:t>3.Y.6.1 Security Audit Considerations</w:t>
        </w:r>
        <w:r w:rsidR="002743CD">
          <w:rPr>
            <w:noProof/>
            <w:webHidden/>
          </w:rPr>
          <w:tab/>
        </w:r>
        <w:r w:rsidR="002743CD">
          <w:rPr>
            <w:noProof/>
            <w:webHidden/>
          </w:rPr>
          <w:fldChar w:fldCharType="begin"/>
        </w:r>
        <w:r w:rsidR="002743CD">
          <w:rPr>
            <w:noProof/>
            <w:webHidden/>
          </w:rPr>
          <w:instrText xml:space="preserve"> PAGEREF _Toc24633962 \h </w:instrText>
        </w:r>
        <w:r w:rsidR="002743CD">
          <w:rPr>
            <w:noProof/>
            <w:webHidden/>
          </w:rPr>
        </w:r>
        <w:r w:rsidR="002743CD">
          <w:rPr>
            <w:noProof/>
            <w:webHidden/>
          </w:rPr>
          <w:fldChar w:fldCharType="separate"/>
        </w:r>
        <w:r w:rsidR="002743CD">
          <w:rPr>
            <w:noProof/>
            <w:webHidden/>
          </w:rPr>
          <w:t>44</w:t>
        </w:r>
        <w:r w:rsidR="002743CD">
          <w:rPr>
            <w:noProof/>
            <w:webHidden/>
          </w:rPr>
          <w:fldChar w:fldCharType="end"/>
        </w:r>
      </w:hyperlink>
    </w:p>
    <w:p w14:paraId="1D7D3548" w14:textId="257FF450" w:rsidR="002743CD" w:rsidRDefault="00DD0FEF">
      <w:pPr>
        <w:pStyle w:val="TOC5"/>
        <w:rPr>
          <w:rFonts w:asciiTheme="minorHAnsi" w:eastAsiaTheme="minorEastAsia" w:hAnsiTheme="minorHAnsi" w:cstheme="minorBidi"/>
          <w:noProof/>
        </w:rPr>
      </w:pPr>
      <w:hyperlink w:anchor="_Toc24633963" w:history="1">
        <w:r w:rsidR="002743CD" w:rsidRPr="00520A1D">
          <w:rPr>
            <w:rStyle w:val="Hyperlink"/>
            <w:noProof/>
          </w:rPr>
          <w:t>3.Y.6.(z) &lt;Actor&gt; Specific Security Considerations</w:t>
        </w:r>
        <w:r w:rsidR="002743CD">
          <w:rPr>
            <w:noProof/>
            <w:webHidden/>
          </w:rPr>
          <w:tab/>
        </w:r>
        <w:r w:rsidR="002743CD">
          <w:rPr>
            <w:noProof/>
            <w:webHidden/>
          </w:rPr>
          <w:fldChar w:fldCharType="begin"/>
        </w:r>
        <w:r w:rsidR="002743CD">
          <w:rPr>
            <w:noProof/>
            <w:webHidden/>
          </w:rPr>
          <w:instrText xml:space="preserve"> PAGEREF _Toc24633963 \h </w:instrText>
        </w:r>
        <w:r w:rsidR="002743CD">
          <w:rPr>
            <w:noProof/>
            <w:webHidden/>
          </w:rPr>
        </w:r>
        <w:r w:rsidR="002743CD">
          <w:rPr>
            <w:noProof/>
            <w:webHidden/>
          </w:rPr>
          <w:fldChar w:fldCharType="separate"/>
        </w:r>
        <w:r w:rsidR="002743CD">
          <w:rPr>
            <w:noProof/>
            <w:webHidden/>
          </w:rPr>
          <w:t>45</w:t>
        </w:r>
        <w:r w:rsidR="002743CD">
          <w:rPr>
            <w:noProof/>
            <w:webHidden/>
          </w:rPr>
          <w:fldChar w:fldCharType="end"/>
        </w:r>
      </w:hyperlink>
    </w:p>
    <w:p w14:paraId="6771C4C6" w14:textId="46154807" w:rsidR="002743CD" w:rsidRDefault="00DD0FEF">
      <w:pPr>
        <w:pStyle w:val="TOC1"/>
        <w:rPr>
          <w:rFonts w:asciiTheme="minorHAnsi" w:eastAsiaTheme="minorEastAsia" w:hAnsiTheme="minorHAnsi" w:cstheme="minorBidi"/>
          <w:noProof/>
        </w:rPr>
      </w:pPr>
      <w:hyperlink w:anchor="_Toc24633964"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_Toc24633964 \h </w:instrText>
        </w:r>
        <w:r w:rsidR="002743CD">
          <w:rPr>
            <w:noProof/>
            <w:webHidden/>
          </w:rPr>
        </w:r>
        <w:r w:rsidR="002743CD">
          <w:rPr>
            <w:noProof/>
            <w:webHidden/>
          </w:rPr>
          <w:fldChar w:fldCharType="separate"/>
        </w:r>
        <w:r w:rsidR="002743CD">
          <w:rPr>
            <w:noProof/>
            <w:webHidden/>
          </w:rPr>
          <w:t>46</w:t>
        </w:r>
        <w:r w:rsidR="002743CD">
          <w:rPr>
            <w:noProof/>
            <w:webHidden/>
          </w:rPr>
          <w:fldChar w:fldCharType="end"/>
        </w:r>
      </w:hyperlink>
    </w:p>
    <w:p w14:paraId="1296D3EC" w14:textId="09298375" w:rsidR="002743CD" w:rsidRDefault="00DD0FEF">
      <w:pPr>
        <w:pStyle w:val="TOC1"/>
        <w:rPr>
          <w:rFonts w:asciiTheme="minorHAnsi" w:eastAsiaTheme="minorEastAsia" w:hAnsiTheme="minorHAnsi" w:cstheme="minorBidi"/>
          <w:noProof/>
        </w:rPr>
      </w:pPr>
      <w:hyperlink w:anchor="_Toc24633965"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_Toc24633965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3F4CBF1B" w14:textId="02CAD029" w:rsidR="002743CD" w:rsidRDefault="00DD0FEF">
      <w:pPr>
        <w:pStyle w:val="TOC2"/>
        <w:rPr>
          <w:rFonts w:asciiTheme="minorHAnsi" w:eastAsiaTheme="minorEastAsia" w:hAnsiTheme="minorHAnsi" w:cstheme="minorBidi"/>
          <w:noProof/>
        </w:rPr>
      </w:pPr>
      <w:hyperlink w:anchor="_Toc24633966"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_Toc24633966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7E4C3563" w14:textId="09A89DC5" w:rsidR="002743CD" w:rsidRDefault="00DD0FEF">
      <w:pPr>
        <w:pStyle w:val="TOC3"/>
        <w:rPr>
          <w:rFonts w:asciiTheme="minorHAnsi" w:eastAsiaTheme="minorEastAsia" w:hAnsiTheme="minorHAnsi" w:cstheme="minorBidi"/>
          <w:noProof/>
        </w:rPr>
      </w:pPr>
      <w:hyperlink w:anchor="_Toc24633967"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_Toc24633967 \h </w:instrText>
        </w:r>
        <w:r w:rsidR="002743CD">
          <w:rPr>
            <w:noProof/>
            <w:webHidden/>
          </w:rPr>
        </w:r>
        <w:r w:rsidR="002743CD">
          <w:rPr>
            <w:noProof/>
            <w:webHidden/>
          </w:rPr>
          <w:fldChar w:fldCharType="separate"/>
        </w:r>
        <w:r w:rsidR="002743CD">
          <w:rPr>
            <w:noProof/>
            <w:webHidden/>
          </w:rPr>
          <w:t>47</w:t>
        </w:r>
        <w:r w:rsidR="002743CD">
          <w:rPr>
            <w:noProof/>
            <w:webHidden/>
          </w:rPr>
          <w:fldChar w:fldCharType="end"/>
        </w:r>
      </w:hyperlink>
    </w:p>
    <w:p w14:paraId="4CA91B36" w14:textId="256004ED" w:rsidR="002743CD" w:rsidRDefault="00DD0FEF">
      <w:pPr>
        <w:pStyle w:val="TOC1"/>
        <w:rPr>
          <w:rFonts w:asciiTheme="minorHAnsi" w:eastAsiaTheme="minorEastAsia" w:hAnsiTheme="minorHAnsi" w:cstheme="minorBidi"/>
          <w:noProof/>
        </w:rPr>
      </w:pPr>
      <w:hyperlink w:anchor="_Toc24633968"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_Toc24633968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0E85D763" w14:textId="566FC16D" w:rsidR="002743CD" w:rsidRDefault="00DD0FEF">
      <w:pPr>
        <w:pStyle w:val="TOC2"/>
        <w:rPr>
          <w:rFonts w:asciiTheme="minorHAnsi" w:eastAsiaTheme="minorEastAsia" w:hAnsiTheme="minorHAnsi" w:cstheme="minorBidi"/>
          <w:noProof/>
        </w:rPr>
      </w:pPr>
      <w:hyperlink w:anchor="_Toc24633969"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_Toc24633969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3FA4B29A" w14:textId="7FE180D6" w:rsidR="002743CD" w:rsidRDefault="00DD0FEF">
      <w:pPr>
        <w:pStyle w:val="TOC3"/>
        <w:rPr>
          <w:rFonts w:asciiTheme="minorHAnsi" w:eastAsiaTheme="minorEastAsia" w:hAnsiTheme="minorHAnsi" w:cstheme="minorBidi"/>
          <w:noProof/>
        </w:rPr>
      </w:pPr>
      <w:hyperlink w:anchor="_Toc24633970"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_Toc24633970 \h </w:instrText>
        </w:r>
        <w:r w:rsidR="002743CD">
          <w:rPr>
            <w:noProof/>
            <w:webHidden/>
          </w:rPr>
        </w:r>
        <w:r w:rsidR="002743CD">
          <w:rPr>
            <w:noProof/>
            <w:webHidden/>
          </w:rPr>
          <w:fldChar w:fldCharType="separate"/>
        </w:r>
        <w:r w:rsidR="002743CD">
          <w:rPr>
            <w:noProof/>
            <w:webHidden/>
          </w:rPr>
          <w:t>48</w:t>
        </w:r>
        <w:r w:rsidR="002743CD">
          <w:rPr>
            <w:noProof/>
            <w:webHidden/>
          </w:rPr>
          <w:fldChar w:fldCharType="end"/>
        </w:r>
      </w:hyperlink>
    </w:p>
    <w:p w14:paraId="2C649C48" w14:textId="3C75896B" w:rsidR="002743CD" w:rsidRDefault="00DD0FEF">
      <w:pPr>
        <w:pStyle w:val="TOC1"/>
        <w:rPr>
          <w:rFonts w:asciiTheme="minorHAnsi" w:eastAsiaTheme="minorEastAsia" w:hAnsiTheme="minorHAnsi" w:cstheme="minorBidi"/>
          <w:noProof/>
        </w:rPr>
      </w:pPr>
      <w:hyperlink w:anchor="_Toc24633971" w:history="1">
        <w:r w:rsidR="002743CD" w:rsidRPr="00520A1D">
          <w:rPr>
            <w:rStyle w:val="Hyperlink"/>
            <w:noProof/>
          </w:rPr>
          <w:t>Volume 2 Namespace Additions</w:t>
        </w:r>
        <w:r w:rsidR="002743CD">
          <w:rPr>
            <w:noProof/>
            <w:webHidden/>
          </w:rPr>
          <w:tab/>
        </w:r>
        <w:r w:rsidR="002743CD">
          <w:rPr>
            <w:noProof/>
            <w:webHidden/>
          </w:rPr>
          <w:fldChar w:fldCharType="begin"/>
        </w:r>
        <w:r w:rsidR="002743CD">
          <w:rPr>
            <w:noProof/>
            <w:webHidden/>
          </w:rPr>
          <w:instrText xml:space="preserve"> PAGEREF _Toc24633971 \h </w:instrText>
        </w:r>
        <w:r w:rsidR="002743CD">
          <w:rPr>
            <w:noProof/>
            <w:webHidden/>
          </w:rPr>
        </w:r>
        <w:r w:rsidR="002743CD">
          <w:rPr>
            <w:noProof/>
            <w:webHidden/>
          </w:rPr>
          <w:fldChar w:fldCharType="separate"/>
        </w:r>
        <w:r w:rsidR="002743CD">
          <w:rPr>
            <w:noProof/>
            <w:webHidden/>
          </w:rPr>
          <w:t>49</w:t>
        </w:r>
        <w:r w:rsidR="002743CD">
          <w:rPr>
            <w:noProof/>
            <w:webHidden/>
          </w:rPr>
          <w:fldChar w:fldCharType="end"/>
        </w:r>
      </w:hyperlink>
    </w:p>
    <w:p w14:paraId="2ACC43EF" w14:textId="4E05A960" w:rsidR="002743CD" w:rsidRDefault="00DD0FEF">
      <w:pPr>
        <w:pStyle w:val="TOC1"/>
        <w:rPr>
          <w:rFonts w:asciiTheme="minorHAnsi" w:eastAsiaTheme="minorEastAsia" w:hAnsiTheme="minorHAnsi" w:cstheme="minorBidi"/>
          <w:noProof/>
        </w:rPr>
      </w:pPr>
      <w:hyperlink w:anchor="_Toc24633972" w:history="1">
        <w:r w:rsidR="002743CD" w:rsidRPr="00520A1D">
          <w:rPr>
            <w:rStyle w:val="Hyperlink"/>
            <w:noProof/>
          </w:rPr>
          <w:t>Volume 3 – Content Modules</w:t>
        </w:r>
        <w:r w:rsidR="002743CD">
          <w:rPr>
            <w:noProof/>
            <w:webHidden/>
          </w:rPr>
          <w:tab/>
        </w:r>
        <w:r w:rsidR="002743CD">
          <w:rPr>
            <w:noProof/>
            <w:webHidden/>
          </w:rPr>
          <w:fldChar w:fldCharType="begin"/>
        </w:r>
        <w:r w:rsidR="002743CD">
          <w:rPr>
            <w:noProof/>
            <w:webHidden/>
          </w:rPr>
          <w:instrText xml:space="preserve"> PAGEREF _Toc24633972 \h </w:instrText>
        </w:r>
        <w:r w:rsidR="002743CD">
          <w:rPr>
            <w:noProof/>
            <w:webHidden/>
          </w:rPr>
        </w:r>
        <w:r w:rsidR="002743CD">
          <w:rPr>
            <w:noProof/>
            <w:webHidden/>
          </w:rPr>
          <w:fldChar w:fldCharType="separate"/>
        </w:r>
        <w:r w:rsidR="002743CD">
          <w:rPr>
            <w:noProof/>
            <w:webHidden/>
          </w:rPr>
          <w:t>50</w:t>
        </w:r>
        <w:r w:rsidR="002743CD">
          <w:rPr>
            <w:noProof/>
            <w:webHidden/>
          </w:rPr>
          <w:fldChar w:fldCharType="end"/>
        </w:r>
      </w:hyperlink>
    </w:p>
    <w:p w14:paraId="7956F020" w14:textId="206A703E" w:rsidR="002743CD" w:rsidRDefault="00DD0FEF">
      <w:pPr>
        <w:pStyle w:val="TOC1"/>
        <w:rPr>
          <w:rFonts w:asciiTheme="minorHAnsi" w:eastAsiaTheme="minorEastAsia" w:hAnsiTheme="minorHAnsi" w:cstheme="minorBidi"/>
          <w:noProof/>
        </w:rPr>
      </w:pPr>
      <w:hyperlink w:anchor="_Toc24633973" w:history="1">
        <w:r w:rsidR="002743CD" w:rsidRPr="00520A1D">
          <w:rPr>
            <w:rStyle w:val="Hyperlink"/>
            <w:bCs/>
            <w:noProof/>
          </w:rPr>
          <w:t>5 IHE Namespaces, Concept Domains and Vocabularies</w:t>
        </w:r>
        <w:r w:rsidR="002743CD">
          <w:rPr>
            <w:noProof/>
            <w:webHidden/>
          </w:rPr>
          <w:tab/>
        </w:r>
        <w:r w:rsidR="002743CD">
          <w:rPr>
            <w:noProof/>
            <w:webHidden/>
          </w:rPr>
          <w:fldChar w:fldCharType="begin"/>
        </w:r>
        <w:r w:rsidR="002743CD">
          <w:rPr>
            <w:noProof/>
            <w:webHidden/>
          </w:rPr>
          <w:instrText xml:space="preserve"> PAGEREF _Toc24633973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74706B2" w14:textId="19D5DF8F" w:rsidR="002743CD" w:rsidRDefault="00DD0FEF">
      <w:pPr>
        <w:pStyle w:val="TOC2"/>
        <w:rPr>
          <w:rFonts w:asciiTheme="minorHAnsi" w:eastAsiaTheme="minorEastAsia" w:hAnsiTheme="minorHAnsi" w:cstheme="minorBidi"/>
          <w:noProof/>
        </w:rPr>
      </w:pPr>
      <w:hyperlink w:anchor="_Toc24633974" w:history="1">
        <w:r w:rsidR="002743CD" w:rsidRPr="00520A1D">
          <w:rPr>
            <w:rStyle w:val="Hyperlink"/>
            <w:noProof/>
          </w:rPr>
          <w:t>5.1 IHE Namespaces</w:t>
        </w:r>
        <w:r w:rsidR="002743CD">
          <w:rPr>
            <w:noProof/>
            <w:webHidden/>
          </w:rPr>
          <w:tab/>
        </w:r>
        <w:r w:rsidR="002743CD">
          <w:rPr>
            <w:noProof/>
            <w:webHidden/>
          </w:rPr>
          <w:fldChar w:fldCharType="begin"/>
        </w:r>
        <w:r w:rsidR="002743CD">
          <w:rPr>
            <w:noProof/>
            <w:webHidden/>
          </w:rPr>
          <w:instrText xml:space="preserve"> PAGEREF _Toc24633974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1AD892F0" w14:textId="42CCD2FD" w:rsidR="002743CD" w:rsidRDefault="00DD0FEF">
      <w:pPr>
        <w:pStyle w:val="TOC2"/>
        <w:rPr>
          <w:rFonts w:asciiTheme="minorHAnsi" w:eastAsiaTheme="minorEastAsia" w:hAnsiTheme="minorHAnsi" w:cstheme="minorBidi"/>
          <w:noProof/>
        </w:rPr>
      </w:pPr>
      <w:hyperlink w:anchor="_Toc24633975" w:history="1">
        <w:r w:rsidR="002743CD" w:rsidRPr="00520A1D">
          <w:rPr>
            <w:rStyle w:val="Hyperlink"/>
            <w:noProof/>
          </w:rPr>
          <w:t>5.2 IHE Concept Domains</w:t>
        </w:r>
        <w:r w:rsidR="002743CD">
          <w:rPr>
            <w:noProof/>
            <w:webHidden/>
          </w:rPr>
          <w:tab/>
        </w:r>
        <w:r w:rsidR="002743CD">
          <w:rPr>
            <w:noProof/>
            <w:webHidden/>
          </w:rPr>
          <w:fldChar w:fldCharType="begin"/>
        </w:r>
        <w:r w:rsidR="002743CD">
          <w:rPr>
            <w:noProof/>
            <w:webHidden/>
          </w:rPr>
          <w:instrText xml:space="preserve"> PAGEREF _Toc24633975 \h </w:instrText>
        </w:r>
        <w:r w:rsidR="002743CD">
          <w:rPr>
            <w:noProof/>
            <w:webHidden/>
          </w:rPr>
        </w:r>
        <w:r w:rsidR="002743CD">
          <w:rPr>
            <w:noProof/>
            <w:webHidden/>
          </w:rPr>
          <w:fldChar w:fldCharType="separate"/>
        </w:r>
        <w:r w:rsidR="002743CD">
          <w:rPr>
            <w:noProof/>
            <w:webHidden/>
          </w:rPr>
          <w:t>51</w:t>
        </w:r>
        <w:r w:rsidR="002743CD">
          <w:rPr>
            <w:noProof/>
            <w:webHidden/>
          </w:rPr>
          <w:fldChar w:fldCharType="end"/>
        </w:r>
      </w:hyperlink>
    </w:p>
    <w:p w14:paraId="0189C47A" w14:textId="1D1E0904" w:rsidR="002743CD" w:rsidRDefault="00DD0FEF">
      <w:pPr>
        <w:pStyle w:val="TOC2"/>
        <w:rPr>
          <w:rFonts w:asciiTheme="minorHAnsi" w:eastAsiaTheme="minorEastAsia" w:hAnsiTheme="minorHAnsi" w:cstheme="minorBidi"/>
          <w:noProof/>
        </w:rPr>
      </w:pPr>
      <w:hyperlink w:anchor="_Toc24633976" w:history="1">
        <w:r w:rsidR="002743CD" w:rsidRPr="00520A1D">
          <w:rPr>
            <w:rStyle w:val="Hyperlink"/>
            <w:noProof/>
          </w:rPr>
          <w:t>5.3 IHE Format Codes and Vocabularies</w:t>
        </w:r>
        <w:r w:rsidR="002743CD">
          <w:rPr>
            <w:noProof/>
            <w:webHidden/>
          </w:rPr>
          <w:tab/>
        </w:r>
        <w:r w:rsidR="002743CD">
          <w:rPr>
            <w:noProof/>
            <w:webHidden/>
          </w:rPr>
          <w:fldChar w:fldCharType="begin"/>
        </w:r>
        <w:r w:rsidR="002743CD">
          <w:rPr>
            <w:noProof/>
            <w:webHidden/>
          </w:rPr>
          <w:instrText xml:space="preserve"> PAGEREF _Toc24633976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1D433425" w14:textId="78FD30C0" w:rsidR="002743CD" w:rsidRDefault="00DD0FEF">
      <w:pPr>
        <w:pStyle w:val="TOC3"/>
        <w:rPr>
          <w:rFonts w:asciiTheme="minorHAnsi" w:eastAsiaTheme="minorEastAsia" w:hAnsiTheme="minorHAnsi" w:cstheme="minorBidi"/>
          <w:noProof/>
        </w:rPr>
      </w:pPr>
      <w:hyperlink w:anchor="_Toc24633977" w:history="1">
        <w:r w:rsidR="002743CD" w:rsidRPr="00520A1D">
          <w:rPr>
            <w:rStyle w:val="Hyperlink"/>
            <w:noProof/>
          </w:rPr>
          <w:t>5.3.1 IHE Format Codes</w:t>
        </w:r>
        <w:r w:rsidR="002743CD">
          <w:rPr>
            <w:noProof/>
            <w:webHidden/>
          </w:rPr>
          <w:tab/>
        </w:r>
        <w:r w:rsidR="002743CD">
          <w:rPr>
            <w:noProof/>
            <w:webHidden/>
          </w:rPr>
          <w:fldChar w:fldCharType="begin"/>
        </w:r>
        <w:r w:rsidR="002743CD">
          <w:rPr>
            <w:noProof/>
            <w:webHidden/>
          </w:rPr>
          <w:instrText xml:space="preserve"> PAGEREF _Toc24633977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36342F48" w14:textId="4064306B" w:rsidR="002743CD" w:rsidRDefault="00DD0FEF">
      <w:pPr>
        <w:pStyle w:val="TOC3"/>
        <w:rPr>
          <w:rFonts w:asciiTheme="minorHAnsi" w:eastAsiaTheme="minorEastAsia" w:hAnsiTheme="minorHAnsi" w:cstheme="minorBidi"/>
          <w:noProof/>
        </w:rPr>
      </w:pPr>
      <w:hyperlink w:anchor="_Toc24633978" w:history="1">
        <w:r w:rsidR="002743CD" w:rsidRPr="00520A1D">
          <w:rPr>
            <w:rStyle w:val="Hyperlink"/>
            <w:noProof/>
          </w:rPr>
          <w:t>5.3.2 IHEActCode Vocabulary</w:t>
        </w:r>
        <w:r w:rsidR="002743CD">
          <w:rPr>
            <w:noProof/>
            <w:webHidden/>
          </w:rPr>
          <w:tab/>
        </w:r>
        <w:r w:rsidR="002743CD">
          <w:rPr>
            <w:noProof/>
            <w:webHidden/>
          </w:rPr>
          <w:fldChar w:fldCharType="begin"/>
        </w:r>
        <w:r w:rsidR="002743CD">
          <w:rPr>
            <w:noProof/>
            <w:webHidden/>
          </w:rPr>
          <w:instrText xml:space="preserve"> PAGEREF _Toc24633978 \h </w:instrText>
        </w:r>
        <w:r w:rsidR="002743CD">
          <w:rPr>
            <w:noProof/>
            <w:webHidden/>
          </w:rPr>
        </w:r>
        <w:r w:rsidR="002743CD">
          <w:rPr>
            <w:noProof/>
            <w:webHidden/>
          </w:rPr>
          <w:fldChar w:fldCharType="separate"/>
        </w:r>
        <w:r w:rsidR="002743CD">
          <w:rPr>
            <w:noProof/>
            <w:webHidden/>
          </w:rPr>
          <w:t>52</w:t>
        </w:r>
        <w:r w:rsidR="002743CD">
          <w:rPr>
            <w:noProof/>
            <w:webHidden/>
          </w:rPr>
          <w:fldChar w:fldCharType="end"/>
        </w:r>
      </w:hyperlink>
    </w:p>
    <w:p w14:paraId="0B06B936" w14:textId="465CC281" w:rsidR="002743CD" w:rsidRDefault="00DD0FEF">
      <w:pPr>
        <w:pStyle w:val="TOC3"/>
        <w:rPr>
          <w:rFonts w:asciiTheme="minorHAnsi" w:eastAsiaTheme="minorEastAsia" w:hAnsiTheme="minorHAnsi" w:cstheme="minorBidi"/>
          <w:noProof/>
        </w:rPr>
      </w:pPr>
      <w:hyperlink w:anchor="_Toc24633979" w:history="1">
        <w:r w:rsidR="002743CD" w:rsidRPr="00520A1D">
          <w:rPr>
            <w:rStyle w:val="Hyperlink"/>
            <w:noProof/>
          </w:rPr>
          <w:t>5.3.3 IHERoleCode Vocabulary</w:t>
        </w:r>
        <w:r w:rsidR="002743CD">
          <w:rPr>
            <w:noProof/>
            <w:webHidden/>
          </w:rPr>
          <w:tab/>
        </w:r>
        <w:r w:rsidR="002743CD">
          <w:rPr>
            <w:noProof/>
            <w:webHidden/>
          </w:rPr>
          <w:fldChar w:fldCharType="begin"/>
        </w:r>
        <w:r w:rsidR="002743CD">
          <w:rPr>
            <w:noProof/>
            <w:webHidden/>
          </w:rPr>
          <w:instrText xml:space="preserve"> PAGEREF _Toc24633979 \h </w:instrText>
        </w:r>
        <w:r w:rsidR="002743CD">
          <w:rPr>
            <w:noProof/>
            <w:webHidden/>
          </w:rPr>
        </w:r>
        <w:r w:rsidR="002743CD">
          <w:rPr>
            <w:noProof/>
            <w:webHidden/>
          </w:rPr>
          <w:fldChar w:fldCharType="separate"/>
        </w:r>
        <w:r w:rsidR="002743CD">
          <w:rPr>
            <w:noProof/>
            <w:webHidden/>
          </w:rPr>
          <w:t>53</w:t>
        </w:r>
        <w:r w:rsidR="002743CD">
          <w:rPr>
            <w:noProof/>
            <w:webHidden/>
          </w:rPr>
          <w:fldChar w:fldCharType="end"/>
        </w:r>
      </w:hyperlink>
    </w:p>
    <w:p w14:paraId="1BFBF289" w14:textId="01F1AB26" w:rsidR="002743CD" w:rsidRDefault="00DD0FEF">
      <w:pPr>
        <w:pStyle w:val="TOC1"/>
        <w:rPr>
          <w:rFonts w:asciiTheme="minorHAnsi" w:eastAsiaTheme="minorEastAsia" w:hAnsiTheme="minorHAnsi" w:cstheme="minorBidi"/>
          <w:noProof/>
        </w:rPr>
      </w:pPr>
      <w:hyperlink w:anchor="_Toc24633980" w:history="1">
        <w:r w:rsidR="002743CD" w:rsidRPr="00520A1D">
          <w:rPr>
            <w:rStyle w:val="Hyperlink"/>
            <w:bCs/>
            <w:noProof/>
          </w:rPr>
          <w:t>6 Content Modules</w:t>
        </w:r>
        <w:r w:rsidR="002743CD">
          <w:rPr>
            <w:noProof/>
            <w:webHidden/>
          </w:rPr>
          <w:tab/>
        </w:r>
        <w:r w:rsidR="002743CD">
          <w:rPr>
            <w:noProof/>
            <w:webHidden/>
          </w:rPr>
          <w:fldChar w:fldCharType="begin"/>
        </w:r>
        <w:r w:rsidR="002743CD">
          <w:rPr>
            <w:noProof/>
            <w:webHidden/>
          </w:rPr>
          <w:instrText xml:space="preserve"> PAGEREF _Toc24633980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2B9421CD" w14:textId="4B4441AA" w:rsidR="002743CD" w:rsidRDefault="00DD0FEF">
      <w:pPr>
        <w:pStyle w:val="TOC3"/>
        <w:rPr>
          <w:rFonts w:asciiTheme="minorHAnsi" w:eastAsiaTheme="minorEastAsia" w:hAnsiTheme="minorHAnsi" w:cstheme="minorBidi"/>
          <w:noProof/>
        </w:rPr>
      </w:pPr>
      <w:hyperlink w:anchor="_Toc24633981" w:history="1">
        <w:r w:rsidR="002743CD" w:rsidRPr="00520A1D">
          <w:rPr>
            <w:rStyle w:val="Hyperlink"/>
            <w:bCs/>
            <w:noProof/>
          </w:rPr>
          <w:t>6.3.1 CDA Document Content Modules</w:t>
        </w:r>
        <w:r w:rsidR="002743CD">
          <w:rPr>
            <w:noProof/>
            <w:webHidden/>
          </w:rPr>
          <w:tab/>
        </w:r>
        <w:r w:rsidR="002743CD">
          <w:rPr>
            <w:noProof/>
            <w:webHidden/>
          </w:rPr>
          <w:fldChar w:fldCharType="begin"/>
        </w:r>
        <w:r w:rsidR="002743CD">
          <w:rPr>
            <w:noProof/>
            <w:webHidden/>
          </w:rPr>
          <w:instrText xml:space="preserve"> PAGEREF _Toc24633981 \h </w:instrText>
        </w:r>
        <w:r w:rsidR="002743CD">
          <w:rPr>
            <w:noProof/>
            <w:webHidden/>
          </w:rPr>
        </w:r>
        <w:r w:rsidR="002743CD">
          <w:rPr>
            <w:noProof/>
            <w:webHidden/>
          </w:rPr>
          <w:fldChar w:fldCharType="separate"/>
        </w:r>
        <w:r w:rsidR="002743CD">
          <w:rPr>
            <w:noProof/>
            <w:webHidden/>
          </w:rPr>
          <w:t>54</w:t>
        </w:r>
        <w:r w:rsidR="002743CD">
          <w:rPr>
            <w:noProof/>
            <w:webHidden/>
          </w:rPr>
          <w:fldChar w:fldCharType="end"/>
        </w:r>
      </w:hyperlink>
    </w:p>
    <w:p w14:paraId="6CE17981" w14:textId="1B1A90A5" w:rsidR="002743CD" w:rsidRDefault="00DD0FEF">
      <w:pPr>
        <w:pStyle w:val="TOC4"/>
        <w:rPr>
          <w:rFonts w:asciiTheme="minorHAnsi" w:eastAsiaTheme="minorEastAsia" w:hAnsiTheme="minorHAnsi" w:cstheme="minorBidi"/>
          <w:noProof/>
        </w:rPr>
      </w:pPr>
      <w:hyperlink w:anchor="_Toc24633982" w:history="1">
        <w:r w:rsidR="002743CD" w:rsidRPr="00520A1D">
          <w:rPr>
            <w:rStyle w:val="Hyperlink"/>
            <w:noProof/>
          </w:rPr>
          <w:t>6.3.1.D &lt;Content Module Name (Acronym)&gt; Document Content Module</w:t>
        </w:r>
        <w:r w:rsidR="002743CD">
          <w:rPr>
            <w:noProof/>
            <w:webHidden/>
          </w:rPr>
          <w:tab/>
        </w:r>
        <w:r w:rsidR="002743CD">
          <w:rPr>
            <w:noProof/>
            <w:webHidden/>
          </w:rPr>
          <w:fldChar w:fldCharType="begin"/>
        </w:r>
        <w:r w:rsidR="002743CD">
          <w:rPr>
            <w:noProof/>
            <w:webHidden/>
          </w:rPr>
          <w:instrText xml:space="preserve"> PAGEREF _Toc24633982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20FF475F" w14:textId="7AFB8B61" w:rsidR="002743CD" w:rsidRDefault="00DD0FEF">
      <w:pPr>
        <w:pStyle w:val="TOC5"/>
        <w:rPr>
          <w:rFonts w:asciiTheme="minorHAnsi" w:eastAsiaTheme="minorEastAsia" w:hAnsiTheme="minorHAnsi" w:cstheme="minorBidi"/>
          <w:noProof/>
        </w:rPr>
      </w:pPr>
      <w:hyperlink w:anchor="_Toc24633983" w:history="1">
        <w:r w:rsidR="002743CD" w:rsidRPr="00520A1D">
          <w:rPr>
            <w:rStyle w:val="Hyperlink"/>
            <w:noProof/>
          </w:rPr>
          <w:t>6.3.1.D.1 Format Code</w:t>
        </w:r>
        <w:r w:rsidR="002743CD">
          <w:rPr>
            <w:noProof/>
            <w:webHidden/>
          </w:rPr>
          <w:tab/>
        </w:r>
        <w:r w:rsidR="002743CD">
          <w:rPr>
            <w:noProof/>
            <w:webHidden/>
          </w:rPr>
          <w:fldChar w:fldCharType="begin"/>
        </w:r>
        <w:r w:rsidR="002743CD">
          <w:rPr>
            <w:noProof/>
            <w:webHidden/>
          </w:rPr>
          <w:instrText xml:space="preserve"> PAGEREF _Toc24633983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7C61C493" w14:textId="06102B04" w:rsidR="002743CD" w:rsidRDefault="00DD0FEF">
      <w:pPr>
        <w:pStyle w:val="TOC5"/>
        <w:rPr>
          <w:rFonts w:asciiTheme="minorHAnsi" w:eastAsiaTheme="minorEastAsia" w:hAnsiTheme="minorHAnsi" w:cstheme="minorBidi"/>
          <w:noProof/>
        </w:rPr>
      </w:pPr>
      <w:hyperlink w:anchor="_Toc24633984" w:history="1">
        <w:r w:rsidR="002743CD" w:rsidRPr="00520A1D">
          <w:rPr>
            <w:rStyle w:val="Hyperlink"/>
            <w:noProof/>
          </w:rPr>
          <w:t>6.3.1.D.2 Parent Template</w:t>
        </w:r>
        <w:r w:rsidR="002743CD">
          <w:rPr>
            <w:noProof/>
            <w:webHidden/>
          </w:rPr>
          <w:tab/>
        </w:r>
        <w:r w:rsidR="002743CD">
          <w:rPr>
            <w:noProof/>
            <w:webHidden/>
          </w:rPr>
          <w:fldChar w:fldCharType="begin"/>
        </w:r>
        <w:r w:rsidR="002743CD">
          <w:rPr>
            <w:noProof/>
            <w:webHidden/>
          </w:rPr>
          <w:instrText xml:space="preserve"> PAGEREF _Toc24633984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4DBF3D07" w14:textId="1CDB9D10" w:rsidR="002743CD" w:rsidRDefault="00DD0FEF">
      <w:pPr>
        <w:pStyle w:val="TOC5"/>
        <w:rPr>
          <w:rFonts w:asciiTheme="minorHAnsi" w:eastAsiaTheme="minorEastAsia" w:hAnsiTheme="minorHAnsi" w:cstheme="minorBidi"/>
          <w:noProof/>
        </w:rPr>
      </w:pPr>
      <w:hyperlink w:anchor="_Toc24633985" w:history="1">
        <w:r w:rsidR="002743CD" w:rsidRPr="00520A1D">
          <w:rPr>
            <w:rStyle w:val="Hyperlink"/>
            <w:noProof/>
          </w:rPr>
          <w:t>6.3.1.D.3 Referenced Standards</w:t>
        </w:r>
        <w:r w:rsidR="002743CD">
          <w:rPr>
            <w:noProof/>
            <w:webHidden/>
          </w:rPr>
          <w:tab/>
        </w:r>
        <w:r w:rsidR="002743CD">
          <w:rPr>
            <w:noProof/>
            <w:webHidden/>
          </w:rPr>
          <w:fldChar w:fldCharType="begin"/>
        </w:r>
        <w:r w:rsidR="002743CD">
          <w:rPr>
            <w:noProof/>
            <w:webHidden/>
          </w:rPr>
          <w:instrText xml:space="preserve"> PAGEREF _Toc24633985 \h </w:instrText>
        </w:r>
        <w:r w:rsidR="002743CD">
          <w:rPr>
            <w:noProof/>
            <w:webHidden/>
          </w:rPr>
        </w:r>
        <w:r w:rsidR="002743CD">
          <w:rPr>
            <w:noProof/>
            <w:webHidden/>
          </w:rPr>
          <w:fldChar w:fldCharType="separate"/>
        </w:r>
        <w:r w:rsidR="002743CD">
          <w:rPr>
            <w:noProof/>
            <w:webHidden/>
          </w:rPr>
          <w:t>55</w:t>
        </w:r>
        <w:r w:rsidR="002743CD">
          <w:rPr>
            <w:noProof/>
            <w:webHidden/>
          </w:rPr>
          <w:fldChar w:fldCharType="end"/>
        </w:r>
      </w:hyperlink>
    </w:p>
    <w:p w14:paraId="3C9518AC" w14:textId="7E5A4436" w:rsidR="002743CD" w:rsidRDefault="00DD0FEF">
      <w:pPr>
        <w:pStyle w:val="TOC5"/>
        <w:rPr>
          <w:rFonts w:asciiTheme="minorHAnsi" w:eastAsiaTheme="minorEastAsia" w:hAnsiTheme="minorHAnsi" w:cstheme="minorBidi"/>
          <w:noProof/>
        </w:rPr>
      </w:pPr>
      <w:hyperlink w:anchor="_Toc24633986" w:history="1">
        <w:r w:rsidR="002743CD" w:rsidRPr="00520A1D">
          <w:rPr>
            <w:rStyle w:val="Hyperlink"/>
            <w:noProof/>
          </w:rPr>
          <w:t>6.3.1.D.4 Data Element Requirement Mappings to CDA</w:t>
        </w:r>
        <w:r w:rsidR="002743CD">
          <w:rPr>
            <w:noProof/>
            <w:webHidden/>
          </w:rPr>
          <w:tab/>
        </w:r>
        <w:r w:rsidR="002743CD">
          <w:rPr>
            <w:noProof/>
            <w:webHidden/>
          </w:rPr>
          <w:fldChar w:fldCharType="begin"/>
        </w:r>
        <w:r w:rsidR="002743CD">
          <w:rPr>
            <w:noProof/>
            <w:webHidden/>
          </w:rPr>
          <w:instrText xml:space="preserve"> PAGEREF _Toc24633986 \h </w:instrText>
        </w:r>
        <w:r w:rsidR="002743CD">
          <w:rPr>
            <w:noProof/>
            <w:webHidden/>
          </w:rPr>
        </w:r>
        <w:r w:rsidR="002743CD">
          <w:rPr>
            <w:noProof/>
            <w:webHidden/>
          </w:rPr>
          <w:fldChar w:fldCharType="separate"/>
        </w:r>
        <w:r w:rsidR="002743CD">
          <w:rPr>
            <w:noProof/>
            <w:webHidden/>
          </w:rPr>
          <w:t>56</w:t>
        </w:r>
        <w:r w:rsidR="002743CD">
          <w:rPr>
            <w:noProof/>
            <w:webHidden/>
          </w:rPr>
          <w:fldChar w:fldCharType="end"/>
        </w:r>
      </w:hyperlink>
    </w:p>
    <w:p w14:paraId="3EE0643D" w14:textId="1A48D060" w:rsidR="002743CD" w:rsidRDefault="00DD0FEF">
      <w:pPr>
        <w:pStyle w:val="TOC5"/>
        <w:rPr>
          <w:rFonts w:asciiTheme="minorHAnsi" w:eastAsiaTheme="minorEastAsia" w:hAnsiTheme="minorHAnsi" w:cstheme="minorBidi"/>
          <w:noProof/>
        </w:rPr>
      </w:pPr>
      <w:hyperlink w:anchor="_Toc24633987" w:history="1">
        <w:r w:rsidR="002743CD" w:rsidRPr="00520A1D">
          <w:rPr>
            <w:rStyle w:val="Hyperlink"/>
            <w:noProof/>
          </w:rPr>
          <w:t>6.3.1.D.5 &lt;Content Module Name (Acronym, if applicable)&gt; Document Content Module Specification</w:t>
        </w:r>
        <w:r w:rsidR="002743CD">
          <w:rPr>
            <w:noProof/>
            <w:webHidden/>
          </w:rPr>
          <w:tab/>
        </w:r>
        <w:r w:rsidR="002743CD">
          <w:rPr>
            <w:noProof/>
            <w:webHidden/>
          </w:rPr>
          <w:fldChar w:fldCharType="begin"/>
        </w:r>
        <w:r w:rsidR="002743CD">
          <w:rPr>
            <w:noProof/>
            <w:webHidden/>
          </w:rPr>
          <w:instrText xml:space="preserve"> PAGEREF _Toc24633987 \h </w:instrText>
        </w:r>
        <w:r w:rsidR="002743CD">
          <w:rPr>
            <w:noProof/>
            <w:webHidden/>
          </w:rPr>
        </w:r>
        <w:r w:rsidR="002743CD">
          <w:rPr>
            <w:noProof/>
            <w:webHidden/>
          </w:rPr>
          <w:fldChar w:fldCharType="separate"/>
        </w:r>
        <w:r w:rsidR="002743CD">
          <w:rPr>
            <w:noProof/>
            <w:webHidden/>
          </w:rPr>
          <w:t>57</w:t>
        </w:r>
        <w:r w:rsidR="002743CD">
          <w:rPr>
            <w:noProof/>
            <w:webHidden/>
          </w:rPr>
          <w:fldChar w:fldCharType="end"/>
        </w:r>
      </w:hyperlink>
    </w:p>
    <w:p w14:paraId="41724543" w14:textId="1B85B225" w:rsidR="002743CD" w:rsidRDefault="00DD0FEF">
      <w:pPr>
        <w:pStyle w:val="TOC6"/>
        <w:rPr>
          <w:rFonts w:asciiTheme="minorHAnsi" w:eastAsiaTheme="minorEastAsia" w:hAnsiTheme="minorHAnsi" w:cstheme="minorBidi"/>
          <w:noProof/>
        </w:rPr>
      </w:pPr>
      <w:hyperlink w:anchor="_Toc24633988" w:history="1">
        <w:r w:rsidR="002743CD" w:rsidRPr="00520A1D">
          <w:rPr>
            <w:rStyle w:val="Hyperlink"/>
            <w:noProof/>
          </w:rPr>
          <w:t>6.3.1.D.5.1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_Toc24633988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7D7F1A8" w14:textId="4C2D3E77" w:rsidR="002743CD" w:rsidRDefault="00DD0FEF">
      <w:pPr>
        <w:pStyle w:val="TOC6"/>
        <w:rPr>
          <w:rFonts w:asciiTheme="minorHAnsi" w:eastAsiaTheme="minorEastAsia" w:hAnsiTheme="minorHAnsi" w:cstheme="minorBidi"/>
          <w:noProof/>
        </w:rPr>
      </w:pPr>
      <w:hyperlink w:anchor="_Toc24633989" w:history="1">
        <w:r w:rsidR="002743CD" w:rsidRPr="00520A1D">
          <w:rPr>
            <w:rStyle w:val="Hyperlink"/>
            <w:noProof/>
          </w:rPr>
          <w:t>6.3.1.D.5.2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_Toc24633989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125E9D77" w14:textId="07B5262B" w:rsidR="002743CD" w:rsidRDefault="00DD0FEF">
      <w:pPr>
        <w:pStyle w:val="TOC6"/>
        <w:rPr>
          <w:rFonts w:asciiTheme="minorHAnsi" w:eastAsiaTheme="minorEastAsia" w:hAnsiTheme="minorHAnsi" w:cstheme="minorBidi"/>
          <w:noProof/>
        </w:rPr>
      </w:pPr>
      <w:hyperlink w:anchor="_Toc24633990" w:history="1">
        <w:r w:rsidR="002743CD" w:rsidRPr="00520A1D">
          <w:rPr>
            <w:rStyle w:val="Hyperlink"/>
            <w:noProof/>
          </w:rPr>
          <w:t>6.3.1.D.5.3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_Toc24633990 \h </w:instrText>
        </w:r>
        <w:r w:rsidR="002743CD">
          <w:rPr>
            <w:noProof/>
            <w:webHidden/>
          </w:rPr>
        </w:r>
        <w:r w:rsidR="002743CD">
          <w:rPr>
            <w:noProof/>
            <w:webHidden/>
          </w:rPr>
          <w:fldChar w:fldCharType="separate"/>
        </w:r>
        <w:r w:rsidR="002743CD">
          <w:rPr>
            <w:noProof/>
            <w:webHidden/>
          </w:rPr>
          <w:t>59</w:t>
        </w:r>
        <w:r w:rsidR="002743CD">
          <w:rPr>
            <w:noProof/>
            <w:webHidden/>
          </w:rPr>
          <w:fldChar w:fldCharType="end"/>
        </w:r>
      </w:hyperlink>
    </w:p>
    <w:p w14:paraId="52CB9321" w14:textId="69326885" w:rsidR="002743CD" w:rsidRDefault="00DD0FEF">
      <w:pPr>
        <w:pStyle w:val="TOC6"/>
        <w:rPr>
          <w:rFonts w:asciiTheme="minorHAnsi" w:eastAsiaTheme="minorEastAsia" w:hAnsiTheme="minorHAnsi" w:cstheme="minorBidi"/>
          <w:noProof/>
        </w:rPr>
      </w:pPr>
      <w:hyperlink w:anchor="_Toc24633991" w:history="1">
        <w:r w:rsidR="002743CD" w:rsidRPr="00520A1D">
          <w:rPr>
            <w:rStyle w:val="Hyperlink"/>
            <w:noProof/>
          </w:rPr>
          <w:t>6.3.1.D.5.4 &lt;Header Element or Section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_Toc24633991 \h </w:instrText>
        </w:r>
        <w:r w:rsidR="002743CD">
          <w:rPr>
            <w:noProof/>
            <w:webHidden/>
          </w:rPr>
        </w:r>
        <w:r w:rsidR="002743CD">
          <w:rPr>
            <w:noProof/>
            <w:webHidden/>
          </w:rPr>
          <w:fldChar w:fldCharType="separate"/>
        </w:r>
        <w:r w:rsidR="002743CD">
          <w:rPr>
            <w:noProof/>
            <w:webHidden/>
          </w:rPr>
          <w:t>60</w:t>
        </w:r>
        <w:r w:rsidR="002743CD">
          <w:rPr>
            <w:noProof/>
            <w:webHidden/>
          </w:rPr>
          <w:fldChar w:fldCharType="end"/>
        </w:r>
      </w:hyperlink>
    </w:p>
    <w:p w14:paraId="66D83BF7" w14:textId="47D844B7" w:rsidR="002743CD" w:rsidRDefault="00DD0FEF">
      <w:pPr>
        <w:pStyle w:val="TOC6"/>
        <w:rPr>
          <w:rFonts w:asciiTheme="minorHAnsi" w:eastAsiaTheme="minorEastAsia" w:hAnsiTheme="minorHAnsi" w:cstheme="minorBidi"/>
          <w:noProof/>
        </w:rPr>
      </w:pPr>
      <w:hyperlink w:anchor="_Toc24633992" w:history="1">
        <w:r w:rsidR="002743CD" w:rsidRPr="00520A1D">
          <w:rPr>
            <w:rStyle w:val="Hyperlink"/>
            <w:noProof/>
          </w:rPr>
          <w:t>6.3.1.D.5.5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_Toc24633992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108170EA" w14:textId="6E2E748D" w:rsidR="002743CD" w:rsidRDefault="00DD0FEF">
      <w:pPr>
        <w:pStyle w:val="TOC6"/>
        <w:rPr>
          <w:rFonts w:asciiTheme="minorHAnsi" w:eastAsiaTheme="minorEastAsia" w:hAnsiTheme="minorHAnsi" w:cstheme="minorBidi"/>
          <w:noProof/>
        </w:rPr>
      </w:pPr>
      <w:hyperlink w:anchor="_Toc24633993" w:history="1">
        <w:r w:rsidR="002743CD" w:rsidRPr="00520A1D">
          <w:rPr>
            <w:rStyle w:val="Hyperlink"/>
            <w:noProof/>
          </w:rPr>
          <w:t>6.3.1.D.5.6 &lt;Template Title name&gt; &lt;Vocabulary Constraint or Condition&gt;</w:t>
        </w:r>
        <w:r w:rsidR="002743CD">
          <w:rPr>
            <w:noProof/>
            <w:webHidden/>
          </w:rPr>
          <w:tab/>
        </w:r>
        <w:r w:rsidR="002743CD">
          <w:rPr>
            <w:noProof/>
            <w:webHidden/>
          </w:rPr>
          <w:fldChar w:fldCharType="begin"/>
        </w:r>
        <w:r w:rsidR="002743CD">
          <w:rPr>
            <w:noProof/>
            <w:webHidden/>
          </w:rPr>
          <w:instrText xml:space="preserve"> PAGEREF _Toc24633993 \h </w:instrText>
        </w:r>
        <w:r w:rsidR="002743CD">
          <w:rPr>
            <w:noProof/>
            <w:webHidden/>
          </w:rPr>
        </w:r>
        <w:r w:rsidR="002743CD">
          <w:rPr>
            <w:noProof/>
            <w:webHidden/>
          </w:rPr>
          <w:fldChar w:fldCharType="separate"/>
        </w:r>
        <w:r w:rsidR="002743CD">
          <w:rPr>
            <w:noProof/>
            <w:webHidden/>
          </w:rPr>
          <w:t>62</w:t>
        </w:r>
        <w:r w:rsidR="002743CD">
          <w:rPr>
            <w:noProof/>
            <w:webHidden/>
          </w:rPr>
          <w:fldChar w:fldCharType="end"/>
        </w:r>
      </w:hyperlink>
    </w:p>
    <w:p w14:paraId="50D56FFD" w14:textId="035A15F6" w:rsidR="002743CD" w:rsidRDefault="00DD0FEF">
      <w:pPr>
        <w:pStyle w:val="TOC5"/>
        <w:rPr>
          <w:rFonts w:asciiTheme="minorHAnsi" w:eastAsiaTheme="minorEastAsia" w:hAnsiTheme="minorHAnsi" w:cstheme="minorBidi"/>
          <w:noProof/>
        </w:rPr>
      </w:pPr>
      <w:hyperlink w:anchor="_Toc24633994" w:history="1">
        <w:r w:rsidR="002743CD" w:rsidRPr="00520A1D">
          <w:rPr>
            <w:rStyle w:val="Hyperlink"/>
            <w:noProof/>
          </w:rPr>
          <w:t>6.3.1.D.6 &lt;Document and Acronym Name&gt; Conformance and Example</w:t>
        </w:r>
        <w:r w:rsidR="002743CD">
          <w:rPr>
            <w:noProof/>
            <w:webHidden/>
          </w:rPr>
          <w:tab/>
        </w:r>
        <w:r w:rsidR="002743CD">
          <w:rPr>
            <w:noProof/>
            <w:webHidden/>
          </w:rPr>
          <w:fldChar w:fldCharType="begin"/>
        </w:r>
        <w:r w:rsidR="002743CD">
          <w:rPr>
            <w:noProof/>
            <w:webHidden/>
          </w:rPr>
          <w:instrText xml:space="preserve"> PAGEREF _Toc24633994 \h </w:instrText>
        </w:r>
        <w:r w:rsidR="002743CD">
          <w:rPr>
            <w:noProof/>
            <w:webHidden/>
          </w:rPr>
        </w:r>
        <w:r w:rsidR="002743CD">
          <w:rPr>
            <w:noProof/>
            <w:webHidden/>
          </w:rPr>
          <w:fldChar w:fldCharType="separate"/>
        </w:r>
        <w:r w:rsidR="002743CD">
          <w:rPr>
            <w:noProof/>
            <w:webHidden/>
          </w:rPr>
          <w:t>63</w:t>
        </w:r>
        <w:r w:rsidR="002743CD">
          <w:rPr>
            <w:noProof/>
            <w:webHidden/>
          </w:rPr>
          <w:fldChar w:fldCharType="end"/>
        </w:r>
      </w:hyperlink>
    </w:p>
    <w:p w14:paraId="2736127B" w14:textId="461CFD38" w:rsidR="002743CD" w:rsidRDefault="00DD0FEF">
      <w:pPr>
        <w:pStyle w:val="TOC3"/>
        <w:rPr>
          <w:rFonts w:asciiTheme="minorHAnsi" w:eastAsiaTheme="minorEastAsia" w:hAnsiTheme="minorHAnsi" w:cstheme="minorBidi"/>
          <w:noProof/>
        </w:rPr>
      </w:pPr>
      <w:hyperlink w:anchor="_Toc24633995" w:history="1">
        <w:r w:rsidR="002743CD" w:rsidRPr="00520A1D">
          <w:rPr>
            <w:rStyle w:val="Hyperlink"/>
            <w:bCs/>
            <w:noProof/>
          </w:rPr>
          <w:t>6.3.2 CDA Header Content Modules</w:t>
        </w:r>
        <w:r w:rsidR="002743CD">
          <w:rPr>
            <w:noProof/>
            <w:webHidden/>
          </w:rPr>
          <w:tab/>
        </w:r>
        <w:r w:rsidR="002743CD">
          <w:rPr>
            <w:noProof/>
            <w:webHidden/>
          </w:rPr>
          <w:fldChar w:fldCharType="begin"/>
        </w:r>
        <w:r w:rsidR="002743CD">
          <w:rPr>
            <w:noProof/>
            <w:webHidden/>
          </w:rPr>
          <w:instrText xml:space="preserve"> PAGEREF _Toc24633995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606FBCCB" w14:textId="015FA3BD" w:rsidR="002743CD" w:rsidRDefault="00DD0FEF">
      <w:pPr>
        <w:pStyle w:val="TOC4"/>
        <w:rPr>
          <w:rFonts w:asciiTheme="minorHAnsi" w:eastAsiaTheme="minorEastAsia" w:hAnsiTheme="minorHAnsi" w:cstheme="minorBidi"/>
          <w:noProof/>
        </w:rPr>
      </w:pPr>
      <w:hyperlink w:anchor="_Toc24633996" w:history="1">
        <w:r w:rsidR="002743CD" w:rsidRPr="00520A1D">
          <w:rPr>
            <w:rStyle w:val="Hyperlink"/>
            <w:noProof/>
          </w:rPr>
          <w:t>6.3.2.H &lt;Header Element Module Name&gt; Header Content Module</w:t>
        </w:r>
        <w:r w:rsidR="002743CD">
          <w:rPr>
            <w:noProof/>
            <w:webHidden/>
          </w:rPr>
          <w:tab/>
        </w:r>
        <w:r w:rsidR="002743CD">
          <w:rPr>
            <w:noProof/>
            <w:webHidden/>
          </w:rPr>
          <w:fldChar w:fldCharType="begin"/>
        </w:r>
        <w:r w:rsidR="002743CD">
          <w:rPr>
            <w:noProof/>
            <w:webHidden/>
          </w:rPr>
          <w:instrText xml:space="preserve"> PAGEREF _Toc24633996 \h </w:instrText>
        </w:r>
        <w:r w:rsidR="002743CD">
          <w:rPr>
            <w:noProof/>
            <w:webHidden/>
          </w:rPr>
        </w:r>
        <w:r w:rsidR="002743CD">
          <w:rPr>
            <w:noProof/>
            <w:webHidden/>
          </w:rPr>
          <w:fldChar w:fldCharType="separate"/>
        </w:r>
        <w:r w:rsidR="002743CD">
          <w:rPr>
            <w:noProof/>
            <w:webHidden/>
          </w:rPr>
          <w:t>64</w:t>
        </w:r>
        <w:r w:rsidR="002743CD">
          <w:rPr>
            <w:noProof/>
            <w:webHidden/>
          </w:rPr>
          <w:fldChar w:fldCharType="end"/>
        </w:r>
      </w:hyperlink>
    </w:p>
    <w:p w14:paraId="39AA95DB" w14:textId="3A71BF6D" w:rsidR="002743CD" w:rsidRDefault="00DD0FEF">
      <w:pPr>
        <w:pStyle w:val="TOC5"/>
        <w:rPr>
          <w:rFonts w:asciiTheme="minorHAnsi" w:eastAsiaTheme="minorEastAsia" w:hAnsiTheme="minorHAnsi" w:cstheme="minorBidi"/>
          <w:noProof/>
        </w:rPr>
      </w:pPr>
      <w:hyperlink w:anchor="_Toc24633997" w:history="1">
        <w:r w:rsidR="002743CD" w:rsidRPr="00520A1D">
          <w:rPr>
            <w:rStyle w:val="Hyperlink"/>
            <w:noProof/>
          </w:rPr>
          <w:t xml:space="preserve">6.3.2.H.1 &lt;Description Name&gt; &lt;e.g., </w:t>
        </w:r>
        <w:r w:rsidR="002743CD" w:rsidRPr="00520A1D">
          <w:rPr>
            <w:rStyle w:val="Hyperlink"/>
            <w:rFonts w:eastAsia="Calibri"/>
            <w:noProof/>
          </w:rPr>
          <w:t xml:space="preserve">Responsible Party&gt; &lt;Specification Document </w:t>
        </w:r>
        <w:r w:rsidR="002743CD" w:rsidRPr="00520A1D">
          <w:rPr>
            <w:rStyle w:val="Hyperlink"/>
            <w:rFonts w:eastAsia="Calibri"/>
            <w:i/>
            <w:noProof/>
          </w:rPr>
          <w:t>or</w:t>
        </w:r>
        <w:r w:rsidR="002743CD" w:rsidRPr="00520A1D">
          <w:rPr>
            <w:rStyle w:val="Hyperlink"/>
            <w:rFonts w:eastAsia="Calibri"/>
            <w:noProof/>
          </w:rPr>
          <w:t xml:space="preserve"> Vocabulary Constraint&gt;</w:t>
        </w:r>
        <w:r w:rsidR="002743CD">
          <w:rPr>
            <w:noProof/>
            <w:webHidden/>
          </w:rPr>
          <w:tab/>
        </w:r>
        <w:r w:rsidR="002743CD">
          <w:rPr>
            <w:noProof/>
            <w:webHidden/>
          </w:rPr>
          <w:fldChar w:fldCharType="begin"/>
        </w:r>
        <w:r w:rsidR="002743CD">
          <w:rPr>
            <w:noProof/>
            <w:webHidden/>
          </w:rPr>
          <w:instrText xml:space="preserve"> PAGEREF _Toc24633997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6043D1CA" w14:textId="13FB1BC3" w:rsidR="002743CD" w:rsidRDefault="00DD0FEF">
      <w:pPr>
        <w:pStyle w:val="TOC5"/>
        <w:rPr>
          <w:rFonts w:asciiTheme="minorHAnsi" w:eastAsiaTheme="minorEastAsia" w:hAnsiTheme="minorHAnsi" w:cstheme="minorBidi"/>
          <w:noProof/>
        </w:rPr>
      </w:pPr>
      <w:hyperlink w:anchor="_Toc24633998" w:history="1">
        <w:r w:rsidR="002743CD" w:rsidRPr="00520A1D">
          <w:rPr>
            <w:rStyle w:val="Hyperlink"/>
            <w:noProof/>
          </w:rPr>
          <w:t>6.3.2.H.2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_Toc24633998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24D42D6B" w14:textId="6373E704" w:rsidR="002743CD" w:rsidRDefault="00DD0FEF">
      <w:pPr>
        <w:pStyle w:val="TOC5"/>
        <w:rPr>
          <w:rFonts w:asciiTheme="minorHAnsi" w:eastAsiaTheme="minorEastAsia" w:hAnsiTheme="minorHAnsi" w:cstheme="minorBidi"/>
          <w:noProof/>
        </w:rPr>
      </w:pPr>
      <w:hyperlink w:anchor="_Toc24633999" w:history="1">
        <w:r w:rsidR="002743CD" w:rsidRPr="00520A1D">
          <w:rPr>
            <w:rStyle w:val="Hyperlink"/>
            <w:noProof/>
          </w:rPr>
          <w:t>6.3.2.H.3 &lt;Description Name&gt; &lt;</w:t>
        </w:r>
        <w:r w:rsidR="002743CD" w:rsidRPr="00520A1D">
          <w:rPr>
            <w:rStyle w:val="Hyperlink"/>
            <w:rFonts w:eastAsia="Calibri"/>
            <w:noProof/>
          </w:rPr>
          <w:t>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_Toc24633999 \h </w:instrText>
        </w:r>
        <w:r w:rsidR="002743CD">
          <w:rPr>
            <w:noProof/>
            <w:webHidden/>
          </w:rPr>
        </w:r>
        <w:r w:rsidR="002743CD">
          <w:rPr>
            <w:noProof/>
            <w:webHidden/>
          </w:rPr>
          <w:fldChar w:fldCharType="separate"/>
        </w:r>
        <w:r w:rsidR="002743CD">
          <w:rPr>
            <w:noProof/>
            <w:webHidden/>
          </w:rPr>
          <w:t>65</w:t>
        </w:r>
        <w:r w:rsidR="002743CD">
          <w:rPr>
            <w:noProof/>
            <w:webHidden/>
          </w:rPr>
          <w:fldChar w:fldCharType="end"/>
        </w:r>
      </w:hyperlink>
    </w:p>
    <w:p w14:paraId="7ADF1F16" w14:textId="3F77DF09" w:rsidR="002743CD" w:rsidRDefault="00DD0FEF">
      <w:pPr>
        <w:pStyle w:val="TOC3"/>
        <w:rPr>
          <w:rFonts w:asciiTheme="minorHAnsi" w:eastAsiaTheme="minorEastAsia" w:hAnsiTheme="minorHAnsi" w:cstheme="minorBidi"/>
          <w:noProof/>
        </w:rPr>
      </w:pPr>
      <w:hyperlink w:anchor="_Toc24634000" w:history="1">
        <w:r w:rsidR="002743CD" w:rsidRPr="00520A1D">
          <w:rPr>
            <w:rStyle w:val="Hyperlink"/>
            <w:bCs/>
            <w:noProof/>
          </w:rPr>
          <w:t>6.3.3 CDA Section Content Modules</w:t>
        </w:r>
        <w:r w:rsidR="002743CD">
          <w:rPr>
            <w:noProof/>
            <w:webHidden/>
          </w:rPr>
          <w:tab/>
        </w:r>
        <w:r w:rsidR="002743CD">
          <w:rPr>
            <w:noProof/>
            <w:webHidden/>
          </w:rPr>
          <w:fldChar w:fldCharType="begin"/>
        </w:r>
        <w:r w:rsidR="002743CD">
          <w:rPr>
            <w:noProof/>
            <w:webHidden/>
          </w:rPr>
          <w:instrText xml:space="preserve"> PAGEREF _Toc24634000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5CB87831" w14:textId="6BAAAB05" w:rsidR="002743CD" w:rsidRDefault="00DD0FEF">
      <w:pPr>
        <w:pStyle w:val="TOC4"/>
        <w:rPr>
          <w:rFonts w:asciiTheme="minorHAnsi" w:eastAsiaTheme="minorEastAsia" w:hAnsiTheme="minorHAnsi" w:cstheme="minorBidi"/>
          <w:noProof/>
        </w:rPr>
      </w:pPr>
      <w:hyperlink w:anchor="_Toc24634001" w:history="1">
        <w:r w:rsidR="002743CD" w:rsidRPr="00520A1D">
          <w:rPr>
            <w:rStyle w:val="Hyperlink"/>
            <w:noProof/>
          </w:rPr>
          <w:t>6.3.3.10.S &lt;Section Module Name&gt; - Section Content Module</w:t>
        </w:r>
        <w:r w:rsidR="002743CD">
          <w:rPr>
            <w:noProof/>
            <w:webHidden/>
          </w:rPr>
          <w:tab/>
        </w:r>
        <w:r w:rsidR="002743CD">
          <w:rPr>
            <w:noProof/>
            <w:webHidden/>
          </w:rPr>
          <w:fldChar w:fldCharType="begin"/>
        </w:r>
        <w:r w:rsidR="002743CD">
          <w:rPr>
            <w:noProof/>
            <w:webHidden/>
          </w:rPr>
          <w:instrText xml:space="preserve"> PAGEREF _Toc24634001 \h </w:instrText>
        </w:r>
        <w:r w:rsidR="002743CD">
          <w:rPr>
            <w:noProof/>
            <w:webHidden/>
          </w:rPr>
        </w:r>
        <w:r w:rsidR="002743CD">
          <w:rPr>
            <w:noProof/>
            <w:webHidden/>
          </w:rPr>
          <w:fldChar w:fldCharType="separate"/>
        </w:r>
        <w:r w:rsidR="002743CD">
          <w:rPr>
            <w:noProof/>
            <w:webHidden/>
          </w:rPr>
          <w:t>67</w:t>
        </w:r>
        <w:r w:rsidR="002743CD">
          <w:rPr>
            <w:noProof/>
            <w:webHidden/>
          </w:rPr>
          <w:fldChar w:fldCharType="end"/>
        </w:r>
      </w:hyperlink>
    </w:p>
    <w:p w14:paraId="2BE7CA8A" w14:textId="3B2171E1" w:rsidR="002743CD" w:rsidRDefault="00DD0FEF">
      <w:pPr>
        <w:pStyle w:val="TOC5"/>
        <w:rPr>
          <w:rFonts w:asciiTheme="minorHAnsi" w:eastAsiaTheme="minorEastAsia" w:hAnsiTheme="minorHAnsi" w:cstheme="minorBidi"/>
          <w:noProof/>
        </w:rPr>
      </w:pPr>
      <w:hyperlink w:anchor="_Toc24634002" w:history="1">
        <w:r w:rsidR="002743CD" w:rsidRPr="00520A1D">
          <w:rPr>
            <w:rStyle w:val="Hyperlink"/>
            <w:noProof/>
          </w:rPr>
          <w:t>6.3.3.10.S.1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_Toc24634002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7651E8B2" w14:textId="41C285A2" w:rsidR="002743CD" w:rsidRDefault="00DD0FEF">
      <w:pPr>
        <w:pStyle w:val="TOC5"/>
        <w:rPr>
          <w:rFonts w:asciiTheme="minorHAnsi" w:eastAsiaTheme="minorEastAsia" w:hAnsiTheme="minorHAnsi" w:cstheme="minorBidi"/>
          <w:noProof/>
        </w:rPr>
      </w:pPr>
      <w:hyperlink w:anchor="_Toc24634003" w:history="1">
        <w:r w:rsidR="002743CD" w:rsidRPr="00520A1D">
          <w:rPr>
            <w:rStyle w:val="Hyperlink"/>
            <w:noProof/>
          </w:rPr>
          <w:t>6.3.3.10.S.2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_Toc24634003 \h </w:instrText>
        </w:r>
        <w:r w:rsidR="002743CD">
          <w:rPr>
            <w:noProof/>
            <w:webHidden/>
          </w:rPr>
        </w:r>
        <w:r w:rsidR="002743CD">
          <w:rPr>
            <w:noProof/>
            <w:webHidden/>
          </w:rPr>
          <w:fldChar w:fldCharType="separate"/>
        </w:r>
        <w:r w:rsidR="002743CD">
          <w:rPr>
            <w:noProof/>
            <w:webHidden/>
          </w:rPr>
          <w:t>68</w:t>
        </w:r>
        <w:r w:rsidR="002743CD">
          <w:rPr>
            <w:noProof/>
            <w:webHidden/>
          </w:rPr>
          <w:fldChar w:fldCharType="end"/>
        </w:r>
      </w:hyperlink>
    </w:p>
    <w:p w14:paraId="3F58E954" w14:textId="4FA6AB77" w:rsidR="002743CD" w:rsidRDefault="00DD0FEF">
      <w:pPr>
        <w:pStyle w:val="TOC5"/>
        <w:rPr>
          <w:rFonts w:asciiTheme="minorHAnsi" w:eastAsiaTheme="minorEastAsia" w:hAnsiTheme="minorHAnsi" w:cstheme="minorBidi"/>
          <w:noProof/>
        </w:rPr>
      </w:pPr>
      <w:hyperlink w:anchor="_Toc24634004" w:history="1">
        <w:r w:rsidR="002743CD" w:rsidRPr="00520A1D">
          <w:rPr>
            <w:rStyle w:val="Hyperlink"/>
            <w:noProof/>
          </w:rPr>
          <w:t>6.3.3.10.S.3 &lt;Data Element or Section Name&gt; &lt;Condition, Specification Document, or Vocabulary Constraint&gt;</w:t>
        </w:r>
        <w:r w:rsidR="002743CD">
          <w:rPr>
            <w:noProof/>
            <w:webHidden/>
          </w:rPr>
          <w:tab/>
        </w:r>
        <w:r w:rsidR="002743CD">
          <w:rPr>
            <w:noProof/>
            <w:webHidden/>
          </w:rPr>
          <w:fldChar w:fldCharType="begin"/>
        </w:r>
        <w:r w:rsidR="002743CD">
          <w:rPr>
            <w:noProof/>
            <w:webHidden/>
          </w:rPr>
          <w:instrText xml:space="preserve"> PAGEREF _Toc24634004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50FC0E50" w14:textId="27A5E251" w:rsidR="002743CD" w:rsidRDefault="00DD0FEF">
      <w:pPr>
        <w:pStyle w:val="TOC4"/>
        <w:rPr>
          <w:rFonts w:asciiTheme="minorHAnsi" w:eastAsiaTheme="minorEastAsia" w:hAnsiTheme="minorHAnsi" w:cstheme="minorBidi"/>
          <w:noProof/>
        </w:rPr>
      </w:pPr>
      <w:hyperlink w:anchor="_Toc24634005" w:history="1">
        <w:r w:rsidR="002743CD" w:rsidRPr="00520A1D">
          <w:rPr>
            <w:rStyle w:val="Hyperlink"/>
            <w:noProof/>
          </w:rPr>
          <w:t>6.3.3.10.S Medical History - Cardiac Section 11329-0</w:t>
        </w:r>
        <w:r w:rsidR="002743CD">
          <w:rPr>
            <w:noProof/>
            <w:webHidden/>
          </w:rPr>
          <w:tab/>
        </w:r>
        <w:r w:rsidR="002743CD">
          <w:rPr>
            <w:noProof/>
            <w:webHidden/>
          </w:rPr>
          <w:fldChar w:fldCharType="begin"/>
        </w:r>
        <w:r w:rsidR="002743CD">
          <w:rPr>
            <w:noProof/>
            <w:webHidden/>
          </w:rPr>
          <w:instrText xml:space="preserve"> PAGEREF _Toc24634005 \h </w:instrText>
        </w:r>
        <w:r w:rsidR="002743CD">
          <w:rPr>
            <w:noProof/>
            <w:webHidden/>
          </w:rPr>
        </w:r>
        <w:r w:rsidR="002743CD">
          <w:rPr>
            <w:noProof/>
            <w:webHidden/>
          </w:rPr>
          <w:fldChar w:fldCharType="separate"/>
        </w:r>
        <w:r w:rsidR="002743CD">
          <w:rPr>
            <w:noProof/>
            <w:webHidden/>
          </w:rPr>
          <w:t>69</w:t>
        </w:r>
        <w:r w:rsidR="002743CD">
          <w:rPr>
            <w:noProof/>
            <w:webHidden/>
          </w:rPr>
          <w:fldChar w:fldCharType="end"/>
        </w:r>
      </w:hyperlink>
    </w:p>
    <w:p w14:paraId="70BDE1E2" w14:textId="357BDD13" w:rsidR="002743CD" w:rsidRDefault="00DD0FEF">
      <w:pPr>
        <w:pStyle w:val="TOC3"/>
        <w:rPr>
          <w:rFonts w:asciiTheme="minorHAnsi" w:eastAsiaTheme="minorEastAsia" w:hAnsiTheme="minorHAnsi" w:cstheme="minorBidi"/>
          <w:noProof/>
        </w:rPr>
      </w:pPr>
      <w:hyperlink w:anchor="_Toc24634006" w:history="1">
        <w:r w:rsidR="002743CD" w:rsidRPr="00520A1D">
          <w:rPr>
            <w:rStyle w:val="Hyperlink"/>
            <w:bCs/>
            <w:noProof/>
          </w:rPr>
          <w:t>6.3.4 CDA Entry Content Modules</w:t>
        </w:r>
        <w:r w:rsidR="002743CD">
          <w:rPr>
            <w:noProof/>
            <w:webHidden/>
          </w:rPr>
          <w:tab/>
        </w:r>
        <w:r w:rsidR="002743CD">
          <w:rPr>
            <w:noProof/>
            <w:webHidden/>
          </w:rPr>
          <w:fldChar w:fldCharType="begin"/>
        </w:r>
        <w:r w:rsidR="002743CD">
          <w:rPr>
            <w:noProof/>
            <w:webHidden/>
          </w:rPr>
          <w:instrText xml:space="preserve"> PAGEREF _Toc24634006 \h </w:instrText>
        </w:r>
        <w:r w:rsidR="002743CD">
          <w:rPr>
            <w:noProof/>
            <w:webHidden/>
          </w:rPr>
        </w:r>
        <w:r w:rsidR="002743CD">
          <w:rPr>
            <w:noProof/>
            <w:webHidden/>
          </w:rPr>
          <w:fldChar w:fldCharType="separate"/>
        </w:r>
        <w:r w:rsidR="002743CD">
          <w:rPr>
            <w:noProof/>
            <w:webHidden/>
          </w:rPr>
          <w:t>71</w:t>
        </w:r>
        <w:r w:rsidR="002743CD">
          <w:rPr>
            <w:noProof/>
            <w:webHidden/>
          </w:rPr>
          <w:fldChar w:fldCharType="end"/>
        </w:r>
      </w:hyperlink>
    </w:p>
    <w:p w14:paraId="3F8F9E9A" w14:textId="5DE4C22A" w:rsidR="002743CD" w:rsidRDefault="00DD0FEF">
      <w:pPr>
        <w:pStyle w:val="TOC4"/>
        <w:rPr>
          <w:rFonts w:asciiTheme="minorHAnsi" w:eastAsiaTheme="minorEastAsia" w:hAnsiTheme="minorHAnsi" w:cstheme="minorBidi"/>
          <w:noProof/>
        </w:rPr>
      </w:pPr>
      <w:hyperlink w:anchor="_Toc24634007" w:history="1">
        <w:r w:rsidR="002743CD" w:rsidRPr="00520A1D">
          <w:rPr>
            <w:rStyle w:val="Hyperlink"/>
            <w:noProof/>
          </w:rPr>
          <w:t>6.3.4.E &lt;Entry Content Module Name&gt; Entry Content Module</w:t>
        </w:r>
        <w:r w:rsidR="002743CD">
          <w:rPr>
            <w:noProof/>
            <w:webHidden/>
          </w:rPr>
          <w:tab/>
        </w:r>
        <w:r w:rsidR="002743CD">
          <w:rPr>
            <w:noProof/>
            <w:webHidden/>
          </w:rPr>
          <w:fldChar w:fldCharType="begin"/>
        </w:r>
        <w:r w:rsidR="002743CD">
          <w:rPr>
            <w:noProof/>
            <w:webHidden/>
          </w:rPr>
          <w:instrText xml:space="preserve"> PAGEREF _Toc24634007 \h </w:instrText>
        </w:r>
        <w:r w:rsidR="002743CD">
          <w:rPr>
            <w:noProof/>
            <w:webHidden/>
          </w:rPr>
        </w:r>
        <w:r w:rsidR="002743CD">
          <w:rPr>
            <w:noProof/>
            <w:webHidden/>
          </w:rPr>
          <w:fldChar w:fldCharType="separate"/>
        </w:r>
        <w:r w:rsidR="002743CD">
          <w:rPr>
            <w:noProof/>
            <w:webHidden/>
          </w:rPr>
          <w:t>72</w:t>
        </w:r>
        <w:r w:rsidR="002743CD">
          <w:rPr>
            <w:noProof/>
            <w:webHidden/>
          </w:rPr>
          <w:fldChar w:fldCharType="end"/>
        </w:r>
      </w:hyperlink>
    </w:p>
    <w:p w14:paraId="03C44B65" w14:textId="7A4B6A3B" w:rsidR="002743CD" w:rsidRDefault="00DD0FEF">
      <w:pPr>
        <w:pStyle w:val="TOC5"/>
        <w:rPr>
          <w:rFonts w:asciiTheme="minorHAnsi" w:eastAsiaTheme="minorEastAsia" w:hAnsiTheme="minorHAnsi" w:cstheme="minorBidi"/>
          <w:noProof/>
        </w:rPr>
      </w:pPr>
      <w:hyperlink w:anchor="_Toc24634008" w:history="1">
        <w:r w:rsidR="002743CD" w:rsidRPr="00520A1D">
          <w:rPr>
            <w:rStyle w:val="Hyperlink"/>
            <w:noProof/>
          </w:rPr>
          <w:t>6.3.4.E.1 Simple Observation (wall motion) Vocabulary Constraints</w:t>
        </w:r>
        <w:r w:rsidR="002743CD">
          <w:rPr>
            <w:noProof/>
            <w:webHidden/>
          </w:rPr>
          <w:tab/>
        </w:r>
        <w:r w:rsidR="002743CD">
          <w:rPr>
            <w:noProof/>
            <w:webHidden/>
          </w:rPr>
          <w:fldChar w:fldCharType="begin"/>
        </w:r>
        <w:r w:rsidR="002743CD">
          <w:rPr>
            <w:noProof/>
            <w:webHidden/>
          </w:rPr>
          <w:instrText xml:space="preserve"> PAGEREF _Toc24634008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1C8D262E" w14:textId="1CEFC341" w:rsidR="002743CD" w:rsidRDefault="00DD0FEF">
      <w:pPr>
        <w:pStyle w:val="TOC5"/>
        <w:rPr>
          <w:rFonts w:asciiTheme="minorHAnsi" w:eastAsiaTheme="minorEastAsia" w:hAnsiTheme="minorHAnsi" w:cstheme="minorBidi"/>
          <w:noProof/>
        </w:rPr>
      </w:pPr>
      <w:hyperlink w:anchor="_Toc24634009" w:history="1">
        <w:r w:rsidR="002743CD" w:rsidRPr="00520A1D">
          <w:rPr>
            <w:rStyle w:val="Hyperlink"/>
            <w:noProof/>
          </w:rPr>
          <w:t>6.3.4.E.2 Simple Observation (wall morphology) Constraints</w:t>
        </w:r>
        <w:r w:rsidR="002743CD">
          <w:rPr>
            <w:noProof/>
            <w:webHidden/>
          </w:rPr>
          <w:tab/>
        </w:r>
        <w:r w:rsidR="002743CD">
          <w:rPr>
            <w:noProof/>
            <w:webHidden/>
          </w:rPr>
          <w:fldChar w:fldCharType="begin"/>
        </w:r>
        <w:r w:rsidR="002743CD">
          <w:rPr>
            <w:noProof/>
            <w:webHidden/>
          </w:rPr>
          <w:instrText xml:space="preserve"> PAGEREF _Toc24634009 \h </w:instrText>
        </w:r>
        <w:r w:rsidR="002743CD">
          <w:rPr>
            <w:noProof/>
            <w:webHidden/>
          </w:rPr>
        </w:r>
        <w:r w:rsidR="002743CD">
          <w:rPr>
            <w:noProof/>
            <w:webHidden/>
          </w:rPr>
          <w:fldChar w:fldCharType="separate"/>
        </w:r>
        <w:r w:rsidR="002743CD">
          <w:rPr>
            <w:noProof/>
            <w:webHidden/>
          </w:rPr>
          <w:t>73</w:t>
        </w:r>
        <w:r w:rsidR="002743CD">
          <w:rPr>
            <w:noProof/>
            <w:webHidden/>
          </w:rPr>
          <w:fldChar w:fldCharType="end"/>
        </w:r>
      </w:hyperlink>
    </w:p>
    <w:p w14:paraId="6DFE66EF" w14:textId="0A58CDAC" w:rsidR="002743CD" w:rsidRDefault="00DD0FEF">
      <w:pPr>
        <w:pStyle w:val="TOC5"/>
        <w:rPr>
          <w:rFonts w:asciiTheme="minorHAnsi" w:eastAsiaTheme="minorEastAsia" w:hAnsiTheme="minorHAnsi" w:cstheme="minorBidi"/>
          <w:noProof/>
        </w:rPr>
      </w:pPr>
      <w:hyperlink w:anchor="_Toc24634010" w:history="1">
        <w:r w:rsidR="002743CD" w:rsidRPr="00520A1D">
          <w:rPr>
            <w:rStyle w:val="Hyperlink"/>
            <w:noProof/>
          </w:rPr>
          <w:t>&lt;e.g.,6.3.4.E Result Observation - Cardiac</w:t>
        </w:r>
        <w:r w:rsidR="002743CD">
          <w:rPr>
            <w:noProof/>
            <w:webHidden/>
          </w:rPr>
          <w:tab/>
        </w:r>
        <w:r w:rsidR="002743CD">
          <w:rPr>
            <w:noProof/>
            <w:webHidden/>
          </w:rPr>
          <w:fldChar w:fldCharType="begin"/>
        </w:r>
        <w:r w:rsidR="002743CD">
          <w:rPr>
            <w:noProof/>
            <w:webHidden/>
          </w:rPr>
          <w:instrText xml:space="preserve"> PAGEREF _Toc24634010 \h </w:instrText>
        </w:r>
        <w:r w:rsidR="002743CD">
          <w:rPr>
            <w:noProof/>
            <w:webHidden/>
          </w:rPr>
        </w:r>
        <w:r w:rsidR="002743CD">
          <w:rPr>
            <w:noProof/>
            <w:webHidden/>
          </w:rPr>
          <w:fldChar w:fldCharType="separate"/>
        </w:r>
        <w:r w:rsidR="002743CD">
          <w:rPr>
            <w:noProof/>
            <w:webHidden/>
          </w:rPr>
          <w:t>74</w:t>
        </w:r>
        <w:r w:rsidR="002743CD">
          <w:rPr>
            <w:noProof/>
            <w:webHidden/>
          </w:rPr>
          <w:fldChar w:fldCharType="end"/>
        </w:r>
      </w:hyperlink>
    </w:p>
    <w:p w14:paraId="53BFCFD1" w14:textId="6FA87281" w:rsidR="002743CD" w:rsidRDefault="00DD0FEF">
      <w:pPr>
        <w:pStyle w:val="TOC2"/>
        <w:rPr>
          <w:rFonts w:asciiTheme="minorHAnsi" w:eastAsiaTheme="minorEastAsia" w:hAnsiTheme="minorHAnsi" w:cstheme="minorBidi"/>
          <w:noProof/>
        </w:rPr>
      </w:pPr>
      <w:hyperlink w:anchor="_Toc24634011" w:history="1">
        <w:r w:rsidR="002743CD" w:rsidRPr="00520A1D">
          <w:rPr>
            <w:rStyle w:val="Hyperlink"/>
            <w:noProof/>
          </w:rPr>
          <w:t>6.4 Section not applicable</w:t>
        </w:r>
        <w:r w:rsidR="002743CD">
          <w:rPr>
            <w:noProof/>
            <w:webHidden/>
          </w:rPr>
          <w:tab/>
        </w:r>
        <w:r w:rsidR="002743CD">
          <w:rPr>
            <w:noProof/>
            <w:webHidden/>
          </w:rPr>
          <w:fldChar w:fldCharType="begin"/>
        </w:r>
        <w:r w:rsidR="002743CD">
          <w:rPr>
            <w:noProof/>
            <w:webHidden/>
          </w:rPr>
          <w:instrText xml:space="preserve"> PAGEREF _Toc24634011 \h </w:instrText>
        </w:r>
        <w:r w:rsidR="002743CD">
          <w:rPr>
            <w:noProof/>
            <w:webHidden/>
          </w:rPr>
        </w:r>
        <w:r w:rsidR="002743CD">
          <w:rPr>
            <w:noProof/>
            <w:webHidden/>
          </w:rPr>
          <w:fldChar w:fldCharType="separate"/>
        </w:r>
        <w:r w:rsidR="002743CD">
          <w:rPr>
            <w:noProof/>
            <w:webHidden/>
          </w:rPr>
          <w:t>76</w:t>
        </w:r>
        <w:r w:rsidR="002743CD">
          <w:rPr>
            <w:noProof/>
            <w:webHidden/>
          </w:rPr>
          <w:fldChar w:fldCharType="end"/>
        </w:r>
      </w:hyperlink>
    </w:p>
    <w:p w14:paraId="00945B79" w14:textId="1E1ACC57" w:rsidR="002743CD" w:rsidRDefault="00DD0FEF">
      <w:pPr>
        <w:pStyle w:val="TOC2"/>
        <w:rPr>
          <w:rFonts w:asciiTheme="minorHAnsi" w:eastAsiaTheme="minorEastAsia" w:hAnsiTheme="minorHAnsi" w:cstheme="minorBidi"/>
          <w:noProof/>
        </w:rPr>
      </w:pPr>
      <w:hyperlink w:anchor="_Toc24634012" w:history="1">
        <w:r w:rsidR="002743CD" w:rsidRPr="00520A1D">
          <w:rPr>
            <w:rStyle w:val="Hyperlink"/>
            <w:noProof/>
          </w:rPr>
          <w:t>6.5 ITI Value Sets and Concept Domains</w:t>
        </w:r>
        <w:r w:rsidR="002743CD">
          <w:rPr>
            <w:noProof/>
            <w:webHidden/>
          </w:rPr>
          <w:tab/>
        </w:r>
        <w:r w:rsidR="002743CD">
          <w:rPr>
            <w:noProof/>
            <w:webHidden/>
          </w:rPr>
          <w:fldChar w:fldCharType="begin"/>
        </w:r>
        <w:r w:rsidR="002743CD">
          <w:rPr>
            <w:noProof/>
            <w:webHidden/>
          </w:rPr>
          <w:instrText xml:space="preserve"> PAGEREF _Toc24634012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5685DC90" w14:textId="61DC3628" w:rsidR="002743CD" w:rsidRDefault="00DD0FEF">
      <w:pPr>
        <w:pStyle w:val="TOC3"/>
        <w:rPr>
          <w:rFonts w:asciiTheme="minorHAnsi" w:eastAsiaTheme="minorEastAsia" w:hAnsiTheme="minorHAnsi" w:cstheme="minorBidi"/>
          <w:noProof/>
        </w:rPr>
      </w:pPr>
      <w:hyperlink w:anchor="_Toc24634013" w:history="1">
        <w:r w:rsidR="002743CD" w:rsidRPr="00520A1D">
          <w:rPr>
            <w:rStyle w:val="Hyperlink"/>
            <w:rFonts w:eastAsia="Calibri"/>
            <w:noProof/>
          </w:rPr>
          <w:t>6.5.x &lt;Value Set Name/Concept Domain Name&gt; &lt;oid&gt;</w:t>
        </w:r>
        <w:r w:rsidR="002743CD">
          <w:rPr>
            <w:noProof/>
            <w:webHidden/>
          </w:rPr>
          <w:tab/>
        </w:r>
        <w:r w:rsidR="002743CD">
          <w:rPr>
            <w:noProof/>
            <w:webHidden/>
          </w:rPr>
          <w:fldChar w:fldCharType="begin"/>
        </w:r>
        <w:r w:rsidR="002743CD">
          <w:rPr>
            <w:noProof/>
            <w:webHidden/>
          </w:rPr>
          <w:instrText xml:space="preserve"> PAGEREF _Toc24634013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686B7593" w14:textId="33C388FB" w:rsidR="002743CD" w:rsidRDefault="00DD0FEF">
      <w:pPr>
        <w:pStyle w:val="TOC3"/>
        <w:rPr>
          <w:rFonts w:asciiTheme="minorHAnsi" w:eastAsiaTheme="minorEastAsia" w:hAnsiTheme="minorHAnsi" w:cstheme="minorBidi"/>
          <w:noProof/>
        </w:rPr>
      </w:pPr>
      <w:hyperlink w:anchor="_Toc24634014" w:history="1">
        <w:r w:rsidR="002743CD" w:rsidRPr="00520A1D">
          <w:rPr>
            <w:rStyle w:val="Hyperlink"/>
            <w:rFonts w:eastAsia="Calibri"/>
            <w:noProof/>
          </w:rPr>
          <w:t>&lt;e.g.,6.5.1 Drug Classes Used in Cardiac Procedure 1.3.6.1.4.1.19376.1.4.1.5.15</w:t>
        </w:r>
        <w:r w:rsidR="002743CD">
          <w:rPr>
            <w:noProof/>
            <w:webHidden/>
          </w:rPr>
          <w:tab/>
        </w:r>
        <w:r w:rsidR="002743CD">
          <w:rPr>
            <w:noProof/>
            <w:webHidden/>
          </w:rPr>
          <w:fldChar w:fldCharType="begin"/>
        </w:r>
        <w:r w:rsidR="002743CD">
          <w:rPr>
            <w:noProof/>
            <w:webHidden/>
          </w:rPr>
          <w:instrText xml:space="preserve"> PAGEREF _Toc24634014 \h </w:instrText>
        </w:r>
        <w:r w:rsidR="002743CD">
          <w:rPr>
            <w:noProof/>
            <w:webHidden/>
          </w:rPr>
        </w:r>
        <w:r w:rsidR="002743CD">
          <w:rPr>
            <w:noProof/>
            <w:webHidden/>
          </w:rPr>
          <w:fldChar w:fldCharType="separate"/>
        </w:r>
        <w:r w:rsidR="002743CD">
          <w:rPr>
            <w:noProof/>
            <w:webHidden/>
          </w:rPr>
          <w:t>77</w:t>
        </w:r>
        <w:r w:rsidR="002743CD">
          <w:rPr>
            <w:noProof/>
            <w:webHidden/>
          </w:rPr>
          <w:fldChar w:fldCharType="end"/>
        </w:r>
      </w:hyperlink>
    </w:p>
    <w:p w14:paraId="7D8A77F8" w14:textId="580B6F4E" w:rsidR="002743CD" w:rsidRDefault="00DD0FEF">
      <w:pPr>
        <w:pStyle w:val="TOC3"/>
        <w:rPr>
          <w:rFonts w:asciiTheme="minorHAnsi" w:eastAsiaTheme="minorEastAsia" w:hAnsiTheme="minorHAnsi" w:cstheme="minorBidi"/>
          <w:noProof/>
        </w:rPr>
      </w:pPr>
      <w:hyperlink w:anchor="_Toc24634015" w:history="1">
        <w:r w:rsidR="002743CD" w:rsidRPr="00520A1D">
          <w:rPr>
            <w:rStyle w:val="Hyperlink"/>
            <w:rFonts w:eastAsia="Calibri"/>
            <w:noProof/>
          </w:rPr>
          <w:t>6.5.1 UV_CardiacProcedureDrugClasses</w:t>
        </w:r>
        <w:r w:rsidR="002743CD">
          <w:rPr>
            <w:noProof/>
            <w:webHidden/>
          </w:rPr>
          <w:tab/>
        </w:r>
        <w:r w:rsidR="002743CD">
          <w:rPr>
            <w:noProof/>
            <w:webHidden/>
          </w:rPr>
          <w:fldChar w:fldCharType="begin"/>
        </w:r>
        <w:r w:rsidR="002743CD">
          <w:rPr>
            <w:noProof/>
            <w:webHidden/>
          </w:rPr>
          <w:instrText xml:space="preserve"> PAGEREF _Toc24634015 \h </w:instrText>
        </w:r>
        <w:r w:rsidR="002743CD">
          <w:rPr>
            <w:noProof/>
            <w:webHidden/>
          </w:rPr>
        </w:r>
        <w:r w:rsidR="002743CD">
          <w:rPr>
            <w:noProof/>
            <w:webHidden/>
          </w:rPr>
          <w:fldChar w:fldCharType="separate"/>
        </w:r>
        <w:r w:rsidR="002743CD">
          <w:rPr>
            <w:noProof/>
            <w:webHidden/>
          </w:rPr>
          <w:t>78</w:t>
        </w:r>
        <w:r w:rsidR="002743CD">
          <w:rPr>
            <w:noProof/>
            <w:webHidden/>
          </w:rPr>
          <w:fldChar w:fldCharType="end"/>
        </w:r>
      </w:hyperlink>
    </w:p>
    <w:p w14:paraId="442950B1" w14:textId="239530E2" w:rsidR="002743CD" w:rsidRDefault="00DD0FEF">
      <w:pPr>
        <w:pStyle w:val="TOC1"/>
        <w:rPr>
          <w:rFonts w:asciiTheme="minorHAnsi" w:eastAsiaTheme="minorEastAsia" w:hAnsiTheme="minorHAnsi" w:cstheme="minorBidi"/>
          <w:noProof/>
        </w:rPr>
      </w:pPr>
      <w:hyperlink w:anchor="_Toc24634016"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_Toc24634016 \h </w:instrText>
        </w:r>
        <w:r w:rsidR="002743CD">
          <w:rPr>
            <w:noProof/>
            <w:webHidden/>
          </w:rPr>
        </w:r>
        <w:r w:rsidR="002743CD">
          <w:rPr>
            <w:noProof/>
            <w:webHidden/>
          </w:rPr>
          <w:fldChar w:fldCharType="separate"/>
        </w:r>
        <w:r w:rsidR="002743CD">
          <w:rPr>
            <w:noProof/>
            <w:webHidden/>
          </w:rPr>
          <w:t>79</w:t>
        </w:r>
        <w:r w:rsidR="002743CD">
          <w:rPr>
            <w:noProof/>
            <w:webHidden/>
          </w:rPr>
          <w:fldChar w:fldCharType="end"/>
        </w:r>
      </w:hyperlink>
    </w:p>
    <w:p w14:paraId="000969DA" w14:textId="1D0C720C" w:rsidR="002743CD" w:rsidRDefault="00DD0FEF">
      <w:pPr>
        <w:pStyle w:val="TOC1"/>
        <w:rPr>
          <w:rFonts w:asciiTheme="minorHAnsi" w:eastAsiaTheme="minorEastAsia" w:hAnsiTheme="minorHAnsi" w:cstheme="minorBidi"/>
          <w:noProof/>
        </w:rPr>
      </w:pPr>
      <w:hyperlink w:anchor="_Toc24634017"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_Toc24634017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2E719E" w14:textId="69D11C28" w:rsidR="002743CD" w:rsidRDefault="00DD0FEF">
      <w:pPr>
        <w:pStyle w:val="TOC2"/>
        <w:rPr>
          <w:rFonts w:asciiTheme="minorHAnsi" w:eastAsiaTheme="minorEastAsia" w:hAnsiTheme="minorHAnsi" w:cstheme="minorBidi"/>
          <w:noProof/>
        </w:rPr>
      </w:pPr>
      <w:hyperlink w:anchor="_Toc24634018"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_Toc24634018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04C96E54" w14:textId="79019122" w:rsidR="002743CD" w:rsidRDefault="00DD0FEF">
      <w:pPr>
        <w:pStyle w:val="TOC3"/>
        <w:rPr>
          <w:rFonts w:asciiTheme="minorHAnsi" w:eastAsiaTheme="minorEastAsia" w:hAnsiTheme="minorHAnsi" w:cstheme="minorBidi"/>
          <w:noProof/>
        </w:rPr>
      </w:pPr>
      <w:hyperlink w:anchor="_Toc24634019"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_Toc24634019 \h </w:instrText>
        </w:r>
        <w:r w:rsidR="002743CD">
          <w:rPr>
            <w:noProof/>
            <w:webHidden/>
          </w:rPr>
        </w:r>
        <w:r w:rsidR="002743CD">
          <w:rPr>
            <w:noProof/>
            <w:webHidden/>
          </w:rPr>
          <w:fldChar w:fldCharType="separate"/>
        </w:r>
        <w:r w:rsidR="002743CD">
          <w:rPr>
            <w:noProof/>
            <w:webHidden/>
          </w:rPr>
          <w:t>80</w:t>
        </w:r>
        <w:r w:rsidR="002743CD">
          <w:rPr>
            <w:noProof/>
            <w:webHidden/>
          </w:rPr>
          <w:fldChar w:fldCharType="end"/>
        </w:r>
      </w:hyperlink>
    </w:p>
    <w:p w14:paraId="3E9A48ED" w14:textId="328D9680" w:rsidR="002743CD" w:rsidRDefault="00DD0FEF">
      <w:pPr>
        <w:pStyle w:val="TOC1"/>
        <w:rPr>
          <w:rFonts w:asciiTheme="minorHAnsi" w:eastAsiaTheme="minorEastAsia" w:hAnsiTheme="minorHAnsi" w:cstheme="minorBidi"/>
          <w:noProof/>
        </w:rPr>
      </w:pPr>
      <w:hyperlink w:anchor="_Toc24634020" w:history="1">
        <w:r w:rsidR="002743CD" w:rsidRPr="00520A1D">
          <w:rPr>
            <w:rStyle w:val="Hyperlink"/>
            <w:bCs/>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_Toc24634020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3FEC8D86" w14:textId="0F8928C3" w:rsidR="002743CD" w:rsidRDefault="00DD0FEF">
      <w:pPr>
        <w:pStyle w:val="TOC2"/>
        <w:rPr>
          <w:rFonts w:asciiTheme="minorHAnsi" w:eastAsiaTheme="minorEastAsia" w:hAnsiTheme="minorHAnsi" w:cstheme="minorBidi"/>
          <w:noProof/>
        </w:rPr>
      </w:pPr>
      <w:hyperlink w:anchor="_Toc24634021"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_Toc24634021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70FE24BE" w14:textId="4E91CB2F" w:rsidR="002743CD" w:rsidRDefault="00DD0FEF">
      <w:pPr>
        <w:pStyle w:val="TOC3"/>
        <w:rPr>
          <w:rFonts w:asciiTheme="minorHAnsi" w:eastAsiaTheme="minorEastAsia" w:hAnsiTheme="minorHAnsi" w:cstheme="minorBidi"/>
          <w:noProof/>
        </w:rPr>
      </w:pPr>
      <w:hyperlink w:anchor="_Toc24634022"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_Toc24634022 \h </w:instrText>
        </w:r>
        <w:r w:rsidR="002743CD">
          <w:rPr>
            <w:noProof/>
            <w:webHidden/>
          </w:rPr>
        </w:r>
        <w:r w:rsidR="002743CD">
          <w:rPr>
            <w:noProof/>
            <w:webHidden/>
          </w:rPr>
          <w:fldChar w:fldCharType="separate"/>
        </w:r>
        <w:r w:rsidR="002743CD">
          <w:rPr>
            <w:noProof/>
            <w:webHidden/>
          </w:rPr>
          <w:t>81</w:t>
        </w:r>
        <w:r w:rsidR="002743CD">
          <w:rPr>
            <w:noProof/>
            <w:webHidden/>
          </w:rPr>
          <w:fldChar w:fldCharType="end"/>
        </w:r>
      </w:hyperlink>
    </w:p>
    <w:p w14:paraId="60D48FC6" w14:textId="563688C8" w:rsidR="002743CD" w:rsidRDefault="00DD0FEF">
      <w:pPr>
        <w:pStyle w:val="TOC1"/>
        <w:rPr>
          <w:rFonts w:asciiTheme="minorHAnsi" w:eastAsiaTheme="minorEastAsia" w:hAnsiTheme="minorHAnsi" w:cstheme="minorBidi"/>
          <w:noProof/>
        </w:rPr>
      </w:pPr>
      <w:hyperlink w:anchor="_Toc24634023" w:history="1">
        <w:r w:rsidR="002743CD" w:rsidRPr="00520A1D">
          <w:rPr>
            <w:rStyle w:val="Hyperlink"/>
            <w:noProof/>
          </w:rPr>
          <w:t>Volume 4 – National Extensions</w:t>
        </w:r>
        <w:r w:rsidR="002743CD">
          <w:rPr>
            <w:noProof/>
            <w:webHidden/>
          </w:rPr>
          <w:tab/>
        </w:r>
        <w:r w:rsidR="002743CD">
          <w:rPr>
            <w:noProof/>
            <w:webHidden/>
          </w:rPr>
          <w:fldChar w:fldCharType="begin"/>
        </w:r>
        <w:r w:rsidR="002743CD">
          <w:rPr>
            <w:noProof/>
            <w:webHidden/>
          </w:rPr>
          <w:instrText xml:space="preserve"> PAGEREF _Toc24634023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559C776B" w14:textId="529A5EF7" w:rsidR="002743CD" w:rsidRDefault="00DD0FEF">
      <w:pPr>
        <w:pStyle w:val="TOC1"/>
        <w:rPr>
          <w:rFonts w:asciiTheme="minorHAnsi" w:eastAsiaTheme="minorEastAsia" w:hAnsiTheme="minorHAnsi" w:cstheme="minorBidi"/>
          <w:noProof/>
        </w:rPr>
      </w:pPr>
      <w:hyperlink w:anchor="_Toc24634024" w:history="1">
        <w:r w:rsidR="002743CD" w:rsidRPr="00520A1D">
          <w:rPr>
            <w:rStyle w:val="Hyperlink"/>
            <w:bCs/>
            <w:noProof/>
          </w:rPr>
          <w:t>4 National Extensions</w:t>
        </w:r>
        <w:r w:rsidR="002743CD">
          <w:rPr>
            <w:noProof/>
            <w:webHidden/>
          </w:rPr>
          <w:tab/>
        </w:r>
        <w:r w:rsidR="002743CD">
          <w:rPr>
            <w:noProof/>
            <w:webHidden/>
          </w:rPr>
          <w:fldChar w:fldCharType="begin"/>
        </w:r>
        <w:r w:rsidR="002743CD">
          <w:rPr>
            <w:noProof/>
            <w:webHidden/>
          </w:rPr>
          <w:instrText xml:space="preserve"> PAGEREF _Toc24634024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6E9E3190" w14:textId="1CBE40EB" w:rsidR="002743CD" w:rsidRDefault="00DD0FEF">
      <w:pPr>
        <w:pStyle w:val="TOC2"/>
        <w:rPr>
          <w:rFonts w:asciiTheme="minorHAnsi" w:eastAsiaTheme="minorEastAsia" w:hAnsiTheme="minorHAnsi" w:cstheme="minorBidi"/>
          <w:noProof/>
        </w:rPr>
      </w:pPr>
      <w:hyperlink w:anchor="_Toc24634025" w:history="1">
        <w:r w:rsidR="002743CD" w:rsidRPr="00520A1D">
          <w:rPr>
            <w:rStyle w:val="Hyperlink"/>
            <w:noProof/>
          </w:rPr>
          <w:t>4.I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_Toc24634025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5E05E85" w14:textId="028579F0" w:rsidR="002743CD" w:rsidRDefault="00DD0FEF">
      <w:pPr>
        <w:pStyle w:val="TOC3"/>
        <w:rPr>
          <w:rFonts w:asciiTheme="minorHAnsi" w:eastAsiaTheme="minorEastAsia" w:hAnsiTheme="minorHAnsi" w:cstheme="minorBidi"/>
          <w:noProof/>
        </w:rPr>
      </w:pPr>
      <w:hyperlink w:anchor="_Toc24634026" w:history="1">
        <w:r w:rsidR="002743CD" w:rsidRPr="00520A1D">
          <w:rPr>
            <w:rStyle w:val="Hyperlink"/>
            <w:noProof/>
          </w:rPr>
          <w:t>4.I.1 Comment Submission</w:t>
        </w:r>
        <w:r w:rsidR="002743CD">
          <w:rPr>
            <w:noProof/>
            <w:webHidden/>
          </w:rPr>
          <w:tab/>
        </w:r>
        <w:r w:rsidR="002743CD">
          <w:rPr>
            <w:noProof/>
            <w:webHidden/>
          </w:rPr>
          <w:fldChar w:fldCharType="begin"/>
        </w:r>
        <w:r w:rsidR="002743CD">
          <w:rPr>
            <w:noProof/>
            <w:webHidden/>
          </w:rPr>
          <w:instrText xml:space="preserve"> PAGEREF _Toc24634026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4B96DBDF" w14:textId="6B225FD3" w:rsidR="002743CD" w:rsidRDefault="00DD0FEF">
      <w:pPr>
        <w:pStyle w:val="TOC3"/>
        <w:rPr>
          <w:rFonts w:asciiTheme="minorHAnsi" w:eastAsiaTheme="minorEastAsia" w:hAnsiTheme="minorHAnsi" w:cstheme="minorBidi"/>
          <w:noProof/>
        </w:rPr>
      </w:pPr>
      <w:hyperlink w:anchor="_Toc24634027" w:history="1">
        <w:r w:rsidR="002743CD" w:rsidRPr="00520A1D">
          <w:rPr>
            <w:rStyle w:val="Hyperlink"/>
            <w:noProof/>
          </w:rPr>
          <w:t xml:space="preserve">4.I.2 Mobile Sharing Value Sets </w:t>
        </w:r>
        <w:r w:rsidR="00343CAC">
          <w:rPr>
            <w:rStyle w:val="Hyperlink"/>
            <w:noProof/>
          </w:rPr>
          <w:t>SVCM</w:t>
        </w:r>
        <w:r w:rsidR="002743CD">
          <w:rPr>
            <w:noProof/>
            <w:webHidden/>
          </w:rPr>
          <w:tab/>
        </w:r>
        <w:r w:rsidR="002743CD">
          <w:rPr>
            <w:noProof/>
            <w:webHidden/>
          </w:rPr>
          <w:fldChar w:fldCharType="begin"/>
        </w:r>
        <w:r w:rsidR="002743CD">
          <w:rPr>
            <w:noProof/>
            <w:webHidden/>
          </w:rPr>
          <w:instrText xml:space="preserve"> PAGEREF _Toc24634027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57DE5C1" w14:textId="0A9A7222" w:rsidR="002743CD" w:rsidRDefault="00DD0FEF">
      <w:pPr>
        <w:pStyle w:val="TOC4"/>
        <w:rPr>
          <w:rFonts w:asciiTheme="minorHAnsi" w:eastAsiaTheme="minorEastAsia" w:hAnsiTheme="minorHAnsi" w:cstheme="minorBidi"/>
          <w:noProof/>
        </w:rPr>
      </w:pPr>
      <w:hyperlink w:anchor="_Toc24634028" w:history="1">
        <w:r w:rsidR="002743CD" w:rsidRPr="00520A1D">
          <w:rPr>
            <w:rStyle w:val="Hyperlink"/>
            <w:noProof/>
          </w:rPr>
          <w:t>4.I.2.1</w:t>
        </w:r>
        <w:r w:rsidR="00343CAC">
          <w:rPr>
            <w:rStyle w:val="Hyperlink"/>
            <w:noProof/>
          </w:rPr>
          <w:t>SVCM</w:t>
        </w:r>
        <w:r w:rsidR="002743CD" w:rsidRPr="00520A1D">
          <w:rPr>
            <w:rStyle w:val="Hyperlink"/>
            <w:noProof/>
          </w:rPr>
          <w:t xml:space="preserve"> Value Set Binding for &lt;Country Name or IHE Organization&gt; Realm Concept Domains</w:t>
        </w:r>
        <w:r w:rsidR="002743CD">
          <w:rPr>
            <w:noProof/>
            <w:webHidden/>
          </w:rPr>
          <w:tab/>
        </w:r>
        <w:r w:rsidR="002743CD">
          <w:rPr>
            <w:noProof/>
            <w:webHidden/>
          </w:rPr>
          <w:fldChar w:fldCharType="begin"/>
        </w:r>
        <w:r w:rsidR="002743CD">
          <w:rPr>
            <w:noProof/>
            <w:webHidden/>
          </w:rPr>
          <w:instrText xml:space="preserve"> PAGEREF _Toc24634028 \h </w:instrText>
        </w:r>
        <w:r w:rsidR="002743CD">
          <w:rPr>
            <w:noProof/>
            <w:webHidden/>
          </w:rPr>
        </w:r>
        <w:r w:rsidR="002743CD">
          <w:rPr>
            <w:noProof/>
            <w:webHidden/>
          </w:rPr>
          <w:fldChar w:fldCharType="separate"/>
        </w:r>
        <w:r w:rsidR="002743CD">
          <w:rPr>
            <w:noProof/>
            <w:webHidden/>
          </w:rPr>
          <w:t>82</w:t>
        </w:r>
        <w:r w:rsidR="002743CD">
          <w:rPr>
            <w:noProof/>
            <w:webHidden/>
          </w:rPr>
          <w:fldChar w:fldCharType="end"/>
        </w:r>
      </w:hyperlink>
    </w:p>
    <w:p w14:paraId="79E424F4" w14:textId="4B102018" w:rsidR="002743CD" w:rsidRDefault="00DD0FEF">
      <w:pPr>
        <w:pStyle w:val="TOC3"/>
        <w:rPr>
          <w:rFonts w:asciiTheme="minorHAnsi" w:eastAsiaTheme="minorEastAsia" w:hAnsiTheme="minorHAnsi" w:cstheme="minorBidi"/>
          <w:noProof/>
        </w:rPr>
      </w:pPr>
      <w:hyperlink w:anchor="_Toc24634029" w:history="1">
        <w:r w:rsidR="002743CD" w:rsidRPr="00520A1D">
          <w:rPr>
            <w:rStyle w:val="Hyperlink"/>
            <w:noProof/>
          </w:rPr>
          <w:t xml:space="preserve">4.I.2.1 </w:t>
        </w:r>
        <w:r w:rsidR="00343CAC">
          <w:rPr>
            <w:rStyle w:val="Hyperlink"/>
            <w:noProof/>
          </w:rPr>
          <w:t>SVCM</w:t>
        </w:r>
        <w:r w:rsidR="002743CD" w:rsidRPr="00520A1D">
          <w:rPr>
            <w:rStyle w:val="Hyperlink"/>
            <w:noProof/>
          </w:rPr>
          <w:t xml:space="preserve"> Value Set Binding for US Realm Concept Domains</w:t>
        </w:r>
        <w:r w:rsidR="002743CD">
          <w:rPr>
            <w:noProof/>
            <w:webHidden/>
          </w:rPr>
          <w:tab/>
        </w:r>
        <w:r w:rsidR="002743CD">
          <w:rPr>
            <w:noProof/>
            <w:webHidden/>
          </w:rPr>
          <w:fldChar w:fldCharType="begin"/>
        </w:r>
        <w:r w:rsidR="002743CD">
          <w:rPr>
            <w:noProof/>
            <w:webHidden/>
          </w:rPr>
          <w:instrText xml:space="preserve"> PAGEREF _Toc24634029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406AB0FB" w14:textId="33EED946" w:rsidR="002743CD" w:rsidRDefault="00DD0FEF">
      <w:pPr>
        <w:pStyle w:val="TOC4"/>
        <w:rPr>
          <w:rFonts w:asciiTheme="minorHAnsi" w:eastAsiaTheme="minorEastAsia" w:hAnsiTheme="minorHAnsi" w:cstheme="minorBidi"/>
          <w:noProof/>
        </w:rPr>
      </w:pPr>
      <w:hyperlink w:anchor="_Toc24634030" w:history="1">
        <w:r w:rsidR="002743CD" w:rsidRPr="00520A1D">
          <w:rPr>
            <w:rStyle w:val="Hyperlink"/>
            <w:bCs/>
            <w:noProof/>
          </w:rPr>
          <w:t>4.I.2.1.1 US_CardiacProcedureDrugClasses (</w:t>
        </w:r>
        <w:r w:rsidR="002743CD" w:rsidRPr="00520A1D">
          <w:rPr>
            <w:rStyle w:val="Hyperlink"/>
            <w:rFonts w:eastAsia="Calibri"/>
            <w:noProof/>
          </w:rPr>
          <w:t>1.3.6.1.4.1.19376.1.4.1.5.15</w:t>
        </w:r>
        <w:r w:rsidR="002743CD" w:rsidRPr="00520A1D">
          <w:rPr>
            <w:rStyle w:val="Hyperlink"/>
            <w:bCs/>
            <w:noProof/>
          </w:rPr>
          <w:t>)</w:t>
        </w:r>
        <w:r w:rsidR="002743CD">
          <w:rPr>
            <w:noProof/>
            <w:webHidden/>
          </w:rPr>
          <w:tab/>
        </w:r>
        <w:r w:rsidR="002743CD">
          <w:rPr>
            <w:noProof/>
            <w:webHidden/>
          </w:rPr>
          <w:fldChar w:fldCharType="begin"/>
        </w:r>
        <w:r w:rsidR="002743CD">
          <w:rPr>
            <w:noProof/>
            <w:webHidden/>
          </w:rPr>
          <w:instrText xml:space="preserve"> PAGEREF _Toc24634030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58146F43" w14:textId="46C63C2A" w:rsidR="002743CD" w:rsidRDefault="00DD0FEF">
      <w:pPr>
        <w:pStyle w:val="TOC4"/>
        <w:rPr>
          <w:rFonts w:asciiTheme="minorHAnsi" w:eastAsiaTheme="minorEastAsia" w:hAnsiTheme="minorHAnsi" w:cstheme="minorBidi"/>
          <w:noProof/>
        </w:rPr>
      </w:pPr>
      <w:hyperlink w:anchor="_Toc24634031" w:history="1">
        <w:r w:rsidR="002743CD" w:rsidRPr="00520A1D">
          <w:rPr>
            <w:rStyle w:val="Hyperlink"/>
            <w:noProof/>
          </w:rPr>
          <w:t>4.I.2.2</w:t>
        </w:r>
        <w:r w:rsidR="00343CAC">
          <w:rPr>
            <w:rStyle w:val="Hyperlink"/>
            <w:noProof/>
          </w:rPr>
          <w:t>SVCM</w:t>
        </w:r>
        <w:r w:rsidR="002743CD" w:rsidRPr="00520A1D">
          <w:rPr>
            <w:rStyle w:val="Hyperlink"/>
            <w:noProof/>
          </w:rPr>
          <w:t xml:space="preserve"> &lt;Type of Change&gt;</w:t>
        </w:r>
        <w:r w:rsidR="002743CD">
          <w:rPr>
            <w:noProof/>
            <w:webHidden/>
          </w:rPr>
          <w:tab/>
        </w:r>
        <w:r w:rsidR="002743CD">
          <w:rPr>
            <w:noProof/>
            <w:webHidden/>
          </w:rPr>
          <w:fldChar w:fldCharType="begin"/>
        </w:r>
        <w:r w:rsidR="002743CD">
          <w:rPr>
            <w:noProof/>
            <w:webHidden/>
          </w:rPr>
          <w:instrText xml:space="preserve"> PAGEREF _Toc24634031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22FD54A1" w14:textId="4ED50A48" w:rsidR="002743CD" w:rsidRDefault="00DD0FEF">
      <w:pPr>
        <w:pStyle w:val="TOC2"/>
        <w:rPr>
          <w:rFonts w:asciiTheme="minorHAnsi" w:eastAsiaTheme="minorEastAsia" w:hAnsiTheme="minorHAnsi" w:cstheme="minorBidi"/>
          <w:noProof/>
        </w:rPr>
      </w:pPr>
      <w:hyperlink w:anchor="_Toc24634032" w:history="1">
        <w:r w:rsidR="002743CD" w:rsidRPr="00520A1D">
          <w:rPr>
            <w:rStyle w:val="Hyperlink"/>
            <w:noProof/>
          </w:rPr>
          <w:t>4.I+1 National Extensions for &lt;Country Name or IHE Organization&gt;</w:t>
        </w:r>
        <w:r w:rsidR="002743CD">
          <w:rPr>
            <w:noProof/>
            <w:webHidden/>
          </w:rPr>
          <w:tab/>
        </w:r>
        <w:r w:rsidR="002743CD">
          <w:rPr>
            <w:noProof/>
            <w:webHidden/>
          </w:rPr>
          <w:fldChar w:fldCharType="begin"/>
        </w:r>
        <w:r w:rsidR="002743CD">
          <w:rPr>
            <w:noProof/>
            <w:webHidden/>
          </w:rPr>
          <w:instrText xml:space="preserve"> PAGEREF _Toc24634032 \h </w:instrText>
        </w:r>
        <w:r w:rsidR="002743CD">
          <w:rPr>
            <w:noProof/>
            <w:webHidden/>
          </w:rPr>
        </w:r>
        <w:r w:rsidR="002743CD">
          <w:rPr>
            <w:noProof/>
            <w:webHidden/>
          </w:rPr>
          <w:fldChar w:fldCharType="separate"/>
        </w:r>
        <w:r w:rsidR="002743CD">
          <w:rPr>
            <w:noProof/>
            <w:webHidden/>
          </w:rPr>
          <w:t>83</w:t>
        </w:r>
        <w:r w:rsidR="002743CD">
          <w:rPr>
            <w:noProof/>
            <w:webHidden/>
          </w:rPr>
          <w:fldChar w:fldCharType="end"/>
        </w:r>
      </w:hyperlink>
    </w:p>
    <w:p w14:paraId="6BA45E8E" w14:textId="19E82A0B" w:rsidR="002743CD" w:rsidRDefault="00DD0FEF">
      <w:pPr>
        <w:pStyle w:val="TOC1"/>
        <w:rPr>
          <w:rFonts w:asciiTheme="minorHAnsi" w:eastAsiaTheme="minorEastAsia" w:hAnsiTheme="minorHAnsi" w:cstheme="minorBidi"/>
          <w:noProof/>
        </w:rPr>
      </w:pPr>
      <w:hyperlink w:anchor="_Toc24634033" w:history="1">
        <w:r w:rsidR="002743CD" w:rsidRPr="00520A1D">
          <w:rPr>
            <w:rStyle w:val="Hyperlink"/>
            <w:noProof/>
          </w:rPr>
          <w:t>Appendices</w:t>
        </w:r>
        <w:r w:rsidR="002743CD">
          <w:rPr>
            <w:noProof/>
            <w:webHidden/>
          </w:rPr>
          <w:tab/>
        </w:r>
        <w:r w:rsidR="002743CD">
          <w:rPr>
            <w:noProof/>
            <w:webHidden/>
          </w:rPr>
          <w:fldChar w:fldCharType="begin"/>
        </w:r>
        <w:r w:rsidR="002743CD">
          <w:rPr>
            <w:noProof/>
            <w:webHidden/>
          </w:rPr>
          <w:instrText xml:space="preserve"> PAGEREF _Toc24634033 \h </w:instrText>
        </w:r>
        <w:r w:rsidR="002743CD">
          <w:rPr>
            <w:noProof/>
            <w:webHidden/>
          </w:rPr>
        </w:r>
        <w:r w:rsidR="002743CD">
          <w:rPr>
            <w:noProof/>
            <w:webHidden/>
          </w:rPr>
          <w:fldChar w:fldCharType="separate"/>
        </w:r>
        <w:r w:rsidR="002743CD">
          <w:rPr>
            <w:noProof/>
            <w:webHidden/>
          </w:rPr>
          <w:t>84</w:t>
        </w:r>
        <w:r w:rsidR="002743CD">
          <w:rPr>
            <w:noProof/>
            <w:webHidden/>
          </w:rPr>
          <w:fldChar w:fldCharType="end"/>
        </w:r>
      </w:hyperlink>
    </w:p>
    <w:p w14:paraId="1BCC6506" w14:textId="2EA6B29B" w:rsidR="002743CD" w:rsidRDefault="00DD0FEF">
      <w:pPr>
        <w:pStyle w:val="TOC1"/>
        <w:rPr>
          <w:rFonts w:asciiTheme="minorHAnsi" w:eastAsiaTheme="minorEastAsia" w:hAnsiTheme="minorHAnsi" w:cstheme="minorBidi"/>
          <w:noProof/>
        </w:rPr>
      </w:pPr>
      <w:hyperlink w:anchor="_Toc24634034" w:history="1">
        <w:r w:rsidR="002743CD" w:rsidRPr="00520A1D">
          <w:rPr>
            <w:rStyle w:val="Hyperlink"/>
            <w:noProof/>
          </w:rPr>
          <w:t>Appendix A – &lt;Appendix Title&gt;</w:t>
        </w:r>
        <w:r w:rsidR="002743CD">
          <w:rPr>
            <w:noProof/>
            <w:webHidden/>
          </w:rPr>
          <w:tab/>
        </w:r>
        <w:r w:rsidR="002743CD">
          <w:rPr>
            <w:noProof/>
            <w:webHidden/>
          </w:rPr>
          <w:fldChar w:fldCharType="begin"/>
        </w:r>
        <w:r w:rsidR="002743CD">
          <w:rPr>
            <w:noProof/>
            <w:webHidden/>
          </w:rPr>
          <w:instrText xml:space="preserve"> PAGEREF _Toc24634034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4C5F57" w14:textId="44B1A3A2" w:rsidR="002743CD" w:rsidRDefault="00DD0FEF">
      <w:pPr>
        <w:pStyle w:val="TOC2"/>
        <w:rPr>
          <w:rFonts w:asciiTheme="minorHAnsi" w:eastAsiaTheme="minorEastAsia" w:hAnsiTheme="minorHAnsi" w:cstheme="minorBidi"/>
          <w:noProof/>
        </w:rPr>
      </w:pPr>
      <w:hyperlink w:anchor="_Toc24634035" w:history="1">
        <w:r w:rsidR="002743CD" w:rsidRPr="00520A1D">
          <w:rPr>
            <w:rStyle w:val="Hyperlink"/>
            <w:noProof/>
          </w:rPr>
          <w:t>A.1 &lt;Title&gt;</w:t>
        </w:r>
        <w:r w:rsidR="002743CD">
          <w:rPr>
            <w:noProof/>
            <w:webHidden/>
          </w:rPr>
          <w:tab/>
        </w:r>
        <w:r w:rsidR="002743CD">
          <w:rPr>
            <w:noProof/>
            <w:webHidden/>
          </w:rPr>
          <w:fldChar w:fldCharType="begin"/>
        </w:r>
        <w:r w:rsidR="002743CD">
          <w:rPr>
            <w:noProof/>
            <w:webHidden/>
          </w:rPr>
          <w:instrText xml:space="preserve"> PAGEREF _Toc24634035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0BF23D03" w14:textId="38A6CBD9" w:rsidR="002743CD" w:rsidRDefault="00DD0FEF">
      <w:pPr>
        <w:pStyle w:val="TOC3"/>
        <w:rPr>
          <w:rFonts w:asciiTheme="minorHAnsi" w:eastAsiaTheme="minorEastAsia" w:hAnsiTheme="minorHAnsi" w:cstheme="minorBidi"/>
          <w:noProof/>
        </w:rPr>
      </w:pPr>
      <w:hyperlink w:anchor="_Toc24634036" w:history="1">
        <w:r w:rsidR="002743CD" w:rsidRPr="00520A1D">
          <w:rPr>
            <w:rStyle w:val="Hyperlink"/>
            <w:noProof/>
          </w:rPr>
          <w:t>A.1.1 &lt;Title&gt;</w:t>
        </w:r>
        <w:r w:rsidR="002743CD">
          <w:rPr>
            <w:noProof/>
            <w:webHidden/>
          </w:rPr>
          <w:tab/>
        </w:r>
        <w:r w:rsidR="002743CD">
          <w:rPr>
            <w:noProof/>
            <w:webHidden/>
          </w:rPr>
          <w:fldChar w:fldCharType="begin"/>
        </w:r>
        <w:r w:rsidR="002743CD">
          <w:rPr>
            <w:noProof/>
            <w:webHidden/>
          </w:rPr>
          <w:instrText xml:space="preserve"> PAGEREF _Toc24634036 \h </w:instrText>
        </w:r>
        <w:r w:rsidR="002743CD">
          <w:rPr>
            <w:noProof/>
            <w:webHidden/>
          </w:rPr>
        </w:r>
        <w:r w:rsidR="002743CD">
          <w:rPr>
            <w:noProof/>
            <w:webHidden/>
          </w:rPr>
          <w:fldChar w:fldCharType="separate"/>
        </w:r>
        <w:r w:rsidR="002743CD">
          <w:rPr>
            <w:noProof/>
            <w:webHidden/>
          </w:rPr>
          <w:t>85</w:t>
        </w:r>
        <w:r w:rsidR="002743CD">
          <w:rPr>
            <w:noProof/>
            <w:webHidden/>
          </w:rPr>
          <w:fldChar w:fldCharType="end"/>
        </w:r>
      </w:hyperlink>
    </w:p>
    <w:p w14:paraId="671B5C9A" w14:textId="3B5AFD61" w:rsidR="002743CD" w:rsidRDefault="00DD0FEF">
      <w:pPr>
        <w:pStyle w:val="TOC1"/>
        <w:rPr>
          <w:rFonts w:asciiTheme="minorHAnsi" w:eastAsiaTheme="minorEastAsia" w:hAnsiTheme="minorHAnsi" w:cstheme="minorBidi"/>
          <w:noProof/>
        </w:rPr>
      </w:pPr>
      <w:hyperlink w:anchor="_Toc24634037" w:history="1">
        <w:r w:rsidR="002743CD" w:rsidRPr="00520A1D">
          <w:rPr>
            <w:rStyle w:val="Hyperlink"/>
            <w:noProof/>
          </w:rPr>
          <w:t>Appendix B – &lt;Appendix Title&gt;</w:t>
        </w:r>
        <w:r w:rsidR="002743CD">
          <w:rPr>
            <w:noProof/>
            <w:webHidden/>
          </w:rPr>
          <w:tab/>
        </w:r>
        <w:r w:rsidR="002743CD">
          <w:rPr>
            <w:noProof/>
            <w:webHidden/>
          </w:rPr>
          <w:fldChar w:fldCharType="begin"/>
        </w:r>
        <w:r w:rsidR="002743CD">
          <w:rPr>
            <w:noProof/>
            <w:webHidden/>
          </w:rPr>
          <w:instrText xml:space="preserve"> PAGEREF _Toc24634037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FBC68D9" w14:textId="47E56B22" w:rsidR="002743CD" w:rsidRDefault="00DD0FEF">
      <w:pPr>
        <w:pStyle w:val="TOC2"/>
        <w:rPr>
          <w:rFonts w:asciiTheme="minorHAnsi" w:eastAsiaTheme="minorEastAsia" w:hAnsiTheme="minorHAnsi" w:cstheme="minorBidi"/>
          <w:noProof/>
        </w:rPr>
      </w:pPr>
      <w:hyperlink w:anchor="_Toc24634038" w:history="1">
        <w:r w:rsidR="002743CD" w:rsidRPr="00520A1D">
          <w:rPr>
            <w:rStyle w:val="Hyperlink"/>
            <w:noProof/>
          </w:rPr>
          <w:t>B.1 &lt;Title&gt;</w:t>
        </w:r>
        <w:r w:rsidR="002743CD">
          <w:rPr>
            <w:noProof/>
            <w:webHidden/>
          </w:rPr>
          <w:tab/>
        </w:r>
        <w:r w:rsidR="002743CD">
          <w:rPr>
            <w:noProof/>
            <w:webHidden/>
          </w:rPr>
          <w:fldChar w:fldCharType="begin"/>
        </w:r>
        <w:r w:rsidR="002743CD">
          <w:rPr>
            <w:noProof/>
            <w:webHidden/>
          </w:rPr>
          <w:instrText xml:space="preserve"> PAGEREF _Toc24634038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1A0F0BB3" w14:textId="64FD2472" w:rsidR="002743CD" w:rsidRDefault="00DD0FEF">
      <w:pPr>
        <w:pStyle w:val="TOC3"/>
        <w:rPr>
          <w:rFonts w:asciiTheme="minorHAnsi" w:eastAsiaTheme="minorEastAsia" w:hAnsiTheme="minorHAnsi" w:cstheme="minorBidi"/>
          <w:noProof/>
        </w:rPr>
      </w:pPr>
      <w:hyperlink w:anchor="_Toc24634039" w:history="1">
        <w:r w:rsidR="002743CD" w:rsidRPr="00520A1D">
          <w:rPr>
            <w:rStyle w:val="Hyperlink"/>
            <w:noProof/>
          </w:rPr>
          <w:t>B.1.1 &lt;Title&gt;</w:t>
        </w:r>
        <w:r w:rsidR="002743CD">
          <w:rPr>
            <w:noProof/>
            <w:webHidden/>
          </w:rPr>
          <w:tab/>
        </w:r>
        <w:r w:rsidR="002743CD">
          <w:rPr>
            <w:noProof/>
            <w:webHidden/>
          </w:rPr>
          <w:fldChar w:fldCharType="begin"/>
        </w:r>
        <w:r w:rsidR="002743CD">
          <w:rPr>
            <w:noProof/>
            <w:webHidden/>
          </w:rPr>
          <w:instrText xml:space="preserve"> PAGEREF _Toc24634039 \h </w:instrText>
        </w:r>
        <w:r w:rsidR="002743CD">
          <w:rPr>
            <w:noProof/>
            <w:webHidden/>
          </w:rPr>
        </w:r>
        <w:r w:rsidR="002743CD">
          <w:rPr>
            <w:noProof/>
            <w:webHidden/>
          </w:rPr>
          <w:fldChar w:fldCharType="separate"/>
        </w:r>
        <w:r w:rsidR="002743CD">
          <w:rPr>
            <w:noProof/>
            <w:webHidden/>
          </w:rPr>
          <w:t>86</w:t>
        </w:r>
        <w:r w:rsidR="002743CD">
          <w:rPr>
            <w:noProof/>
            <w:webHidden/>
          </w:rPr>
          <w:fldChar w:fldCharType="end"/>
        </w:r>
      </w:hyperlink>
    </w:p>
    <w:p w14:paraId="0724783C" w14:textId="4E4094B7"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6" w:name="_Toc201058865"/>
      <w:bookmarkStart w:id="7" w:name="_Toc201058970"/>
      <w:bookmarkStart w:id="8" w:name="_Toc504625752"/>
      <w:bookmarkStart w:id="9" w:name="_Toc530206505"/>
      <w:bookmarkStart w:id="10" w:name="_Toc1388425"/>
      <w:bookmarkStart w:id="11" w:name="_Toc1388579"/>
      <w:bookmarkStart w:id="12" w:name="_Toc1456606"/>
      <w:bookmarkStart w:id="13" w:name="_Toc37034630"/>
      <w:bookmarkStart w:id="14" w:name="_Toc38846108"/>
      <w:bookmarkEnd w:id="6"/>
      <w:bookmarkEnd w:id="7"/>
      <w:r w:rsidRPr="00D26514">
        <w:rPr>
          <w:noProof w:val="0"/>
        </w:rPr>
        <w:br w:type="page"/>
      </w:r>
      <w:bookmarkStart w:id="15" w:name="_Toc345074640"/>
      <w:bookmarkStart w:id="16" w:name="_Toc24633897"/>
      <w:r w:rsidR="00CF283F" w:rsidRPr="00D26514">
        <w:rPr>
          <w:noProof w:val="0"/>
        </w:rPr>
        <w:lastRenderedPageBreak/>
        <w:t>Introduction</w:t>
      </w:r>
      <w:bookmarkEnd w:id="8"/>
      <w:bookmarkEnd w:id="9"/>
      <w:bookmarkEnd w:id="10"/>
      <w:bookmarkEnd w:id="11"/>
      <w:bookmarkEnd w:id="12"/>
      <w:bookmarkEnd w:id="13"/>
      <w:bookmarkEnd w:id="14"/>
      <w:r w:rsidR="00167DB7" w:rsidRPr="00D26514">
        <w:rPr>
          <w:noProof w:val="0"/>
        </w:rPr>
        <w:t xml:space="preserve"> to this Supplement</w:t>
      </w:r>
      <w:bookmarkEnd w:id="15"/>
      <w:bookmarkEnd w:id="16"/>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244B8" w:rsidRPr="003871B3" w:rsidRDefault="002244B8"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1"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2"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proofErr w:type="spellStart"/>
                                  <w:r>
                                    <w:t>ValueSet</w:t>
                                  </w:r>
                                  <w:proofErr w:type="spellEnd"/>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proofErr w:type="spellStart"/>
                                  <w:r>
                                    <w:t>CodeSystem</w:t>
                                  </w:r>
                                  <w:proofErr w:type="spellEnd"/>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proofErr w:type="spellStart"/>
                                  <w:r>
                                    <w:t>ConceptMap</w:t>
                                  </w:r>
                                  <w:proofErr w:type="spellEnd"/>
                                </w:p>
                              </w:tc>
                              <w:tc>
                                <w:tcPr>
                                  <w:tcW w:w="1870" w:type="dxa"/>
                                </w:tcPr>
                                <w:p w14:paraId="09227530" w14:textId="216C9690" w:rsidR="002244B8" w:rsidRPr="00AF7952" w:rsidRDefault="002244B8" w:rsidP="0040520B">
                                  <w:pPr>
                                    <w:pStyle w:val="TableEntry"/>
                                    <w:jc w:val="center"/>
                                  </w:pPr>
                                  <w:r>
                                    <w:t>3</w:t>
                                  </w:r>
                                </w:p>
                              </w:tc>
                            </w:tr>
                            <w:bookmarkEnd w:id="19"/>
                            <w:bookmarkEnd w:id="20"/>
                          </w:tbl>
                          <w:p w14:paraId="4D826A3D" w14:textId="77777777" w:rsidR="002244B8" w:rsidRPr="007117B8" w:rsidRDefault="002244B8"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244B8" w:rsidRPr="003871B3" w:rsidRDefault="002244B8" w:rsidP="00FC7C29">
                      <w:pPr>
                        <w:pStyle w:val="BodyText"/>
                      </w:pPr>
                      <w:bookmarkStart w:id="23" w:name="OLE_LINK15"/>
                      <w:bookmarkStart w:id="24" w:name="OLE_LINK16"/>
                      <w:bookmarkStart w:id="25" w:name="OLE_LINK69"/>
                      <w:bookmarkStart w:id="2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244B8" w:rsidRPr="003871B3" w:rsidRDefault="002244B8"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306B1A62" w:rsidR="002244B8" w:rsidRDefault="002244B8"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244B8" w:rsidRDefault="002244B8"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698D1764" w:rsidR="002244B8" w:rsidRPr="003871B3" w:rsidRDefault="002244B8" w:rsidP="00FC7C29">
                      <w:pPr>
                        <w:pStyle w:val="BodyText"/>
                      </w:pPr>
                      <w:r w:rsidRPr="003871B3">
                        <w:t>Key FH</w:t>
                      </w:r>
                      <w:r w:rsidRPr="00720FA6">
                        <w:t xml:space="preserve">IR STU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3"/>
                    <w:bookmarkEnd w:id="24"/>
                    <w:p w14:paraId="054D5192" w14:textId="77777777" w:rsidR="002244B8" w:rsidRPr="007117B8" w:rsidRDefault="002244B8" w:rsidP="00EA3BCB">
                      <w:pPr>
                        <w:pStyle w:val="BodyText"/>
                      </w:pPr>
                    </w:p>
                    <w:tbl>
                      <w:tblPr>
                        <w:tblStyle w:val="TableGrid"/>
                        <w:tblW w:w="0" w:type="auto"/>
                        <w:jc w:val="center"/>
                        <w:tblLook w:val="04A0" w:firstRow="1" w:lastRow="0" w:firstColumn="1" w:lastColumn="0" w:noHBand="0" w:noVBand="1"/>
                      </w:tblPr>
                      <w:tblGrid>
                        <w:gridCol w:w="3170"/>
                        <w:gridCol w:w="1870"/>
                      </w:tblGrid>
                      <w:tr w:rsidR="002244B8" w14:paraId="25B356C4" w14:textId="77777777" w:rsidTr="00EA3BCB">
                        <w:trPr>
                          <w:jc w:val="center"/>
                        </w:trPr>
                        <w:tc>
                          <w:tcPr>
                            <w:tcW w:w="3170" w:type="dxa"/>
                            <w:shd w:val="clear" w:color="auto" w:fill="D9D9D9" w:themeFill="background1" w:themeFillShade="D9"/>
                          </w:tcPr>
                          <w:p w14:paraId="03000BD5" w14:textId="77777777" w:rsidR="002244B8" w:rsidRDefault="002244B8" w:rsidP="00EA3BCB">
                            <w:pPr>
                              <w:pStyle w:val="TableEntryHeader"/>
                            </w:pPr>
                            <w:r>
                              <w:t>FHIR Content</w:t>
                            </w:r>
                          </w:p>
                          <w:p w14:paraId="023EFDEC" w14:textId="06094FCE" w:rsidR="002244B8" w:rsidRPr="00FC2641" w:rsidRDefault="002244B8"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244B8" w:rsidRPr="00FC2641" w:rsidRDefault="002244B8" w:rsidP="00EA3BCB">
                            <w:pPr>
                              <w:pStyle w:val="TableEntryHeader"/>
                            </w:pPr>
                            <w:r>
                              <w:t>FMM Level</w:t>
                            </w:r>
                          </w:p>
                        </w:tc>
                      </w:tr>
                      <w:tr w:rsidR="002244B8" w14:paraId="6DC9BD48" w14:textId="77777777" w:rsidTr="00EA3BCB">
                        <w:trPr>
                          <w:jc w:val="center"/>
                        </w:trPr>
                        <w:tc>
                          <w:tcPr>
                            <w:tcW w:w="3170" w:type="dxa"/>
                          </w:tcPr>
                          <w:p w14:paraId="6C147072" w14:textId="12E3882C" w:rsidR="002244B8" w:rsidRPr="005D01C5" w:rsidRDefault="002244B8" w:rsidP="00EA3BCB">
                            <w:pPr>
                              <w:pStyle w:val="TableEntry"/>
                            </w:pPr>
                            <w:del w:id="27" w:author="Luke Duncan" w:date="2019-12-10T16:50:00Z">
                              <w:r w:rsidDel="009136C6">
                                <w:delText xml:space="preserve">Terminology Service </w:delText>
                              </w:r>
                            </w:del>
                          </w:p>
                        </w:tc>
                        <w:tc>
                          <w:tcPr>
                            <w:tcW w:w="1870" w:type="dxa"/>
                          </w:tcPr>
                          <w:p w14:paraId="672ABE0C" w14:textId="71BA4B31" w:rsidR="002244B8" w:rsidRPr="005D01C5" w:rsidRDefault="002244B8" w:rsidP="0040520B">
                            <w:pPr>
                              <w:pStyle w:val="TableEntry"/>
                              <w:jc w:val="center"/>
                            </w:pPr>
                            <w:del w:id="28" w:author="Luke Duncan" w:date="2019-12-10T16:50:00Z">
                              <w:r w:rsidDel="009136C6">
                                <w:delText>4</w:delText>
                              </w:r>
                            </w:del>
                          </w:p>
                        </w:tc>
                      </w:tr>
                      <w:tr w:rsidR="002244B8" w14:paraId="4BAB9EA5" w14:textId="77777777" w:rsidTr="00EA3BCB">
                        <w:trPr>
                          <w:jc w:val="center"/>
                        </w:trPr>
                        <w:tc>
                          <w:tcPr>
                            <w:tcW w:w="3170" w:type="dxa"/>
                          </w:tcPr>
                          <w:p w14:paraId="6F6F54B6" w14:textId="6D09FFD7" w:rsidR="002244B8" w:rsidRPr="005D01C5" w:rsidRDefault="002244B8" w:rsidP="00EA3BCB">
                            <w:pPr>
                              <w:pStyle w:val="TableEntry"/>
                            </w:pPr>
                            <w:proofErr w:type="spellStart"/>
                            <w:r>
                              <w:t>ValueSet</w:t>
                            </w:r>
                            <w:proofErr w:type="spellEnd"/>
                          </w:p>
                        </w:tc>
                        <w:tc>
                          <w:tcPr>
                            <w:tcW w:w="1870" w:type="dxa"/>
                          </w:tcPr>
                          <w:p w14:paraId="1D11B724" w14:textId="79FC204F" w:rsidR="002244B8" w:rsidRPr="005D01C5" w:rsidRDefault="002244B8" w:rsidP="0040520B">
                            <w:pPr>
                              <w:pStyle w:val="TableEntry"/>
                              <w:jc w:val="center"/>
                            </w:pPr>
                            <w:r>
                              <w:t>N</w:t>
                            </w:r>
                          </w:p>
                        </w:tc>
                      </w:tr>
                      <w:tr w:rsidR="002244B8" w14:paraId="3E419BE5" w14:textId="77777777" w:rsidTr="00EA3BCB">
                        <w:trPr>
                          <w:jc w:val="center"/>
                        </w:trPr>
                        <w:tc>
                          <w:tcPr>
                            <w:tcW w:w="3170" w:type="dxa"/>
                          </w:tcPr>
                          <w:p w14:paraId="7D9F54B0" w14:textId="456F6DB9" w:rsidR="002244B8" w:rsidRDefault="002244B8" w:rsidP="00EA3BCB">
                            <w:pPr>
                              <w:pStyle w:val="TableEntry"/>
                            </w:pPr>
                            <w:proofErr w:type="spellStart"/>
                            <w:r>
                              <w:t>CodeSystem</w:t>
                            </w:r>
                            <w:proofErr w:type="spellEnd"/>
                          </w:p>
                        </w:tc>
                        <w:tc>
                          <w:tcPr>
                            <w:tcW w:w="1870" w:type="dxa"/>
                          </w:tcPr>
                          <w:p w14:paraId="6480DA3F" w14:textId="18462909" w:rsidR="002244B8" w:rsidRDefault="002244B8" w:rsidP="0040520B">
                            <w:pPr>
                              <w:pStyle w:val="TableEntry"/>
                              <w:jc w:val="center"/>
                            </w:pPr>
                            <w:r>
                              <w:t>N</w:t>
                            </w:r>
                          </w:p>
                        </w:tc>
                      </w:tr>
                      <w:tr w:rsidR="002244B8" w14:paraId="09F66B63" w14:textId="77777777" w:rsidTr="00EA3BCB">
                        <w:trPr>
                          <w:jc w:val="center"/>
                        </w:trPr>
                        <w:tc>
                          <w:tcPr>
                            <w:tcW w:w="3170" w:type="dxa"/>
                          </w:tcPr>
                          <w:p w14:paraId="11F1ED1F" w14:textId="1CB767AD" w:rsidR="002244B8" w:rsidRPr="00AF7952" w:rsidRDefault="002244B8" w:rsidP="00EA3BCB">
                            <w:pPr>
                              <w:pStyle w:val="TableEntry"/>
                            </w:pPr>
                            <w:proofErr w:type="spellStart"/>
                            <w:r>
                              <w:t>ConceptMap</w:t>
                            </w:r>
                            <w:proofErr w:type="spellEnd"/>
                          </w:p>
                        </w:tc>
                        <w:tc>
                          <w:tcPr>
                            <w:tcW w:w="1870" w:type="dxa"/>
                          </w:tcPr>
                          <w:p w14:paraId="09227530" w14:textId="216C9690" w:rsidR="002244B8" w:rsidRPr="00AF7952" w:rsidRDefault="002244B8" w:rsidP="0040520B">
                            <w:pPr>
                              <w:pStyle w:val="TableEntry"/>
                              <w:jc w:val="center"/>
                            </w:pPr>
                            <w:r>
                              <w:t>3</w:t>
                            </w:r>
                          </w:p>
                        </w:tc>
                      </w:tr>
                      <w:bookmarkEnd w:id="25"/>
                      <w:bookmarkEnd w:id="26"/>
                    </w:tbl>
                    <w:p w14:paraId="4D826A3D" w14:textId="77777777" w:rsidR="002244B8" w:rsidRPr="007117B8" w:rsidRDefault="002244B8"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1E36998F" w:rsidR="00D721F2" w:rsidRDefault="00EB7BC8" w:rsidP="00EB7BC8">
      <w:pPr>
        <w:pStyle w:val="BodyText"/>
      </w:pPr>
      <w:r>
        <w:rPr>
          <w:iCs/>
        </w:rPr>
        <w:t xml:space="preserve">The Sharing </w:t>
      </w:r>
      <w:proofErr w:type="spellStart"/>
      <w:r>
        <w:rPr>
          <w:iCs/>
        </w:rPr>
        <w:t>Value</w:t>
      </w:r>
      <w:del w:id="29" w:author="Luke Duncan" w:date="2019-12-10T16:51:00Z">
        <w:r w:rsidDel="009136C6">
          <w:rPr>
            <w:iCs/>
          </w:rPr>
          <w:delText xml:space="preserve"> S</w:delText>
        </w:r>
      </w:del>
      <w:ins w:id="30" w:author="Luke Duncan" w:date="2019-12-10T16:51:00Z">
        <w:r w:rsidR="009136C6">
          <w:rPr>
            <w:iCs/>
          </w:rPr>
          <w:t>s</w:t>
        </w:r>
      </w:ins>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72FBDBB7" w:rsidR="00D721F2" w:rsidRDefault="00D721F2" w:rsidP="00EB7BC8">
      <w:pPr>
        <w:pStyle w:val="BodyText"/>
        <w:rPr>
          <w:iCs/>
        </w:rPr>
      </w:pPr>
      <w:r>
        <w:t>The SVCM Profile is an update to the</w:t>
      </w:r>
      <w:ins w:id="31" w:author="Thompson, Jenny" w:date="2019-12-01T21:48:00Z">
        <w:r w:rsidR="009632A5">
          <w:t xml:space="preserve"> IHE</w:t>
        </w:r>
      </w:ins>
      <w:r>
        <w:t xml:space="preserve"> </w:t>
      </w:r>
      <w:ins w:id="32" w:author="Thompson, Jenny" w:date="2019-12-01T21:47:00Z">
        <w:r w:rsidR="009632A5">
          <w:t>ITI</w:t>
        </w:r>
      </w:ins>
      <w:ins w:id="33" w:author="Thompson, Jenny" w:date="2019-12-01T21:49:00Z">
        <w:r w:rsidR="009969FE">
          <w:t xml:space="preserve"> Sharing Value Sets</w:t>
        </w:r>
      </w:ins>
      <w:ins w:id="34" w:author="Thompson, Jenny" w:date="2019-12-01T21:47:00Z">
        <w:r w:rsidR="009632A5">
          <w:t xml:space="preserve"> </w:t>
        </w:r>
      </w:ins>
      <w:ins w:id="35" w:author="Thompson, Jenny" w:date="2019-12-01T21:49:00Z">
        <w:r w:rsidR="009969FE">
          <w:t>(</w:t>
        </w:r>
      </w:ins>
      <w:r>
        <w:t>SVS</w:t>
      </w:r>
      <w:ins w:id="36" w:author="Thompson, Jenny" w:date="2019-12-01T21:49:00Z">
        <w:r w:rsidR="009969FE">
          <w:t>)</w:t>
        </w:r>
      </w:ins>
      <w:r>
        <w:t xml:space="preserve"> and </w:t>
      </w:r>
      <w:ins w:id="37" w:author="Thompson, Jenny" w:date="2019-12-01T21:48:00Z">
        <w:r w:rsidR="009632A5" w:rsidRPr="009632A5">
          <w:t>IHE Patient Care Coordination</w:t>
        </w:r>
        <w:r w:rsidR="009632A5">
          <w:t xml:space="preserve"> Concept Mapping</w:t>
        </w:r>
      </w:ins>
      <w:ins w:id="38" w:author="Thompson, Jenny" w:date="2019-12-01T21:47:00Z">
        <w:r w:rsidR="009632A5">
          <w:t xml:space="preserve"> </w:t>
        </w:r>
      </w:ins>
      <w:ins w:id="39" w:author="Thompson, Jenny" w:date="2019-12-01T21:48:00Z">
        <w:r w:rsidR="009632A5">
          <w:t>(</w:t>
        </w:r>
      </w:ins>
      <w:r>
        <w:t>CMAP</w:t>
      </w:r>
      <w:ins w:id="40" w:author="Thompson, Jenny" w:date="2019-12-01T21:48:00Z">
        <w:r w:rsidR="009632A5">
          <w:t>)</w:t>
        </w:r>
      </w:ins>
      <w:r>
        <w:t xml:space="preserve"> </w:t>
      </w:r>
      <w:r w:rsidR="009632A5">
        <w:t>P</w:t>
      </w:r>
      <w:r>
        <w:t>rofiles</w:t>
      </w:r>
      <w:ins w:id="41" w:author="Thompson, Jenny" w:date="2019-12-01T21:47:00Z">
        <w:r w:rsidR="009632A5">
          <w:rPr>
            <w:rStyle w:val="FootnoteReference"/>
          </w:rPr>
          <w:footnoteReference w:id="2"/>
        </w:r>
      </w:ins>
      <w:r>
        <w:t xml:space="preserve">, combining the functionalities of each and simplifying for a lighter weight, mobile-compatible </w:t>
      </w:r>
      <w:r w:rsidR="00384E94">
        <w:t>transport and messaging format.</w:t>
      </w:r>
      <w:r w:rsidR="00384E94">
        <w:rPr>
          <w:iCs/>
        </w:rPr>
        <w:t xml:space="preserve"> This profile </w:t>
      </w:r>
      <w:r w:rsidR="00384E94">
        <w:rPr>
          <w:iCs/>
        </w:rPr>
        <w:lastRenderedPageBreak/>
        <w:t>leverages HTTP transport, the JavaScript Object Notation (JSON), Simple-XML, and Representational State Transfer (REST). The payload format is defined by the HL7 FHIR draft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6C99D604" w14:textId="668A0FEC" w:rsidR="00384E94" w:rsidDel="00A50907" w:rsidRDefault="00384E94" w:rsidP="00EB7BC8">
      <w:pPr>
        <w:pStyle w:val="BodyText"/>
        <w:rPr>
          <w:del w:id="44" w:author="Thompson, Jenny" w:date="2019-12-02T21:49:00Z"/>
          <w:iCs/>
        </w:rPr>
      </w:pPr>
      <w:commentRangeStart w:id="45"/>
      <w:del w:id="46" w:author="Thompson, Jenny" w:date="2019-12-02T21:49:00Z">
        <w:r w:rsidDel="00A50907">
          <w:rPr>
            <w:iCs/>
          </w:rPr>
          <w:delText>The following list provides examples of how SVCM might be leveraged by implementers:</w:delText>
        </w:r>
      </w:del>
    </w:p>
    <w:p w14:paraId="1B6AC61D" w14:textId="639E6065" w:rsidR="00384E94" w:rsidDel="00A50907" w:rsidRDefault="000634E8" w:rsidP="00384E94">
      <w:pPr>
        <w:pStyle w:val="BodyText"/>
        <w:numPr>
          <w:ilvl w:val="0"/>
          <w:numId w:val="39"/>
        </w:numPr>
        <w:rPr>
          <w:del w:id="47" w:author="Thompson, Jenny" w:date="2019-12-02T21:49:00Z"/>
          <w:iCs/>
        </w:rPr>
      </w:pPr>
      <w:commentRangeStart w:id="48"/>
      <w:del w:id="49" w:author="Thompson, Jenny" w:date="2019-12-02T21:49:00Z">
        <w:r w:rsidDel="00A50907">
          <w:rPr>
            <w:iCs/>
          </w:rPr>
          <w:delText>[add several 1-sentence examples here based on use cases]</w:delText>
        </w:r>
        <w:commentRangeEnd w:id="48"/>
        <w:r w:rsidDel="00A50907">
          <w:rPr>
            <w:rStyle w:val="CommentReference"/>
          </w:rPr>
          <w:commentReference w:id="48"/>
        </w:r>
      </w:del>
      <w:commentRangeEnd w:id="45"/>
      <w:r w:rsidR="00A50907">
        <w:rPr>
          <w:rStyle w:val="CommentReference"/>
        </w:rPr>
        <w:commentReference w:id="45"/>
      </w:r>
    </w:p>
    <w:p w14:paraId="7346E4D9" w14:textId="1FE93E9A"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ns w:id="50" w:author="Luke Duncan" w:date="2019-12-11T10:34:00Z"/>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state, </w:t>
      </w:r>
      <w:proofErr w:type="gramStart"/>
      <w:r>
        <w:rPr>
          <w:iCs/>
        </w:rPr>
        <w:t>with the exception of</w:t>
      </w:r>
      <w:proofErr w:type="gramEnd"/>
      <w:r>
        <w:rPr>
          <w:iCs/>
        </w:rPr>
        <w:t xml:space="preserve">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77777777" w:rsidR="00D027C3" w:rsidRPr="005E7AA0" w:rsidRDefault="00D027C3" w:rsidP="00D027C3">
      <w:pPr>
        <w:pStyle w:val="BodyText"/>
        <w:keepNext/>
        <w:rPr>
          <w:ins w:id="51" w:author="Luke Duncan" w:date="2019-12-11T10:34:00Z"/>
          <w:b/>
        </w:rPr>
      </w:pPr>
      <w:ins w:id="52" w:author="Luke Duncan" w:date="2019-12-11T10:34:00Z">
        <w:r w:rsidRPr="005E7AA0">
          <w:rPr>
            <w:b/>
          </w:rPr>
          <w:t>Difference</w:t>
        </w:r>
        <w:r>
          <w:rPr>
            <w:b/>
          </w:rPr>
          <w:t>s</w:t>
        </w:r>
        <w:r w:rsidRPr="005E7AA0">
          <w:rPr>
            <w:b/>
          </w:rPr>
          <w:t xml:space="preserve"> from existing </w:t>
        </w:r>
        <w:r>
          <w:rPr>
            <w:b/>
          </w:rPr>
          <w:t>SVS and CMAP Profiles</w:t>
        </w:r>
      </w:ins>
    </w:p>
    <w:p w14:paraId="082268F8" w14:textId="77777777" w:rsidR="00D027C3" w:rsidRDefault="00D027C3" w:rsidP="00D027C3">
      <w:pPr>
        <w:pStyle w:val="NormalWeb"/>
        <w:rPr>
          <w:ins w:id="53" w:author="Luke Duncan" w:date="2019-12-11T10:34:00Z"/>
        </w:rPr>
      </w:pPr>
      <w:ins w:id="54" w:author="Luke Duncan" w:date="2019-12-11T10:34:00Z">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ins>
    </w:p>
    <w:p w14:paraId="2B21A0ED" w14:textId="77777777" w:rsidR="00D027C3" w:rsidRDefault="00D027C3" w:rsidP="00D027C3">
      <w:pPr>
        <w:pStyle w:val="BodyText"/>
        <w:rPr>
          <w:ins w:id="55" w:author="Luke Duncan" w:date="2019-12-11T10:34:00Z"/>
        </w:rPr>
      </w:pPr>
      <w:ins w:id="56" w:author="Luke Duncan" w:date="2019-12-11T10:34:00Z">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ins>
    </w:p>
    <w:p w14:paraId="44276BBB" w14:textId="77777777" w:rsidR="00D027C3" w:rsidRDefault="00D027C3" w:rsidP="00D027C3">
      <w:pPr>
        <w:pStyle w:val="BodyText"/>
        <w:rPr>
          <w:ins w:id="57" w:author="Luke Duncan" w:date="2019-12-11T10:34:00Z"/>
        </w:rPr>
      </w:pPr>
      <w:ins w:id="58" w:author="Luke Duncan" w:date="2019-12-11T10:34:00Z">
        <w:r>
          <w:t>A single Terminology Repository can be accessed by many Terminology Consumers, establishing a domain of consistent and uniform set of nomenclatures. It supports automated loading of Value Sets by Terminology Consumers, reducing the burden of manual configuration. This profile describes three transactions for retrieving Value Sets from a Terminology Repository by a Terminology Consumer.</w:t>
        </w:r>
      </w:ins>
    </w:p>
    <w:p w14:paraId="287FBB5C" w14:textId="5EA296A6" w:rsidR="00D027C3" w:rsidRPr="00D027C3" w:rsidRDefault="00D027C3">
      <w:pPr>
        <w:pStyle w:val="ListBullet2"/>
        <w:numPr>
          <w:ilvl w:val="0"/>
          <w:numId w:val="0"/>
        </w:numPr>
        <w:pPrChange w:id="59" w:author="Luke Duncan" w:date="2019-12-11T10:35:00Z">
          <w:pPr>
            <w:pStyle w:val="BodyText"/>
          </w:pPr>
        </w:pPrChange>
      </w:pPr>
      <w:ins w:id="60" w:author="Luke Duncan" w:date="2019-12-11T10:34:00Z">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ins>
    </w:p>
    <w:p w14:paraId="28F8139D" w14:textId="7779C61C" w:rsidR="00D721F2" w:rsidRPr="00ED7CDA" w:rsidRDefault="00D721F2" w:rsidP="00D721F2">
      <w:pPr>
        <w:pStyle w:val="Heading2"/>
        <w:numPr>
          <w:ilvl w:val="0"/>
          <w:numId w:val="0"/>
        </w:numPr>
        <w:ind w:left="576" w:hanging="576"/>
        <w:rPr>
          <w:ins w:id="61" w:author="Thompson, Jenny" w:date="2019-11-13T12:53:00Z"/>
        </w:rPr>
      </w:pPr>
      <w:bookmarkStart w:id="62" w:name="_Toc24633898"/>
      <w:r>
        <w:t>Open Issues and Questions</w:t>
      </w:r>
      <w:bookmarkEnd w:id="62"/>
    </w:p>
    <w:p w14:paraId="38266FFB" w14:textId="4380096D" w:rsidR="00310D96" w:rsidRPr="00D105A4" w:rsidRDefault="006911B4" w:rsidP="00D105A4">
      <w:pPr>
        <w:pStyle w:val="AuthorInstructions"/>
        <w:numPr>
          <w:ilvl w:val="0"/>
          <w:numId w:val="33"/>
        </w:numPr>
        <w:rPr>
          <w:i w:val="0"/>
          <w:iCs/>
        </w:rPr>
      </w:pPr>
      <w:r>
        <w:rPr>
          <w:i w:val="0"/>
          <w:iCs/>
        </w:rPr>
        <w:t xml:space="preserve">Combine discovery use case for </w:t>
      </w:r>
      <w:proofErr w:type="spellStart"/>
      <w:r>
        <w:rPr>
          <w:i w:val="0"/>
          <w:iCs/>
        </w:rPr>
        <w:t>CodeSystem</w:t>
      </w:r>
      <w:proofErr w:type="spellEnd"/>
      <w:r>
        <w:rPr>
          <w:i w:val="0"/>
          <w:iCs/>
        </w:rPr>
        <w:t xml:space="preserve">, </w:t>
      </w:r>
      <w:proofErr w:type="spellStart"/>
      <w:r>
        <w:rPr>
          <w:i w:val="0"/>
          <w:iCs/>
        </w:rPr>
        <w:t>ValueSet</w:t>
      </w:r>
      <w:proofErr w:type="spellEnd"/>
      <w:r>
        <w:rPr>
          <w:i w:val="0"/>
          <w:iCs/>
        </w:rPr>
        <w:t xml:space="preserve"> and </w:t>
      </w:r>
      <w:proofErr w:type="spellStart"/>
      <w:r>
        <w:rPr>
          <w:i w:val="0"/>
          <w:iCs/>
        </w:rPr>
        <w:t>ConceptMap</w:t>
      </w:r>
      <w:proofErr w:type="spellEnd"/>
      <w:r>
        <w:rPr>
          <w:i w:val="0"/>
          <w:iCs/>
        </w:rPr>
        <w:t xml:space="preserve"> into one or separate out </w:t>
      </w:r>
      <w:proofErr w:type="spellStart"/>
      <w:r>
        <w:rPr>
          <w:i w:val="0"/>
          <w:iCs/>
        </w:rPr>
        <w:t>ConceptMap</w:t>
      </w:r>
      <w:proofErr w:type="spellEnd"/>
      <w:r>
        <w:rPr>
          <w:i w:val="0"/>
          <w:iCs/>
        </w:rPr>
        <w:t xml:space="preserve"> discovery as its own use case</w:t>
      </w:r>
      <w:r w:rsidR="001C2FA8" w:rsidRPr="00D105A4">
        <w:rPr>
          <w:i w:val="0"/>
          <w:iCs/>
        </w:rPr>
        <w:t>?</w:t>
      </w:r>
    </w:p>
    <w:p w14:paraId="7404F73C" w14:textId="77295953" w:rsidR="00D105A4" w:rsidRDefault="00AF7952" w:rsidP="0040520B">
      <w:pPr>
        <w:pStyle w:val="AuthorInstructions"/>
        <w:numPr>
          <w:ilvl w:val="0"/>
          <w:numId w:val="33"/>
        </w:numPr>
        <w:rPr>
          <w:i w:val="0"/>
          <w:iCs/>
        </w:rPr>
      </w:pPr>
      <w:r>
        <w:rPr>
          <w:i w:val="0"/>
          <w:iCs/>
        </w:rPr>
        <w:t>For confirmation –</w:t>
      </w:r>
      <w:r w:rsidR="00D721F2">
        <w:rPr>
          <w:i w:val="0"/>
          <w:iCs/>
        </w:rPr>
        <w:t xml:space="preserve"> decide on </w:t>
      </w:r>
      <w:r>
        <w:rPr>
          <w:i w:val="0"/>
          <w:iCs/>
        </w:rPr>
        <w:t xml:space="preserve">title </w:t>
      </w:r>
      <w:r w:rsidR="00D721F2">
        <w:rPr>
          <w:i w:val="0"/>
          <w:iCs/>
        </w:rPr>
        <w:t>for</w:t>
      </w:r>
      <w:r>
        <w:rPr>
          <w:i w:val="0"/>
          <w:iCs/>
        </w:rPr>
        <w:t xml:space="preserve"> the </w:t>
      </w:r>
      <w:r w:rsidR="00D105A4">
        <w:rPr>
          <w:i w:val="0"/>
          <w:iCs/>
        </w:rPr>
        <w:t xml:space="preserve">merged </w:t>
      </w:r>
      <w:r w:rsidR="00343CAC">
        <w:rPr>
          <w:i w:val="0"/>
          <w:iCs/>
        </w:rPr>
        <w:t>SVCM</w:t>
      </w:r>
      <w:r w:rsidR="00D105A4">
        <w:rPr>
          <w:i w:val="0"/>
          <w:iCs/>
        </w:rPr>
        <w:t xml:space="preserve"> and </w:t>
      </w:r>
      <w:r>
        <w:rPr>
          <w:i w:val="0"/>
          <w:iCs/>
        </w:rPr>
        <w:t xml:space="preserve">updated </w:t>
      </w:r>
      <w:r w:rsidR="00D105A4">
        <w:rPr>
          <w:i w:val="0"/>
          <w:iCs/>
        </w:rPr>
        <w:t>CMAP profiles</w:t>
      </w:r>
      <w:r w:rsidR="006911B4">
        <w:rPr>
          <w:i w:val="0"/>
          <w:iCs/>
        </w:rPr>
        <w:t xml:space="preserve"> – SVCM?</w:t>
      </w:r>
    </w:p>
    <w:p w14:paraId="2FC5F5C8" w14:textId="742EF02A" w:rsidR="00AD1E6A" w:rsidRPr="00847EBC"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294D049B" w14:textId="77777777" w:rsidR="00CF283F" w:rsidRPr="00D26514" w:rsidRDefault="00CF283F" w:rsidP="008616CB">
      <w:pPr>
        <w:pStyle w:val="Heading2"/>
        <w:numPr>
          <w:ilvl w:val="0"/>
          <w:numId w:val="0"/>
        </w:numPr>
        <w:rPr>
          <w:noProof w:val="0"/>
        </w:rPr>
      </w:pPr>
      <w:bookmarkStart w:id="63" w:name="_Toc345074642"/>
      <w:bookmarkStart w:id="64" w:name="_Toc24633899"/>
      <w:bookmarkStart w:id="65" w:name="_Toc473170357"/>
      <w:bookmarkStart w:id="66" w:name="_Toc504625754"/>
      <w:r w:rsidRPr="00D26514">
        <w:rPr>
          <w:noProof w:val="0"/>
        </w:rPr>
        <w:lastRenderedPageBreak/>
        <w:t>Closed Issues</w:t>
      </w:r>
      <w:bookmarkEnd w:id="63"/>
      <w:bookmarkEnd w:id="64"/>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ins w:id="67" w:author="Thompson, Jenny" w:date="2019-12-01T21:51:00Z">
        <w:r w:rsidR="009969FE">
          <w:t>.</w:t>
        </w:r>
      </w:ins>
      <w:r w:rsidRPr="00AF7952">
        <w:t>”</w:t>
      </w:r>
    </w:p>
    <w:p w14:paraId="2AA46EF7" w14:textId="4BDB834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68" w:name="_Toc345074643"/>
      <w:bookmarkStart w:id="69" w:name="_Toc24633900"/>
      <w:r w:rsidRPr="00D26514">
        <w:rPr>
          <w:noProof w:val="0"/>
        </w:rPr>
        <w:lastRenderedPageBreak/>
        <w:t>General Introduction</w:t>
      </w:r>
      <w:bookmarkEnd w:id="68"/>
      <w:r w:rsidR="00623829" w:rsidRPr="00D26514">
        <w:rPr>
          <w:noProof w:val="0"/>
        </w:rPr>
        <w:t xml:space="preserve"> and Shared Appendices</w:t>
      </w:r>
      <w:bookmarkEnd w:id="69"/>
    </w:p>
    <w:p w14:paraId="0208C910" w14:textId="724B478A" w:rsidR="00623829" w:rsidRPr="00D26514" w:rsidRDefault="003B7860" w:rsidP="00EA3BCB">
      <w:pPr>
        <w:pStyle w:val="BodyText"/>
      </w:pPr>
      <w:r w:rsidRPr="00D26514">
        <w:t xml:space="preserve">The </w:t>
      </w:r>
      <w:hyperlink r:id="rId24"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70" w:name="_Toc345074644"/>
    </w:p>
    <w:p w14:paraId="7BDAB41D" w14:textId="2533999A" w:rsidR="00747676" w:rsidRPr="00D26514" w:rsidRDefault="00747676" w:rsidP="00EA3BCB">
      <w:pPr>
        <w:pStyle w:val="Heading1"/>
        <w:pageBreakBefore w:val="0"/>
        <w:numPr>
          <w:ilvl w:val="0"/>
          <w:numId w:val="0"/>
        </w:numPr>
        <w:rPr>
          <w:noProof w:val="0"/>
        </w:rPr>
      </w:pPr>
      <w:bookmarkStart w:id="71" w:name="_Toc24633901"/>
      <w:commentRangeStart w:id="72"/>
      <w:r w:rsidRPr="00D26514">
        <w:rPr>
          <w:noProof w:val="0"/>
        </w:rPr>
        <w:t xml:space="preserve">Appendix A </w:t>
      </w:r>
      <w:bookmarkStart w:id="73" w:name="OLE_LINK1"/>
      <w:bookmarkStart w:id="74" w:name="OLE_LINK2"/>
      <w:r w:rsidR="00883B13" w:rsidRPr="00D26514">
        <w:rPr>
          <w:noProof w:val="0"/>
        </w:rPr>
        <w:t>–</w:t>
      </w:r>
      <w:bookmarkEnd w:id="73"/>
      <w:bookmarkEnd w:id="74"/>
      <w:r w:rsidRPr="00D26514">
        <w:rPr>
          <w:noProof w:val="0"/>
        </w:rPr>
        <w:t xml:space="preserve"> Actor Summary Definitions</w:t>
      </w:r>
      <w:bookmarkEnd w:id="70"/>
      <w:bookmarkEnd w:id="71"/>
      <w:commentRangeEnd w:id="72"/>
      <w:r w:rsidR="008C0C06">
        <w:rPr>
          <w:rStyle w:val="CommentReference"/>
          <w:rFonts w:ascii="Times New Roman" w:hAnsi="Times New Roman"/>
          <w:b w:val="0"/>
          <w:noProof w:val="0"/>
          <w:kern w:val="0"/>
        </w:rPr>
        <w:commentReference w:id="72"/>
      </w:r>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75" w:name="OLE_LINK14"/>
      <w:bookmarkStart w:id="76" w:name="OLE_LINK17"/>
      <w:r w:rsidRPr="00D26514">
        <w:t xml:space="preserve">&lt;Add any </w:t>
      </w:r>
      <w:bookmarkEnd w:id="75"/>
      <w:bookmarkEnd w:id="76"/>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5"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1A0E12B2" w:rsidR="00747676" w:rsidRPr="00D26514" w:rsidRDefault="002C5D62">
            <w:pPr>
              <w:pStyle w:val="TableEntry"/>
            </w:pPr>
            <w:bookmarkStart w:id="77" w:name="OLE_LINK19"/>
            <w:del w:id="78" w:author="Luke Duncan" w:date="2019-12-11T10:50:00Z">
              <w:r w:rsidRPr="00EA3BCB" w:rsidDel="003442FF">
                <w:rPr>
                  <w:i/>
                </w:rPr>
                <w:delText>&lt;Verb-Noun format (e.g., Store Image, Register Document Set)&gt;</w:delText>
              </w:r>
            </w:del>
            <w:bookmarkEnd w:id="77"/>
            <w:ins w:id="79" w:author="Luke Duncan" w:date="2019-12-11T10:50:00Z">
              <w:r w:rsidR="003442FF" w:rsidRPr="003442FF">
                <w:rPr>
                  <w:iCs/>
                  <w:rPrChange w:id="80" w:author="Luke Duncan" w:date="2019-12-11T10:50:00Z">
                    <w:rPr>
                      <w:i/>
                    </w:rPr>
                  </w:rPrChange>
                </w:rPr>
                <w:t>Terminology Repository</w:t>
              </w:r>
            </w:ins>
          </w:p>
        </w:tc>
        <w:tc>
          <w:tcPr>
            <w:tcW w:w="6498" w:type="dxa"/>
            <w:shd w:val="clear" w:color="auto" w:fill="auto"/>
          </w:tcPr>
          <w:p w14:paraId="4C7B099B" w14:textId="4489979D" w:rsidR="00747676" w:rsidRPr="00D26514" w:rsidRDefault="003442FF" w:rsidP="00EB71A2">
            <w:pPr>
              <w:pStyle w:val="TableEntry"/>
            </w:pPr>
            <w:ins w:id="81" w:author="Luke Duncan" w:date="2019-12-11T10:50:00Z">
              <w:r>
                <w:t>Provide</w:t>
              </w:r>
            </w:ins>
            <w:ins w:id="82" w:author="Luke Duncan" w:date="2019-12-11T10:51:00Z">
              <w:r>
                <w:t xml:space="preserve">s </w:t>
              </w:r>
              <w:proofErr w:type="spellStart"/>
              <w:r>
                <w:t>valuesets</w:t>
              </w:r>
              <w:proofErr w:type="spellEnd"/>
              <w:r>
                <w:t xml:space="preserve">, codes, and maps to consumers as well as expanding </w:t>
              </w:r>
              <w:proofErr w:type="spellStart"/>
              <w:r>
                <w:t>valuesets</w:t>
              </w:r>
              <w:proofErr w:type="spellEnd"/>
              <w:r>
                <w:t>, validating codes, and translating codes.</w:t>
              </w:r>
            </w:ins>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ins w:id="83" w:author="Luke Duncan" w:date="2019-12-11T10:50:00Z">
              <w:r>
                <w:t>Terminology Consumer</w:t>
              </w:r>
            </w:ins>
          </w:p>
        </w:tc>
        <w:tc>
          <w:tcPr>
            <w:tcW w:w="6498" w:type="dxa"/>
            <w:shd w:val="clear" w:color="auto" w:fill="auto"/>
          </w:tcPr>
          <w:p w14:paraId="421E9066" w14:textId="3CC12555" w:rsidR="00747676" w:rsidRPr="00D26514" w:rsidRDefault="003442FF" w:rsidP="00EB71A2">
            <w:pPr>
              <w:pStyle w:val="TableEntry"/>
            </w:pPr>
            <w:ins w:id="84" w:author="Luke Duncan" w:date="2019-12-11T10:51:00Z">
              <w:r>
                <w:t xml:space="preserve">Retrieves </w:t>
              </w:r>
            </w:ins>
            <w:ins w:id="85" w:author="Luke Duncan" w:date="2019-12-11T10:52:00Z">
              <w:r>
                <w:t xml:space="preserve">expanded </w:t>
              </w:r>
              <w:proofErr w:type="spellStart"/>
              <w:r>
                <w:t>valuesets</w:t>
              </w:r>
              <w:proofErr w:type="spellEnd"/>
              <w:r>
                <w:t xml:space="preserve"> from repositories as well as validating </w:t>
              </w:r>
            </w:ins>
            <w:ins w:id="86" w:author="Luke Duncan" w:date="2019-12-11T10:53:00Z">
              <w:r>
                <w:t>and translating codes</w:t>
              </w:r>
            </w:ins>
            <w:ins w:id="87" w:author="Luke Duncan" w:date="2019-12-11T10:52:00Z">
              <w:r>
                <w:t xml:space="preserve">.  In </w:t>
              </w:r>
              <w:proofErr w:type="gramStart"/>
              <w:r>
                <w:t>addition</w:t>
              </w:r>
              <w:proofErr w:type="gramEnd"/>
              <w:r>
                <w:t xml:space="preserve"> can retrieve </w:t>
              </w:r>
              <w:proofErr w:type="spellStart"/>
              <w:r>
                <w:t>valuesets</w:t>
              </w:r>
              <w:proofErr w:type="spellEnd"/>
              <w:r>
                <w:t>, codes, and maps</w:t>
              </w:r>
            </w:ins>
            <w:ins w:id="88" w:author="Luke Duncan" w:date="2019-12-11T10:53:00Z">
              <w:r>
                <w:t xml:space="preserve"> from the repository.</w:t>
              </w:r>
            </w:ins>
          </w:p>
        </w:tc>
      </w:tr>
    </w:tbl>
    <w:p w14:paraId="0AB45906" w14:textId="77777777" w:rsidR="008A63C9" w:rsidRPr="00D26514" w:rsidRDefault="008A63C9" w:rsidP="00EA3BCB">
      <w:pPr>
        <w:pStyle w:val="BodyText"/>
      </w:pPr>
      <w:bookmarkStart w:id="89" w:name="_Toc345074645"/>
    </w:p>
    <w:p w14:paraId="43C7F1F4" w14:textId="2993640D" w:rsidR="00747676" w:rsidRPr="00D26514" w:rsidRDefault="00747676" w:rsidP="00EA3BCB">
      <w:pPr>
        <w:pStyle w:val="Heading1"/>
        <w:pageBreakBefore w:val="0"/>
        <w:numPr>
          <w:ilvl w:val="0"/>
          <w:numId w:val="0"/>
        </w:numPr>
        <w:rPr>
          <w:noProof w:val="0"/>
        </w:rPr>
      </w:pPr>
      <w:bookmarkStart w:id="90" w:name="_Toc24633902"/>
      <w:r w:rsidRPr="00D26514">
        <w:rPr>
          <w:noProof w:val="0"/>
        </w:rPr>
        <w:t xml:space="preserve">Appendix B </w:t>
      </w:r>
      <w:r w:rsidR="00883B13" w:rsidRPr="00D26514">
        <w:rPr>
          <w:noProof w:val="0"/>
        </w:rPr>
        <w:t>–</w:t>
      </w:r>
      <w:r w:rsidRPr="00D26514">
        <w:rPr>
          <w:noProof w:val="0"/>
        </w:rPr>
        <w:t xml:space="preserve"> Transaction Summary Definitions</w:t>
      </w:r>
      <w:bookmarkEnd w:id="89"/>
      <w:bookmarkEnd w:id="9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6"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7"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74301233" w:rsidR="00747676" w:rsidRPr="00EA3BCB" w:rsidRDefault="00F723D3">
            <w:pPr>
              <w:pStyle w:val="TableEntry"/>
              <w:rPr>
                <w:i/>
              </w:rPr>
            </w:pPr>
            <w:proofErr w:type="spellStart"/>
            <w:ins w:id="91" w:author="Luke Duncan" w:date="2019-12-11T10:54:00Z">
              <w:r>
                <w:rPr>
                  <w:iCs/>
                </w:rPr>
                <w:t>Retreive</w:t>
              </w:r>
              <w:proofErr w:type="spellEnd"/>
              <w:r>
                <w:rPr>
                  <w:iCs/>
                </w:rPr>
                <w:t xml:space="preserve"> </w:t>
              </w:r>
              <w:proofErr w:type="spellStart"/>
              <w:r>
                <w:rPr>
                  <w:iCs/>
                </w:rPr>
                <w:t>Valueset</w:t>
              </w:r>
              <w:proofErr w:type="spellEnd"/>
              <w:r>
                <w:rPr>
                  <w:iCs/>
                </w:rPr>
                <w:t xml:space="preserve"> [ITI-Y1]</w:t>
              </w:r>
            </w:ins>
            <w:del w:id="92" w:author="Luke Duncan" w:date="2019-12-11T10:54:00Z">
              <w:r w:rsidR="002C5D62" w:rsidRPr="00D26514" w:rsidDel="00F723D3">
                <w:rPr>
                  <w:i/>
                </w:rPr>
                <w:delText>&lt;Verb-Noun formation (</w:delText>
              </w:r>
              <w:r w:rsidR="003B7860" w:rsidRPr="00D26514" w:rsidDel="00F723D3">
                <w:rPr>
                  <w:i/>
                </w:rPr>
                <w:delText>e.g.,</w:delText>
              </w:r>
              <w:r w:rsidR="00C37C0B" w:rsidRPr="00D26514" w:rsidDel="00F723D3">
                <w:rPr>
                  <w:i/>
                </w:rPr>
                <w:delText xml:space="preserve"> Send Data [DOM-xx]</w:delText>
              </w:r>
              <w:r w:rsidR="002C5D62" w:rsidRPr="00D26514" w:rsidDel="00F723D3">
                <w:rPr>
                  <w:i/>
                </w:rPr>
                <w:delText>}</w:delText>
              </w:r>
              <w:r w:rsidR="00FD49A2" w:rsidRPr="00D26514" w:rsidDel="00F723D3">
                <w:rPr>
                  <w:i/>
                </w:rPr>
                <w:delText>&gt;</w:delText>
              </w:r>
            </w:del>
          </w:p>
        </w:tc>
        <w:tc>
          <w:tcPr>
            <w:tcW w:w="5148" w:type="dxa"/>
            <w:shd w:val="clear" w:color="auto" w:fill="auto"/>
          </w:tcPr>
          <w:p w14:paraId="495900DA" w14:textId="63415D1D" w:rsidR="00747676" w:rsidRPr="00D26514" w:rsidRDefault="00F723D3" w:rsidP="00EB71A2">
            <w:pPr>
              <w:pStyle w:val="TableEntry"/>
            </w:pPr>
            <w:proofErr w:type="spellStart"/>
            <w:ins w:id="93" w:author="Luke Duncan" w:date="2019-12-11T10:59:00Z">
              <w:r>
                <w:t>Retreive</w:t>
              </w:r>
              <w:proofErr w:type="spellEnd"/>
              <w:r>
                <w:t xml:space="preserve"> a </w:t>
              </w:r>
              <w:proofErr w:type="spellStart"/>
              <w:r>
                <w:t>Valueset</w:t>
              </w:r>
              <w:proofErr w:type="spellEnd"/>
              <w:r>
                <w:t xml:space="preserve"> definition from the Terminology Repository.</w:t>
              </w:r>
            </w:ins>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ins w:id="94" w:author="Luke Duncan" w:date="2019-12-11T10:55:00Z">
              <w:r>
                <w:lastRenderedPageBreak/>
                <w:t>Retrieve Code System [ITI-Y2]</w:t>
              </w:r>
            </w:ins>
          </w:p>
        </w:tc>
        <w:tc>
          <w:tcPr>
            <w:tcW w:w="5148" w:type="dxa"/>
            <w:shd w:val="clear" w:color="auto" w:fill="auto"/>
          </w:tcPr>
          <w:p w14:paraId="0DD67C37" w14:textId="04BDB054" w:rsidR="00747676" w:rsidRPr="00D26514" w:rsidRDefault="00F723D3" w:rsidP="00EB71A2">
            <w:pPr>
              <w:pStyle w:val="TableEntry"/>
            </w:pPr>
            <w:ins w:id="95" w:author="Luke Duncan" w:date="2019-12-11T10:59:00Z">
              <w:r>
                <w:t>Retrieve a Code System definition from the Terminology Repository</w:t>
              </w:r>
            </w:ins>
          </w:p>
        </w:tc>
      </w:tr>
      <w:tr w:rsidR="00F723D3" w:rsidRPr="00D26514" w14:paraId="38FB28B0" w14:textId="77777777" w:rsidTr="00EA3BCB">
        <w:trPr>
          <w:cantSplit/>
          <w:jc w:val="center"/>
          <w:ins w:id="96" w:author="Luke Duncan" w:date="2019-12-11T10:55:00Z"/>
        </w:trPr>
        <w:tc>
          <w:tcPr>
            <w:tcW w:w="4428" w:type="dxa"/>
            <w:shd w:val="clear" w:color="auto" w:fill="auto"/>
          </w:tcPr>
          <w:p w14:paraId="7944CE07" w14:textId="2D235334" w:rsidR="00F723D3" w:rsidRDefault="00F723D3" w:rsidP="00EB71A2">
            <w:pPr>
              <w:pStyle w:val="TableEntry"/>
              <w:rPr>
                <w:ins w:id="97" w:author="Luke Duncan" w:date="2019-12-11T10:55:00Z"/>
              </w:rPr>
            </w:pPr>
            <w:ins w:id="98" w:author="Luke Duncan" w:date="2019-12-11T10:55:00Z">
              <w:r>
                <w:t>Retrieve Concept Map [ITI-Y3]</w:t>
              </w:r>
            </w:ins>
          </w:p>
        </w:tc>
        <w:tc>
          <w:tcPr>
            <w:tcW w:w="5148" w:type="dxa"/>
            <w:shd w:val="clear" w:color="auto" w:fill="auto"/>
          </w:tcPr>
          <w:p w14:paraId="5FA0DAEA" w14:textId="7D040CCE" w:rsidR="00F723D3" w:rsidRPr="00D26514" w:rsidRDefault="00F723D3" w:rsidP="00EB71A2">
            <w:pPr>
              <w:pStyle w:val="TableEntry"/>
              <w:rPr>
                <w:ins w:id="99" w:author="Luke Duncan" w:date="2019-12-11T10:55:00Z"/>
              </w:rPr>
            </w:pPr>
            <w:ins w:id="100" w:author="Luke Duncan" w:date="2019-12-11T10:59:00Z">
              <w:r>
                <w:t>Retrieve a Concept Map definition from the Terminology Repository</w:t>
              </w:r>
            </w:ins>
          </w:p>
        </w:tc>
      </w:tr>
      <w:tr w:rsidR="00F723D3" w:rsidRPr="00D26514" w14:paraId="0BA18047" w14:textId="77777777" w:rsidTr="00EA3BCB">
        <w:trPr>
          <w:cantSplit/>
          <w:jc w:val="center"/>
          <w:ins w:id="101" w:author="Luke Duncan" w:date="2019-12-11T10:55:00Z"/>
        </w:trPr>
        <w:tc>
          <w:tcPr>
            <w:tcW w:w="4428" w:type="dxa"/>
            <w:shd w:val="clear" w:color="auto" w:fill="auto"/>
          </w:tcPr>
          <w:p w14:paraId="44D4F43E" w14:textId="689DF473" w:rsidR="00F723D3" w:rsidRDefault="00F723D3" w:rsidP="00EB71A2">
            <w:pPr>
              <w:pStyle w:val="TableEntry"/>
              <w:rPr>
                <w:ins w:id="102" w:author="Luke Duncan" w:date="2019-12-11T10:55:00Z"/>
              </w:rPr>
            </w:pPr>
            <w:ins w:id="103" w:author="Luke Duncan" w:date="2019-12-11T10:55:00Z">
              <w:r>
                <w:t xml:space="preserve">Expand </w:t>
              </w:r>
              <w:proofErr w:type="spellStart"/>
              <w:r>
                <w:t>Valueset</w:t>
              </w:r>
              <w:proofErr w:type="spellEnd"/>
              <w:r>
                <w:t xml:space="preserve"> [ITI-Y4]</w:t>
              </w:r>
            </w:ins>
          </w:p>
        </w:tc>
        <w:tc>
          <w:tcPr>
            <w:tcW w:w="5148" w:type="dxa"/>
            <w:shd w:val="clear" w:color="auto" w:fill="auto"/>
          </w:tcPr>
          <w:p w14:paraId="38AACDAF" w14:textId="3C638D9F" w:rsidR="00F723D3" w:rsidRPr="00D26514" w:rsidRDefault="00F723D3" w:rsidP="00EB71A2">
            <w:pPr>
              <w:pStyle w:val="TableEntry"/>
              <w:rPr>
                <w:ins w:id="104" w:author="Luke Duncan" w:date="2019-12-11T10:55:00Z"/>
              </w:rPr>
            </w:pPr>
            <w:ins w:id="105" w:author="Luke Duncan" w:date="2019-12-11T10:59:00Z">
              <w:r>
                <w:t xml:space="preserve">Expand the given </w:t>
              </w:r>
              <w:proofErr w:type="spellStart"/>
              <w:r>
                <w:t>Valuset</w:t>
              </w:r>
              <w:proofErr w:type="spellEnd"/>
              <w:r>
                <w:t xml:space="preserve"> to retrieve the list of av</w:t>
              </w:r>
            </w:ins>
            <w:ins w:id="106" w:author="Luke Duncan" w:date="2019-12-11T11:00:00Z">
              <w:r>
                <w:t xml:space="preserve">ailable concepts in the </w:t>
              </w:r>
              <w:proofErr w:type="spellStart"/>
              <w:r>
                <w:t>Valueset</w:t>
              </w:r>
              <w:proofErr w:type="spellEnd"/>
              <w:r>
                <w:t>.</w:t>
              </w:r>
            </w:ins>
          </w:p>
        </w:tc>
      </w:tr>
      <w:tr w:rsidR="00F723D3" w:rsidRPr="00D26514" w14:paraId="1A1A375E" w14:textId="77777777" w:rsidTr="00EA3BCB">
        <w:trPr>
          <w:cantSplit/>
          <w:jc w:val="center"/>
          <w:ins w:id="107" w:author="Luke Duncan" w:date="2019-12-11T10:55:00Z"/>
        </w:trPr>
        <w:tc>
          <w:tcPr>
            <w:tcW w:w="4428" w:type="dxa"/>
            <w:shd w:val="clear" w:color="auto" w:fill="auto"/>
          </w:tcPr>
          <w:p w14:paraId="69C9F618" w14:textId="0A619450" w:rsidR="00F723D3" w:rsidRDefault="00F723D3" w:rsidP="00EB71A2">
            <w:pPr>
              <w:pStyle w:val="TableEntry"/>
              <w:rPr>
                <w:ins w:id="108" w:author="Luke Duncan" w:date="2019-12-11T10:55:00Z"/>
              </w:rPr>
            </w:pPr>
            <w:ins w:id="109" w:author="Luke Duncan" w:date="2019-12-11T10:55:00Z">
              <w:r>
                <w:t>Lookup Concept</w:t>
              </w:r>
            </w:ins>
            <w:ins w:id="110" w:author="Luke Duncan" w:date="2019-12-11T10:56:00Z">
              <w:r>
                <w:t xml:space="preserve"> [ITI-Y5]</w:t>
              </w:r>
            </w:ins>
          </w:p>
        </w:tc>
        <w:tc>
          <w:tcPr>
            <w:tcW w:w="5148" w:type="dxa"/>
            <w:shd w:val="clear" w:color="auto" w:fill="auto"/>
          </w:tcPr>
          <w:p w14:paraId="03F2F128" w14:textId="5F004EA2" w:rsidR="00F723D3" w:rsidRPr="00D26514" w:rsidRDefault="00F723D3" w:rsidP="00EB71A2">
            <w:pPr>
              <w:pStyle w:val="TableEntry"/>
              <w:rPr>
                <w:ins w:id="111" w:author="Luke Duncan" w:date="2019-12-11T10:55:00Z"/>
              </w:rPr>
            </w:pPr>
            <w:ins w:id="112" w:author="Luke Duncan" w:date="2019-12-11T11:00:00Z">
              <w:r>
                <w:t>Retrieve the concept details from a Code System.</w:t>
              </w:r>
            </w:ins>
          </w:p>
        </w:tc>
      </w:tr>
      <w:tr w:rsidR="00F723D3" w:rsidRPr="00D26514" w14:paraId="6860D0A3" w14:textId="77777777" w:rsidTr="00EA3BCB">
        <w:trPr>
          <w:cantSplit/>
          <w:jc w:val="center"/>
          <w:ins w:id="113" w:author="Luke Duncan" w:date="2019-12-11T10:58:00Z"/>
        </w:trPr>
        <w:tc>
          <w:tcPr>
            <w:tcW w:w="4428" w:type="dxa"/>
            <w:shd w:val="clear" w:color="auto" w:fill="auto"/>
          </w:tcPr>
          <w:p w14:paraId="66BBCF50" w14:textId="09399A19" w:rsidR="00F723D3" w:rsidRDefault="00F723D3" w:rsidP="00EB71A2">
            <w:pPr>
              <w:pStyle w:val="TableEntry"/>
              <w:rPr>
                <w:ins w:id="114" w:author="Luke Duncan" w:date="2019-12-11T10:58:00Z"/>
              </w:rPr>
            </w:pPr>
            <w:ins w:id="115" w:author="Luke Duncan" w:date="2019-12-11T10:58:00Z">
              <w:r>
                <w:t>Validate Code [ITI-Y6]</w:t>
              </w:r>
            </w:ins>
          </w:p>
        </w:tc>
        <w:tc>
          <w:tcPr>
            <w:tcW w:w="5148" w:type="dxa"/>
            <w:shd w:val="clear" w:color="auto" w:fill="auto"/>
          </w:tcPr>
          <w:p w14:paraId="4E0D1EBB" w14:textId="0C675365" w:rsidR="00F723D3" w:rsidRPr="00D26514" w:rsidRDefault="00F723D3" w:rsidP="00EB71A2">
            <w:pPr>
              <w:pStyle w:val="TableEntry"/>
              <w:rPr>
                <w:ins w:id="116" w:author="Luke Duncan" w:date="2019-12-11T10:58:00Z"/>
              </w:rPr>
            </w:pPr>
            <w:ins w:id="117" w:author="Luke Duncan" w:date="2019-12-11T11:00:00Z">
              <w:r>
                <w:t xml:space="preserve">Validate a code in a Code System to </w:t>
              </w:r>
            </w:ins>
            <w:ins w:id="118" w:author="Luke Duncan" w:date="2019-12-11T11:01:00Z">
              <w:r>
                <w:t>make sure it exists.</w:t>
              </w:r>
            </w:ins>
          </w:p>
        </w:tc>
      </w:tr>
      <w:tr w:rsidR="00F723D3" w:rsidRPr="00D26514" w14:paraId="5A43BF37" w14:textId="77777777" w:rsidTr="00EA3BCB">
        <w:trPr>
          <w:cantSplit/>
          <w:jc w:val="center"/>
          <w:ins w:id="119" w:author="Luke Duncan" w:date="2019-12-11T10:58:00Z"/>
        </w:trPr>
        <w:tc>
          <w:tcPr>
            <w:tcW w:w="4428" w:type="dxa"/>
            <w:shd w:val="clear" w:color="auto" w:fill="auto"/>
          </w:tcPr>
          <w:p w14:paraId="15A855AB" w14:textId="25F5815B" w:rsidR="00F723D3" w:rsidRDefault="00F723D3" w:rsidP="00EB71A2">
            <w:pPr>
              <w:pStyle w:val="TableEntry"/>
              <w:rPr>
                <w:ins w:id="120" w:author="Luke Duncan" w:date="2019-12-11T10:58:00Z"/>
              </w:rPr>
            </w:pPr>
            <w:ins w:id="121" w:author="Luke Duncan" w:date="2019-12-11T10:58:00Z">
              <w:r>
                <w:t>Translate Code [ITI-Y7]</w:t>
              </w:r>
            </w:ins>
          </w:p>
        </w:tc>
        <w:tc>
          <w:tcPr>
            <w:tcW w:w="5148" w:type="dxa"/>
            <w:shd w:val="clear" w:color="auto" w:fill="auto"/>
          </w:tcPr>
          <w:p w14:paraId="75EB2DAA" w14:textId="2FE60714" w:rsidR="00F723D3" w:rsidRPr="00D26514" w:rsidRDefault="00F723D3" w:rsidP="00EB71A2">
            <w:pPr>
              <w:pStyle w:val="TableEntry"/>
              <w:rPr>
                <w:ins w:id="122" w:author="Luke Duncan" w:date="2019-12-11T10:58:00Z"/>
              </w:rPr>
            </w:pPr>
            <w:ins w:id="123" w:author="Luke Duncan" w:date="2019-12-11T11:01:00Z">
              <w:r>
                <w:t xml:space="preserve">Translate a code from a source </w:t>
              </w:r>
            </w:ins>
            <w:ins w:id="124" w:author="Luke Duncan" w:date="2019-12-11T11:02:00Z">
              <w:r>
                <w:t>system</w:t>
              </w:r>
            </w:ins>
            <w:ins w:id="125" w:author="Luke Duncan" w:date="2019-12-11T11:01:00Z">
              <w:r>
                <w:t xml:space="preserve"> into a target </w:t>
              </w:r>
            </w:ins>
            <w:ins w:id="126" w:author="Luke Duncan" w:date="2019-12-11T11:02:00Z">
              <w:r>
                <w:t>system</w:t>
              </w:r>
            </w:ins>
            <w:ins w:id="127" w:author="Luke Duncan" w:date="2019-12-11T11:01:00Z">
              <w:r>
                <w:t xml:space="preserve"> and return the result.</w:t>
              </w:r>
            </w:ins>
          </w:p>
        </w:tc>
      </w:tr>
    </w:tbl>
    <w:p w14:paraId="4B67412A" w14:textId="77777777" w:rsidR="008A63C9" w:rsidRPr="00D26514" w:rsidRDefault="008A63C9" w:rsidP="00EA3BCB">
      <w:pPr>
        <w:pStyle w:val="BodyText"/>
      </w:pPr>
      <w:bookmarkStart w:id="128" w:name="_Toc345074646"/>
    </w:p>
    <w:p w14:paraId="533BB80E" w14:textId="73DA8611" w:rsidR="00747676" w:rsidRPr="00D26514" w:rsidRDefault="00747676" w:rsidP="00EA3BCB">
      <w:pPr>
        <w:pStyle w:val="Heading1"/>
        <w:pageBreakBefore w:val="0"/>
        <w:numPr>
          <w:ilvl w:val="0"/>
          <w:numId w:val="0"/>
        </w:numPr>
        <w:rPr>
          <w:noProof w:val="0"/>
        </w:rPr>
      </w:pPr>
      <w:bookmarkStart w:id="129" w:name="_Toc24633903"/>
      <w:r w:rsidRPr="00D26514">
        <w:rPr>
          <w:noProof w:val="0"/>
        </w:rPr>
        <w:t>Glossary</w:t>
      </w:r>
      <w:bookmarkEnd w:id="128"/>
      <w:bookmarkEnd w:id="129"/>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130" w:name="OLE_LINK75"/>
      <w:bookmarkStart w:id="131" w:name="OLE_LINK79"/>
      <w:r w:rsidR="00FD49A2" w:rsidRPr="00D26514">
        <w:t xml:space="preserve">Verify that </w:t>
      </w:r>
      <w:r w:rsidR="00DD20D7" w:rsidRPr="00D26514">
        <w:t xml:space="preserve">any glossary terms added here are not already contained in the </w:t>
      </w:r>
      <w:hyperlink r:id="rId28" w:anchor="GenIntro" w:history="1">
        <w:r w:rsidR="00DD20D7" w:rsidRPr="00D26514">
          <w:rPr>
            <w:rStyle w:val="Hyperlink"/>
          </w:rPr>
          <w:t>IHE Glossary</w:t>
        </w:r>
      </w:hyperlink>
      <w:r w:rsidR="00DD20D7" w:rsidRPr="00D26514">
        <w:t>.</w:t>
      </w:r>
      <w:bookmarkEnd w:id="130"/>
      <w:bookmarkEnd w:id="131"/>
      <w:r w:rsidR="00F3372D" w:rsidRPr="00D26514">
        <w:t xml:space="preserve"> Also, please review the </w:t>
      </w:r>
      <w:hyperlink r:id="rId29"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132"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133" w:name="_Toc24633904"/>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32"/>
      <w:bookmarkEnd w:id="133"/>
    </w:p>
    <w:p w14:paraId="22DEE049" w14:textId="08CB960C" w:rsidR="00B55350" w:rsidRPr="0040520B" w:rsidRDefault="00B55350" w:rsidP="00C62E65">
      <w:pPr>
        <w:pStyle w:val="Heading2"/>
        <w:numPr>
          <w:ilvl w:val="0"/>
          <w:numId w:val="0"/>
        </w:numPr>
        <w:rPr>
          <w:iCs/>
          <w:noProof w:val="0"/>
        </w:rPr>
      </w:pPr>
      <w:bookmarkStart w:id="134" w:name="_Toc345074648"/>
      <w:bookmarkStart w:id="135" w:name="_Toc24633905"/>
      <w:bookmarkStart w:id="136" w:name="_Toc530206507"/>
      <w:bookmarkStart w:id="137" w:name="_Toc1388427"/>
      <w:bookmarkStart w:id="138" w:name="_Toc1388581"/>
      <w:bookmarkStart w:id="139" w:name="_Toc1456608"/>
      <w:bookmarkStart w:id="140" w:name="_Toc37034633"/>
      <w:bookmarkStart w:id="141" w:name="_Toc38846111"/>
      <w:r w:rsidRPr="0040520B">
        <w:rPr>
          <w:iCs/>
          <w:noProof w:val="0"/>
        </w:rPr>
        <w:t xml:space="preserve">Copyright </w:t>
      </w:r>
      <w:r w:rsidR="00D22DE2" w:rsidRPr="0040520B">
        <w:rPr>
          <w:iCs/>
          <w:noProof w:val="0"/>
        </w:rPr>
        <w:t>Licenses</w:t>
      </w:r>
      <w:bookmarkEnd w:id="134"/>
      <w:bookmarkEnd w:id="135"/>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142" w:name="_Toc345074649"/>
      <w:bookmarkStart w:id="143" w:name="_Toc24633906"/>
      <w:r w:rsidRPr="0040520B">
        <w:rPr>
          <w:iCs/>
          <w:noProof w:val="0"/>
        </w:rPr>
        <w:t>Domain-specific additions</w:t>
      </w:r>
      <w:bookmarkEnd w:id="142"/>
      <w:bookmarkEnd w:id="143"/>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144" w:name="_Toc473170358"/>
      <w:bookmarkStart w:id="145" w:name="_Toc504625755"/>
      <w:bookmarkStart w:id="146" w:name="_Toc530206508"/>
      <w:bookmarkStart w:id="147" w:name="_Toc1388428"/>
      <w:bookmarkStart w:id="148" w:name="_Toc1388582"/>
      <w:bookmarkStart w:id="149" w:name="_Toc1456609"/>
      <w:bookmarkStart w:id="150" w:name="_Toc37034634"/>
      <w:bookmarkStart w:id="151" w:name="_Toc38846112"/>
      <w:bookmarkEnd w:id="65"/>
      <w:bookmarkEnd w:id="66"/>
      <w:bookmarkEnd w:id="136"/>
      <w:bookmarkEnd w:id="137"/>
      <w:bookmarkEnd w:id="138"/>
      <w:bookmarkEnd w:id="139"/>
      <w:bookmarkEnd w:id="140"/>
      <w:bookmarkEnd w:id="141"/>
    </w:p>
    <w:p w14:paraId="68649138" w14:textId="346B695F" w:rsidR="00264E1C" w:rsidRDefault="00264E1C" w:rsidP="00264E1C">
      <w:pPr>
        <w:pStyle w:val="Heading1"/>
        <w:numPr>
          <w:ilvl w:val="0"/>
          <w:numId w:val="0"/>
        </w:numPr>
        <w:rPr>
          <w:noProof w:val="0"/>
        </w:rPr>
      </w:pPr>
      <w:bookmarkStart w:id="152" w:name="_Toc13752461"/>
      <w:bookmarkStart w:id="153" w:name="_Toc488075088"/>
      <w:bookmarkStart w:id="154" w:name="_Toc488068761"/>
      <w:bookmarkStart w:id="155" w:name="_Toc488068328"/>
      <w:bookmarkStart w:id="156" w:name="_Toc487039227"/>
      <w:bookmarkStart w:id="157" w:name="_Toc269214486"/>
      <w:bookmarkStart w:id="158" w:name="_Toc237305547"/>
      <w:bookmarkStart w:id="159" w:name="_Toc237305082"/>
      <w:bookmarkStart w:id="160" w:name="_Toc206311471"/>
      <w:bookmarkStart w:id="161" w:name="_Toc199868230"/>
      <w:bookmarkStart w:id="162" w:name="_Toc24633907"/>
      <w:r>
        <w:rPr>
          <w:noProof w:val="0"/>
        </w:rPr>
        <w:lastRenderedPageBreak/>
        <w:t xml:space="preserve">X </w:t>
      </w:r>
      <w:bookmarkEnd w:id="152"/>
      <w:bookmarkEnd w:id="153"/>
      <w:bookmarkEnd w:id="154"/>
      <w:bookmarkEnd w:id="155"/>
      <w:bookmarkEnd w:id="156"/>
      <w:bookmarkEnd w:id="157"/>
      <w:bookmarkEnd w:id="158"/>
      <w:bookmarkEnd w:id="159"/>
      <w:bookmarkEnd w:id="160"/>
      <w:bookmarkEnd w:id="161"/>
      <w:bookmarkEnd w:id="162"/>
      <w:r w:rsidR="006E5941">
        <w:rPr>
          <w:iCs/>
        </w:rPr>
        <w:t>Sharing Value</w:t>
      </w:r>
      <w:del w:id="163" w:author="Luke Duncan" w:date="2019-12-10T16:52:00Z">
        <w:r w:rsidR="006E5941" w:rsidDel="009136C6">
          <w:rPr>
            <w:iCs/>
          </w:rPr>
          <w:delText xml:space="preserve"> S</w:delText>
        </w:r>
      </w:del>
      <w:ins w:id="164" w:author="Luke Duncan" w:date="2019-12-10T16:52:00Z">
        <w:r w:rsidR="009136C6">
          <w:rPr>
            <w:iCs/>
          </w:rPr>
          <w:t>s</w:t>
        </w:r>
      </w:ins>
      <w:r w:rsidR="006E5941">
        <w:rPr>
          <w:iCs/>
        </w:rPr>
        <w:t>ets, Codes, and Maps (SVCM)</w:t>
      </w:r>
    </w:p>
    <w:p w14:paraId="1AC9E9CC" w14:textId="3BE6347F" w:rsidR="00BB0A33" w:rsidRDefault="00264E1C" w:rsidP="00264E1C">
      <w:pPr>
        <w:pStyle w:val="BodyText"/>
        <w:rPr>
          <w:iCs/>
        </w:rPr>
      </w:pPr>
      <w:r>
        <w:rPr>
          <w:iCs/>
        </w:rPr>
        <w:t xml:space="preserve">The Sharing </w:t>
      </w:r>
      <w:proofErr w:type="spellStart"/>
      <w:r>
        <w:rPr>
          <w:iCs/>
        </w:rPr>
        <w:t>Value</w:t>
      </w:r>
      <w:del w:id="165" w:author="Luke Duncan" w:date="2019-12-10T16:52:00Z">
        <w:r w:rsidDel="009136C6">
          <w:rPr>
            <w:iCs/>
          </w:rPr>
          <w:delText xml:space="preserve"> S</w:delText>
        </w:r>
      </w:del>
      <w:ins w:id="166" w:author="Luke Duncan" w:date="2019-12-10T16:52:00Z">
        <w:r w:rsidR="009136C6">
          <w:rPr>
            <w:iCs/>
          </w:rPr>
          <w:t>s</w:t>
        </w:r>
      </w:ins>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 based on the HL7</w:t>
      </w:r>
      <w:ins w:id="167" w:author="Luke Duncan" w:date="2019-12-11T10:47:00Z">
        <w:r w:rsidR="00F817B6">
          <w:rPr>
            <w:iCs/>
          </w:rPr>
          <w:t xml:space="preserve"> Fast</w:t>
        </w:r>
      </w:ins>
      <w:r w:rsidR="00A858F8">
        <w:rPr>
          <w:iCs/>
        </w:rPr>
        <w:t xml:space="preserve"> </w:t>
      </w:r>
      <w:ins w:id="168" w:author="Luke Duncan" w:date="2019-12-11T10:47:00Z">
        <w:r w:rsidR="00F817B6">
          <w:t>H</w:t>
        </w:r>
      </w:ins>
      <w:del w:id="169" w:author="Luke Duncan" w:date="2019-12-11T10:47:00Z">
        <w:r w:rsidR="00A858F8" w:rsidDel="00F817B6">
          <w:delText>h</w:delText>
        </w:r>
      </w:del>
      <w:r w:rsidR="00A858F8">
        <w:t xml:space="preserve">ealthcare </w:t>
      </w:r>
      <w:ins w:id="170" w:author="Luke Duncan" w:date="2019-12-11T10:47:00Z">
        <w:r w:rsidR="00F817B6">
          <w:t>I</w:t>
        </w:r>
      </w:ins>
      <w:del w:id="171" w:author="Luke Duncan" w:date="2019-12-11T10:47:00Z">
        <w:r w:rsidR="00A858F8" w:rsidDel="00F817B6">
          <w:delText>i</w:delText>
        </w:r>
      </w:del>
      <w:r w:rsidR="00A858F8">
        <w:t xml:space="preserve">nteroperability </w:t>
      </w:r>
      <w:ins w:id="172" w:author="Luke Duncan" w:date="2019-12-11T10:48:00Z">
        <w:r w:rsidR="00F817B6">
          <w:t>R</w:t>
        </w:r>
      </w:ins>
      <w:del w:id="173" w:author="Luke Duncan" w:date="2019-12-11T10:47:00Z">
        <w:r w:rsidR="00A858F8" w:rsidDel="00F817B6">
          <w:delText>r</w:delText>
        </w:r>
      </w:del>
      <w:r w:rsidR="00A858F8">
        <w:t>esources (</w:t>
      </w:r>
      <w:r w:rsidR="00A858F8" w:rsidRPr="005E7AA0">
        <w:t>FHIR</w:t>
      </w:r>
      <w:r w:rsidR="00A858F8">
        <w:t>) specification.</w:t>
      </w:r>
    </w:p>
    <w:p w14:paraId="5242FE5F" w14:textId="77777777"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currently </w:t>
      </w:r>
      <w:r w:rsidR="00A858F8">
        <w:rPr>
          <w:iCs/>
        </w:rPr>
        <w:t>addresses</w:t>
      </w:r>
      <w:r w:rsidRPr="0092207E">
        <w:rPr>
          <w:iCs/>
        </w:rPr>
        <w:t xml:space="preserve"> th</w:t>
      </w:r>
      <w:r w:rsidR="00A858F8">
        <w:rPr>
          <w:iCs/>
        </w:rPr>
        <w:t>e</w:t>
      </w:r>
      <w:r w:rsidRPr="0092207E">
        <w:rPr>
          <w:iCs/>
        </w:rPr>
        <w:t xml:space="preserve"> </w:t>
      </w:r>
      <w:r w:rsidR="00A858F8">
        <w:rPr>
          <w:iCs/>
        </w:rPr>
        <w:t>challenge of standardized distribution of Value Sets.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D8A4C9F" w:rsidR="0038508C" w:rsidRDefault="00A858F8" w:rsidP="00B247AB">
      <w:pPr>
        <w:pStyle w:val="BodyText"/>
        <w:rPr>
          <w:iCs/>
        </w:rPr>
      </w:pPr>
      <w:r>
        <w:rPr>
          <w:iCs/>
        </w:rPr>
        <w:t>H</w:t>
      </w:r>
      <w:r w:rsidR="00061D68" w:rsidRPr="0092207E">
        <w:rPr>
          <w:iCs/>
        </w:rPr>
        <w:t>owever</w:t>
      </w:r>
      <w:r>
        <w:rPr>
          <w:iCs/>
        </w:rPr>
        <w:t>,</w:t>
      </w:r>
      <w:r w:rsidR="00061D68" w:rsidRPr="0092207E">
        <w:rPr>
          <w:iCs/>
        </w:rPr>
        <w:t xml:space="preserve"> a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Pr>
          <w:iCs/>
        </w:rPr>
        <w:t xml:space="preserve">and </w:t>
      </w:r>
      <w:r w:rsidR="0038508C">
        <w:rPr>
          <w:iCs/>
        </w:rPr>
        <w:t xml:space="preserve">to </w:t>
      </w:r>
      <w:r>
        <w:rPr>
          <w:iCs/>
        </w:rPr>
        <w:t xml:space="preserve">using concept maps to translate codes </w:t>
      </w:r>
      <w:r w:rsidR="0038508C">
        <w:rPr>
          <w:iCs/>
        </w:rPr>
        <w:t>makes these functionalities more suitable for mobile and lightweight web applications while making it easier for 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48F8886E"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Service in their workflows. It would lead to better overall standardization of those profiles and save future profile authors and editors from redefining how to interact with the Terminology Service across various use cases.</w:t>
      </w:r>
    </w:p>
    <w:p w14:paraId="7FF3855E" w14:textId="742A7D71" w:rsidR="00264E1C"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Value Sets by </w:t>
      </w:r>
      <w:r w:rsidR="00A2599A">
        <w:t>Terminology Consumer</w:t>
      </w:r>
      <w:r>
        <w:t xml:space="preserve">s, reducing the burden of manual configuration. This profile describes </w:t>
      </w:r>
      <w:r w:rsidR="00D952AE">
        <w:t>three</w:t>
      </w:r>
      <w:r w:rsidR="002E612D">
        <w:t xml:space="preserve"> </w:t>
      </w:r>
      <w:r>
        <w:t>transaction</w:t>
      </w:r>
      <w:r w:rsidR="00FB77B8">
        <w:t>s</w:t>
      </w:r>
      <w:r>
        <w:t xml:space="preserve"> for retrieving Value Sets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174" w:name="_Toc488075089"/>
      <w:bookmarkStart w:id="175" w:name="_Toc488068762"/>
      <w:bookmarkStart w:id="176" w:name="_Toc488068329"/>
      <w:bookmarkStart w:id="177" w:name="_Toc487039228"/>
      <w:bookmarkStart w:id="178" w:name="_Toc269214487"/>
      <w:bookmarkStart w:id="179" w:name="_Toc237305548"/>
      <w:bookmarkStart w:id="180" w:name="_Toc237305083"/>
      <w:bookmarkStart w:id="181" w:name="_Toc206311472"/>
      <w:bookmarkStart w:id="182" w:name="_Toc13752462"/>
      <w:bookmarkStart w:id="183" w:name="_Toc24633908"/>
      <w:r>
        <w:rPr>
          <w:noProof w:val="0"/>
        </w:rPr>
        <w:lastRenderedPageBreak/>
        <w:t xml:space="preserve">X.1 </w:t>
      </w:r>
      <w:bookmarkEnd w:id="174"/>
      <w:bookmarkEnd w:id="175"/>
      <w:bookmarkEnd w:id="176"/>
      <w:bookmarkEnd w:id="177"/>
      <w:bookmarkEnd w:id="178"/>
      <w:bookmarkEnd w:id="179"/>
      <w:bookmarkEnd w:id="180"/>
      <w:bookmarkEnd w:id="181"/>
      <w:r>
        <w:rPr>
          <w:noProof w:val="0"/>
        </w:rPr>
        <w:t>SVS Actors/Transactions</w:t>
      </w:r>
      <w:bookmarkEnd w:id="182"/>
      <w:bookmarkEnd w:id="183"/>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30">
        <w:r w:rsidRPr="005E7AA0">
          <w:rPr>
            <w:color w:val="0000FF"/>
            <w:u w:val="single"/>
          </w:rPr>
          <w:t>http://ihe.net/Technical_Frameworks</w:t>
        </w:r>
      </w:hyperlink>
      <w:r w:rsidRPr="005E7AA0">
        <w:t>.</w:t>
      </w:r>
    </w:p>
    <w:p w14:paraId="25CEF1DF" w14:textId="298935AB"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other related profiles are not necessarily shown. As well, the method for creating a Value Set </w:t>
      </w:r>
      <w:r w:rsidR="00BB2F8C">
        <w:t>is</w:t>
      </w:r>
      <w:r>
        <w:t xml:space="preserve"> not covered by this profile (this subject will be addressed once the basic infrastructure is in place).</w:t>
      </w:r>
    </w:p>
    <w:p w14:paraId="0F21C305" w14:textId="6F520165" w:rsidR="00264E1C" w:rsidRDefault="00A71ECB" w:rsidP="00264E1C">
      <w:pPr>
        <w:pStyle w:val="BodyText"/>
        <w:jc w:val="center"/>
      </w:pPr>
      <w:r w:rsidRPr="00A71ECB">
        <w:rPr>
          <w:noProof/>
        </w:rPr>
        <mc:AlternateContent>
          <mc:Choice Requires="wps">
            <w:drawing>
              <wp:anchor distT="0" distB="0" distL="114300" distR="114300" simplePos="0" relativeHeight="251687424" behindDoc="0" locked="0" layoutInCell="1" allowOverlap="1" wp14:anchorId="530B338E" wp14:editId="2F84C483">
                <wp:simplePos x="0" y="0"/>
                <wp:positionH relativeFrom="column">
                  <wp:posOffset>1844040</wp:posOffset>
                </wp:positionH>
                <wp:positionV relativeFrom="paragraph">
                  <wp:posOffset>2475865</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C32D88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94.95pt" to="320.35pt,1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DDdFjHkAAAAEAEAAA8AAAAAAAAAAAAAAAAANgQAAGRycy9kb3ducmV2LnhtbFBL&#10;BQYAAAAABAAEAPMAAABHBQAAAAA=&#10;">
                <v:stroke endarrow="block"/>
              </v:line>
            </w:pict>
          </mc:Fallback>
        </mc:AlternateContent>
      </w:r>
      <w:r w:rsidRPr="00A71ECB">
        <w:rPr>
          <w:noProof/>
        </w:rPr>
        <mc:AlternateContent>
          <mc:Choice Requires="wps">
            <w:drawing>
              <wp:anchor distT="0" distB="0" distL="114300" distR="114300" simplePos="0" relativeHeight="251688448" behindDoc="0" locked="0" layoutInCell="1" allowOverlap="1" wp14:anchorId="0FE62C3A" wp14:editId="477D5DD0">
                <wp:simplePos x="0" y="0"/>
                <wp:positionH relativeFrom="column">
                  <wp:posOffset>2032447</wp:posOffset>
                </wp:positionH>
                <wp:positionV relativeFrom="paragraph">
                  <wp:posOffset>2187929</wp:posOffset>
                </wp:positionV>
                <wp:extent cx="1856105" cy="23114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E7F5451" w14:textId="51BE7893" w:rsidR="002244B8" w:rsidRDefault="002244B8" w:rsidP="00A71ECB">
                            <w:pPr>
                              <w:spacing w:before="0"/>
                              <w:rPr>
                                <w:sz w:val="20"/>
                              </w:rPr>
                            </w:pPr>
                            <w:r>
                              <w:rPr>
                                <w:sz w:val="20"/>
                              </w:rPr>
                              <w:t>Translate Code [ITI-</w:t>
                            </w:r>
                            <w:del w:id="184" w:author="Luke Duncan" w:date="2019-12-10T16:53:00Z">
                              <w:r w:rsidDel="009136C6">
                                <w:rPr>
                                  <w:sz w:val="20"/>
                                </w:rPr>
                                <w:delText>XX</w:delText>
                              </w:r>
                            </w:del>
                            <w:ins w:id="185" w:author="Luke Duncan" w:date="2019-12-10T16:53:00Z">
                              <w:r>
                                <w:rPr>
                                  <w:sz w:val="20"/>
                                </w:rPr>
                                <w:t>Y7</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60.05pt;margin-top:172.3pt;width:146.15pt;height:1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" stroked="f">
                <v:fill opacity="0"/>
                <v:textbox inset="0,0,0,0">
                  <w:txbxContent>
                    <w:p w14:paraId="5E7F5451" w14:textId="51BE7893" w:rsidR="002244B8" w:rsidRDefault="002244B8" w:rsidP="00A71ECB">
                      <w:pPr>
                        <w:spacing w:before="0"/>
                        <w:rPr>
                          <w:sz w:val="20"/>
                        </w:rPr>
                      </w:pPr>
                      <w:r>
                        <w:rPr>
                          <w:sz w:val="20"/>
                        </w:rPr>
                        <w:t>Translate Code [ITI-</w:t>
                      </w:r>
                      <w:del w:id="186" w:author="Luke Duncan" w:date="2019-12-10T16:53:00Z">
                        <w:r w:rsidDel="009136C6">
                          <w:rPr>
                            <w:sz w:val="20"/>
                          </w:rPr>
                          <w:delText>XX</w:delText>
                        </w:r>
                      </w:del>
                      <w:ins w:id="187" w:author="Luke Duncan" w:date="2019-12-10T16:53:00Z">
                        <w:r>
                          <w:rPr>
                            <w:sz w:val="20"/>
                          </w:rPr>
                          <w:t>Y7</w:t>
                        </w:r>
                      </w:ins>
                      <w:r>
                        <w:rPr>
                          <w:sz w:val="20"/>
                        </w:rPr>
                        <w:t>]</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B6E6B68">
                <wp:simplePos x="0" y="0"/>
                <wp:positionH relativeFrom="column">
                  <wp:posOffset>1844040</wp:posOffset>
                </wp:positionH>
                <wp:positionV relativeFrom="paragraph">
                  <wp:posOffset>2116455</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FBE9FC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66.65pt" to="320.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5376" behindDoc="0" locked="0" layoutInCell="1" allowOverlap="1" wp14:anchorId="6D86496A" wp14:editId="53868A24">
                <wp:simplePos x="0" y="0"/>
                <wp:positionH relativeFrom="column">
                  <wp:posOffset>2032447</wp:posOffset>
                </wp:positionH>
                <wp:positionV relativeFrom="paragraph">
                  <wp:posOffset>1828165</wp:posOffset>
                </wp:positionV>
                <wp:extent cx="1856105" cy="231140"/>
                <wp:effectExtent l="0" t="0"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BE7CA10" w14:textId="7889AAE5" w:rsidR="002244B8" w:rsidRDefault="002244B8" w:rsidP="00A71ECB">
                            <w:pPr>
                              <w:spacing w:before="0"/>
                              <w:rPr>
                                <w:sz w:val="20"/>
                              </w:rPr>
                            </w:pPr>
                            <w:r>
                              <w:rPr>
                                <w:sz w:val="20"/>
                              </w:rPr>
                              <w:t>Validate Code [ITI-</w:t>
                            </w:r>
                            <w:del w:id="186" w:author="Luke Duncan" w:date="2019-12-10T16:53:00Z">
                              <w:r w:rsidDel="009136C6">
                                <w:rPr>
                                  <w:sz w:val="20"/>
                                </w:rPr>
                                <w:delText>XX</w:delText>
                              </w:r>
                            </w:del>
                            <w:ins w:id="187" w:author="Luke Duncan" w:date="2019-12-10T16:53:00Z">
                              <w:r>
                                <w:rPr>
                                  <w:sz w:val="20"/>
                                </w:rPr>
                                <w:t>Y6</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60.05pt;margin-top:143.95pt;width:146.15pt;height:1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" stroked="f">
                <v:fill opacity="0"/>
                <v:textbox inset="0,0,0,0">
                  <w:txbxContent>
                    <w:p w14:paraId="5BE7CA10" w14:textId="7889AAE5" w:rsidR="002244B8" w:rsidRDefault="002244B8" w:rsidP="00A71ECB">
                      <w:pPr>
                        <w:spacing w:before="0"/>
                        <w:rPr>
                          <w:sz w:val="20"/>
                        </w:rPr>
                      </w:pPr>
                      <w:r>
                        <w:rPr>
                          <w:sz w:val="20"/>
                        </w:rPr>
                        <w:t>Validate Code [ITI-</w:t>
                      </w:r>
                      <w:del w:id="190" w:author="Luke Duncan" w:date="2019-12-10T16:53:00Z">
                        <w:r w:rsidDel="009136C6">
                          <w:rPr>
                            <w:sz w:val="20"/>
                          </w:rPr>
                          <w:delText>XX</w:delText>
                        </w:r>
                      </w:del>
                      <w:ins w:id="191" w:author="Luke Duncan" w:date="2019-12-10T16:53:00Z">
                        <w:r>
                          <w:rPr>
                            <w:sz w:val="20"/>
                          </w:rPr>
                          <w:t>Y6</w:t>
                        </w:r>
                      </w:ins>
                      <w:r>
                        <w:rPr>
                          <w:sz w:val="20"/>
                        </w:rPr>
                        <w:t>]</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111222E1">
                <wp:simplePos x="0" y="0"/>
                <wp:positionH relativeFrom="column">
                  <wp:posOffset>1844040</wp:posOffset>
                </wp:positionH>
                <wp:positionV relativeFrom="paragraph">
                  <wp:posOffset>1786255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C5E27B2"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40.65pt" to="320.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82304" behindDoc="0" locked="0" layoutInCell="1" allowOverlap="1" wp14:anchorId="62D92B0A" wp14:editId="7FD0C271">
                <wp:simplePos x="0" y="0"/>
                <wp:positionH relativeFrom="column">
                  <wp:posOffset>2032447</wp:posOffset>
                </wp:positionH>
                <wp:positionV relativeFrom="paragraph">
                  <wp:posOffset>1498381</wp:posOffset>
                </wp:positionV>
                <wp:extent cx="1856105" cy="231140"/>
                <wp:effectExtent l="0" t="0" r="0" b="0"/>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30741374" w14:textId="05E24DDF" w:rsidR="002244B8" w:rsidRDefault="002244B8" w:rsidP="00A71ECB">
                            <w:pPr>
                              <w:spacing w:before="0"/>
                              <w:rPr>
                                <w:sz w:val="20"/>
                              </w:rPr>
                            </w:pPr>
                            <w:r>
                              <w:rPr>
                                <w:sz w:val="20"/>
                              </w:rPr>
                              <w:t>Look</w:t>
                            </w:r>
                            <w:del w:id="188" w:author="Luke Duncan" w:date="2019-12-11T10:56:00Z">
                              <w:r w:rsidDel="00F723D3">
                                <w:rPr>
                                  <w:sz w:val="20"/>
                                </w:rPr>
                                <w:delText xml:space="preserve"> </w:delText>
                              </w:r>
                            </w:del>
                            <w:r>
                              <w:rPr>
                                <w:sz w:val="20"/>
                              </w:rPr>
                              <w:t>up Concept [ITI-</w:t>
                            </w:r>
                            <w:del w:id="189" w:author="Luke Duncan" w:date="2019-12-10T16:53:00Z">
                              <w:r w:rsidDel="009136C6">
                                <w:rPr>
                                  <w:sz w:val="20"/>
                                </w:rPr>
                                <w:delText>XX</w:delText>
                              </w:r>
                            </w:del>
                            <w:ins w:id="190" w:author="Luke Duncan" w:date="2019-12-10T16:53:00Z">
                              <w:r>
                                <w:rPr>
                                  <w:sz w:val="20"/>
                                </w:rPr>
                                <w:t>Y5</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60.05pt;margin-top:118pt;width:146.15pt;height:18.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" stroked="f">
                <v:fill opacity="0"/>
                <v:textbox inset="0,0,0,0">
                  <w:txbxContent>
                    <w:p w14:paraId="30741374" w14:textId="05E24DDF" w:rsidR="002244B8" w:rsidRDefault="002244B8" w:rsidP="00A71ECB">
                      <w:pPr>
                        <w:spacing w:before="0"/>
                        <w:rPr>
                          <w:sz w:val="20"/>
                        </w:rPr>
                      </w:pPr>
                      <w:r>
                        <w:rPr>
                          <w:sz w:val="20"/>
                        </w:rPr>
                        <w:t>Look</w:t>
                      </w:r>
                      <w:del w:id="195" w:author="Luke Duncan" w:date="2019-12-11T10:56:00Z">
                        <w:r w:rsidDel="00F723D3">
                          <w:rPr>
                            <w:sz w:val="20"/>
                          </w:rPr>
                          <w:delText xml:space="preserve"> </w:delText>
                        </w:r>
                      </w:del>
                      <w:r>
                        <w:rPr>
                          <w:sz w:val="20"/>
                        </w:rPr>
                        <w:t>up Concept [ITI-</w:t>
                      </w:r>
                      <w:del w:id="196" w:author="Luke Duncan" w:date="2019-12-10T16:53:00Z">
                        <w:r w:rsidDel="009136C6">
                          <w:rPr>
                            <w:sz w:val="20"/>
                          </w:rPr>
                          <w:delText>XX</w:delText>
                        </w:r>
                      </w:del>
                      <w:ins w:id="197" w:author="Luke Duncan" w:date="2019-12-10T16:53:00Z">
                        <w:r>
                          <w:rPr>
                            <w:sz w:val="20"/>
                          </w:rPr>
                          <w:t>Y5</w:t>
                        </w:r>
                      </w:ins>
                      <w:r>
                        <w:rPr>
                          <w:sz w:val="20"/>
                        </w:rPr>
                        <w:t>]</w:t>
                      </w:r>
                    </w:p>
                  </w:txbxContent>
                </v:textbox>
              </v:shap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06C05C72">
                <wp:simplePos x="0" y="0"/>
                <wp:positionH relativeFrom="column">
                  <wp:posOffset>1844040</wp:posOffset>
                </wp:positionH>
                <wp:positionV relativeFrom="paragraph">
                  <wp:posOffset>1451610</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1FD692FB"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pt,114.3pt" to="320.3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">
                <v:stroke endarrow="block"/>
              </v:line>
            </w:pict>
          </mc:Fallback>
        </mc:AlternateContent>
      </w:r>
      <w:r w:rsidRPr="00A71ECB">
        <w:rPr>
          <w:noProof/>
        </w:rPr>
        <mc:AlternateContent>
          <mc:Choice Requires="wps">
            <w:drawing>
              <wp:anchor distT="0" distB="0" distL="114300" distR="114300" simplePos="0" relativeHeight="251679232" behindDoc="0" locked="0" layoutInCell="1" allowOverlap="1" wp14:anchorId="1DE10F5F" wp14:editId="1CA72A67">
                <wp:simplePos x="0" y="0"/>
                <wp:positionH relativeFrom="column">
                  <wp:posOffset>2032000</wp:posOffset>
                </wp:positionH>
                <wp:positionV relativeFrom="paragraph">
                  <wp:posOffset>1226945</wp:posOffset>
                </wp:positionV>
                <wp:extent cx="1856105" cy="231140"/>
                <wp:effectExtent l="0" t="0"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1C02487" w14:textId="14C43ECB" w:rsidR="002244B8" w:rsidRDefault="002244B8" w:rsidP="00A71ECB">
                            <w:pPr>
                              <w:spacing w:before="0"/>
                              <w:rPr>
                                <w:sz w:val="20"/>
                              </w:rPr>
                            </w:pPr>
                            <w:r>
                              <w:rPr>
                                <w:sz w:val="20"/>
                              </w:rPr>
                              <w:t xml:space="preserve">Expand </w:t>
                            </w:r>
                            <w:proofErr w:type="spellStart"/>
                            <w:r>
                              <w:rPr>
                                <w:sz w:val="20"/>
                              </w:rPr>
                              <w:t>Value</w:t>
                            </w:r>
                            <w:ins w:id="191" w:author="Luke Duncan" w:date="2019-12-11T10:54:00Z">
                              <w:r w:rsidR="00F723D3">
                                <w:rPr>
                                  <w:sz w:val="20"/>
                                </w:rPr>
                                <w:t>s</w:t>
                              </w:r>
                            </w:ins>
                            <w:del w:id="192" w:author="Luke Duncan" w:date="2019-12-11T10:54:00Z">
                              <w:r w:rsidDel="00F723D3">
                                <w:rPr>
                                  <w:sz w:val="20"/>
                                </w:rPr>
                                <w:delText xml:space="preserve"> S</w:delText>
                              </w:r>
                            </w:del>
                            <w:r>
                              <w:rPr>
                                <w:sz w:val="20"/>
                              </w:rPr>
                              <w:t>et</w:t>
                            </w:r>
                            <w:proofErr w:type="spellEnd"/>
                            <w:r>
                              <w:rPr>
                                <w:sz w:val="20"/>
                              </w:rPr>
                              <w:t xml:space="preserve"> [ITI-</w:t>
                            </w:r>
                            <w:del w:id="193" w:author="Luke Duncan" w:date="2019-12-10T16:53:00Z">
                              <w:r w:rsidDel="009136C6">
                                <w:rPr>
                                  <w:sz w:val="20"/>
                                </w:rPr>
                                <w:delText>XX</w:delText>
                              </w:r>
                            </w:del>
                            <w:ins w:id="194" w:author="Luke Duncan" w:date="2019-12-10T16:53:00Z">
                              <w:r>
                                <w:rPr>
                                  <w:sz w:val="20"/>
                                </w:rPr>
                                <w:t>Y4</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60pt;margin-top:96.6pt;width:146.15pt;height:18.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" stroked="f">
                <v:fill opacity="0"/>
                <v:textbox inset="0,0,0,0">
                  <w:txbxContent>
                    <w:p w14:paraId="51C02487" w14:textId="14C43ECB" w:rsidR="002244B8" w:rsidRDefault="002244B8" w:rsidP="00A71ECB">
                      <w:pPr>
                        <w:spacing w:before="0"/>
                        <w:rPr>
                          <w:sz w:val="20"/>
                        </w:rPr>
                      </w:pPr>
                      <w:r>
                        <w:rPr>
                          <w:sz w:val="20"/>
                        </w:rPr>
                        <w:t xml:space="preserve">Expand </w:t>
                      </w:r>
                      <w:proofErr w:type="spellStart"/>
                      <w:r>
                        <w:rPr>
                          <w:sz w:val="20"/>
                        </w:rPr>
                        <w:t>Value</w:t>
                      </w:r>
                      <w:ins w:id="202" w:author="Luke Duncan" w:date="2019-12-11T10:54:00Z">
                        <w:r w:rsidR="00F723D3">
                          <w:rPr>
                            <w:sz w:val="20"/>
                          </w:rPr>
                          <w:t>s</w:t>
                        </w:r>
                      </w:ins>
                      <w:del w:id="203" w:author="Luke Duncan" w:date="2019-12-11T10:54:00Z">
                        <w:r w:rsidDel="00F723D3">
                          <w:rPr>
                            <w:sz w:val="20"/>
                          </w:rPr>
                          <w:delText xml:space="preserve"> S</w:delText>
                        </w:r>
                      </w:del>
                      <w:r>
                        <w:rPr>
                          <w:sz w:val="20"/>
                        </w:rPr>
                        <w:t>et</w:t>
                      </w:r>
                      <w:proofErr w:type="spellEnd"/>
                      <w:r>
                        <w:rPr>
                          <w:sz w:val="20"/>
                        </w:rPr>
                        <w:t xml:space="preserve"> [ITI-</w:t>
                      </w:r>
                      <w:del w:id="204" w:author="Luke Duncan" w:date="2019-12-10T16:53:00Z">
                        <w:r w:rsidDel="009136C6">
                          <w:rPr>
                            <w:sz w:val="20"/>
                          </w:rPr>
                          <w:delText>XX</w:delText>
                        </w:r>
                      </w:del>
                      <w:ins w:id="205" w:author="Luke Duncan" w:date="2019-12-10T16:53:00Z">
                        <w:r>
                          <w:rPr>
                            <w:sz w:val="20"/>
                          </w:rPr>
                          <w:t>Y4</w:t>
                        </w:r>
                      </w:ins>
                      <w:r>
                        <w:rPr>
                          <w:sz w:val="20"/>
                        </w:rPr>
                        <w:t>]</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4D072D48" wp14:editId="5412729B">
                <wp:simplePos x="0" y="0"/>
                <wp:positionH relativeFrom="column">
                  <wp:posOffset>2034540</wp:posOffset>
                </wp:positionH>
                <wp:positionV relativeFrom="paragraph">
                  <wp:posOffset>960755</wp:posOffset>
                </wp:positionV>
                <wp:extent cx="1856105" cy="231140"/>
                <wp:effectExtent l="0" t="0" r="0" b="0"/>
                <wp:wrapNone/>
                <wp:docPr id="4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31140"/>
                        </a:xfrm>
                        <a:prstGeom prst="rect">
                          <a:avLst/>
                        </a:prstGeom>
                        <a:solidFill>
                          <a:srgbClr val="FFFFFF">
                            <a:alpha val="0"/>
                          </a:srgbClr>
                        </a:solidFill>
                        <a:ln>
                          <a:noFill/>
                        </a:ln>
                      </wps:spPr>
                      <wps:txbx>
                        <w:txbxContent>
                          <w:p w14:paraId="5C8A9991" w14:textId="78C9EFD8" w:rsidR="002244B8" w:rsidRDefault="002244B8" w:rsidP="004E0511">
                            <w:pPr>
                              <w:spacing w:before="0"/>
                              <w:rPr>
                                <w:sz w:val="20"/>
                              </w:rPr>
                            </w:pPr>
                            <w:r>
                              <w:rPr>
                                <w:sz w:val="20"/>
                              </w:rPr>
                              <w:t>Retrieve Concept Map [ITI-</w:t>
                            </w:r>
                            <w:del w:id="195" w:author="Luke Duncan" w:date="2019-12-10T16:53:00Z">
                              <w:r w:rsidDel="009136C6">
                                <w:rPr>
                                  <w:sz w:val="20"/>
                                </w:rPr>
                                <w:delText>XX</w:delText>
                              </w:r>
                            </w:del>
                            <w:ins w:id="196" w:author="Luke Duncan" w:date="2019-12-10T16:53:00Z">
                              <w:r>
                                <w:rPr>
                                  <w:sz w:val="20"/>
                                </w:rPr>
                                <w:t>Y3</w:t>
                              </w:r>
                            </w:ins>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72D48" id="_x0000_s1031" type="#_x0000_t202" style="position:absolute;left:0;text-align:left;margin-left:160.2pt;margin-top:75.65pt;width:146.15pt;height: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" stroked="f">
                <v:fill opacity="0"/>
                <v:textbox inset="0,0,0,0">
                  <w:txbxContent>
                    <w:p w14:paraId="5C8A9991" w14:textId="78C9EFD8" w:rsidR="002244B8" w:rsidRDefault="002244B8" w:rsidP="004E0511">
                      <w:pPr>
                        <w:spacing w:before="0"/>
                        <w:rPr>
                          <w:sz w:val="20"/>
                        </w:rPr>
                      </w:pPr>
                      <w:r>
                        <w:rPr>
                          <w:sz w:val="20"/>
                        </w:rPr>
                        <w:t>Retrieve Concept Map [ITI-</w:t>
                      </w:r>
                      <w:del w:id="208" w:author="Luke Duncan" w:date="2019-12-10T16:53:00Z">
                        <w:r w:rsidDel="009136C6">
                          <w:rPr>
                            <w:sz w:val="20"/>
                          </w:rPr>
                          <w:delText>XX</w:delText>
                        </w:r>
                      </w:del>
                      <w:ins w:id="209" w:author="Luke Duncan" w:date="2019-12-10T16:53:00Z">
                        <w:r>
                          <w:rPr>
                            <w:sz w:val="20"/>
                          </w:rPr>
                          <w:t>Y3</w:t>
                        </w:r>
                      </w:ins>
                      <w:r>
                        <w:rPr>
                          <w:sz w:val="20"/>
                        </w:rPr>
                        <w:t>]</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329A8A38" wp14:editId="62C37F32">
                <wp:simplePos x="0" y="0"/>
                <wp:positionH relativeFrom="column">
                  <wp:posOffset>1846580</wp:posOffset>
                </wp:positionH>
                <wp:positionV relativeFrom="paragraph">
                  <wp:posOffset>1175510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E7AC83"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4pt,92.55pt" to="320.5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5136" behindDoc="0" locked="0" layoutInCell="1" allowOverlap="1" wp14:anchorId="2487588E" wp14:editId="00F387AC">
                <wp:simplePos x="0" y="0"/>
                <wp:positionH relativeFrom="column">
                  <wp:posOffset>1846580</wp:posOffset>
                </wp:positionH>
                <wp:positionV relativeFrom="paragraph">
                  <wp:posOffset>614045</wp:posOffset>
                </wp:positionV>
                <wp:extent cx="2224405" cy="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0A1B30F"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45.4pt,48.35pt" to="320.5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">
                <v:stroke endarrow="block"/>
              </v:line>
            </w:pict>
          </mc:Fallback>
        </mc:AlternateContent>
      </w:r>
      <w:r w:rsidRPr="00A71ECB">
        <w:rPr>
          <w:noProof/>
        </w:rPr>
        <mc:AlternateContent>
          <mc:Choice Requires="wps">
            <w:drawing>
              <wp:anchor distT="0" distB="0" distL="114300" distR="114300" simplePos="0" relativeHeight="251676160" behindDoc="0" locked="0" layoutInCell="1" allowOverlap="1" wp14:anchorId="47945411" wp14:editId="19A8712F">
                <wp:simplePos x="0" y="0"/>
                <wp:positionH relativeFrom="column">
                  <wp:posOffset>2034828</wp:posOffset>
                </wp:positionH>
                <wp:positionV relativeFrom="paragraph">
                  <wp:posOffset>342213</wp:posOffset>
                </wp:positionV>
                <wp:extent cx="1971210" cy="272219"/>
                <wp:effectExtent l="0" t="0" r="0" b="0"/>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210" cy="272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082EE" w14:textId="42F8E246" w:rsidR="002244B8" w:rsidRDefault="002244B8" w:rsidP="00A71ECB">
                            <w:pPr>
                              <w:spacing w:before="0"/>
                              <w:rPr>
                                <w:sz w:val="20"/>
                              </w:rPr>
                            </w:pPr>
                            <w:r>
                              <w:rPr>
                                <w:sz w:val="20"/>
                              </w:rPr>
                              <w:t xml:space="preserve">Retrieve </w:t>
                            </w:r>
                            <w:proofErr w:type="spellStart"/>
                            <w:r>
                              <w:rPr>
                                <w:sz w:val="20"/>
                              </w:rPr>
                              <w:t>Value</w:t>
                            </w:r>
                            <w:ins w:id="197" w:author="Luke Duncan" w:date="2019-12-11T10:54:00Z">
                              <w:r w:rsidR="00F723D3">
                                <w:rPr>
                                  <w:sz w:val="20"/>
                                </w:rPr>
                                <w:t>s</w:t>
                              </w:r>
                            </w:ins>
                            <w:del w:id="198" w:author="Luke Duncan" w:date="2019-12-11T10:54:00Z">
                              <w:r w:rsidDel="00F723D3">
                                <w:rPr>
                                  <w:sz w:val="20"/>
                                </w:rPr>
                                <w:delText xml:space="preserve"> S</w:delText>
                              </w:r>
                            </w:del>
                            <w:r>
                              <w:rPr>
                                <w:sz w:val="20"/>
                              </w:rPr>
                              <w:t>et</w:t>
                            </w:r>
                            <w:proofErr w:type="spellEnd"/>
                            <w:r>
                              <w:rPr>
                                <w:sz w:val="20"/>
                              </w:rPr>
                              <w:t xml:space="preserve"> [ITI-</w:t>
                            </w:r>
                            <w:del w:id="199" w:author="Luke Duncan" w:date="2019-12-10T16:53:00Z">
                              <w:r w:rsidDel="009136C6">
                                <w:rPr>
                                  <w:sz w:val="20"/>
                                </w:rPr>
                                <w:delText>XX</w:delText>
                              </w:r>
                            </w:del>
                            <w:ins w:id="200" w:author="Luke Duncan" w:date="2019-12-10T16:53:00Z">
                              <w:r>
                                <w:rPr>
                                  <w:sz w:val="20"/>
                                </w:rPr>
                                <w:t>Y1</w:t>
                              </w:r>
                            </w:ins>
                            <w:r>
                              <w:rPr>
                                <w:sz w:val="20"/>
                              </w:rPr>
                              <w:t>]</w:t>
                            </w:r>
                          </w:p>
                        </w:txbxContent>
                      </wps:txbx>
                      <wps:bodyPr rot="0" vert="horz" wrap="square" lIns="0" tIns="0" rIns="0" bIns="0" anchor="ctr" anchorCtr="0" upright="1">
                        <a:noAutofit/>
                      </wps:bodyPr>
                    </wps:wsp>
                  </a:graphicData>
                </a:graphic>
              </wp:anchor>
            </w:drawing>
          </mc:Choice>
          <mc:Fallback>
            <w:pict>
              <v:shape w14:anchorId="47945411" id="_x0000_s1032" type="#_x0000_t202" style="position:absolute;left:0;text-align:left;margin-left:160.2pt;margin-top:26.95pt;width:155.2pt;height:21.4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" stroked="f">
                <v:textbox inset="0,0,0,0">
                  <w:txbxContent>
                    <w:p w14:paraId="3E0082EE" w14:textId="42F8E246" w:rsidR="002244B8" w:rsidRDefault="002244B8" w:rsidP="00A71ECB">
                      <w:pPr>
                        <w:spacing w:before="0"/>
                        <w:rPr>
                          <w:sz w:val="20"/>
                        </w:rPr>
                      </w:pPr>
                      <w:r>
                        <w:rPr>
                          <w:sz w:val="20"/>
                        </w:rPr>
                        <w:t xml:space="preserve">Retrieve </w:t>
                      </w:r>
                      <w:proofErr w:type="spellStart"/>
                      <w:r>
                        <w:rPr>
                          <w:sz w:val="20"/>
                        </w:rPr>
                        <w:t>Value</w:t>
                      </w:r>
                      <w:ins w:id="214" w:author="Luke Duncan" w:date="2019-12-11T10:54:00Z">
                        <w:r w:rsidR="00F723D3">
                          <w:rPr>
                            <w:sz w:val="20"/>
                          </w:rPr>
                          <w:t>s</w:t>
                        </w:r>
                      </w:ins>
                      <w:del w:id="215" w:author="Luke Duncan" w:date="2019-12-11T10:54:00Z">
                        <w:r w:rsidDel="00F723D3">
                          <w:rPr>
                            <w:sz w:val="20"/>
                          </w:rPr>
                          <w:delText xml:space="preserve"> S</w:delText>
                        </w:r>
                      </w:del>
                      <w:r>
                        <w:rPr>
                          <w:sz w:val="20"/>
                        </w:rPr>
                        <w:t>et</w:t>
                      </w:r>
                      <w:proofErr w:type="spellEnd"/>
                      <w:r>
                        <w:rPr>
                          <w:sz w:val="20"/>
                        </w:rPr>
                        <w:t xml:space="preserve"> [ITI-</w:t>
                      </w:r>
                      <w:del w:id="216" w:author="Luke Duncan" w:date="2019-12-10T16:53:00Z">
                        <w:r w:rsidDel="009136C6">
                          <w:rPr>
                            <w:sz w:val="20"/>
                          </w:rPr>
                          <w:delText>XX</w:delText>
                        </w:r>
                      </w:del>
                      <w:ins w:id="217" w:author="Luke Duncan" w:date="2019-12-10T16:53:00Z">
                        <w:r>
                          <w:rPr>
                            <w:sz w:val="20"/>
                          </w:rPr>
                          <w:t>Y1</w:t>
                        </w:r>
                      </w:ins>
                      <w:r>
                        <w:rPr>
                          <w:sz w:val="20"/>
                        </w:rPr>
                        <w:t>]</w:t>
                      </w:r>
                    </w:p>
                  </w:txbxContent>
                </v:textbox>
              </v:shape>
            </w:pict>
          </mc:Fallback>
        </mc:AlternateContent>
      </w:r>
      <w:r w:rsidR="00264E1C">
        <w:rPr>
          <w:noProof/>
        </w:rPr>
        <mc:AlternateContent>
          <mc:Choice Requires="wpg">
            <w:drawing>
              <wp:inline distT="0" distB="0" distL="0" distR="0" wp14:anchorId="3149F321" wp14:editId="2FD76FE3">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2244B8" w:rsidRDefault="002244B8"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2244B8" w:rsidRDefault="002244B8" w:rsidP="00A71ECB">
                              <w:pPr>
                                <w:jc w:val="center"/>
                              </w:pPr>
                              <w:r>
                                <w:t>Terminology Consumer</w:t>
                              </w:r>
                            </w:p>
                          </w:txbxContent>
                        </wps:txbx>
                        <wps:bodyPr rot="0" vert="horz" wrap="square" lIns="91440" tIns="45720" rIns="91440" bIns="45720" anchor="ctr" anchorCtr="0" upright="1">
                          <a:noAutofit/>
                        </wps:bodyPr>
                      </wps:wsp>
                      <wps:wsp>
                        <wps:cNvPr id="131" name="Line 17"/>
                        <wps:cNvCnPr>
                          <a:cxnSpLocks noChangeShapeType="1"/>
                        </wps:cNvCnPr>
                        <wps:spPr bwMode="auto">
                          <a:xfrm flipH="1">
                            <a:off x="13188" y="10646"/>
                            <a:ext cx="22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5063" y="8841"/>
                            <a:ext cx="19712" cy="21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031AA440" w:rsidR="002244B8" w:rsidRDefault="002244B8" w:rsidP="004E0511">
                              <w:pPr>
                                <w:spacing w:before="0"/>
                                <w:rPr>
                                  <w:sz w:val="20"/>
                                </w:rPr>
                              </w:pPr>
                              <w:r>
                                <w:rPr>
                                  <w:sz w:val="20"/>
                                </w:rPr>
                                <w:t>Retrieve Code System [ITI-</w:t>
                              </w:r>
                              <w:del w:id="201" w:author="Luke Duncan" w:date="2019-12-10T16:53:00Z">
                                <w:r w:rsidDel="009136C6">
                                  <w:rPr>
                                    <w:sz w:val="20"/>
                                  </w:rPr>
                                  <w:delText>XX</w:delText>
                                </w:r>
                              </w:del>
                              <w:ins w:id="202" w:author="Luke Duncan" w:date="2019-12-10T16:53:00Z">
                                <w:r>
                                  <w:rPr>
                                    <w:sz w:val="20"/>
                                  </w:rPr>
                                  <w:t>Y2</w:t>
                                </w:r>
                              </w:ins>
                              <w:r>
                                <w:rPr>
                                  <w:sz w:val="20"/>
                                </w:rPr>
                                <w:t>]</w:t>
                              </w:r>
                            </w:p>
                          </w:txbxContent>
                        </wps:txbx>
                        <wps:bodyPr rot="0" vert="horz" wrap="square" lIns="0" tIns="0" rIns="0" bIns="0" anchor="ctr" anchorCtr="0" upright="1">
                          <a:noAutofit/>
                        </wps:bodyPr>
                      </wps:wsp>
                    </wpg:wgp>
                  </a:graphicData>
                </a:graphic>
              </wp:inline>
            </w:drawing>
          </mc:Choice>
          <mc:Fallback>
            <w:pict>
              <v:group w14:anchorId="3149F321" id="Group 127" o:spid="_x0000_s1033"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">
                <v:rect id="AutoShape 8" o:spid="_x0000_s1034"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5"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244B8" w:rsidRDefault="002244B8" w:rsidP="00A71ECB">
                        <w:pPr>
                          <w:jc w:val="center"/>
                        </w:pPr>
                        <w:r>
                          <w:t>Terminology Repository</w:t>
                        </w:r>
                      </w:p>
                    </w:txbxContent>
                  </v:textbox>
                </v:rect>
                <v:rect id="Rectangle 16" o:spid="_x0000_s1036"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244B8" w:rsidRDefault="002244B8" w:rsidP="00A71ECB">
                        <w:pPr>
                          <w:jc w:val="center"/>
                        </w:pPr>
                        <w:r>
                          <w:t>Terminology Consumer</w:t>
                        </w:r>
                      </w:p>
                    </w:txbxContent>
                  </v:textbox>
                </v:rect>
                <v:line id="Line 17" o:spid="_x0000_s1037" style="position:absolute;flip:x;visibility:visible;mso-wrap-style:square" from="13188,10646" to="35433,10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shape id="_x0000_s1038" type="#_x0000_t202" style="position:absolute;left:15063;top:8841;width:19712;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N9wwAAANwAAAAPAAAAZHJzL2Rvd25yZXYueG1sRE9LasMw&#10;EN0HcgcxgW5CI7eG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oXMDfcMAAADcAAAADwAA&#10;AAAAAAAAAAAAAAAHAgAAZHJzL2Rvd25yZXYueG1sUEsFBgAAAAADAAMAtwAAAPcCAAAAAA==&#10;" filled="f" stroked="f">
                  <v:textbox inset="0,0,0,0">
                    <w:txbxContent>
                      <w:p w14:paraId="442A2013" w14:textId="031AA440" w:rsidR="002244B8" w:rsidRDefault="002244B8" w:rsidP="004E0511">
                        <w:pPr>
                          <w:spacing w:before="0"/>
                          <w:rPr>
                            <w:sz w:val="20"/>
                          </w:rPr>
                        </w:pPr>
                        <w:r>
                          <w:rPr>
                            <w:sz w:val="20"/>
                          </w:rPr>
                          <w:t>Retrieve Code System [ITI-</w:t>
                        </w:r>
                        <w:del w:id="220" w:author="Luke Duncan" w:date="2019-12-10T16:53:00Z">
                          <w:r w:rsidDel="009136C6">
                            <w:rPr>
                              <w:sz w:val="20"/>
                            </w:rPr>
                            <w:delText>XX</w:delText>
                          </w:r>
                        </w:del>
                        <w:ins w:id="221" w:author="Luke Duncan" w:date="2019-12-10T16:53:00Z">
                          <w:r>
                            <w:rPr>
                              <w:sz w:val="20"/>
                            </w:rPr>
                            <w:t>Y2</w:t>
                          </w:r>
                        </w:ins>
                        <w:r>
                          <w:rPr>
                            <w:sz w:val="20"/>
                          </w:rPr>
                          <w:t>]</w:t>
                        </w:r>
                      </w:p>
                    </w:txbxContent>
                  </v:textbox>
                </v:shape>
                <w10:anchorlock/>
              </v:group>
            </w:pict>
          </mc:Fallback>
        </mc:AlternateContent>
      </w:r>
      <w:ins w:id="203" w:author="Luke Duncan" w:date="2019-12-11T10:58:00Z">
        <w:r w:rsidR="00F723D3">
          <w:tab/>
        </w:r>
      </w:ins>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5121CFD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In order to claim support of this Integration Profile, an implementation must perform the required transactions (labeled “R”). Transactions labeled “O” are optional. A complete list of options defined by this Integration Profile is listed 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04" w:author="Luke Duncan" w:date="2019-12-10T16:56:00Z">
          <w:tblPr>
            <w:tblW w:w="11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75"/>
        <w:gridCol w:w="3358"/>
        <w:gridCol w:w="1440"/>
        <w:gridCol w:w="1440"/>
        <w:gridCol w:w="1715"/>
        <w:tblGridChange w:id="205">
          <w:tblGrid>
            <w:gridCol w:w="1975"/>
            <w:gridCol w:w="3358"/>
            <w:gridCol w:w="1440"/>
            <w:gridCol w:w="1440"/>
            <w:gridCol w:w="1715"/>
          </w:tblGrid>
        </w:tblGridChange>
      </w:tblGrid>
      <w:tr w:rsidR="003A41BA" w14:paraId="5C1915FD" w14:textId="77777777" w:rsidTr="003A41BA">
        <w:trPr>
          <w:jc w:val="center"/>
          <w:trPrChange w:id="206" w:author="Luke Duncan" w:date="2019-12-10T16:56:00Z">
            <w:trPr>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D8D8D8"/>
            <w:hideMark/>
            <w:tcPrChange w:id="207" w:author="Luke Duncan" w:date="2019-12-10T16:56:00Z">
              <w:tcPr>
                <w:tcW w:w="197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Change w:id="208" w:author="Luke Duncan" w:date="2019-12-10T16:56:00Z">
              <w:tcPr>
                <w:tcW w:w="3358"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2CD707F4" w14:textId="77777777" w:rsidR="003A41BA" w:rsidRDefault="003A41BA" w:rsidP="003A41BA">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tcPrChange w:id="209"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tcPr>
            </w:tcPrChange>
          </w:tcPr>
          <w:p w14:paraId="66089756" w14:textId="0B5041AA" w:rsidR="003A41BA" w:rsidRDefault="003A41BA" w:rsidP="003A41BA">
            <w:pPr>
              <w:pStyle w:val="TableEntryHeader"/>
              <w:rPr>
                <w:ins w:id="210" w:author="Luke Duncan" w:date="2019-12-10T16:56:00Z"/>
              </w:rPr>
            </w:pPr>
            <w:ins w:id="211" w:author="Luke Duncan" w:date="2019-12-10T16:56:00Z">
              <w:r>
                <w:t>Initiator or Responder</w:t>
              </w:r>
            </w:ins>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Change w:id="212" w:author="Luke Duncan" w:date="2019-12-10T16:56:00Z">
              <w:tcPr>
                <w:tcW w:w="1440"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Change w:id="213" w:author="Luke Duncan" w:date="2019-12-10T16:56:00Z">
              <w:tcPr>
                <w:tcW w:w="1715" w:type="dxa"/>
                <w:tcBorders>
                  <w:top w:val="single" w:sz="4" w:space="0" w:color="auto"/>
                  <w:left w:val="single" w:sz="4" w:space="0" w:color="auto"/>
                  <w:bottom w:val="single" w:sz="4" w:space="0" w:color="auto"/>
                  <w:right w:val="single" w:sz="4" w:space="0" w:color="auto"/>
                </w:tcBorders>
                <w:shd w:val="clear" w:color="auto" w:fill="D8D8D8"/>
                <w:hideMark/>
              </w:tcPr>
            </w:tcPrChange>
          </w:tcPr>
          <w:p w14:paraId="7E4FF28D" w14:textId="77777777" w:rsidR="003A41BA" w:rsidRDefault="003A41BA" w:rsidP="003A41BA">
            <w:pPr>
              <w:pStyle w:val="TableEntryHeader"/>
            </w:pPr>
            <w:r>
              <w:t>Section</w:t>
            </w:r>
          </w:p>
        </w:tc>
      </w:tr>
      <w:tr w:rsidR="003A41BA" w14:paraId="56586EB9" w14:textId="77777777" w:rsidTr="003A41BA">
        <w:trPr>
          <w:trHeight w:val="283"/>
          <w:jc w:val="center"/>
          <w:trPrChange w:id="214"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215"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Change w:id="216"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0709510B" w14:textId="38264B14" w:rsidR="003A41BA" w:rsidRDefault="003A41BA" w:rsidP="003A41BA">
            <w:pPr>
              <w:pStyle w:val="TableEntry"/>
            </w:pPr>
            <w:r>
              <w:t xml:space="preserve">Retrieve </w:t>
            </w:r>
            <w:proofErr w:type="spellStart"/>
            <w:r>
              <w:t>Value</w:t>
            </w:r>
            <w:ins w:id="217" w:author="Luke Duncan" w:date="2019-12-11T10:54:00Z">
              <w:r w:rsidR="00F723D3">
                <w:t>s</w:t>
              </w:r>
            </w:ins>
            <w:del w:id="218" w:author="Luke Duncan" w:date="2019-12-11T10:54:00Z">
              <w:r w:rsidDel="00F723D3">
                <w:delText xml:space="preserve"> S</w:delText>
              </w:r>
            </w:del>
            <w:r>
              <w:t>et</w:t>
            </w:r>
            <w:proofErr w:type="spellEnd"/>
            <w:r>
              <w:t xml:space="preserve"> [ITI-</w:t>
            </w:r>
            <w:ins w:id="219" w:author="Luke Duncan" w:date="2019-12-10T16:57:00Z">
              <w:r>
                <w:t>Y1</w:t>
              </w:r>
            </w:ins>
            <w:del w:id="220" w:author="Luke Duncan" w:date="2019-12-10T16:57: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22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301ABAE" w14:textId="29488EBA" w:rsidR="003A41BA" w:rsidRDefault="003A41BA" w:rsidP="003A41BA">
            <w:pPr>
              <w:pStyle w:val="TableEntry"/>
              <w:jc w:val="center"/>
              <w:rPr>
                <w:ins w:id="222" w:author="Luke Duncan" w:date="2019-12-10T16:56:00Z"/>
              </w:rPr>
            </w:pPr>
            <w:ins w:id="223"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hideMark/>
            <w:tcPrChange w:id="224"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Change w:id="225"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67161CB6" w14:textId="23CF050C" w:rsidR="003A41BA" w:rsidRDefault="003A41BA" w:rsidP="003A41BA">
            <w:pPr>
              <w:pStyle w:val="TableEntry"/>
            </w:pPr>
            <w:r>
              <w:t>ITI TF-2</w:t>
            </w:r>
            <w:ins w:id="226" w:author="Luke Duncan" w:date="2019-12-10T16:59:00Z">
              <w:r>
                <w:t>c</w:t>
              </w:r>
            </w:ins>
            <w:del w:id="227" w:author="Luke Duncan" w:date="2019-12-10T16:59:00Z">
              <w:r w:rsidDel="003A41BA">
                <w:delText>b</w:delText>
              </w:r>
            </w:del>
            <w:r>
              <w:t xml:space="preserve">: </w:t>
            </w:r>
            <w:proofErr w:type="gramStart"/>
            <w:r>
              <w:t>3.</w:t>
            </w:r>
            <w:ins w:id="228" w:author="Luke Duncan" w:date="2019-12-10T16:57:00Z">
              <w:r>
                <w:t>Y</w:t>
              </w:r>
              <w:proofErr w:type="gramEnd"/>
              <w:r>
                <w:t>1</w:t>
              </w:r>
            </w:ins>
            <w:del w:id="229" w:author="Luke Duncan" w:date="2019-12-10T16:57:00Z">
              <w:r w:rsidDel="003A41BA">
                <w:delText>48</w:delText>
              </w:r>
            </w:del>
          </w:p>
        </w:tc>
      </w:tr>
      <w:tr w:rsidR="003A41BA" w14:paraId="11B35CC0" w14:textId="77777777" w:rsidTr="003A41BA">
        <w:trPr>
          <w:trHeight w:val="283"/>
          <w:jc w:val="center"/>
          <w:trPrChange w:id="230"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31" w:author="Luke Duncan" w:date="2019-12-10T16:56:00Z">
              <w:tcPr>
                <w:tcW w:w="1975" w:type="dxa"/>
                <w:vMerge/>
                <w:tcBorders>
                  <w:top w:val="single" w:sz="4" w:space="0" w:color="auto"/>
                  <w:left w:val="single" w:sz="4" w:space="0" w:color="auto"/>
                  <w:right w:val="single" w:sz="4" w:space="0" w:color="auto"/>
                </w:tcBorders>
              </w:tcPr>
            </w:tcPrChange>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32"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4892FC6" w14:textId="2C7DD3B6" w:rsidR="003A41BA" w:rsidRDefault="003A41BA" w:rsidP="003A41BA">
            <w:pPr>
              <w:pStyle w:val="TableEntry"/>
            </w:pPr>
            <w:r>
              <w:t>Retrieve Code System</w:t>
            </w:r>
            <w:ins w:id="233" w:author="Luke Duncan" w:date="2019-12-10T16:57:00Z">
              <w:r>
                <w:t xml:space="preserve"> [ITI-Y</w:t>
              </w:r>
            </w:ins>
            <w:ins w:id="234" w:author="Luke Duncan" w:date="2019-12-10T16:58:00Z">
              <w:r>
                <w:t>2</w:t>
              </w:r>
            </w:ins>
            <w:ins w:id="235"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36"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BD8216E" w14:textId="4337D641" w:rsidR="003A41BA" w:rsidRDefault="003A41BA" w:rsidP="003A41BA">
            <w:pPr>
              <w:pStyle w:val="TableEntry"/>
              <w:jc w:val="center"/>
              <w:rPr>
                <w:ins w:id="237" w:author="Luke Duncan" w:date="2019-12-10T16:56:00Z"/>
              </w:rPr>
            </w:pPr>
            <w:ins w:id="238"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3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4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6107DB6" w14:textId="440F3274" w:rsidR="003A41BA" w:rsidRDefault="003A41BA" w:rsidP="003A41BA">
            <w:pPr>
              <w:pStyle w:val="TableEntry"/>
            </w:pPr>
            <w:ins w:id="241" w:author="Luke Duncan" w:date="2019-12-10T16:59:00Z">
              <w:r>
                <w:t xml:space="preserve">ITI TF-2c: </w:t>
              </w:r>
              <w:proofErr w:type="gramStart"/>
              <w:r>
                <w:t>3.Y</w:t>
              </w:r>
            </w:ins>
            <w:proofErr w:type="gramEnd"/>
            <w:ins w:id="242" w:author="Luke Duncan" w:date="2019-12-10T17:00:00Z">
              <w:r>
                <w:t>2</w:t>
              </w:r>
            </w:ins>
          </w:p>
        </w:tc>
      </w:tr>
      <w:tr w:rsidR="003A41BA" w14:paraId="6ED52BA0" w14:textId="77777777" w:rsidTr="003A41BA">
        <w:trPr>
          <w:trHeight w:val="283"/>
          <w:jc w:val="center"/>
          <w:trPrChange w:id="243"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44" w:author="Luke Duncan" w:date="2019-12-10T16:56:00Z">
              <w:tcPr>
                <w:tcW w:w="1975" w:type="dxa"/>
                <w:vMerge/>
                <w:tcBorders>
                  <w:top w:val="single" w:sz="4" w:space="0" w:color="auto"/>
                  <w:left w:val="single" w:sz="4" w:space="0" w:color="auto"/>
                  <w:right w:val="single" w:sz="4" w:space="0" w:color="auto"/>
                </w:tcBorders>
              </w:tcPr>
            </w:tcPrChange>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4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F189D0A" w14:textId="2FB7E4F3" w:rsidR="003A41BA" w:rsidRDefault="003A41BA" w:rsidP="003A41BA">
            <w:pPr>
              <w:pStyle w:val="TableEntry"/>
            </w:pPr>
            <w:r>
              <w:t>Retrieve Concept Map</w:t>
            </w:r>
            <w:ins w:id="246" w:author="Luke Duncan" w:date="2019-12-10T16:57:00Z">
              <w:r>
                <w:t xml:space="preserve"> [ITI-Y</w:t>
              </w:r>
            </w:ins>
            <w:ins w:id="247" w:author="Luke Duncan" w:date="2019-12-10T16:58:00Z">
              <w:r>
                <w:t>3</w:t>
              </w:r>
            </w:ins>
            <w:ins w:id="24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4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AA01E3C" w14:textId="48A74683" w:rsidR="003A41BA" w:rsidRDefault="003A41BA" w:rsidP="003A41BA">
            <w:pPr>
              <w:pStyle w:val="TableEntry"/>
              <w:jc w:val="center"/>
              <w:rPr>
                <w:ins w:id="250" w:author="Luke Duncan" w:date="2019-12-10T16:56:00Z"/>
              </w:rPr>
            </w:pPr>
            <w:ins w:id="251"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5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D7BDF" w14:textId="1CB9E476" w:rsidR="003A41BA" w:rsidRDefault="003A41BA" w:rsidP="003A41BA">
            <w:pPr>
              <w:pStyle w:val="TableEntry"/>
              <w:jc w:val="center"/>
            </w:pPr>
            <w:commentRangeStart w:id="253"/>
            <w:r>
              <w:t>O</w:t>
            </w:r>
            <w:commentRangeEnd w:id="253"/>
            <w:r>
              <w:rPr>
                <w:rStyle w:val="CommentReference"/>
              </w:rPr>
              <w:commentReference w:id="253"/>
            </w:r>
          </w:p>
        </w:tc>
        <w:tc>
          <w:tcPr>
            <w:tcW w:w="1715" w:type="dxa"/>
            <w:tcBorders>
              <w:top w:val="single" w:sz="4" w:space="0" w:color="auto"/>
              <w:left w:val="single" w:sz="4" w:space="0" w:color="auto"/>
              <w:bottom w:val="single" w:sz="4" w:space="0" w:color="auto"/>
              <w:right w:val="single" w:sz="4" w:space="0" w:color="auto"/>
            </w:tcBorders>
            <w:tcPrChange w:id="25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D9601F0" w14:textId="65471CB1" w:rsidR="003A41BA" w:rsidRDefault="003A41BA" w:rsidP="003A41BA">
            <w:pPr>
              <w:pStyle w:val="TableEntry"/>
            </w:pPr>
            <w:ins w:id="255" w:author="Luke Duncan" w:date="2019-12-10T16:59:00Z">
              <w:r>
                <w:t xml:space="preserve">ITI TF-2c: </w:t>
              </w:r>
              <w:proofErr w:type="gramStart"/>
              <w:r>
                <w:t>3.Y</w:t>
              </w:r>
            </w:ins>
            <w:proofErr w:type="gramEnd"/>
            <w:ins w:id="256" w:author="Luke Duncan" w:date="2019-12-10T17:00:00Z">
              <w:r>
                <w:t>3</w:t>
              </w:r>
            </w:ins>
          </w:p>
        </w:tc>
      </w:tr>
      <w:tr w:rsidR="003A41BA" w14:paraId="7B89182B" w14:textId="77777777" w:rsidTr="003A41BA">
        <w:trPr>
          <w:trHeight w:val="283"/>
          <w:jc w:val="center"/>
          <w:trPrChange w:id="257"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58" w:author="Luke Duncan" w:date="2019-12-10T16:56:00Z">
              <w:tcPr>
                <w:tcW w:w="1975" w:type="dxa"/>
                <w:vMerge/>
                <w:tcBorders>
                  <w:top w:val="single" w:sz="4" w:space="0" w:color="auto"/>
                  <w:left w:val="single" w:sz="4" w:space="0" w:color="auto"/>
                  <w:right w:val="single" w:sz="4" w:space="0" w:color="auto"/>
                </w:tcBorders>
              </w:tcPr>
            </w:tcPrChange>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59"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5623AEDE" w14:textId="301B0C7E" w:rsidR="003A41BA" w:rsidRDefault="003A41BA" w:rsidP="003A41BA">
            <w:pPr>
              <w:pStyle w:val="TableEntry"/>
            </w:pPr>
            <w:r>
              <w:t xml:space="preserve">Expand </w:t>
            </w:r>
            <w:proofErr w:type="spellStart"/>
            <w:r>
              <w:t>Value</w:t>
            </w:r>
            <w:ins w:id="260" w:author="Luke Duncan" w:date="2019-12-11T10:54:00Z">
              <w:r w:rsidR="00F723D3">
                <w:t>s</w:t>
              </w:r>
            </w:ins>
            <w:del w:id="261" w:author="Luke Duncan" w:date="2019-12-11T10:54:00Z">
              <w:r w:rsidDel="00F723D3">
                <w:delText xml:space="preserve"> S</w:delText>
              </w:r>
            </w:del>
            <w:r>
              <w:t>et</w:t>
            </w:r>
            <w:proofErr w:type="spellEnd"/>
            <w:ins w:id="262" w:author="Luke Duncan" w:date="2019-12-10T16:57:00Z">
              <w:r>
                <w:t xml:space="preserve"> [ITI-Y</w:t>
              </w:r>
            </w:ins>
            <w:ins w:id="263" w:author="Luke Duncan" w:date="2019-12-10T16:58:00Z">
              <w:r>
                <w:t>4</w:t>
              </w:r>
            </w:ins>
            <w:ins w:id="264"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6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C3891CA" w14:textId="765B7744" w:rsidR="003A41BA" w:rsidRDefault="003A41BA" w:rsidP="003A41BA">
            <w:pPr>
              <w:pStyle w:val="TableEntry"/>
              <w:jc w:val="center"/>
              <w:rPr>
                <w:ins w:id="266" w:author="Luke Duncan" w:date="2019-12-10T16:56:00Z"/>
              </w:rPr>
            </w:pPr>
            <w:ins w:id="267"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6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69"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21DECDC7" w14:textId="3E8D7449" w:rsidR="003A41BA" w:rsidRDefault="003A41BA" w:rsidP="003A41BA">
            <w:pPr>
              <w:pStyle w:val="TableEntry"/>
            </w:pPr>
            <w:ins w:id="270" w:author="Luke Duncan" w:date="2019-12-10T16:59:00Z">
              <w:r>
                <w:t xml:space="preserve">ITI TF-2c: </w:t>
              </w:r>
              <w:proofErr w:type="gramStart"/>
              <w:r>
                <w:t>3.Y</w:t>
              </w:r>
            </w:ins>
            <w:proofErr w:type="gramEnd"/>
            <w:ins w:id="271" w:author="Luke Duncan" w:date="2019-12-10T17:00:00Z">
              <w:r>
                <w:t>4</w:t>
              </w:r>
            </w:ins>
          </w:p>
        </w:tc>
      </w:tr>
      <w:tr w:rsidR="003A41BA" w14:paraId="400F2163" w14:textId="77777777" w:rsidTr="003A41BA">
        <w:trPr>
          <w:trHeight w:val="283"/>
          <w:jc w:val="center"/>
          <w:trPrChange w:id="272"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73" w:author="Luke Duncan" w:date="2019-12-10T16:56:00Z">
              <w:tcPr>
                <w:tcW w:w="1975" w:type="dxa"/>
                <w:vMerge/>
                <w:tcBorders>
                  <w:top w:val="single" w:sz="4" w:space="0" w:color="auto"/>
                  <w:left w:val="single" w:sz="4" w:space="0" w:color="auto"/>
                  <w:right w:val="single" w:sz="4" w:space="0" w:color="auto"/>
                </w:tcBorders>
              </w:tcPr>
            </w:tcPrChange>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74"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66A84537" w14:textId="4AA97344" w:rsidR="003A41BA" w:rsidRDefault="003A41BA" w:rsidP="003A41BA">
            <w:pPr>
              <w:pStyle w:val="TableEntry"/>
            </w:pPr>
            <w:r>
              <w:t>Lookup Concept</w:t>
            </w:r>
            <w:ins w:id="275" w:author="Luke Duncan" w:date="2019-12-10T16:57:00Z">
              <w:r>
                <w:t xml:space="preserve"> [ITI-Y</w:t>
              </w:r>
            </w:ins>
            <w:ins w:id="276" w:author="Luke Duncan" w:date="2019-12-10T16:58:00Z">
              <w:r>
                <w:t>5</w:t>
              </w:r>
            </w:ins>
            <w:ins w:id="277"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7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99FC616" w14:textId="2DFB6D08" w:rsidR="003A41BA" w:rsidRDefault="003A41BA" w:rsidP="003A41BA">
            <w:pPr>
              <w:pStyle w:val="TableEntry"/>
              <w:jc w:val="center"/>
              <w:rPr>
                <w:ins w:id="279" w:author="Luke Duncan" w:date="2019-12-10T16:56:00Z"/>
              </w:rPr>
            </w:pPr>
            <w:ins w:id="280"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8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82"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6531BC3B" w14:textId="130A4A1D" w:rsidR="003A41BA" w:rsidRDefault="003A41BA" w:rsidP="003A41BA">
            <w:pPr>
              <w:pStyle w:val="TableEntry"/>
            </w:pPr>
            <w:ins w:id="283" w:author="Luke Duncan" w:date="2019-12-10T16:59:00Z">
              <w:r>
                <w:t xml:space="preserve">ITI TF-2c: </w:t>
              </w:r>
              <w:proofErr w:type="gramStart"/>
              <w:r>
                <w:t>3.Y</w:t>
              </w:r>
            </w:ins>
            <w:proofErr w:type="gramEnd"/>
            <w:ins w:id="284" w:author="Luke Duncan" w:date="2019-12-10T17:00:00Z">
              <w:r>
                <w:t>5</w:t>
              </w:r>
            </w:ins>
          </w:p>
        </w:tc>
      </w:tr>
      <w:tr w:rsidR="003A41BA" w14:paraId="21B5AA7A" w14:textId="77777777" w:rsidTr="003A41BA">
        <w:trPr>
          <w:trHeight w:val="283"/>
          <w:jc w:val="center"/>
          <w:trPrChange w:id="285"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86" w:author="Luke Duncan" w:date="2019-12-10T16:56:00Z">
              <w:tcPr>
                <w:tcW w:w="1975" w:type="dxa"/>
                <w:vMerge/>
                <w:tcBorders>
                  <w:top w:val="single" w:sz="4" w:space="0" w:color="auto"/>
                  <w:left w:val="single" w:sz="4" w:space="0" w:color="auto"/>
                  <w:right w:val="single" w:sz="4" w:space="0" w:color="auto"/>
                </w:tcBorders>
              </w:tcPr>
            </w:tcPrChange>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287"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110CF197" w14:textId="2B903229" w:rsidR="003A41BA" w:rsidRDefault="003A41BA" w:rsidP="003A41BA">
            <w:pPr>
              <w:pStyle w:val="TableEntry"/>
            </w:pPr>
            <w:r>
              <w:t>Validate Code</w:t>
            </w:r>
            <w:ins w:id="288" w:author="Luke Duncan" w:date="2019-12-10T16:57:00Z">
              <w:r>
                <w:t xml:space="preserve"> [ITI-Y</w:t>
              </w:r>
            </w:ins>
            <w:ins w:id="289" w:author="Luke Duncan" w:date="2019-12-10T16:58:00Z">
              <w:r>
                <w:t>6</w:t>
              </w:r>
            </w:ins>
            <w:ins w:id="290"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29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5508B4D" w14:textId="2192932A" w:rsidR="003A41BA" w:rsidRDefault="003A41BA" w:rsidP="003A41BA">
            <w:pPr>
              <w:pStyle w:val="TableEntry"/>
              <w:jc w:val="center"/>
              <w:rPr>
                <w:ins w:id="292" w:author="Luke Duncan" w:date="2019-12-10T16:56:00Z"/>
              </w:rPr>
            </w:pPr>
            <w:ins w:id="293" w:author="Luke Duncan" w:date="2019-12-10T16:56: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29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Change w:id="29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6046578" w14:textId="3AD0AE59" w:rsidR="003A41BA" w:rsidRDefault="003A41BA" w:rsidP="003A41BA">
            <w:pPr>
              <w:pStyle w:val="TableEntry"/>
            </w:pPr>
            <w:ins w:id="296" w:author="Luke Duncan" w:date="2019-12-10T16:59:00Z">
              <w:r>
                <w:t xml:space="preserve">ITI TF-2c: </w:t>
              </w:r>
              <w:proofErr w:type="gramStart"/>
              <w:r>
                <w:t>3.Y</w:t>
              </w:r>
            </w:ins>
            <w:proofErr w:type="gramEnd"/>
            <w:ins w:id="297" w:author="Luke Duncan" w:date="2019-12-10T17:00:00Z">
              <w:r>
                <w:t>6</w:t>
              </w:r>
            </w:ins>
          </w:p>
        </w:tc>
      </w:tr>
      <w:tr w:rsidR="003A41BA" w14:paraId="7E256AD6" w14:textId="77777777" w:rsidTr="003A41BA">
        <w:trPr>
          <w:trHeight w:val="283"/>
          <w:jc w:val="center"/>
          <w:trPrChange w:id="298" w:author="Luke Duncan" w:date="2019-12-10T16:56:00Z">
            <w:trPr>
              <w:trHeight w:val="283"/>
              <w:jc w:val="center"/>
            </w:trPr>
          </w:trPrChange>
        </w:trPr>
        <w:tc>
          <w:tcPr>
            <w:tcW w:w="1975" w:type="dxa"/>
            <w:vMerge/>
            <w:tcBorders>
              <w:top w:val="single" w:sz="4" w:space="0" w:color="auto"/>
              <w:left w:val="single" w:sz="4" w:space="0" w:color="auto"/>
              <w:right w:val="single" w:sz="4" w:space="0" w:color="auto"/>
            </w:tcBorders>
            <w:tcPrChange w:id="299" w:author="Luke Duncan" w:date="2019-12-10T16:56:00Z">
              <w:tcPr>
                <w:tcW w:w="1975" w:type="dxa"/>
                <w:vMerge/>
                <w:tcBorders>
                  <w:top w:val="single" w:sz="4" w:space="0" w:color="auto"/>
                  <w:left w:val="single" w:sz="4" w:space="0" w:color="auto"/>
                  <w:right w:val="single" w:sz="4" w:space="0" w:color="auto"/>
                </w:tcBorders>
              </w:tcPr>
            </w:tcPrChange>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Change w:id="30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DBC8191" w14:textId="0B0A7403" w:rsidR="003A41BA" w:rsidRDefault="003A41BA" w:rsidP="003A41BA">
            <w:pPr>
              <w:pStyle w:val="TableEntry"/>
            </w:pPr>
            <w:r>
              <w:t>Translate Code</w:t>
            </w:r>
            <w:ins w:id="301" w:author="Luke Duncan" w:date="2019-12-10T16:57:00Z">
              <w:r>
                <w:t xml:space="preserve"> [ITI-Y</w:t>
              </w:r>
            </w:ins>
            <w:ins w:id="302" w:author="Luke Duncan" w:date="2019-12-10T16:58:00Z">
              <w:r>
                <w:t>7</w:t>
              </w:r>
            </w:ins>
            <w:ins w:id="303"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0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138A314" w14:textId="4C8E9196" w:rsidR="003A41BA" w:rsidDel="003A41BA" w:rsidRDefault="003A41BA" w:rsidP="003A41BA">
            <w:pPr>
              <w:pStyle w:val="TableEntry"/>
              <w:jc w:val="center"/>
              <w:rPr>
                <w:ins w:id="305" w:author="Luke Duncan" w:date="2019-12-10T16:56:00Z"/>
              </w:rPr>
            </w:pPr>
            <w:ins w:id="306" w:author="Luke Duncan" w:date="2019-12-10T16:57:00Z">
              <w:r>
                <w:rPr>
                  <w:szCs w:val="18"/>
                </w:rPr>
                <w:t>Responder</w:t>
              </w:r>
            </w:ins>
          </w:p>
        </w:tc>
        <w:tc>
          <w:tcPr>
            <w:tcW w:w="1440" w:type="dxa"/>
            <w:tcBorders>
              <w:top w:val="single" w:sz="4" w:space="0" w:color="auto"/>
              <w:left w:val="single" w:sz="4" w:space="0" w:color="auto"/>
              <w:bottom w:val="single" w:sz="4" w:space="0" w:color="auto"/>
              <w:right w:val="single" w:sz="4" w:space="0" w:color="auto"/>
            </w:tcBorders>
            <w:tcPrChange w:id="30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3C36C80" w14:textId="674EFC7A" w:rsidR="003A41BA" w:rsidRDefault="003A41BA" w:rsidP="003A41BA">
            <w:pPr>
              <w:pStyle w:val="TableEntry"/>
              <w:jc w:val="center"/>
            </w:pPr>
            <w:del w:id="308" w:author="Luke Duncan" w:date="2019-12-10T16:54:00Z">
              <w:r w:rsidDel="003A41BA">
                <w:delText>R</w:delText>
              </w:r>
            </w:del>
            <w:ins w:id="309" w:author="Luke Duncan" w:date="2019-12-10T16:54:00Z">
              <w:r>
                <w:t>O</w:t>
              </w:r>
            </w:ins>
          </w:p>
        </w:tc>
        <w:tc>
          <w:tcPr>
            <w:tcW w:w="1715" w:type="dxa"/>
            <w:tcBorders>
              <w:top w:val="single" w:sz="4" w:space="0" w:color="auto"/>
              <w:left w:val="single" w:sz="4" w:space="0" w:color="auto"/>
              <w:bottom w:val="single" w:sz="4" w:space="0" w:color="auto"/>
              <w:right w:val="single" w:sz="4" w:space="0" w:color="auto"/>
            </w:tcBorders>
            <w:tcPrChange w:id="310"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B260F49" w14:textId="65284D1F" w:rsidR="003A41BA" w:rsidRDefault="003A41BA" w:rsidP="003A41BA">
            <w:pPr>
              <w:pStyle w:val="TableEntry"/>
            </w:pPr>
            <w:ins w:id="311" w:author="Luke Duncan" w:date="2019-12-10T16:59:00Z">
              <w:r>
                <w:t xml:space="preserve">ITI TF-2c: </w:t>
              </w:r>
              <w:proofErr w:type="gramStart"/>
              <w:r>
                <w:t>3.Y</w:t>
              </w:r>
            </w:ins>
            <w:proofErr w:type="gramEnd"/>
            <w:ins w:id="312" w:author="Luke Duncan" w:date="2019-12-10T17:00:00Z">
              <w:r>
                <w:t>7</w:t>
              </w:r>
            </w:ins>
          </w:p>
        </w:tc>
      </w:tr>
      <w:tr w:rsidR="003A41BA" w14:paraId="6080341E" w14:textId="77777777" w:rsidTr="003A41BA">
        <w:trPr>
          <w:trHeight w:val="283"/>
          <w:jc w:val="center"/>
          <w:trPrChange w:id="313" w:author="Luke Duncan" w:date="2019-12-10T16:56:00Z">
            <w:trPr>
              <w:trHeight w:val="283"/>
              <w:jc w:val="center"/>
            </w:trPr>
          </w:trPrChange>
        </w:trPr>
        <w:tc>
          <w:tcPr>
            <w:tcW w:w="1975" w:type="dxa"/>
            <w:vMerge w:val="restart"/>
            <w:tcBorders>
              <w:top w:val="single" w:sz="4" w:space="0" w:color="auto"/>
              <w:left w:val="single" w:sz="4" w:space="0" w:color="auto"/>
              <w:right w:val="single" w:sz="4" w:space="0" w:color="auto"/>
            </w:tcBorders>
            <w:hideMark/>
            <w:tcPrChange w:id="314" w:author="Luke Duncan" w:date="2019-12-10T16:56:00Z">
              <w:tcPr>
                <w:tcW w:w="1975" w:type="dxa"/>
                <w:vMerge w:val="restart"/>
                <w:tcBorders>
                  <w:top w:val="single" w:sz="4" w:space="0" w:color="auto"/>
                  <w:left w:val="single" w:sz="4" w:space="0" w:color="auto"/>
                  <w:right w:val="single" w:sz="4" w:space="0" w:color="auto"/>
                </w:tcBorders>
                <w:hideMark/>
              </w:tcPr>
            </w:tcPrChange>
          </w:tcPr>
          <w:p w14:paraId="200ECAD7" w14:textId="02DA6917" w:rsidR="003A41BA" w:rsidRDefault="003A41BA" w:rsidP="003A41BA">
            <w:pPr>
              <w:pStyle w:val="TableEntry"/>
            </w:pPr>
            <w:commentRangeStart w:id="315"/>
            <w:r w:rsidRPr="006E5941">
              <w:t xml:space="preserve">Terminology </w:t>
            </w:r>
            <w:r>
              <w:t>Consumer</w:t>
            </w:r>
            <w:commentRangeEnd w:id="315"/>
            <w:r>
              <w:rPr>
                <w:rStyle w:val="CommentReference"/>
              </w:rPr>
              <w:commentReference w:id="315"/>
            </w:r>
            <w:ins w:id="316" w:author="Thompson, Jenny" w:date="2019-12-01T22:04:00Z">
              <w:del w:id="317" w:author="Luke Duncan" w:date="2019-12-10T17:01:00Z">
                <w:r w:rsidDel="003A41BA">
                  <w:delText>*</w:delText>
                </w:r>
              </w:del>
            </w:ins>
            <w:ins w:id="318" w:author="Luke Duncan" w:date="2019-12-10T17:02:00Z">
              <w:r>
                <w:t>(Note 1)</w:t>
              </w:r>
            </w:ins>
          </w:p>
        </w:tc>
        <w:tc>
          <w:tcPr>
            <w:tcW w:w="3358" w:type="dxa"/>
            <w:tcBorders>
              <w:top w:val="single" w:sz="4" w:space="0" w:color="auto"/>
              <w:left w:val="single" w:sz="4" w:space="0" w:color="auto"/>
              <w:bottom w:val="single" w:sz="4" w:space="0" w:color="auto"/>
              <w:right w:val="single" w:sz="4" w:space="0" w:color="auto"/>
            </w:tcBorders>
            <w:hideMark/>
            <w:tcPrChange w:id="319" w:author="Luke Duncan" w:date="2019-12-10T16:56:00Z">
              <w:tcPr>
                <w:tcW w:w="3358" w:type="dxa"/>
                <w:tcBorders>
                  <w:top w:val="single" w:sz="4" w:space="0" w:color="auto"/>
                  <w:left w:val="single" w:sz="4" w:space="0" w:color="auto"/>
                  <w:bottom w:val="single" w:sz="4" w:space="0" w:color="auto"/>
                  <w:right w:val="single" w:sz="4" w:space="0" w:color="auto"/>
                </w:tcBorders>
                <w:hideMark/>
              </w:tcPr>
            </w:tcPrChange>
          </w:tcPr>
          <w:p w14:paraId="72886FD2" w14:textId="62A3738B" w:rsidR="003A41BA" w:rsidRDefault="003A41BA" w:rsidP="003A41BA">
            <w:pPr>
              <w:pStyle w:val="TableEntry"/>
              <w:rPr>
                <w:rStyle w:val="InsertText"/>
              </w:rPr>
            </w:pPr>
            <w:del w:id="320" w:author="Luke Duncan" w:date="2019-12-10T16:58:00Z">
              <w:r w:rsidDel="003A41BA">
                <w:delText xml:space="preserve">Mobile </w:delText>
              </w:r>
            </w:del>
            <w:r>
              <w:t xml:space="preserve">Retrieve </w:t>
            </w:r>
            <w:proofErr w:type="spellStart"/>
            <w:r>
              <w:t>Value</w:t>
            </w:r>
            <w:ins w:id="321" w:author="Luke Duncan" w:date="2019-12-11T10:54:00Z">
              <w:r w:rsidR="00F723D3">
                <w:t>s</w:t>
              </w:r>
            </w:ins>
            <w:del w:id="322" w:author="Luke Duncan" w:date="2019-12-11T10:54:00Z">
              <w:r w:rsidDel="00F723D3">
                <w:delText xml:space="preserve"> S</w:delText>
              </w:r>
            </w:del>
            <w:r>
              <w:t>et</w:t>
            </w:r>
            <w:proofErr w:type="spellEnd"/>
            <w:r>
              <w:t xml:space="preserve"> [ITI-</w:t>
            </w:r>
            <w:ins w:id="323" w:author="Luke Duncan" w:date="2019-12-10T16:58:00Z">
              <w:r>
                <w:t>Y1</w:t>
              </w:r>
            </w:ins>
            <w:del w:id="324" w:author="Luke Duncan" w:date="2019-12-10T16:58:00Z">
              <w:r w:rsidDel="003A41BA">
                <w:delText>XX</w:delText>
              </w:r>
            </w:del>
            <w:r>
              <w:t>]</w:t>
            </w:r>
          </w:p>
        </w:tc>
        <w:tc>
          <w:tcPr>
            <w:tcW w:w="1440" w:type="dxa"/>
            <w:tcBorders>
              <w:top w:val="single" w:sz="4" w:space="0" w:color="auto"/>
              <w:left w:val="single" w:sz="4" w:space="0" w:color="auto"/>
              <w:bottom w:val="single" w:sz="4" w:space="0" w:color="auto"/>
              <w:right w:val="single" w:sz="4" w:space="0" w:color="auto"/>
            </w:tcBorders>
            <w:tcPrChange w:id="32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0E02A009" w14:textId="06A11DF5" w:rsidR="003A41BA" w:rsidDel="00C52F1E" w:rsidRDefault="003A41BA" w:rsidP="003A41BA">
            <w:pPr>
              <w:pStyle w:val="TableEntry"/>
              <w:jc w:val="center"/>
              <w:rPr>
                <w:ins w:id="326" w:author="Luke Duncan" w:date="2019-12-10T16:56:00Z"/>
              </w:rPr>
            </w:pPr>
            <w:ins w:id="327"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hideMark/>
            <w:tcPrChange w:id="328" w:author="Luke Duncan" w:date="2019-12-10T16:56:00Z">
              <w:tcPr>
                <w:tcW w:w="1440" w:type="dxa"/>
                <w:tcBorders>
                  <w:top w:val="single" w:sz="4" w:space="0" w:color="auto"/>
                  <w:left w:val="single" w:sz="4" w:space="0" w:color="auto"/>
                  <w:bottom w:val="single" w:sz="4" w:space="0" w:color="auto"/>
                  <w:right w:val="single" w:sz="4" w:space="0" w:color="auto"/>
                </w:tcBorders>
                <w:hideMark/>
              </w:tcPr>
            </w:tcPrChange>
          </w:tcPr>
          <w:p w14:paraId="7736C3B2" w14:textId="06950007" w:rsidR="003A41BA" w:rsidRDefault="003A41BA" w:rsidP="003A41BA">
            <w:pPr>
              <w:pStyle w:val="TableEntry"/>
              <w:jc w:val="center"/>
              <w:rPr>
                <w:rStyle w:val="InsertText"/>
              </w:rPr>
            </w:pPr>
            <w:del w:id="329" w:author="Thompson, Jenny" w:date="2019-12-01T22:03:00Z">
              <w:r w:rsidDel="00C52F1E">
                <w:delText>R</w:delText>
              </w:r>
            </w:del>
            <w:ins w:id="330" w:author="Thompson, Jenny" w:date="2019-12-01T22:03:00Z">
              <w:r>
                <w:t>O</w:t>
              </w:r>
            </w:ins>
          </w:p>
        </w:tc>
        <w:tc>
          <w:tcPr>
            <w:tcW w:w="1715" w:type="dxa"/>
            <w:tcBorders>
              <w:top w:val="single" w:sz="4" w:space="0" w:color="auto"/>
              <w:left w:val="single" w:sz="4" w:space="0" w:color="auto"/>
              <w:bottom w:val="single" w:sz="4" w:space="0" w:color="auto"/>
              <w:right w:val="single" w:sz="4" w:space="0" w:color="auto"/>
            </w:tcBorders>
            <w:hideMark/>
            <w:tcPrChange w:id="331" w:author="Luke Duncan" w:date="2019-12-10T16:56:00Z">
              <w:tcPr>
                <w:tcW w:w="1715" w:type="dxa"/>
                <w:tcBorders>
                  <w:top w:val="single" w:sz="4" w:space="0" w:color="auto"/>
                  <w:left w:val="single" w:sz="4" w:space="0" w:color="auto"/>
                  <w:bottom w:val="single" w:sz="4" w:space="0" w:color="auto"/>
                  <w:right w:val="single" w:sz="4" w:space="0" w:color="auto"/>
                </w:tcBorders>
                <w:hideMark/>
              </w:tcPr>
            </w:tcPrChange>
          </w:tcPr>
          <w:p w14:paraId="0AFE7FF9" w14:textId="7202CEAF" w:rsidR="003A41BA" w:rsidRDefault="003A41BA" w:rsidP="003A41BA">
            <w:pPr>
              <w:pStyle w:val="TableEntry"/>
              <w:rPr>
                <w:rStyle w:val="InsertText"/>
              </w:rPr>
            </w:pPr>
            <w:ins w:id="332" w:author="Luke Duncan" w:date="2019-12-10T16:59:00Z">
              <w:r>
                <w:t xml:space="preserve">ITI TF-2c: </w:t>
              </w:r>
              <w:proofErr w:type="gramStart"/>
              <w:r>
                <w:t>3.Y</w:t>
              </w:r>
              <w:proofErr w:type="gramEnd"/>
              <w:r>
                <w:t>1</w:t>
              </w:r>
            </w:ins>
          </w:p>
        </w:tc>
      </w:tr>
      <w:tr w:rsidR="003A41BA" w14:paraId="61F3BD59" w14:textId="77777777" w:rsidTr="003A41BA">
        <w:trPr>
          <w:trHeight w:val="283"/>
          <w:jc w:val="center"/>
          <w:trPrChange w:id="333"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34"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1FD2FE9F"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35"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7C7EE1C4" w14:textId="615007F2" w:rsidR="003A41BA" w:rsidDel="0089602B" w:rsidRDefault="003A41BA" w:rsidP="003A41BA">
            <w:pPr>
              <w:pStyle w:val="TableEntry"/>
              <w:rPr>
                <w:bCs/>
              </w:rPr>
            </w:pPr>
            <w:r>
              <w:t>Retrieve Code System</w:t>
            </w:r>
            <w:ins w:id="336" w:author="Luke Duncan" w:date="2019-12-10T16:57:00Z">
              <w:r>
                <w:t xml:space="preserve"> [ITI-Y</w:t>
              </w:r>
            </w:ins>
            <w:ins w:id="337" w:author="Luke Duncan" w:date="2019-12-10T16:58:00Z">
              <w:r>
                <w:t>2</w:t>
              </w:r>
            </w:ins>
            <w:ins w:id="33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3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42D3937" w14:textId="6E06FE0B" w:rsidR="003A41BA" w:rsidRPr="00A71ECB" w:rsidDel="00C52F1E" w:rsidRDefault="003A41BA" w:rsidP="003A41BA">
            <w:pPr>
              <w:pStyle w:val="TableEntry"/>
              <w:jc w:val="center"/>
              <w:rPr>
                <w:ins w:id="340" w:author="Luke Duncan" w:date="2019-12-10T16:56:00Z"/>
                <w:bCs/>
              </w:rPr>
            </w:pPr>
            <w:ins w:id="341" w:author="Luke Duncan" w:date="2019-12-10T16:56: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4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2AA80B66" w14:textId="230E0E12" w:rsidR="003A41BA" w:rsidRPr="00A71ECB" w:rsidDel="0089602B" w:rsidRDefault="003A41BA" w:rsidP="003A41BA">
            <w:pPr>
              <w:pStyle w:val="TableEntry"/>
              <w:jc w:val="center"/>
              <w:rPr>
                <w:bCs/>
              </w:rPr>
            </w:pPr>
            <w:del w:id="343" w:author="Thompson, Jenny" w:date="2019-12-01T22:03:00Z">
              <w:r w:rsidRPr="00A71ECB" w:rsidDel="00C52F1E">
                <w:rPr>
                  <w:bCs/>
                </w:rPr>
                <w:delText>R</w:delText>
              </w:r>
            </w:del>
            <w:ins w:id="344"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4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0BCA10D0" w14:textId="27F8E10C" w:rsidR="003A41BA" w:rsidRDefault="003A41BA" w:rsidP="003A41BA">
            <w:pPr>
              <w:pStyle w:val="TableEntry"/>
              <w:rPr>
                <w:b/>
              </w:rPr>
            </w:pPr>
            <w:ins w:id="346" w:author="Luke Duncan" w:date="2019-12-10T16:59:00Z">
              <w:r>
                <w:t xml:space="preserve">ITI TF-2c: </w:t>
              </w:r>
              <w:proofErr w:type="gramStart"/>
              <w:r>
                <w:t>3.Y</w:t>
              </w:r>
            </w:ins>
            <w:proofErr w:type="gramEnd"/>
            <w:ins w:id="347" w:author="Luke Duncan" w:date="2019-12-10T17:00:00Z">
              <w:r>
                <w:t>2</w:t>
              </w:r>
            </w:ins>
          </w:p>
        </w:tc>
      </w:tr>
      <w:tr w:rsidR="003A41BA" w14:paraId="4C5D2800" w14:textId="77777777" w:rsidTr="003A41BA">
        <w:trPr>
          <w:trHeight w:val="283"/>
          <w:jc w:val="center"/>
          <w:trPrChange w:id="348"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49"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6E5E9C64"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5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EA299B2" w14:textId="001B5A14" w:rsidR="003A41BA" w:rsidDel="0089602B" w:rsidRDefault="003A41BA" w:rsidP="003A41BA">
            <w:pPr>
              <w:pStyle w:val="TableEntry"/>
              <w:rPr>
                <w:bCs/>
              </w:rPr>
            </w:pPr>
            <w:r>
              <w:t>Retrieve Concept Map</w:t>
            </w:r>
            <w:ins w:id="351" w:author="Luke Duncan" w:date="2019-12-10T16:57:00Z">
              <w:r>
                <w:t xml:space="preserve"> [ITI-Y</w:t>
              </w:r>
            </w:ins>
            <w:ins w:id="352" w:author="Luke Duncan" w:date="2019-12-10T16:58:00Z">
              <w:r>
                <w:t>3</w:t>
              </w:r>
            </w:ins>
            <w:ins w:id="353"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54"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554E046" w14:textId="08D905B0" w:rsidR="003A41BA" w:rsidRPr="00A71ECB" w:rsidRDefault="003A41BA" w:rsidP="003A41BA">
            <w:pPr>
              <w:pStyle w:val="TableEntry"/>
              <w:jc w:val="center"/>
              <w:rPr>
                <w:ins w:id="355" w:author="Luke Duncan" w:date="2019-12-10T16:56:00Z"/>
                <w:bCs/>
              </w:rPr>
            </w:pPr>
            <w:ins w:id="356"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57"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Change w:id="35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34FC412D" w14:textId="1699E65D" w:rsidR="003A41BA" w:rsidRDefault="003A41BA" w:rsidP="003A41BA">
            <w:pPr>
              <w:pStyle w:val="TableEntry"/>
              <w:rPr>
                <w:b/>
              </w:rPr>
            </w:pPr>
            <w:ins w:id="359" w:author="Luke Duncan" w:date="2019-12-10T16:59:00Z">
              <w:r>
                <w:t xml:space="preserve">ITI TF-2c: </w:t>
              </w:r>
              <w:proofErr w:type="gramStart"/>
              <w:r>
                <w:t>3.Y</w:t>
              </w:r>
            </w:ins>
            <w:proofErr w:type="gramEnd"/>
            <w:ins w:id="360" w:author="Luke Duncan" w:date="2019-12-10T17:00:00Z">
              <w:r>
                <w:t>3</w:t>
              </w:r>
            </w:ins>
          </w:p>
        </w:tc>
      </w:tr>
      <w:tr w:rsidR="003A41BA" w14:paraId="1DFB41F2" w14:textId="77777777" w:rsidTr="003A41BA">
        <w:trPr>
          <w:trHeight w:val="283"/>
          <w:jc w:val="center"/>
          <w:trPrChange w:id="36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6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856BB8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6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263EF06" w14:textId="33949781" w:rsidR="003A41BA" w:rsidDel="0089602B" w:rsidRDefault="003A41BA" w:rsidP="003A41BA">
            <w:pPr>
              <w:pStyle w:val="TableEntry"/>
              <w:rPr>
                <w:bCs/>
              </w:rPr>
            </w:pPr>
            <w:r>
              <w:t xml:space="preserve">Expand </w:t>
            </w:r>
            <w:proofErr w:type="spellStart"/>
            <w:r>
              <w:t>Value</w:t>
            </w:r>
            <w:ins w:id="364" w:author="Luke Duncan" w:date="2019-12-11T10:54:00Z">
              <w:r w:rsidR="00F723D3">
                <w:t>s</w:t>
              </w:r>
            </w:ins>
            <w:del w:id="365" w:author="Luke Duncan" w:date="2019-12-11T10:54:00Z">
              <w:r w:rsidDel="00F723D3">
                <w:delText xml:space="preserve"> S</w:delText>
              </w:r>
            </w:del>
            <w:r>
              <w:t>et</w:t>
            </w:r>
            <w:proofErr w:type="spellEnd"/>
            <w:ins w:id="366" w:author="Luke Duncan" w:date="2019-12-10T16:57:00Z">
              <w:r>
                <w:t xml:space="preserve"> [ITI-Y</w:t>
              </w:r>
            </w:ins>
            <w:ins w:id="367" w:author="Luke Duncan" w:date="2019-12-10T16:58:00Z">
              <w:r>
                <w:t>4</w:t>
              </w:r>
            </w:ins>
            <w:ins w:id="368" w:author="Luke Duncan" w:date="2019-12-10T16:57:00Z">
              <w:r>
                <w:t>]</w:t>
              </w:r>
            </w:ins>
          </w:p>
        </w:tc>
        <w:tc>
          <w:tcPr>
            <w:tcW w:w="1440" w:type="dxa"/>
            <w:tcBorders>
              <w:top w:val="single" w:sz="4" w:space="0" w:color="auto"/>
              <w:left w:val="single" w:sz="4" w:space="0" w:color="auto"/>
              <w:bottom w:val="single" w:sz="4" w:space="0" w:color="auto"/>
              <w:right w:val="single" w:sz="4" w:space="0" w:color="auto"/>
            </w:tcBorders>
            <w:tcPrChange w:id="369"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41149F" w14:textId="08BBF44D" w:rsidR="003A41BA" w:rsidDel="00C52F1E" w:rsidRDefault="003A41BA" w:rsidP="003A41BA">
            <w:pPr>
              <w:pStyle w:val="TableEntry"/>
              <w:jc w:val="center"/>
              <w:rPr>
                <w:ins w:id="370" w:author="Luke Duncan" w:date="2019-12-10T16:56:00Z"/>
                <w:bCs/>
              </w:rPr>
            </w:pPr>
            <w:ins w:id="371"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7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ED584A1" w14:textId="7EC8832D" w:rsidR="003A41BA" w:rsidRPr="00A71ECB" w:rsidDel="0089602B" w:rsidRDefault="003A41BA" w:rsidP="003A41BA">
            <w:pPr>
              <w:pStyle w:val="TableEntry"/>
              <w:jc w:val="center"/>
              <w:rPr>
                <w:bCs/>
              </w:rPr>
            </w:pPr>
            <w:del w:id="373" w:author="Thompson, Jenny" w:date="2019-12-01T22:03:00Z">
              <w:r w:rsidDel="00C52F1E">
                <w:rPr>
                  <w:bCs/>
                </w:rPr>
                <w:delText>R</w:delText>
              </w:r>
            </w:del>
            <w:ins w:id="374"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75"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104E1152" w14:textId="624B89F9" w:rsidR="003A41BA" w:rsidRDefault="003A41BA" w:rsidP="003A41BA">
            <w:pPr>
              <w:pStyle w:val="TableEntry"/>
              <w:rPr>
                <w:b/>
              </w:rPr>
            </w:pPr>
            <w:ins w:id="376" w:author="Luke Duncan" w:date="2019-12-10T16:59:00Z">
              <w:r>
                <w:t xml:space="preserve">ITI TF-2c: </w:t>
              </w:r>
              <w:proofErr w:type="gramStart"/>
              <w:r>
                <w:t>3.Y</w:t>
              </w:r>
            </w:ins>
            <w:proofErr w:type="gramEnd"/>
            <w:ins w:id="377" w:author="Luke Duncan" w:date="2019-12-10T17:00:00Z">
              <w:r>
                <w:t>4</w:t>
              </w:r>
            </w:ins>
          </w:p>
        </w:tc>
      </w:tr>
      <w:tr w:rsidR="003A41BA" w14:paraId="608AF615" w14:textId="77777777" w:rsidTr="003A41BA">
        <w:trPr>
          <w:trHeight w:val="283"/>
          <w:jc w:val="center"/>
          <w:trPrChange w:id="378"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79"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59AB824E"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80"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23B2CF1E" w14:textId="68A6AC50" w:rsidR="003A41BA" w:rsidDel="0089602B" w:rsidRDefault="003A41BA" w:rsidP="003A41BA">
            <w:pPr>
              <w:pStyle w:val="TableEntry"/>
              <w:rPr>
                <w:bCs/>
              </w:rPr>
            </w:pPr>
            <w:r>
              <w:t>Lookup Concept</w:t>
            </w:r>
            <w:ins w:id="381" w:author="Luke Duncan" w:date="2019-12-10T16:58:00Z">
              <w:r>
                <w:t xml:space="preserve"> [ITI-Y5]</w:t>
              </w:r>
            </w:ins>
          </w:p>
        </w:tc>
        <w:tc>
          <w:tcPr>
            <w:tcW w:w="1440" w:type="dxa"/>
            <w:tcBorders>
              <w:top w:val="single" w:sz="4" w:space="0" w:color="auto"/>
              <w:left w:val="single" w:sz="4" w:space="0" w:color="auto"/>
              <w:bottom w:val="single" w:sz="4" w:space="0" w:color="auto"/>
              <w:right w:val="single" w:sz="4" w:space="0" w:color="auto"/>
            </w:tcBorders>
            <w:tcPrChange w:id="382"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756B4B60" w14:textId="2D97ECC4" w:rsidR="003A41BA" w:rsidDel="00C52F1E" w:rsidRDefault="003A41BA" w:rsidP="003A41BA">
            <w:pPr>
              <w:pStyle w:val="TableEntry"/>
              <w:jc w:val="center"/>
              <w:rPr>
                <w:ins w:id="383" w:author="Luke Duncan" w:date="2019-12-10T16:56:00Z"/>
                <w:bCs/>
              </w:rPr>
            </w:pPr>
            <w:ins w:id="384"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8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1DC07124" w14:textId="324B8117" w:rsidR="003A41BA" w:rsidRPr="00A71ECB" w:rsidDel="0089602B" w:rsidRDefault="003A41BA" w:rsidP="003A41BA">
            <w:pPr>
              <w:pStyle w:val="TableEntry"/>
              <w:jc w:val="center"/>
              <w:rPr>
                <w:bCs/>
              </w:rPr>
            </w:pPr>
            <w:del w:id="386" w:author="Thompson, Jenny" w:date="2019-12-01T22:03:00Z">
              <w:r w:rsidDel="00C52F1E">
                <w:rPr>
                  <w:bCs/>
                </w:rPr>
                <w:delText>R</w:delText>
              </w:r>
            </w:del>
            <w:ins w:id="387"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388"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AC1313D" w14:textId="1831BA93" w:rsidR="003A41BA" w:rsidRDefault="003A41BA" w:rsidP="003A41BA">
            <w:pPr>
              <w:pStyle w:val="TableEntry"/>
              <w:rPr>
                <w:b/>
              </w:rPr>
            </w:pPr>
            <w:ins w:id="389" w:author="Luke Duncan" w:date="2019-12-10T16:59:00Z">
              <w:r>
                <w:t xml:space="preserve">ITI TF-2c: </w:t>
              </w:r>
              <w:proofErr w:type="gramStart"/>
              <w:r>
                <w:t>3.Y</w:t>
              </w:r>
            </w:ins>
            <w:proofErr w:type="gramEnd"/>
            <w:ins w:id="390" w:author="Luke Duncan" w:date="2019-12-10T17:00:00Z">
              <w:r>
                <w:t>5</w:t>
              </w:r>
            </w:ins>
          </w:p>
        </w:tc>
      </w:tr>
      <w:tr w:rsidR="003A41BA" w14:paraId="7AA11708" w14:textId="77777777" w:rsidTr="003A41BA">
        <w:trPr>
          <w:trHeight w:val="283"/>
          <w:jc w:val="center"/>
          <w:trPrChange w:id="391"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392"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7D3A0970"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393"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36891756" w14:textId="49E2E00F" w:rsidR="003A41BA" w:rsidDel="0089602B" w:rsidRDefault="003A41BA" w:rsidP="003A41BA">
            <w:pPr>
              <w:pStyle w:val="TableEntry"/>
              <w:rPr>
                <w:bCs/>
              </w:rPr>
            </w:pPr>
            <w:r>
              <w:t>Validate Code</w:t>
            </w:r>
            <w:ins w:id="394" w:author="Luke Duncan" w:date="2019-12-10T16:58:00Z">
              <w:r>
                <w:t xml:space="preserve"> [ITI-Y6]</w:t>
              </w:r>
            </w:ins>
          </w:p>
        </w:tc>
        <w:tc>
          <w:tcPr>
            <w:tcW w:w="1440" w:type="dxa"/>
            <w:tcBorders>
              <w:top w:val="single" w:sz="4" w:space="0" w:color="auto"/>
              <w:left w:val="single" w:sz="4" w:space="0" w:color="auto"/>
              <w:bottom w:val="single" w:sz="4" w:space="0" w:color="auto"/>
              <w:right w:val="single" w:sz="4" w:space="0" w:color="auto"/>
            </w:tcBorders>
            <w:tcPrChange w:id="395"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5E85EB4A" w14:textId="3862D6EC" w:rsidR="003A41BA" w:rsidDel="00C52F1E" w:rsidRDefault="003A41BA" w:rsidP="003A41BA">
            <w:pPr>
              <w:pStyle w:val="TableEntry"/>
              <w:jc w:val="center"/>
              <w:rPr>
                <w:ins w:id="396" w:author="Luke Duncan" w:date="2019-12-10T16:56:00Z"/>
                <w:bCs/>
              </w:rPr>
            </w:pPr>
            <w:ins w:id="397"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39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4450FC35" w14:textId="52DC16B8" w:rsidR="003A41BA" w:rsidRPr="00A71ECB" w:rsidDel="0089602B" w:rsidRDefault="003A41BA" w:rsidP="003A41BA">
            <w:pPr>
              <w:pStyle w:val="TableEntry"/>
              <w:jc w:val="center"/>
              <w:rPr>
                <w:bCs/>
              </w:rPr>
            </w:pPr>
            <w:del w:id="399" w:author="Thompson, Jenny" w:date="2019-12-01T22:03:00Z">
              <w:r w:rsidDel="00C52F1E">
                <w:rPr>
                  <w:bCs/>
                </w:rPr>
                <w:delText>R</w:delText>
              </w:r>
            </w:del>
            <w:ins w:id="400"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01"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71E85F68" w14:textId="1D3A7D95" w:rsidR="003A41BA" w:rsidRDefault="003A41BA" w:rsidP="003A41BA">
            <w:pPr>
              <w:pStyle w:val="TableEntry"/>
              <w:rPr>
                <w:b/>
              </w:rPr>
            </w:pPr>
            <w:ins w:id="402" w:author="Luke Duncan" w:date="2019-12-10T16:59:00Z">
              <w:r>
                <w:t xml:space="preserve">ITI TF-2c: </w:t>
              </w:r>
              <w:proofErr w:type="gramStart"/>
              <w:r>
                <w:t>3.Y</w:t>
              </w:r>
            </w:ins>
            <w:proofErr w:type="gramEnd"/>
            <w:ins w:id="403" w:author="Luke Duncan" w:date="2019-12-10T17:00:00Z">
              <w:r>
                <w:t>6</w:t>
              </w:r>
            </w:ins>
          </w:p>
        </w:tc>
      </w:tr>
      <w:tr w:rsidR="003A41BA" w14:paraId="70914B0E" w14:textId="77777777" w:rsidTr="003A41BA">
        <w:trPr>
          <w:trHeight w:val="283"/>
          <w:jc w:val="center"/>
          <w:trPrChange w:id="404" w:author="Luke Duncan" w:date="2019-12-10T16:56:00Z">
            <w:trPr>
              <w:trHeight w:val="283"/>
              <w:jc w:val="center"/>
            </w:trPr>
          </w:trPrChange>
        </w:trPr>
        <w:tc>
          <w:tcPr>
            <w:tcW w:w="1975" w:type="dxa"/>
            <w:vMerge/>
            <w:tcBorders>
              <w:left w:val="single" w:sz="4" w:space="0" w:color="auto"/>
              <w:bottom w:val="single" w:sz="4" w:space="0" w:color="auto"/>
              <w:right w:val="single" w:sz="4" w:space="0" w:color="auto"/>
            </w:tcBorders>
            <w:vAlign w:val="center"/>
            <w:tcPrChange w:id="405" w:author="Luke Duncan" w:date="2019-12-10T16:56:00Z">
              <w:tcPr>
                <w:tcW w:w="1975" w:type="dxa"/>
                <w:vMerge/>
                <w:tcBorders>
                  <w:left w:val="single" w:sz="4" w:space="0" w:color="auto"/>
                  <w:bottom w:val="single" w:sz="4" w:space="0" w:color="auto"/>
                  <w:right w:val="single" w:sz="4" w:space="0" w:color="auto"/>
                </w:tcBorders>
                <w:vAlign w:val="center"/>
              </w:tcPr>
            </w:tcPrChange>
          </w:tcPr>
          <w:p w14:paraId="29B2BC8A" w14:textId="77777777" w:rsidR="003A41BA" w:rsidRDefault="003A41BA" w:rsidP="003A41BA">
            <w:pPr>
              <w:spacing w:before="0"/>
              <w:rPr>
                <w:sz w:val="18"/>
              </w:rPr>
            </w:pPr>
          </w:p>
        </w:tc>
        <w:tc>
          <w:tcPr>
            <w:tcW w:w="3358" w:type="dxa"/>
            <w:tcBorders>
              <w:top w:val="single" w:sz="4" w:space="0" w:color="auto"/>
              <w:left w:val="single" w:sz="4" w:space="0" w:color="auto"/>
              <w:bottom w:val="single" w:sz="4" w:space="0" w:color="auto"/>
              <w:right w:val="single" w:sz="4" w:space="0" w:color="auto"/>
            </w:tcBorders>
            <w:tcPrChange w:id="406" w:author="Luke Duncan" w:date="2019-12-10T16:56:00Z">
              <w:tcPr>
                <w:tcW w:w="3358" w:type="dxa"/>
                <w:tcBorders>
                  <w:top w:val="single" w:sz="4" w:space="0" w:color="auto"/>
                  <w:left w:val="single" w:sz="4" w:space="0" w:color="auto"/>
                  <w:bottom w:val="single" w:sz="4" w:space="0" w:color="auto"/>
                  <w:right w:val="single" w:sz="4" w:space="0" w:color="auto"/>
                </w:tcBorders>
              </w:tcPr>
            </w:tcPrChange>
          </w:tcPr>
          <w:p w14:paraId="48F7C390" w14:textId="4F86E0A8" w:rsidR="003A41BA" w:rsidRPr="00D952AE" w:rsidRDefault="003A41BA" w:rsidP="003A41BA">
            <w:pPr>
              <w:pStyle w:val="TableEntry"/>
              <w:rPr>
                <w:bCs/>
              </w:rPr>
            </w:pPr>
            <w:r>
              <w:t>Translate Code</w:t>
            </w:r>
            <w:ins w:id="407" w:author="Luke Duncan" w:date="2019-12-10T16:58:00Z">
              <w:r>
                <w:t xml:space="preserve"> [ITI-Y7]</w:t>
              </w:r>
            </w:ins>
          </w:p>
        </w:tc>
        <w:tc>
          <w:tcPr>
            <w:tcW w:w="1440" w:type="dxa"/>
            <w:tcBorders>
              <w:top w:val="single" w:sz="4" w:space="0" w:color="auto"/>
              <w:left w:val="single" w:sz="4" w:space="0" w:color="auto"/>
              <w:bottom w:val="single" w:sz="4" w:space="0" w:color="auto"/>
              <w:right w:val="single" w:sz="4" w:space="0" w:color="auto"/>
            </w:tcBorders>
            <w:tcPrChange w:id="408"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BB1D748" w14:textId="6D8F2138" w:rsidR="003A41BA" w:rsidDel="00C52F1E" w:rsidRDefault="003A41BA" w:rsidP="003A41BA">
            <w:pPr>
              <w:pStyle w:val="TableEntry"/>
              <w:jc w:val="center"/>
              <w:rPr>
                <w:ins w:id="409" w:author="Luke Duncan" w:date="2019-12-10T16:56:00Z"/>
                <w:bCs/>
              </w:rPr>
            </w:pPr>
            <w:ins w:id="410" w:author="Luke Duncan" w:date="2019-12-10T16:57:00Z">
              <w:r>
                <w:rPr>
                  <w:szCs w:val="18"/>
                </w:rPr>
                <w:t>Initiator</w:t>
              </w:r>
            </w:ins>
          </w:p>
        </w:tc>
        <w:tc>
          <w:tcPr>
            <w:tcW w:w="1440" w:type="dxa"/>
            <w:tcBorders>
              <w:top w:val="single" w:sz="4" w:space="0" w:color="auto"/>
              <w:left w:val="single" w:sz="4" w:space="0" w:color="auto"/>
              <w:bottom w:val="single" w:sz="4" w:space="0" w:color="auto"/>
              <w:right w:val="single" w:sz="4" w:space="0" w:color="auto"/>
            </w:tcBorders>
            <w:tcPrChange w:id="411" w:author="Luke Duncan" w:date="2019-12-10T16:56:00Z">
              <w:tcPr>
                <w:tcW w:w="1440" w:type="dxa"/>
                <w:tcBorders>
                  <w:top w:val="single" w:sz="4" w:space="0" w:color="auto"/>
                  <w:left w:val="single" w:sz="4" w:space="0" w:color="auto"/>
                  <w:bottom w:val="single" w:sz="4" w:space="0" w:color="auto"/>
                  <w:right w:val="single" w:sz="4" w:space="0" w:color="auto"/>
                </w:tcBorders>
              </w:tcPr>
            </w:tcPrChange>
          </w:tcPr>
          <w:p w14:paraId="64164573" w14:textId="6EAD0473" w:rsidR="003A41BA" w:rsidRPr="00A71ECB" w:rsidRDefault="003A41BA" w:rsidP="003A41BA">
            <w:pPr>
              <w:pStyle w:val="TableEntry"/>
              <w:jc w:val="center"/>
              <w:rPr>
                <w:bCs/>
              </w:rPr>
            </w:pPr>
            <w:del w:id="412" w:author="Thompson, Jenny" w:date="2019-12-01T22:03:00Z">
              <w:r w:rsidDel="00C52F1E">
                <w:rPr>
                  <w:bCs/>
                </w:rPr>
                <w:delText>R</w:delText>
              </w:r>
            </w:del>
            <w:ins w:id="413" w:author="Thompson, Jenny" w:date="2019-12-01T22:03:00Z">
              <w:r>
                <w:rPr>
                  <w:bCs/>
                </w:rPr>
                <w:t>O</w:t>
              </w:r>
            </w:ins>
          </w:p>
        </w:tc>
        <w:tc>
          <w:tcPr>
            <w:tcW w:w="1715" w:type="dxa"/>
            <w:tcBorders>
              <w:top w:val="single" w:sz="4" w:space="0" w:color="auto"/>
              <w:left w:val="single" w:sz="4" w:space="0" w:color="auto"/>
              <w:bottom w:val="single" w:sz="4" w:space="0" w:color="auto"/>
              <w:right w:val="single" w:sz="4" w:space="0" w:color="auto"/>
            </w:tcBorders>
            <w:tcPrChange w:id="414" w:author="Luke Duncan" w:date="2019-12-10T16:56:00Z">
              <w:tcPr>
                <w:tcW w:w="1715" w:type="dxa"/>
                <w:tcBorders>
                  <w:top w:val="single" w:sz="4" w:space="0" w:color="auto"/>
                  <w:left w:val="single" w:sz="4" w:space="0" w:color="auto"/>
                  <w:bottom w:val="single" w:sz="4" w:space="0" w:color="auto"/>
                  <w:right w:val="single" w:sz="4" w:space="0" w:color="auto"/>
                </w:tcBorders>
              </w:tcPr>
            </w:tcPrChange>
          </w:tcPr>
          <w:p w14:paraId="45733A53" w14:textId="0D8D0273" w:rsidR="003A41BA" w:rsidRDefault="003A41BA" w:rsidP="003A41BA">
            <w:pPr>
              <w:pStyle w:val="TableEntry"/>
              <w:rPr>
                <w:b/>
              </w:rPr>
            </w:pPr>
            <w:ins w:id="415" w:author="Luke Duncan" w:date="2019-12-10T16:59:00Z">
              <w:r>
                <w:t xml:space="preserve">ITI TF-2c: </w:t>
              </w:r>
              <w:proofErr w:type="gramStart"/>
              <w:r>
                <w:t>3.Y</w:t>
              </w:r>
            </w:ins>
            <w:proofErr w:type="gramEnd"/>
            <w:ins w:id="416" w:author="Luke Duncan" w:date="2019-12-10T17:00:00Z">
              <w:r>
                <w:t>7</w:t>
              </w:r>
            </w:ins>
          </w:p>
        </w:tc>
      </w:tr>
    </w:tbl>
    <w:p w14:paraId="046820C6" w14:textId="12F73745" w:rsidR="00264E1C" w:rsidRPr="00A35B5F" w:rsidRDefault="00C52F1E" w:rsidP="00264E1C">
      <w:pPr>
        <w:pStyle w:val="BodyText"/>
        <w:rPr>
          <w:sz w:val="20"/>
        </w:rPr>
      </w:pPr>
      <w:ins w:id="417" w:author="Thompson, Jenny" w:date="2019-12-01T22:04:00Z">
        <w:r w:rsidRPr="00A35B5F">
          <w:rPr>
            <w:sz w:val="20"/>
          </w:rPr>
          <w:t>Note</w:t>
        </w:r>
      </w:ins>
      <w:ins w:id="418" w:author="Luke Duncan" w:date="2019-12-10T17:01:00Z">
        <w:r w:rsidR="003A41BA">
          <w:rPr>
            <w:sz w:val="20"/>
          </w:rPr>
          <w:t xml:space="preserve"> 1</w:t>
        </w:r>
      </w:ins>
      <w:ins w:id="419" w:author="Thompson, Jenny" w:date="2019-12-01T22:04:00Z">
        <w:r w:rsidRPr="00A35B5F">
          <w:rPr>
            <w:sz w:val="20"/>
          </w:rPr>
          <w:t xml:space="preserve">: </w:t>
        </w:r>
      </w:ins>
      <w:ins w:id="420" w:author="Thompson, Jenny" w:date="2019-12-01T22:05:00Z">
        <w:r w:rsidR="00A35B5F" w:rsidRPr="00A35B5F">
          <w:rPr>
            <w:sz w:val="20"/>
          </w:rPr>
          <w:t xml:space="preserve">At least </w:t>
        </w:r>
      </w:ins>
      <w:ins w:id="421" w:author="Thompson, Jenny" w:date="2019-12-01T22:06:00Z">
        <w:r w:rsidR="00A35B5F" w:rsidRPr="00A35B5F">
          <w:rPr>
            <w:sz w:val="20"/>
          </w:rPr>
          <w:t xml:space="preserve">one of the transactions is required for Terminology Consumers. </w:t>
        </w:r>
      </w:ins>
    </w:p>
    <w:p w14:paraId="28A145EB" w14:textId="74EC99A7" w:rsidR="0053692F" w:rsidRDefault="0053692F" w:rsidP="0053692F">
      <w:pPr>
        <w:pStyle w:val="Heading3"/>
        <w:numPr>
          <w:ilvl w:val="0"/>
          <w:numId w:val="0"/>
        </w:numPr>
        <w:ind w:left="720" w:hanging="720"/>
      </w:pPr>
      <w:bookmarkStart w:id="422" w:name="_Toc24633909"/>
      <w:r>
        <w:t>X.1.1 Actor Descriptions and Actor Profile Requirements</w:t>
      </w:r>
      <w:bookmarkEnd w:id="422"/>
    </w:p>
    <w:p w14:paraId="33CFA4B6" w14:textId="2155E1A2" w:rsidR="0053692F" w:rsidRDefault="0053692F" w:rsidP="00264E1C">
      <w:pPr>
        <w:pStyle w:val="BodyText"/>
      </w:pPr>
      <w:commentRangeStart w:id="423"/>
      <w:r>
        <w:t>No additional requirements</w:t>
      </w:r>
      <w:commentRangeEnd w:id="423"/>
      <w:r>
        <w:rPr>
          <w:rStyle w:val="CommentReference"/>
        </w:rPr>
        <w:commentReference w:id="423"/>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424" w:name="_Toc24633910"/>
      <w:r>
        <w:t>X.2 SVCM Actor Options</w:t>
      </w:r>
      <w:bookmarkEnd w:id="424"/>
    </w:p>
    <w:p w14:paraId="238B942F" w14:textId="1D8AA035" w:rsidR="00EF2668" w:rsidRDefault="00EF2668" w:rsidP="00EF2668">
      <w:pPr>
        <w:pStyle w:val="BodyText"/>
      </w:pPr>
      <w:commentRangeStart w:id="425"/>
      <w:r>
        <w:t xml:space="preserve">Options that may be selected for this Integration Profile are listed in </w:t>
      </w:r>
      <w:r>
        <w:rPr>
          <w:bCs/>
        </w:rPr>
        <w:t>Table X.2-1 Sharing Value Sets - Actors and Option</w:t>
      </w:r>
      <w:r>
        <w:rPr>
          <w:b/>
        </w:rPr>
        <w:t xml:space="preserve"> </w:t>
      </w:r>
      <w:r>
        <w:t xml:space="preserve">along with the actors to which they apply. Dependencies between options when applicable are specified in notes. Note that the Terminology Consumer shall implement at least one of the </w:t>
      </w:r>
      <w:ins w:id="426" w:author="Thompson, Jenny" w:date="2019-12-01T21:12:00Z">
        <w:r w:rsidR="005D54E7">
          <w:t xml:space="preserve">[number of] </w:t>
        </w:r>
      </w:ins>
      <w:r>
        <w:t xml:space="preserve">bindings listed as options in the table. The Terminology Repository shall implement </w:t>
      </w:r>
      <w:r w:rsidRPr="005D54E7">
        <w:rPr>
          <w:highlight w:val="yellow"/>
        </w:rPr>
        <w:t xml:space="preserve">both bindings as specified in ITI </w:t>
      </w:r>
      <w:r w:rsidR="005D54E7">
        <w:rPr>
          <w:highlight w:val="yellow"/>
        </w:rPr>
        <w:t>[</w:t>
      </w:r>
      <w:r w:rsidRPr="005D54E7">
        <w:rPr>
          <w:highlight w:val="yellow"/>
        </w:rPr>
        <w:t>.</w:t>
      </w:r>
      <w:commentRangeEnd w:id="425"/>
      <w:r w:rsidRPr="005D54E7">
        <w:rPr>
          <w:rStyle w:val="CommentReference"/>
          <w:highlight w:val="yellow"/>
        </w:rPr>
        <w:commentReference w:id="425"/>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Change w:id="427">
          <w:tblGrid>
            <w:gridCol w:w="5"/>
            <w:gridCol w:w="2000"/>
            <w:gridCol w:w="5"/>
            <w:gridCol w:w="2602"/>
            <w:gridCol w:w="5"/>
            <w:gridCol w:w="2093"/>
            <w:gridCol w:w="5"/>
          </w:tblGrid>
        </w:tblGridChange>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0AA87D8B" w:rsidR="00EF2668" w:rsidRDefault="00EF2668" w:rsidP="00EF2668">
            <w:pPr>
              <w:pStyle w:val="TableEntry"/>
            </w:pPr>
            <w:r>
              <w:t>Terminology Repository</w:t>
            </w:r>
            <w:del w:id="428"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49166A42" w:rsidR="00EF2668" w:rsidRDefault="00EF2668" w:rsidP="00EF2668">
            <w:pPr>
              <w:pStyle w:val="TableEntry"/>
            </w:pPr>
            <w:del w:id="429" w:author="Luke Duncan" w:date="2019-12-10T17:08:00Z">
              <w:r w:rsidDel="00B24A20">
                <w:delText>No options defined</w:delText>
              </w:r>
            </w:del>
            <w:ins w:id="430" w:author="Luke Duncan" w:date="2019-12-10T17:08:00Z">
              <w:r w:rsidR="00B24A20">
                <w:t>Trans</w:t>
              </w:r>
            </w:ins>
            <w:ins w:id="431" w:author="Luke Duncan" w:date="2019-12-10T17:09:00Z">
              <w:r w:rsidR="00B24A20">
                <w:t>late Option</w:t>
              </w:r>
            </w:ins>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73293FC6" w:rsidR="00EF2668" w:rsidRDefault="00B24A20" w:rsidP="00EF2668">
            <w:pPr>
              <w:pStyle w:val="TableEntry"/>
            </w:pPr>
            <w:ins w:id="432" w:author="Luke Duncan" w:date="2019-12-10T17:09:00Z">
              <w:r>
                <w:t>Section X.2.1</w:t>
              </w:r>
            </w:ins>
            <w:del w:id="433" w:author="Luke Duncan" w:date="2019-12-10T17:09:00Z">
              <w:r w:rsidR="00EF2668" w:rsidDel="00B24A20">
                <w:delText>--</w:delText>
              </w:r>
            </w:del>
          </w:p>
        </w:tc>
      </w:tr>
      <w:tr w:rsidR="00EF2668" w14:paraId="19CE8179" w14:textId="77777777" w:rsidTr="003A41BA">
        <w:tblPrEx>
          <w:tblW w:w="0" w:type="auto"/>
          <w:jc w:val="center"/>
          <w:tblLayout w:type="fixed"/>
          <w:tblPrExChange w:id="434" w:author="Luke Duncan" w:date="2019-12-10T17:01:00Z">
            <w:tblPrEx>
              <w:tblW w:w="0" w:type="auto"/>
              <w:jc w:val="center"/>
              <w:tblLayout w:type="fixed"/>
            </w:tblPrEx>
          </w:tblPrExChange>
        </w:tblPrEx>
        <w:trPr>
          <w:cantSplit/>
          <w:trHeight w:val="270"/>
          <w:jc w:val="center"/>
          <w:trPrChange w:id="435" w:author="Luke Duncan" w:date="2019-12-10T17:01:00Z">
            <w:trPr>
              <w:gridBefore w:val="1"/>
              <w:cantSplit/>
              <w:trHeight w:val="270"/>
              <w:jc w:val="center"/>
            </w:trPr>
          </w:trPrChange>
        </w:trPr>
        <w:tc>
          <w:tcPr>
            <w:tcW w:w="2005" w:type="dxa"/>
            <w:vMerge w:val="restart"/>
            <w:tcBorders>
              <w:top w:val="single" w:sz="4" w:space="0" w:color="000000"/>
              <w:left w:val="single" w:sz="4" w:space="0" w:color="000000"/>
              <w:bottom w:val="single" w:sz="4" w:space="0" w:color="000000"/>
              <w:right w:val="single" w:sz="4" w:space="0" w:color="000000"/>
            </w:tcBorders>
            <w:hideMark/>
            <w:tcPrChange w:id="436" w:author="Luke Duncan" w:date="2019-12-10T17:01:00Z">
              <w:tcPr>
                <w:tcW w:w="2005" w:type="dxa"/>
                <w:gridSpan w:val="2"/>
                <w:vMerge w:val="restart"/>
                <w:tcBorders>
                  <w:top w:val="single" w:sz="4" w:space="0" w:color="000000"/>
                  <w:left w:val="single" w:sz="4" w:space="0" w:color="000000"/>
                  <w:bottom w:val="single" w:sz="4" w:space="0" w:color="000000"/>
                  <w:right w:val="single" w:sz="4" w:space="0" w:color="000000"/>
                </w:tcBorders>
                <w:hideMark/>
              </w:tcPr>
            </w:tcPrChange>
          </w:tcPr>
          <w:p w14:paraId="0DC63A48" w14:textId="1515E16E" w:rsidR="00EF2668" w:rsidRDefault="00EF2668" w:rsidP="00EF2668">
            <w:pPr>
              <w:pStyle w:val="TableEntry"/>
            </w:pPr>
            <w:r>
              <w:t>Terminology Consumer</w:t>
            </w:r>
            <w:del w:id="437" w:author="Luke Duncan" w:date="2019-12-10T17:02:00Z">
              <w:r w:rsidDel="003A41BA">
                <w:delText xml:space="preserve"> (Note 1)</w:delText>
              </w:r>
            </w:del>
          </w:p>
        </w:tc>
        <w:tc>
          <w:tcPr>
            <w:tcW w:w="2607" w:type="dxa"/>
            <w:tcBorders>
              <w:top w:val="single" w:sz="4" w:space="0" w:color="000000"/>
              <w:left w:val="single" w:sz="4" w:space="0" w:color="000000"/>
              <w:bottom w:val="single" w:sz="4" w:space="0" w:color="000000"/>
              <w:right w:val="single" w:sz="4" w:space="0" w:color="000000"/>
            </w:tcBorders>
            <w:tcPrChange w:id="438"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8B6927C" w14:textId="10A69F6E" w:rsidR="00EF2668" w:rsidRPr="00FB77B8" w:rsidRDefault="00EF2668" w:rsidP="00EF2668">
            <w:pPr>
              <w:pStyle w:val="TableEntry"/>
              <w:rPr>
                <w:highlight w:val="yellow"/>
              </w:rPr>
            </w:pPr>
            <w:del w:id="439" w:author="Luke Duncan" w:date="2019-12-10T17:01:00Z">
              <w:r w:rsidRPr="00FB77B8" w:rsidDel="003A41BA">
                <w:rPr>
                  <w:highlight w:val="yellow"/>
                </w:rPr>
                <w:delText xml:space="preserve">HTTP binding </w:delText>
              </w:r>
            </w:del>
          </w:p>
        </w:tc>
        <w:tc>
          <w:tcPr>
            <w:tcW w:w="2098" w:type="dxa"/>
            <w:tcBorders>
              <w:top w:val="single" w:sz="4" w:space="0" w:color="000000"/>
              <w:left w:val="single" w:sz="4" w:space="0" w:color="000000"/>
              <w:bottom w:val="single" w:sz="4" w:space="0" w:color="000000"/>
              <w:right w:val="single" w:sz="4" w:space="0" w:color="000000"/>
            </w:tcBorders>
            <w:tcPrChange w:id="440"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F1E469C" w14:textId="75DBA668" w:rsidR="00EF2668" w:rsidRPr="00FB77B8" w:rsidDel="003A41BA" w:rsidRDefault="00EF2668" w:rsidP="00EF2668">
            <w:pPr>
              <w:pStyle w:val="TableEntry"/>
              <w:rPr>
                <w:del w:id="441" w:author="Luke Duncan" w:date="2019-12-10T17:01:00Z"/>
                <w:highlight w:val="yellow"/>
              </w:rPr>
            </w:pPr>
            <w:del w:id="442" w:author="Luke Duncan" w:date="2019-12-10T17:01:00Z">
              <w:r w:rsidRPr="00FB77B8" w:rsidDel="003A41BA">
                <w:rPr>
                  <w:highlight w:val="yellow"/>
                </w:rPr>
                <w:delText xml:space="preserve">ITI </w:delText>
              </w:r>
            </w:del>
            <w:ins w:id="443" w:author="Thompson, Jenny" w:date="2019-12-01T21:07:00Z">
              <w:del w:id="444" w:author="Luke Duncan" w:date="2019-12-10T17:01:00Z">
                <w:r w:rsidR="00D94533" w:rsidDel="003A41BA">
                  <w:rPr>
                    <w:highlight w:val="yellow"/>
                  </w:rPr>
                  <w:delText>[add reference]</w:delText>
                </w:r>
              </w:del>
            </w:ins>
          </w:p>
          <w:p w14:paraId="2787A4EB" w14:textId="3F573C07" w:rsidR="00EF2668" w:rsidRPr="00FB77B8" w:rsidRDefault="00EF2668" w:rsidP="00EF2668">
            <w:pPr>
              <w:pStyle w:val="TableEntry"/>
              <w:rPr>
                <w:highlight w:val="yellow"/>
              </w:rPr>
            </w:pPr>
            <w:del w:id="445" w:author="Luke Duncan" w:date="2019-12-10T17:01:00Z">
              <w:r w:rsidRPr="00FB77B8" w:rsidDel="003A41BA">
                <w:rPr>
                  <w:highlight w:val="yellow"/>
                </w:rPr>
                <w:delText xml:space="preserve">ITI </w:delText>
              </w:r>
            </w:del>
            <w:ins w:id="446" w:author="Thompson, Jenny" w:date="2019-12-01T21:07:00Z">
              <w:del w:id="447" w:author="Luke Duncan" w:date="2019-12-10T17:01:00Z">
                <w:r w:rsidR="00D94533" w:rsidDel="003A41BA">
                  <w:rPr>
                    <w:highlight w:val="yellow"/>
                  </w:rPr>
                  <w:delText>[add reference]</w:delText>
                </w:r>
              </w:del>
            </w:ins>
          </w:p>
        </w:tc>
      </w:tr>
      <w:tr w:rsidR="00EF2668" w14:paraId="1D27F117" w14:textId="77777777" w:rsidTr="003A41BA">
        <w:tblPrEx>
          <w:tblW w:w="0" w:type="auto"/>
          <w:jc w:val="center"/>
          <w:tblLayout w:type="fixed"/>
          <w:tblPrExChange w:id="448" w:author="Luke Duncan" w:date="2019-12-10T17:01:00Z">
            <w:tblPrEx>
              <w:tblW w:w="0" w:type="auto"/>
              <w:jc w:val="center"/>
              <w:tblLayout w:type="fixed"/>
            </w:tblPrEx>
          </w:tblPrExChange>
        </w:tblPrEx>
        <w:trPr>
          <w:cantSplit/>
          <w:trHeight w:val="270"/>
          <w:jc w:val="center"/>
          <w:trPrChange w:id="449" w:author="Luke Duncan" w:date="2019-12-10T17:01:00Z">
            <w:trPr>
              <w:gridBefore w:val="1"/>
              <w:cantSplit/>
              <w:trHeight w:val="270"/>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50" w:author="Luke Duncan" w:date="2019-12-10T17:01: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249B7FB"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51" w:author="Luke Duncan" w:date="2019-12-10T17:01: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123D46E" w14:textId="6077781A" w:rsidR="00EF2668" w:rsidRPr="00FB77B8" w:rsidRDefault="00EF2668" w:rsidP="00EF2668">
            <w:pPr>
              <w:pStyle w:val="TableEntry"/>
              <w:rPr>
                <w:highlight w:val="yellow"/>
              </w:rPr>
            </w:pPr>
            <w:del w:id="452" w:author="Luke Duncan" w:date="2019-12-10T17:01:00Z">
              <w:r w:rsidRPr="00FB77B8" w:rsidDel="003A41BA">
                <w:rPr>
                  <w:highlight w:val="yellow"/>
                </w:rPr>
                <w:delText xml:space="preserve">SOAP binding </w:delText>
              </w:r>
            </w:del>
          </w:p>
        </w:tc>
        <w:tc>
          <w:tcPr>
            <w:tcW w:w="2098" w:type="dxa"/>
            <w:tcBorders>
              <w:top w:val="single" w:sz="4" w:space="0" w:color="000000"/>
              <w:left w:val="single" w:sz="4" w:space="0" w:color="000000"/>
              <w:bottom w:val="single" w:sz="4" w:space="0" w:color="000000"/>
              <w:right w:val="single" w:sz="4" w:space="0" w:color="000000"/>
            </w:tcBorders>
            <w:tcPrChange w:id="453" w:author="Luke Duncan" w:date="2019-12-10T17:01:00Z">
              <w:tcPr>
                <w:tcW w:w="2098" w:type="dxa"/>
                <w:gridSpan w:val="2"/>
                <w:tcBorders>
                  <w:top w:val="single" w:sz="4" w:space="0" w:color="000000"/>
                  <w:left w:val="single" w:sz="4" w:space="0" w:color="000000"/>
                  <w:bottom w:val="single" w:sz="4" w:space="0" w:color="000000"/>
                  <w:right w:val="single" w:sz="4" w:space="0" w:color="000000"/>
                </w:tcBorders>
              </w:tcPr>
            </w:tcPrChange>
          </w:tcPr>
          <w:p w14:paraId="569934EF" w14:textId="41260437" w:rsidR="00EF2668" w:rsidRPr="00FB77B8" w:rsidDel="003A41BA" w:rsidRDefault="00EF2668" w:rsidP="00EF2668">
            <w:pPr>
              <w:pStyle w:val="TableEntry"/>
              <w:rPr>
                <w:del w:id="454" w:author="Luke Duncan" w:date="2019-12-10T17:01:00Z"/>
                <w:highlight w:val="yellow"/>
              </w:rPr>
            </w:pPr>
            <w:del w:id="455" w:author="Luke Duncan" w:date="2019-12-10T17:01:00Z">
              <w:r w:rsidRPr="00FB77B8" w:rsidDel="003A41BA">
                <w:rPr>
                  <w:highlight w:val="yellow"/>
                </w:rPr>
                <w:delText xml:space="preserve">ITI </w:delText>
              </w:r>
            </w:del>
            <w:ins w:id="456" w:author="Thompson, Jenny" w:date="2019-12-01T21:07:00Z">
              <w:del w:id="457" w:author="Luke Duncan" w:date="2019-12-10T17:01:00Z">
                <w:r w:rsidR="00D94533" w:rsidDel="003A41BA">
                  <w:rPr>
                    <w:highlight w:val="yellow"/>
                  </w:rPr>
                  <w:delText>[add reference]</w:delText>
                </w:r>
              </w:del>
            </w:ins>
          </w:p>
          <w:p w14:paraId="4E909EC6" w14:textId="4CB896A1" w:rsidR="00EF2668" w:rsidRPr="00FB77B8" w:rsidRDefault="00EF2668" w:rsidP="00EF2668">
            <w:pPr>
              <w:pStyle w:val="TableEntry"/>
              <w:rPr>
                <w:highlight w:val="yellow"/>
              </w:rPr>
            </w:pPr>
            <w:del w:id="458" w:author="Luke Duncan" w:date="2019-12-10T17:01:00Z">
              <w:r w:rsidRPr="00FB77B8" w:rsidDel="003A41BA">
                <w:rPr>
                  <w:highlight w:val="yellow"/>
                </w:rPr>
                <w:delText xml:space="preserve">ITI </w:delText>
              </w:r>
            </w:del>
            <w:ins w:id="459" w:author="Thompson, Jenny" w:date="2019-12-01T21:07:00Z">
              <w:del w:id="460" w:author="Luke Duncan" w:date="2019-12-10T17:01:00Z">
                <w:r w:rsidR="00D94533" w:rsidDel="003A41BA">
                  <w:rPr>
                    <w:highlight w:val="yellow"/>
                  </w:rPr>
                  <w:delText>[add reference]</w:delText>
                </w:r>
              </w:del>
            </w:ins>
          </w:p>
        </w:tc>
      </w:tr>
      <w:tr w:rsidR="00EF2668" w14:paraId="2783C8BB" w14:textId="77777777" w:rsidTr="00700952">
        <w:tblPrEx>
          <w:tblW w:w="0" w:type="auto"/>
          <w:jc w:val="center"/>
          <w:tblLayout w:type="fixed"/>
          <w:tblPrExChange w:id="461" w:author="Thompson, Jenny" w:date="2019-12-01T20:59:00Z">
            <w:tblPrEx>
              <w:tblW w:w="0" w:type="auto"/>
              <w:jc w:val="center"/>
              <w:tblLayout w:type="fixed"/>
            </w:tblPrEx>
          </w:tblPrExChange>
        </w:tblPrEx>
        <w:trPr>
          <w:cantSplit/>
          <w:trHeight w:val="435"/>
          <w:jc w:val="center"/>
          <w:trPrChange w:id="462" w:author="Thompson, Jenny" w:date="2019-12-01T20:59:00Z">
            <w:trPr>
              <w:gridAfter w:val="0"/>
              <w:cantSplit/>
              <w:trHeight w:val="435"/>
              <w:jc w:val="center"/>
            </w:trPr>
          </w:trPrChange>
        </w:trPr>
        <w:tc>
          <w:tcPr>
            <w:tcW w:w="2005" w:type="dxa"/>
            <w:vMerge/>
            <w:tcBorders>
              <w:top w:val="single" w:sz="4" w:space="0" w:color="000000"/>
              <w:left w:val="single" w:sz="4" w:space="0" w:color="000000"/>
              <w:bottom w:val="single" w:sz="4" w:space="0" w:color="000000"/>
              <w:right w:val="single" w:sz="4" w:space="0" w:color="000000"/>
            </w:tcBorders>
            <w:vAlign w:val="center"/>
            <w:hideMark/>
            <w:tcPrChange w:id="463" w:author="Thompson, Jenny" w:date="2019-12-01T20:59:00Z">
              <w:tcPr>
                <w:tcW w:w="2005" w:type="dxa"/>
                <w:gridSpan w:val="2"/>
                <w:vMerge/>
                <w:tcBorders>
                  <w:top w:val="single" w:sz="4" w:space="0" w:color="000000"/>
                  <w:left w:val="single" w:sz="4" w:space="0" w:color="000000"/>
                  <w:bottom w:val="single" w:sz="4" w:space="0" w:color="000000"/>
                  <w:right w:val="single" w:sz="4" w:space="0" w:color="000000"/>
                </w:tcBorders>
                <w:vAlign w:val="center"/>
                <w:hideMark/>
              </w:tcPr>
            </w:tcPrChange>
          </w:tcPr>
          <w:p w14:paraId="2058CD0F" w14:textId="77777777" w:rsidR="00EF2668" w:rsidRDefault="00EF2668" w:rsidP="00EF2668">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tcPrChange w:id="464" w:author="Thompson, Jenny" w:date="2019-12-01T20:59:00Z">
              <w:tcPr>
                <w:tcW w:w="2607" w:type="dxa"/>
                <w:gridSpan w:val="2"/>
                <w:tcBorders>
                  <w:top w:val="single" w:sz="4" w:space="0" w:color="000000"/>
                  <w:left w:val="single" w:sz="4" w:space="0" w:color="000000"/>
                  <w:bottom w:val="single" w:sz="4" w:space="0" w:color="000000"/>
                  <w:right w:val="single" w:sz="4" w:space="0" w:color="000000"/>
                </w:tcBorders>
              </w:tcPr>
            </w:tcPrChange>
          </w:tcPr>
          <w:p w14:paraId="09BF79CA" w14:textId="7089966B" w:rsidR="00EF2668" w:rsidRPr="00FB77B8" w:rsidRDefault="003A41BA" w:rsidP="00EF2668">
            <w:pPr>
              <w:pStyle w:val="TableEntry"/>
              <w:rPr>
                <w:highlight w:val="yellow"/>
              </w:rPr>
            </w:pPr>
            <w:ins w:id="465" w:author="Luke Duncan" w:date="2019-12-10T17:01:00Z">
              <w:r>
                <w:rPr>
                  <w:highlight w:val="yellow"/>
                </w:rPr>
                <w:t>No options defined</w:t>
              </w:r>
            </w:ins>
          </w:p>
        </w:tc>
        <w:tc>
          <w:tcPr>
            <w:tcW w:w="2098" w:type="dxa"/>
            <w:tcBorders>
              <w:top w:val="single" w:sz="4" w:space="0" w:color="000000"/>
              <w:left w:val="single" w:sz="4" w:space="0" w:color="000000"/>
              <w:bottom w:val="single" w:sz="4" w:space="0" w:color="000000"/>
              <w:right w:val="single" w:sz="4" w:space="0" w:color="000000"/>
            </w:tcBorders>
            <w:tcPrChange w:id="466" w:author="Thompson, Jenny" w:date="2019-12-01T20:59:00Z">
              <w:tcPr>
                <w:tcW w:w="2098" w:type="dxa"/>
                <w:gridSpan w:val="2"/>
                <w:tcBorders>
                  <w:top w:val="single" w:sz="4" w:space="0" w:color="000000"/>
                  <w:left w:val="single" w:sz="4" w:space="0" w:color="000000"/>
                  <w:bottom w:val="single" w:sz="4" w:space="0" w:color="000000"/>
                  <w:right w:val="single" w:sz="4" w:space="0" w:color="000000"/>
                </w:tcBorders>
              </w:tcPr>
            </w:tcPrChange>
          </w:tcPr>
          <w:p w14:paraId="11AFFCD9" w14:textId="1E6BCD94" w:rsidR="00EF2668" w:rsidRPr="00FB77B8" w:rsidRDefault="003A41BA" w:rsidP="00EF2668">
            <w:pPr>
              <w:pStyle w:val="TableEntry"/>
              <w:rPr>
                <w:highlight w:val="yellow"/>
              </w:rPr>
            </w:pPr>
            <w:ins w:id="467" w:author="Luke Duncan" w:date="2019-12-10T17:01:00Z">
              <w:r>
                <w:rPr>
                  <w:highlight w:val="yellow"/>
                </w:rPr>
                <w:t>--</w:t>
              </w:r>
            </w:ins>
          </w:p>
        </w:tc>
      </w:tr>
    </w:tbl>
    <w:p w14:paraId="672AF2CA" w14:textId="538BED0D" w:rsidR="0053692F" w:rsidDel="003A41BA" w:rsidRDefault="00EF2668" w:rsidP="00EF2668">
      <w:pPr>
        <w:pStyle w:val="Note"/>
        <w:rPr>
          <w:del w:id="468" w:author="Luke Duncan" w:date="2019-12-10T17:02:00Z"/>
        </w:rPr>
      </w:pPr>
      <w:del w:id="469" w:author="Luke Duncan" w:date="2019-12-10T17:02:00Z">
        <w:r w:rsidDel="003A41BA">
          <w:delText>Note 1:</w:delText>
        </w:r>
        <w:r w:rsidDel="003A41BA">
          <w:tab/>
          <w:delText xml:space="preserve">A Terminology Consumer must support </w:delText>
        </w:r>
      </w:del>
      <w:ins w:id="470" w:author="Thompson, Jenny" w:date="2019-12-01T21:00:00Z">
        <w:del w:id="471" w:author="Luke Duncan" w:date="2019-12-10T17:02:00Z">
          <w:r w:rsidR="00700952" w:rsidDel="003A41BA">
            <w:delText>[ADD]</w:delText>
          </w:r>
        </w:del>
      </w:ins>
      <w:del w:id="472" w:author="Luke Duncan" w:date="2019-12-10T17:02:00Z">
        <w:r w:rsidDel="003A41BA">
          <w:delText>. The Terminology Repository must support</w:delText>
        </w:r>
      </w:del>
      <w:ins w:id="473" w:author="Thompson, Jenny" w:date="2019-12-01T21:00:00Z">
        <w:del w:id="474" w:author="Luke Duncan" w:date="2019-12-10T17:02:00Z">
          <w:r w:rsidR="00700952" w:rsidDel="003A41BA">
            <w:delText xml:space="preserve"> [ADD}</w:delText>
          </w:r>
        </w:del>
      </w:ins>
      <w:del w:id="475" w:author="Luke Duncan" w:date="2019-12-10T17:02:00Z">
        <w:r w:rsidDel="003A41BA">
          <w:delText>.</w:delText>
        </w:r>
      </w:del>
    </w:p>
    <w:p w14:paraId="3D33A3FB" w14:textId="1BD7013E" w:rsidR="0053692F" w:rsidRDefault="00B24A20" w:rsidP="00B24A20">
      <w:pPr>
        <w:pStyle w:val="Heading4"/>
        <w:rPr>
          <w:ins w:id="476" w:author="Luke Duncan" w:date="2019-12-10T17:10:00Z"/>
        </w:rPr>
      </w:pPr>
      <w:ins w:id="477" w:author="Luke Duncan" w:date="2019-12-10T17:10:00Z">
        <w:r>
          <w:t xml:space="preserve">X.2.1 </w:t>
        </w:r>
      </w:ins>
      <w:ins w:id="478" w:author="Luke Duncan" w:date="2019-12-10T17:09:00Z">
        <w:r>
          <w:t>Translate Option</w:t>
        </w:r>
      </w:ins>
    </w:p>
    <w:p w14:paraId="33252714" w14:textId="77777777" w:rsidR="00B24A20" w:rsidRDefault="00B24A20" w:rsidP="00B24A20">
      <w:pPr>
        <w:pStyle w:val="BodyText"/>
        <w:rPr>
          <w:ins w:id="479" w:author="Luke Duncan" w:date="2019-12-10T17:12:00Z"/>
        </w:rPr>
      </w:pPr>
      <w:ins w:id="480" w:author="Luke Duncan" w:date="2019-12-10T17:10:00Z">
        <w:r>
          <w:t xml:space="preserve">The translate option </w:t>
        </w:r>
      </w:ins>
      <w:ins w:id="481" w:author="Luke Duncan" w:date="2019-12-10T17:12:00Z">
        <w:r>
          <w:t>enables querying for Concept Maps and translating codes.</w:t>
        </w:r>
      </w:ins>
    </w:p>
    <w:p w14:paraId="53199DC9" w14:textId="77777777" w:rsidR="00B24A20" w:rsidRDefault="00B24A20" w:rsidP="00B24A20">
      <w:pPr>
        <w:pStyle w:val="BodyText"/>
        <w:rPr>
          <w:ins w:id="482" w:author="Luke Duncan" w:date="2019-12-10T17:12:00Z"/>
        </w:rPr>
      </w:pPr>
    </w:p>
    <w:p w14:paraId="225763B1" w14:textId="136485AC" w:rsidR="00B24A20" w:rsidRPr="00B24A20" w:rsidRDefault="00B24A20" w:rsidP="00B24A20">
      <w:pPr>
        <w:pStyle w:val="BodyText"/>
      </w:pPr>
      <w:ins w:id="483" w:author="Luke Duncan" w:date="2019-12-10T17:12:00Z">
        <w:r>
          <w:t xml:space="preserve">A Terminology Repository that supports the Translate Option will implement the semantics for the </w:t>
        </w:r>
      </w:ins>
      <w:ins w:id="484" w:author="Luke Duncan" w:date="2019-12-10T17:11:00Z">
        <w:r>
          <w:t xml:space="preserve">Retrieve Concept Map [ITI-Y3] and Translate </w:t>
        </w:r>
      </w:ins>
      <w:ins w:id="485" w:author="Luke Duncan" w:date="2019-12-10T17:12:00Z">
        <w:r>
          <w:t>Code [ITI-Y7] transactions.</w:t>
        </w:r>
      </w:ins>
      <w:ins w:id="486" w:author="Luke Duncan" w:date="2019-12-10T17:11:00Z">
        <w:r>
          <w:t xml:space="preserve"> </w:t>
        </w:r>
      </w:ins>
      <w:ins w:id="487" w:author="Luke Duncan" w:date="2019-12-10T17:13:00Z">
        <w:r>
          <w:t>See ITI TF-2c: 3.Y3 and ITI TF-2c: 3.</w:t>
        </w:r>
      </w:ins>
      <w:ins w:id="488" w:author="Luke Duncan" w:date="2019-12-10T17:14:00Z">
        <w:r>
          <w:t>Y7.</w:t>
        </w:r>
      </w:ins>
    </w:p>
    <w:p w14:paraId="729C0A60" w14:textId="32AAC4E2" w:rsidR="0053692F" w:rsidRDefault="0053692F" w:rsidP="0053692F">
      <w:pPr>
        <w:pStyle w:val="Heading2"/>
        <w:numPr>
          <w:ilvl w:val="0"/>
          <w:numId w:val="0"/>
        </w:numPr>
        <w:ind w:left="576" w:hanging="576"/>
      </w:pPr>
      <w:bookmarkStart w:id="489" w:name="_Toc24633911"/>
      <w:r>
        <w:lastRenderedPageBreak/>
        <w:t>X.3 SVCM Required Actor Groupings</w:t>
      </w:r>
      <w:bookmarkEnd w:id="489"/>
    </w:p>
    <w:p w14:paraId="3E4F29F0" w14:textId="4CF78136" w:rsidR="003A41BA" w:rsidRPr="00755962" w:rsidRDefault="003A41BA" w:rsidP="003A41BA">
      <w:pPr>
        <w:keepNext/>
        <w:pBdr>
          <w:top w:val="nil"/>
          <w:left w:val="nil"/>
          <w:bottom w:val="nil"/>
          <w:right w:val="nil"/>
          <w:between w:val="nil"/>
        </w:pBdr>
        <w:spacing w:before="300" w:after="60"/>
        <w:jc w:val="center"/>
        <w:rPr>
          <w:ins w:id="490" w:author="Luke Duncan" w:date="2019-12-10T17:03:00Z"/>
          <w:rFonts w:ascii="Arial" w:eastAsia="Arial" w:hAnsi="Arial" w:cs="Arial"/>
          <w:b/>
          <w:color w:val="000000"/>
          <w:sz w:val="22"/>
          <w:szCs w:val="22"/>
        </w:rPr>
      </w:pPr>
      <w:ins w:id="491" w:author="Luke Duncan" w:date="2019-12-10T17:03:00Z">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ins>
    </w:p>
    <w:p w14:paraId="7E08BE91" w14:textId="77777777" w:rsidR="003A41BA" w:rsidRPr="00755962" w:rsidRDefault="003A41BA" w:rsidP="003A41BA">
      <w:pPr>
        <w:pBdr>
          <w:top w:val="nil"/>
          <w:left w:val="nil"/>
          <w:bottom w:val="nil"/>
          <w:right w:val="nil"/>
          <w:between w:val="nil"/>
        </w:pBdr>
        <w:rPr>
          <w:ins w:id="492" w:author="Luke Duncan" w:date="2019-12-10T17:03:00Z"/>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ins w:id="493" w:author="Luke Duncan" w:date="2019-12-10T17:03:00Z"/>
        </w:trPr>
        <w:tc>
          <w:tcPr>
            <w:tcW w:w="3685" w:type="dxa"/>
            <w:shd w:val="clear" w:color="auto" w:fill="D9D9D9"/>
          </w:tcPr>
          <w:p w14:paraId="3083AD79" w14:textId="77777777" w:rsidR="003A41BA" w:rsidRPr="00D26514" w:rsidRDefault="003A41BA" w:rsidP="002244B8">
            <w:pPr>
              <w:pStyle w:val="TableEntryHeader"/>
              <w:rPr>
                <w:ins w:id="494" w:author="Luke Duncan" w:date="2019-12-10T17:03:00Z"/>
              </w:rPr>
            </w:pPr>
            <w:ins w:id="495" w:author="Luke Duncan" w:date="2019-12-10T17:03:00Z">
              <w:r>
                <w:t>PMIR</w:t>
              </w:r>
              <w:r w:rsidRPr="00D26514">
                <w:t xml:space="preserve"> Actor</w:t>
              </w:r>
            </w:ins>
          </w:p>
        </w:tc>
        <w:tc>
          <w:tcPr>
            <w:tcW w:w="2610" w:type="dxa"/>
            <w:shd w:val="clear" w:color="auto" w:fill="D9D9D9"/>
          </w:tcPr>
          <w:p w14:paraId="46A2CAE8" w14:textId="77777777" w:rsidR="003A41BA" w:rsidRPr="00D26514" w:rsidRDefault="003A41BA" w:rsidP="002244B8">
            <w:pPr>
              <w:pStyle w:val="TableEntryHeader"/>
              <w:rPr>
                <w:ins w:id="496" w:author="Luke Duncan" w:date="2019-12-10T17:03:00Z"/>
              </w:rPr>
            </w:pPr>
            <w:ins w:id="497" w:author="Luke Duncan" w:date="2019-12-10T17:03:00Z">
              <w:r w:rsidRPr="00D26514">
                <w:t>Actor(s) to be grouped with</w:t>
              </w:r>
            </w:ins>
          </w:p>
        </w:tc>
        <w:tc>
          <w:tcPr>
            <w:tcW w:w="1440" w:type="dxa"/>
            <w:shd w:val="clear" w:color="auto" w:fill="D9D9D9"/>
          </w:tcPr>
          <w:p w14:paraId="6E4EF8DA" w14:textId="77777777" w:rsidR="003A41BA" w:rsidRPr="00D26514" w:rsidRDefault="003A41BA" w:rsidP="002244B8">
            <w:pPr>
              <w:pStyle w:val="TableEntryHeader"/>
              <w:rPr>
                <w:ins w:id="498" w:author="Luke Duncan" w:date="2019-12-10T17:03:00Z"/>
              </w:rPr>
            </w:pPr>
            <w:ins w:id="499" w:author="Luke Duncan" w:date="2019-12-10T17:03:00Z">
              <w:r w:rsidRPr="00D26514">
                <w:t>Reference</w:t>
              </w:r>
            </w:ins>
          </w:p>
        </w:tc>
        <w:tc>
          <w:tcPr>
            <w:tcW w:w="1682" w:type="dxa"/>
            <w:shd w:val="clear" w:color="auto" w:fill="D9D9D9"/>
          </w:tcPr>
          <w:p w14:paraId="66ADA37A" w14:textId="77777777" w:rsidR="003A41BA" w:rsidRPr="00D26514" w:rsidRDefault="003A41BA" w:rsidP="002244B8">
            <w:pPr>
              <w:pStyle w:val="TableEntryHeader"/>
              <w:rPr>
                <w:ins w:id="500" w:author="Luke Duncan" w:date="2019-12-10T17:03:00Z"/>
              </w:rPr>
            </w:pPr>
            <w:ins w:id="501" w:author="Luke Duncan" w:date="2019-12-10T17:03:00Z">
              <w:r w:rsidRPr="00D26514">
                <w:t>Content Bindings Reference</w:t>
              </w:r>
            </w:ins>
          </w:p>
        </w:tc>
      </w:tr>
      <w:tr w:rsidR="003A41BA" w:rsidRPr="00755962" w14:paraId="256A7E51" w14:textId="77777777" w:rsidTr="002244B8">
        <w:trPr>
          <w:trHeight w:val="320"/>
          <w:jc w:val="center"/>
          <w:ins w:id="502" w:author="Luke Duncan" w:date="2019-12-10T17:03:00Z"/>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ins w:id="503" w:author="Luke Duncan" w:date="2019-12-10T17:03:00Z"/>
                <w:color w:val="000000"/>
                <w:sz w:val="18"/>
                <w:szCs w:val="18"/>
              </w:rPr>
            </w:pPr>
            <w:ins w:id="504" w:author="Luke Duncan" w:date="2019-12-10T17:03:00Z">
              <w:r>
                <w:rPr>
                  <w:sz w:val="18"/>
                  <w:szCs w:val="18"/>
                </w:rPr>
                <w:t>Terminology Repository</w:t>
              </w:r>
            </w:ins>
          </w:p>
        </w:tc>
        <w:tc>
          <w:tcPr>
            <w:tcW w:w="2610" w:type="dxa"/>
          </w:tcPr>
          <w:p w14:paraId="5E94B01A" w14:textId="77777777" w:rsidR="003A41BA" w:rsidRPr="00755962" w:rsidRDefault="003A41BA" w:rsidP="002244B8">
            <w:pPr>
              <w:spacing w:before="40" w:after="40"/>
              <w:ind w:right="72"/>
              <w:rPr>
                <w:ins w:id="505" w:author="Luke Duncan" w:date="2019-12-10T17:03:00Z"/>
                <w:color w:val="000000"/>
                <w:sz w:val="18"/>
                <w:szCs w:val="18"/>
              </w:rPr>
            </w:pPr>
            <w:ins w:id="506" w:author="Luke Duncan" w:date="2019-12-10T17:03:00Z">
              <w:r w:rsidRPr="00755962">
                <w:rPr>
                  <w:sz w:val="18"/>
                  <w:szCs w:val="18"/>
                </w:rPr>
                <w:t>--</w:t>
              </w:r>
            </w:ins>
          </w:p>
        </w:tc>
        <w:tc>
          <w:tcPr>
            <w:tcW w:w="1440" w:type="dxa"/>
            <w:vAlign w:val="center"/>
          </w:tcPr>
          <w:p w14:paraId="0934CBFC" w14:textId="77777777" w:rsidR="003A41BA" w:rsidRPr="00755962" w:rsidRDefault="003A41BA" w:rsidP="002244B8">
            <w:pPr>
              <w:spacing w:before="40" w:after="40"/>
              <w:ind w:right="72"/>
              <w:rPr>
                <w:ins w:id="507" w:author="Luke Duncan" w:date="2019-12-10T17:03:00Z"/>
                <w:sz w:val="18"/>
                <w:szCs w:val="18"/>
              </w:rPr>
            </w:pPr>
            <w:ins w:id="508" w:author="Luke Duncan" w:date="2019-12-10T17:03:00Z">
              <w:r w:rsidRPr="00755962">
                <w:rPr>
                  <w:sz w:val="18"/>
                  <w:szCs w:val="18"/>
                </w:rPr>
                <w:t>None</w:t>
              </w:r>
            </w:ins>
          </w:p>
        </w:tc>
        <w:tc>
          <w:tcPr>
            <w:tcW w:w="1682" w:type="dxa"/>
          </w:tcPr>
          <w:p w14:paraId="498243A9" w14:textId="77777777" w:rsidR="003A41BA" w:rsidRPr="00161EC2" w:rsidRDefault="003A41BA" w:rsidP="002244B8">
            <w:pPr>
              <w:spacing w:before="40" w:after="40"/>
              <w:ind w:right="72"/>
              <w:rPr>
                <w:ins w:id="509" w:author="Luke Duncan" w:date="2019-12-10T17:03:00Z"/>
                <w:color w:val="000000"/>
                <w:sz w:val="18"/>
                <w:szCs w:val="18"/>
              </w:rPr>
            </w:pPr>
            <w:ins w:id="510" w:author="Luke Duncan" w:date="2019-12-10T17:03:00Z">
              <w:r w:rsidRPr="00755962">
                <w:rPr>
                  <w:sz w:val="18"/>
                  <w:szCs w:val="18"/>
                </w:rPr>
                <w:t>--</w:t>
              </w:r>
            </w:ins>
          </w:p>
        </w:tc>
      </w:tr>
      <w:tr w:rsidR="003A41BA" w:rsidRPr="00755962" w14:paraId="01070718" w14:textId="77777777" w:rsidTr="002244B8">
        <w:trPr>
          <w:trHeight w:val="320"/>
          <w:jc w:val="center"/>
          <w:ins w:id="511" w:author="Luke Duncan" w:date="2019-12-10T17:03:00Z"/>
        </w:trPr>
        <w:tc>
          <w:tcPr>
            <w:tcW w:w="3685" w:type="dxa"/>
          </w:tcPr>
          <w:p w14:paraId="017CADB1" w14:textId="01E03832" w:rsidR="003A41BA" w:rsidRPr="00755962" w:rsidRDefault="003A41BA" w:rsidP="002244B8">
            <w:pPr>
              <w:spacing w:before="40" w:after="40"/>
              <w:ind w:right="72"/>
              <w:rPr>
                <w:ins w:id="512" w:author="Luke Duncan" w:date="2019-12-10T17:03:00Z"/>
                <w:sz w:val="18"/>
                <w:szCs w:val="18"/>
              </w:rPr>
            </w:pPr>
            <w:ins w:id="513" w:author="Luke Duncan" w:date="2019-12-10T17:03:00Z">
              <w:r>
                <w:rPr>
                  <w:sz w:val="18"/>
                  <w:szCs w:val="18"/>
                </w:rPr>
                <w:t>Terminology Consumer</w:t>
              </w:r>
            </w:ins>
          </w:p>
        </w:tc>
        <w:tc>
          <w:tcPr>
            <w:tcW w:w="2610" w:type="dxa"/>
            <w:vAlign w:val="center"/>
          </w:tcPr>
          <w:p w14:paraId="271FFE9F" w14:textId="77777777" w:rsidR="003A41BA" w:rsidRPr="00755962" w:rsidRDefault="003A41BA" w:rsidP="002244B8">
            <w:pPr>
              <w:pBdr>
                <w:top w:val="nil"/>
                <w:left w:val="nil"/>
                <w:bottom w:val="nil"/>
                <w:right w:val="nil"/>
                <w:between w:val="nil"/>
              </w:pBdr>
              <w:spacing w:before="40" w:after="40"/>
              <w:ind w:left="72" w:right="72" w:hanging="72"/>
              <w:rPr>
                <w:ins w:id="514" w:author="Luke Duncan" w:date="2019-12-10T17:03:00Z"/>
                <w:sz w:val="18"/>
                <w:szCs w:val="18"/>
              </w:rPr>
            </w:pPr>
            <w:ins w:id="515" w:author="Luke Duncan" w:date="2019-12-10T17:03:00Z">
              <w:r w:rsidRPr="00755962">
                <w:rPr>
                  <w:sz w:val="18"/>
                  <w:szCs w:val="18"/>
                </w:rPr>
                <w:t>--</w:t>
              </w:r>
            </w:ins>
          </w:p>
        </w:tc>
        <w:tc>
          <w:tcPr>
            <w:tcW w:w="1440" w:type="dxa"/>
            <w:vAlign w:val="center"/>
          </w:tcPr>
          <w:p w14:paraId="1177F0C2" w14:textId="77777777" w:rsidR="003A41BA" w:rsidRPr="00755962" w:rsidRDefault="003A41BA" w:rsidP="002244B8">
            <w:pPr>
              <w:spacing w:before="40" w:after="40"/>
              <w:ind w:right="72"/>
              <w:rPr>
                <w:ins w:id="516" w:author="Luke Duncan" w:date="2019-12-10T17:03:00Z"/>
                <w:sz w:val="18"/>
                <w:szCs w:val="18"/>
              </w:rPr>
            </w:pPr>
            <w:ins w:id="517" w:author="Luke Duncan" w:date="2019-12-10T17:03:00Z">
              <w:r w:rsidRPr="00755962">
                <w:rPr>
                  <w:sz w:val="18"/>
                  <w:szCs w:val="18"/>
                </w:rPr>
                <w:t>None</w:t>
              </w:r>
            </w:ins>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ns w:id="518" w:author="Luke Duncan" w:date="2019-12-10T17:03:00Z"/>
                <w:i/>
                <w:sz w:val="18"/>
                <w:szCs w:val="18"/>
              </w:rPr>
            </w:pPr>
            <w:ins w:id="519" w:author="Luke Duncan" w:date="2019-12-10T17:03:00Z">
              <w:r w:rsidRPr="00755962">
                <w:rPr>
                  <w:i/>
                  <w:sz w:val="18"/>
                  <w:szCs w:val="18"/>
                </w:rPr>
                <w:t>--</w:t>
              </w:r>
            </w:ins>
          </w:p>
        </w:tc>
      </w:tr>
    </w:tbl>
    <w:p w14:paraId="18F56B89" w14:textId="7CF42C29" w:rsidR="00CD4365" w:rsidDel="003A41BA" w:rsidRDefault="00CD4365" w:rsidP="00CD4365">
      <w:pPr>
        <w:pStyle w:val="BodyText"/>
        <w:rPr>
          <w:del w:id="520" w:author="Luke Duncan" w:date="2019-12-10T17:03:00Z"/>
        </w:rPr>
      </w:pPr>
      <w:commentRangeStart w:id="521"/>
      <w:del w:id="522" w:author="Luke Duncan" w:date="2019-12-10T17:03:00Z">
        <w:r w:rsidDel="003A41BA">
          <w:delText>[SVCM Required Actor Groupings to be filled out]</w:delText>
        </w:r>
        <w:commentRangeEnd w:id="521"/>
        <w:r w:rsidDel="003A41BA">
          <w:rPr>
            <w:rStyle w:val="CommentReference"/>
          </w:rPr>
          <w:commentReference w:id="521"/>
        </w:r>
      </w:del>
    </w:p>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523" w:name="_Toc24633912"/>
      <w:r>
        <w:t>X.4 SVCM Overview</w:t>
      </w:r>
      <w:bookmarkEnd w:id="523"/>
    </w:p>
    <w:p w14:paraId="597C87EC" w14:textId="77777777" w:rsidR="00EF2668" w:rsidRDefault="00EF2668" w:rsidP="00EF2668">
      <w:pPr>
        <w:pStyle w:val="BodyText"/>
      </w:pPr>
      <w:r>
        <w:t xml:space="preserve">The SVCM Profile supports </w:t>
      </w:r>
      <w:proofErr w:type="gramStart"/>
      <w:r>
        <w:t>all of</w:t>
      </w:r>
      <w:proofErr w:type="gramEnd"/>
      <w:r>
        <w:t xml:space="preserve"> the uses described here while keeping the technology as lightweight as possible. Example uses include:</w:t>
      </w:r>
    </w:p>
    <w:p w14:paraId="197750BD" w14:textId="03A2554E" w:rsidR="00EF2668" w:rsidDel="00DD0FEF" w:rsidRDefault="00EF2668" w:rsidP="00DD0FEF">
      <w:pPr>
        <w:pStyle w:val="BodyText"/>
        <w:ind w:left="720"/>
        <w:rPr>
          <w:del w:id="524" w:author="Luke Duncan" w:date="2019-12-17T13:08:00Z"/>
        </w:rPr>
        <w:pPrChange w:id="525" w:author="Luke Duncan" w:date="2019-12-17T13:08:00Z">
          <w:pPr>
            <w:pStyle w:val="BodyText"/>
            <w:numPr>
              <w:numId w:val="39"/>
            </w:numPr>
            <w:ind w:left="720" w:hanging="360"/>
          </w:pPr>
        </w:pPrChange>
      </w:pPr>
      <w:commentRangeStart w:id="526"/>
      <w:del w:id="527" w:author="Luke Duncan" w:date="2019-12-17T13:08:00Z">
        <w:r w:rsidDel="00DD0FEF">
          <w:delText>[List of 1-sentence example uses here, same as in introduction]</w:delText>
        </w:r>
        <w:commentRangeEnd w:id="526"/>
        <w:r w:rsidDel="00DD0FEF">
          <w:rPr>
            <w:rStyle w:val="CommentReference"/>
          </w:rPr>
          <w:commentReference w:id="526"/>
        </w:r>
      </w:del>
    </w:p>
    <w:p w14:paraId="11611AA2" w14:textId="77777777" w:rsidR="00EF2668" w:rsidRDefault="00EF2668" w:rsidP="00EF2668">
      <w:pPr>
        <w:pStyle w:val="BodyText"/>
      </w:pPr>
      <w:r>
        <w:t>These examples have been generalized into the list of use cases below.</w:t>
      </w:r>
    </w:p>
    <w:p w14:paraId="554786A0" w14:textId="77777777" w:rsidR="00EF2668" w:rsidRPr="00CD4365" w:rsidRDefault="00EF2668" w:rsidP="00EF2668">
      <w:pPr>
        <w:pStyle w:val="BodyText"/>
      </w:pPr>
      <w:r>
        <w:t>The SVCM Profile supports the need of systems to translate codes from one terminology to another to support exchange of information between systems.</w:t>
      </w:r>
    </w:p>
    <w:p w14:paraId="41C42A88" w14:textId="088BF55E" w:rsidR="00EF2668" w:rsidRDefault="00CD4365" w:rsidP="00B764BF">
      <w:pPr>
        <w:pStyle w:val="Heading3"/>
        <w:numPr>
          <w:ilvl w:val="0"/>
          <w:numId w:val="0"/>
        </w:numPr>
        <w:ind w:left="720" w:hanging="720"/>
      </w:pPr>
      <w:bookmarkStart w:id="528" w:name="_Toc24633913"/>
      <w:r>
        <w:t>X.4.1 Concepts</w:t>
      </w:r>
      <w:bookmarkEnd w:id="528"/>
    </w:p>
    <w:p w14:paraId="27C67145" w14:textId="0B43507C" w:rsidR="00B764BF" w:rsidRDefault="00B764BF" w:rsidP="00B764BF">
      <w:pPr>
        <w:pStyle w:val="ListBullet2"/>
        <w:numPr>
          <w:ilvl w:val="0"/>
          <w:numId w:val="0"/>
        </w:numPr>
      </w:pPr>
      <w:r>
        <w:t xml:space="preserve">As defined in the </w:t>
      </w:r>
      <w:r w:rsidRPr="006C7F8B">
        <w:t>FHIR Specification (v4.0.1: R4 - Mixed Normative and ST</w:t>
      </w:r>
      <w:r>
        <w:t xml:space="preserve">U), the FHIR terminology specification is based on </w:t>
      </w:r>
      <w:del w:id="529" w:author="Luke Duncan" w:date="2019-12-11T10:42:00Z">
        <w:r w:rsidDel="002244B8">
          <w:delText>two</w:delText>
        </w:r>
      </w:del>
      <w:ins w:id="530" w:author="Luke Duncan" w:date="2019-12-11T10:41:00Z">
        <w:r w:rsidR="002244B8">
          <w:t>three</w:t>
        </w:r>
      </w:ins>
      <w:r>
        <w:t xml:space="preserve"> key concepts</w:t>
      </w:r>
      <w:ins w:id="531" w:author="Luke Duncan" w:date="2019-12-11T10:42:00Z">
        <w:r w:rsidR="002244B8">
          <w:t xml:space="preserve">, see </w:t>
        </w:r>
        <w:r w:rsidR="002244B8">
          <w:fldChar w:fldCharType="begin"/>
        </w:r>
        <w:r w:rsidR="002244B8">
          <w:instrText xml:space="preserve"> HYPERLINK "http://hl7.org/fhir/R4/terminology-module.html" </w:instrText>
        </w:r>
        <w:r w:rsidR="002244B8">
          <w:fldChar w:fldCharType="separate"/>
        </w:r>
        <w:r w:rsidR="002244B8">
          <w:rPr>
            <w:rStyle w:val="Hyperlink"/>
          </w:rPr>
          <w:t>http://hl7.org/fhir/R4/terminology-module.html</w:t>
        </w:r>
        <w:r w:rsidR="002244B8">
          <w:fldChar w:fldCharType="end"/>
        </w:r>
      </w:ins>
      <w:del w:id="532" w:author="Luke Duncan" w:date="2019-12-11T10:42:00Z">
        <w:r w:rsidDel="002244B8">
          <w:rPr>
            <w:rStyle w:val="FootnoteReference"/>
          </w:rPr>
          <w:footnoteReference w:id="3"/>
        </w:r>
      </w:del>
      <w:r>
        <w:t>:</w:t>
      </w:r>
    </w:p>
    <w:p w14:paraId="02F42F73" w14:textId="75547835" w:rsidR="00B764BF" w:rsidRDefault="00B764BF" w:rsidP="00B764BF">
      <w:pPr>
        <w:pStyle w:val="ListBullet2"/>
      </w:pPr>
      <w:r>
        <w:t xml:space="preserve">Code system - Defines the existence of and describes a code system and, optionally, all or part of its codes. Examples include ICD-10, LOINC, SNOMED-CT, and </w:t>
      </w:r>
      <w:proofErr w:type="spellStart"/>
      <w:r>
        <w:t>RxNorm</w:t>
      </w:r>
      <w:proofErr w:type="spellEnd"/>
      <w:r>
        <w:t>.</w:t>
      </w:r>
      <w:ins w:id="535" w:author="Luke Duncan" w:date="2019-12-11T10:45:00Z">
        <w:r w:rsidR="003D7B9F">
          <w:t xml:space="preserve">  See </w:t>
        </w:r>
        <w:r w:rsidR="003D7B9F">
          <w:fldChar w:fldCharType="begin"/>
        </w:r>
        <w:r w:rsidR="003D7B9F">
          <w:instrText xml:space="preserve"> HYPERLINK "http://hl7.org/fhir/codesystem.html" </w:instrText>
        </w:r>
        <w:r w:rsidR="003D7B9F">
          <w:fldChar w:fldCharType="separate"/>
        </w:r>
        <w:r w:rsidR="003D7B9F">
          <w:rPr>
            <w:rStyle w:val="Hyperlink"/>
          </w:rPr>
          <w:t>http://hl7.org/fhir/codesystem.html</w:t>
        </w:r>
        <w:r w:rsidR="003D7B9F">
          <w:fldChar w:fldCharType="end"/>
        </w:r>
        <w:r w:rsidR="003D7B9F">
          <w:t>.</w:t>
        </w:r>
      </w:ins>
    </w:p>
    <w:p w14:paraId="6CCCF7E9" w14:textId="1C8E58B0" w:rsidR="00B764BF" w:rsidRDefault="00B764BF" w:rsidP="00B764BF">
      <w:pPr>
        <w:pStyle w:val="ListBullet2"/>
        <w:rPr>
          <w:ins w:id="536" w:author="Thompson, Jenny" w:date="2019-12-02T11:13:00Z"/>
        </w:rPr>
      </w:pPr>
      <w:r>
        <w:t xml:space="preserve">Value set - Specifies a set of codes drawn from one or more code systems, intended for use in a </w:t>
      </w:r>
      <w:proofErr w:type="gramStart"/>
      <w:r>
        <w:t>particular context</w:t>
      </w:r>
      <w:proofErr w:type="gramEnd"/>
      <w:r>
        <w:t xml:space="preserve">. Value sets link between </w:t>
      </w:r>
      <w:proofErr w:type="spellStart"/>
      <w:r>
        <w:t>CodeSystem</w:t>
      </w:r>
      <w:proofErr w:type="spellEnd"/>
      <w:r>
        <w:t xml:space="preserve"> definitions and their use in coded elements.</w:t>
      </w:r>
      <w:ins w:id="537" w:author="Luke Duncan" w:date="2019-12-11T10:45:00Z">
        <w:r w:rsidR="003D7B9F">
          <w:t xml:space="preserve">  See </w:t>
        </w:r>
        <w:r w:rsidR="003D7B9F">
          <w:fldChar w:fldCharType="begin"/>
        </w:r>
        <w:r w:rsidR="003D7B9F">
          <w:instrText xml:space="preserve"> HYPERLINK "http://hl7.org/fhir/valueset.html" </w:instrText>
        </w:r>
        <w:r w:rsidR="003D7B9F">
          <w:fldChar w:fldCharType="separate"/>
        </w:r>
        <w:r w:rsidR="003D7B9F">
          <w:rPr>
            <w:rStyle w:val="Hyperlink"/>
          </w:rPr>
          <w:t>http://hl7.org/fhir/valueset.html</w:t>
        </w:r>
        <w:r w:rsidR="003D7B9F">
          <w:fldChar w:fldCharType="end"/>
        </w:r>
        <w:r w:rsidR="003D7B9F">
          <w:t xml:space="preserve">. </w:t>
        </w:r>
      </w:ins>
    </w:p>
    <w:p w14:paraId="5153FD33" w14:textId="4CF6EBA4" w:rsidR="00F75242" w:rsidRDefault="00F75242" w:rsidP="00B764BF">
      <w:pPr>
        <w:pStyle w:val="ListBullet2"/>
      </w:pPr>
      <w:ins w:id="538" w:author="Thompson, Jenny" w:date="2019-12-02T11:13:00Z">
        <w:r>
          <w:t>Concept map - D</w:t>
        </w:r>
        <w:r w:rsidRPr="000A6B9C">
          <w:t>efines a mapping from a set of concepts defined in a code system to one or more concepts defined in other code systems.</w:t>
        </w:r>
      </w:ins>
      <w:ins w:id="539" w:author="Luke Duncan" w:date="2019-12-11T10:46:00Z">
        <w:r w:rsidR="003D7B9F">
          <w:t xml:space="preserve">  See </w:t>
        </w:r>
        <w:r w:rsidR="003D7B9F">
          <w:fldChar w:fldCharType="begin"/>
        </w:r>
        <w:r w:rsidR="003D7B9F">
          <w:instrText xml:space="preserve"> HYPERLINK "http://hl7.org/fhir/R4/conceptmap.html" </w:instrText>
        </w:r>
        <w:r w:rsidR="003D7B9F">
          <w:fldChar w:fldCharType="separate"/>
        </w:r>
        <w:r w:rsidR="003D7B9F">
          <w:rPr>
            <w:rStyle w:val="Hyperlink"/>
          </w:rPr>
          <w:t>http://hl7.org/fhir/R4/conceptmap.html</w:t>
        </w:r>
        <w:r w:rsidR="003D7B9F">
          <w:fldChar w:fldCharType="end"/>
        </w:r>
        <w:r w:rsidR="003D7B9F">
          <w:t>.</w:t>
        </w:r>
      </w:ins>
    </w:p>
    <w:p w14:paraId="0E4F9B23" w14:textId="77777777" w:rsidR="00B764BF" w:rsidRDefault="00B764BF" w:rsidP="00B764BF">
      <w:pPr>
        <w:pStyle w:val="ListBullet2"/>
        <w:numPr>
          <w:ilvl w:val="0"/>
          <w:numId w:val="0"/>
        </w:numPr>
      </w:pPr>
      <w:r>
        <w:t xml:space="preserve">The </w:t>
      </w:r>
      <w:proofErr w:type="spellStart"/>
      <w:r>
        <w:t>CodeSystem</w:t>
      </w:r>
      <w:proofErr w:type="spellEnd"/>
      <w:r>
        <w:t xml:space="preserve"> resource is used to declare the existence of a code system and its key properties.</w:t>
      </w:r>
    </w:p>
    <w:p w14:paraId="1EFF5114" w14:textId="326A3A38" w:rsidR="00B764BF" w:rsidRDefault="00B764BF" w:rsidP="00B764BF">
      <w:pPr>
        <w:pStyle w:val="ListBullet2"/>
        <w:numPr>
          <w:ilvl w:val="0"/>
          <w:numId w:val="0"/>
        </w:numPr>
        <w:rPr>
          <w:ins w:id="540" w:author="Luke Duncan" w:date="2019-12-11T10:43:00Z"/>
        </w:rPr>
      </w:pPr>
      <w:r>
        <w:t xml:space="preserve">The </w:t>
      </w:r>
      <w:proofErr w:type="spellStart"/>
      <w:r>
        <w:t>CodeSystem</w:t>
      </w:r>
      <w:proofErr w:type="spellEnd"/>
      <w:r>
        <w:t xml:space="preserve"> resource focus is on publishing the properties and optionally the content of a code system for use throughout the FHIR eco-system, such as to support value set expansion and validation. The resource is not intended to support the process of maintaining code systems and is generally not an efficient way to distribute large code systems’ content (SNOMED CT, the </w:t>
      </w:r>
      <w:r>
        <w:lastRenderedPageBreak/>
        <w:t>ICD family, etc.), though it is used as one way of declaring the filters and properties associated with those code systems.</w:t>
      </w:r>
    </w:p>
    <w:p w14:paraId="37E2307F" w14:textId="77777777" w:rsidR="003D7B9F" w:rsidDel="003D7B9F" w:rsidRDefault="003D7B9F" w:rsidP="003D7B9F">
      <w:pPr>
        <w:pStyle w:val="BodyText"/>
        <w:rPr>
          <w:del w:id="541" w:author="Luke Duncan" w:date="2019-12-11T10:43:00Z"/>
          <w:moveTo w:id="542" w:author="Luke Duncan" w:date="2019-12-11T10:43:00Z"/>
        </w:rPr>
      </w:pPr>
      <w:moveToRangeStart w:id="543" w:author="Luke Duncan" w:date="2019-12-11T10:43:00Z" w:name="move26953437"/>
      <w:commentRangeStart w:id="544"/>
      <w:moveTo w:id="545" w:author="Luke Duncan" w:date="2019-12-11T10:43:00Z">
        <w:r>
          <w:t xml:space="preserve">A Value Set is a uniquely identifiable </w:t>
        </w:r>
        <w:commentRangeEnd w:id="544"/>
        <w:r>
          <w:rPr>
            <w:rStyle w:val="CommentReference"/>
          </w:rPr>
          <w:commentReference w:id="544"/>
        </w:r>
        <w:r>
          <w:t>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ICD-11, or ISO 639 Language Codes)</w:t>
        </w:r>
        <w:del w:id="547" w:author="Luke Duncan" w:date="2019-12-11T10:43:00Z">
          <w:r w:rsidDel="003D7B9F">
            <w:delText>.</w:delText>
          </w:r>
        </w:del>
      </w:moveTo>
    </w:p>
    <w:moveToRangeEnd w:id="543"/>
    <w:p w14:paraId="304847CB" w14:textId="77777777" w:rsidR="003D7B9F" w:rsidDel="003D7B9F" w:rsidRDefault="003D7B9F">
      <w:pPr>
        <w:pStyle w:val="BodyText"/>
        <w:rPr>
          <w:del w:id="548" w:author="Luke Duncan" w:date="2019-12-11T10:43:00Z"/>
        </w:rPr>
        <w:pPrChange w:id="549" w:author="Luke Duncan" w:date="2019-12-11T10:43:00Z">
          <w:pPr>
            <w:pStyle w:val="ListBullet2"/>
            <w:numPr>
              <w:numId w:val="0"/>
            </w:numPr>
            <w:ind w:left="0" w:firstLine="0"/>
          </w:pPr>
        </w:pPrChange>
      </w:pPr>
    </w:p>
    <w:p w14:paraId="7C50D1BD" w14:textId="557BAB5B" w:rsidR="00B764BF" w:rsidRPr="00B764BF" w:rsidRDefault="00B764BF" w:rsidP="00B764BF">
      <w:pPr>
        <w:pStyle w:val="ListBullet2"/>
        <w:numPr>
          <w:ilvl w:val="0"/>
          <w:numId w:val="0"/>
        </w:numPr>
      </w:pPr>
      <w:r w:rsidRPr="008B3480">
        <w:t>When using code systems and value sets, proper differentiation between a code system and a value set is important.</w:t>
      </w:r>
      <w:ins w:id="550" w:author="Luke Duncan" w:date="2019-12-11T10:44:00Z">
        <w:r w:rsidR="003D7B9F">
          <w:t xml:space="preserve">  See </w:t>
        </w:r>
        <w:r w:rsidR="003D7B9F">
          <w:fldChar w:fldCharType="begin"/>
        </w:r>
        <w:r w:rsidR="003D7B9F">
          <w:instrText xml:space="preserve"> HYPERLINK "https://www.hl7.org/fhir/terminologies.html" </w:instrText>
        </w:r>
        <w:r w:rsidR="003D7B9F">
          <w:fldChar w:fldCharType="separate"/>
        </w:r>
        <w:r w:rsidR="003D7B9F" w:rsidRPr="00EF4111">
          <w:rPr>
            <w:rStyle w:val="Hyperlink"/>
          </w:rPr>
          <w:t>https://www.hl7.org/fhir/terminologies.html</w:t>
        </w:r>
        <w:r w:rsidR="003D7B9F">
          <w:rPr>
            <w:rStyle w:val="Hyperlink"/>
          </w:rPr>
          <w:fldChar w:fldCharType="end"/>
        </w:r>
        <w:r w:rsidR="003D7B9F">
          <w:t>.</w:t>
        </w:r>
      </w:ins>
      <w:del w:id="551" w:author="Luke Duncan" w:date="2019-12-11T10:44:00Z">
        <w:r w:rsidDel="003D7B9F">
          <w:rPr>
            <w:rStyle w:val="FootnoteReference"/>
          </w:rPr>
          <w:footnoteReference w:id="4"/>
        </w:r>
      </w:del>
    </w:p>
    <w:p w14:paraId="55CA0EB6" w14:textId="0F33117F" w:rsidR="00810DA5" w:rsidRPr="000A6B9C" w:rsidRDefault="00F75242" w:rsidP="00810DA5">
      <w:pPr>
        <w:rPr>
          <w:ins w:id="554" w:author="Thompson, Jenny" w:date="2019-12-02T11:12:00Z"/>
        </w:rPr>
      </w:pPr>
      <w:ins w:id="555" w:author="Thompson, Jenny" w:date="2019-12-02T11:13:00Z">
        <w:r>
          <w:t>Concept</w:t>
        </w:r>
      </w:ins>
      <w:ins w:id="556" w:author="Thompson, Jenny" w:date="2019-12-02T11:12:00Z">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 xml:space="preserve">only intended to be defined in the context of a </w:t>
        </w:r>
        <w:proofErr w:type="gramStart"/>
        <w:r w:rsidR="00810DA5" w:rsidRPr="004C0A45">
          <w:t>particular business</w:t>
        </w:r>
        <w:proofErr w:type="gramEnd"/>
        <w:r w:rsidR="00810DA5" w:rsidRPr="004C0A45">
          <w:t xml:space="preserve">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del w:id="557" w:author="Luke Duncan" w:date="2019-12-11T10:44:00Z">
          <w:r w:rsidR="00810DA5" w:rsidDel="003D7B9F">
            <w:rPr>
              <w:rStyle w:val="FootnoteReference"/>
            </w:rPr>
            <w:footnoteReference w:id="5"/>
          </w:r>
        </w:del>
      </w:ins>
    </w:p>
    <w:p w14:paraId="7971E526" w14:textId="60989FBC" w:rsidR="00264E1C" w:rsidDel="003D7B9F" w:rsidRDefault="00264E1C" w:rsidP="00264E1C">
      <w:pPr>
        <w:pStyle w:val="BodyText"/>
        <w:rPr>
          <w:moveFrom w:id="561" w:author="Luke Duncan" w:date="2019-12-11T10:43:00Z"/>
        </w:rPr>
      </w:pPr>
      <w:moveFromRangeStart w:id="562" w:author="Luke Duncan" w:date="2019-12-11T10:43:00Z" w:name="move26953437"/>
      <w:commentRangeStart w:id="563"/>
      <w:moveFrom w:id="564" w:author="Luke Duncan" w:date="2019-12-11T10:43:00Z">
        <w:r w:rsidDel="003D7B9F">
          <w:t xml:space="preserve">A Value Set is a uniquely identifiable </w:t>
        </w:r>
        <w:commentRangeEnd w:id="563"/>
        <w:r w:rsidR="00B764BF" w:rsidDel="003D7B9F">
          <w:rPr>
            <w:rStyle w:val="CommentReference"/>
          </w:rPr>
          <w:commentReference w:id="563"/>
        </w:r>
        <w:r w:rsidDel="003D7B9F">
          <w:t xml:space="preserve">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w:t>
        </w:r>
        <w:r w:rsidR="009207EA" w:rsidDel="003D7B9F">
          <w:t xml:space="preserve">ICD-11, </w:t>
        </w:r>
        <w:r w:rsidDel="003D7B9F">
          <w:t>or ISO 639 Language Codes).</w:t>
        </w:r>
      </w:moveFrom>
    </w:p>
    <w:p w14:paraId="50177271" w14:textId="5A34D174" w:rsidR="00264E1C" w:rsidRDefault="00C31680" w:rsidP="00EF2668">
      <w:pPr>
        <w:pStyle w:val="Heading4"/>
      </w:pPr>
      <w:moveFrom w:id="565" w:author="Luke Duncan" w:date="2019-12-11T10:43:00Z">
        <w:r w:rsidDel="003D7B9F">
          <w:t xml:space="preserve"> </w:t>
        </w:r>
      </w:moveFrom>
      <w:bookmarkStart w:id="566" w:name="_Toc269214489"/>
      <w:bookmarkStart w:id="567" w:name="_Toc237305550"/>
      <w:bookmarkStart w:id="568" w:name="_Toc13752464"/>
      <w:bookmarkStart w:id="569" w:name="_Toc488075091"/>
      <w:bookmarkStart w:id="570" w:name="_Toc488068764"/>
      <w:bookmarkStart w:id="571" w:name="_Toc488068331"/>
      <w:bookmarkStart w:id="572" w:name="_Toc487039230"/>
      <w:bookmarkStart w:id="573" w:name="_Toc24633914"/>
      <w:bookmarkStart w:id="574" w:name="_Toc199868233"/>
      <w:moveFromRangeEnd w:id="562"/>
      <w:r w:rsidR="00264E1C">
        <w:t>X.</w:t>
      </w:r>
      <w:r w:rsidR="00EF2668">
        <w:t>4</w:t>
      </w:r>
      <w:r w:rsidR="00264E1C">
        <w:t>.</w:t>
      </w:r>
      <w:r w:rsidR="00EF2668">
        <w:t>1.</w:t>
      </w:r>
      <w:r w:rsidR="00B764BF">
        <w:t>1</w:t>
      </w:r>
      <w:r w:rsidR="00264E1C">
        <w:t xml:space="preserve"> Value Set Unique ID and Value Set Version</w:t>
      </w:r>
      <w:bookmarkEnd w:id="566"/>
      <w:bookmarkEnd w:id="567"/>
      <w:bookmarkEnd w:id="568"/>
      <w:bookmarkEnd w:id="569"/>
      <w:bookmarkEnd w:id="570"/>
      <w:bookmarkEnd w:id="571"/>
      <w:bookmarkEnd w:id="572"/>
      <w:bookmarkEnd w:id="573"/>
    </w:p>
    <w:bookmarkEnd w:id="574"/>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w:t>
      </w:r>
      <w:proofErr w:type="gramStart"/>
      <w:r>
        <w:t>similar to</w:t>
      </w:r>
      <w:proofErr w:type="gramEnd"/>
      <w:r>
        <w:t xml:space="preserve"> the programming concepts of Class and Instance of Class.) </w:t>
      </w:r>
    </w:p>
    <w:p w14:paraId="1EB0B89C" w14:textId="00E553E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Value Set.</w:t>
      </w:r>
    </w:p>
    <w:p w14:paraId="7CA6ED31" w14:textId="5C3AC833" w:rsidR="00264E1C" w:rsidRDefault="00264E1C" w:rsidP="00264E1C">
      <w:pPr>
        <w:pStyle w:val="BodyText"/>
      </w:pPr>
      <w:r>
        <w:t xml:space="preserve">The actual set of codes derived from this definition of a Value set is an </w:t>
      </w:r>
      <w:r>
        <w:rPr>
          <w:i/>
        </w:rPr>
        <w:t>Expanded Value Set</w:t>
      </w:r>
      <w:r>
        <w:t xml:space="preserve">. </w:t>
      </w:r>
      <w:r w:rsidR="00343CAC">
        <w:t>SVCM</w:t>
      </w:r>
      <w:r>
        <w:t xml:space="preserve"> supports the sharing of Expanded Value Set with two different approaches to their identification:</w:t>
      </w:r>
    </w:p>
    <w:p w14:paraId="2AE67DAB" w14:textId="78D09F81" w:rsidR="00264E1C" w:rsidRDefault="00264E1C" w:rsidP="00264E1C">
      <w:pPr>
        <w:pStyle w:val="ListNumber2"/>
        <w:numPr>
          <w:ilvl w:val="0"/>
          <w:numId w:val="21"/>
        </w:numPr>
      </w:pPr>
      <w:r>
        <w:t>By unique identification of the Expanded Value Set itself, and no reference to the definition that produced it. Such an Expanded Value Set carries its own unique identifier (i.e., a</w:t>
      </w:r>
      <w:r w:rsidR="00044C31">
        <w:t xml:space="preserve"> Value Set Unique ID</w:t>
      </w:r>
      <w:r>
        <w:t xml:space="preserve"> and Version). </w:t>
      </w:r>
    </w:p>
    <w:p w14:paraId="676FCF2D" w14:textId="768408DA" w:rsidR="00264E1C" w:rsidRDefault="00264E1C" w:rsidP="00264E1C">
      <w:pPr>
        <w:pStyle w:val="ListNumber2"/>
        <w:numPr>
          <w:ilvl w:val="0"/>
          <w:numId w:val="21"/>
        </w:numPr>
      </w:pPr>
      <w:r>
        <w:t>By reference to the Value Set definition (</w:t>
      </w:r>
      <w:r w:rsidR="0092207E">
        <w:t>Value Set Unique ID</w:t>
      </w:r>
      <w:r>
        <w:t xml:space="preserve">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575" w:name="_MON_1341139712"/>
      <w:bookmarkStart w:id="576" w:name="_MON_1341240123"/>
      <w:bookmarkStart w:id="577" w:name="_MON_1341241649"/>
      <w:bookmarkStart w:id="578" w:name="_MON_1341241676"/>
      <w:bookmarkStart w:id="579" w:name="_MON_1341242521"/>
      <w:bookmarkStart w:id="580" w:name="_MON_1341242528"/>
      <w:bookmarkStart w:id="581" w:name="_MON_1341242600"/>
      <w:bookmarkStart w:id="582" w:name="_MON_1341242607"/>
      <w:bookmarkStart w:id="583" w:name="_MON_1341242642"/>
      <w:bookmarkStart w:id="584" w:name="_MON_1341242688"/>
      <w:bookmarkStart w:id="585" w:name="_MON_1341242853"/>
      <w:bookmarkStart w:id="586" w:name="_MON_1341242859"/>
      <w:bookmarkStart w:id="587" w:name="_MON_1341242934"/>
      <w:bookmarkStart w:id="588" w:name="_MON_1341251016"/>
      <w:bookmarkStart w:id="589" w:name="_MON_1341251039"/>
      <w:bookmarkStart w:id="590" w:name="_MON_1341291883"/>
      <w:bookmarkStart w:id="591" w:name="_MON_1341312115"/>
      <w:bookmarkStart w:id="592" w:name="_MON_1341313929"/>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commentRangeStart w:id="593"/>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commentRangeEnd w:id="593"/>
      <w:r w:rsidR="00F804C6">
        <w:rPr>
          <w:rStyle w:val="CommentReference"/>
        </w:rPr>
        <w:commentReference w:id="593"/>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594" w:name="_Toc13752465"/>
      <w:bookmarkStart w:id="595" w:name="_Toc488075092"/>
      <w:bookmarkStart w:id="596" w:name="_Toc488068765"/>
      <w:bookmarkStart w:id="597" w:name="_Toc488068332"/>
      <w:bookmarkStart w:id="598" w:name="_Toc487039231"/>
      <w:bookmarkStart w:id="599" w:name="_Toc269214490"/>
      <w:bookmarkStart w:id="600" w:name="_Toc24633915"/>
      <w:commentRangeStart w:id="601"/>
      <w:r>
        <w:t>X.</w:t>
      </w:r>
      <w:r w:rsidR="00EF2668">
        <w:t>4.</w:t>
      </w:r>
      <w:r>
        <w:t>1.</w:t>
      </w:r>
      <w:r w:rsidR="00B764BF">
        <w:t>2</w:t>
      </w:r>
      <w:r>
        <w:t xml:space="preserve"> The relationship between ITI </w:t>
      </w:r>
      <w:r w:rsidR="00343CAC">
        <w:t>SVCM</w:t>
      </w:r>
      <w:r w:rsidR="002459D7">
        <w:t>, SVS,</w:t>
      </w:r>
      <w:r>
        <w:t xml:space="preserve"> and CTS</w:t>
      </w:r>
      <w:bookmarkEnd w:id="594"/>
      <w:bookmarkEnd w:id="595"/>
      <w:bookmarkEnd w:id="596"/>
      <w:bookmarkEnd w:id="597"/>
      <w:bookmarkEnd w:id="598"/>
      <w:bookmarkEnd w:id="599"/>
      <w:r>
        <w:t xml:space="preserve"> </w:t>
      </w:r>
      <w:commentRangeEnd w:id="601"/>
      <w:r w:rsidR="002459D7">
        <w:rPr>
          <w:rStyle w:val="CommentReference"/>
          <w:rFonts w:ascii="Times New Roman" w:hAnsi="Times New Roman"/>
          <w:b w:val="0"/>
          <w:noProof w:val="0"/>
          <w:kern w:val="0"/>
        </w:rPr>
        <w:commentReference w:id="601"/>
      </w:r>
      <w:bookmarkEnd w:id="600"/>
    </w:p>
    <w:p w14:paraId="5A5CBB85" w14:textId="70964A3A"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complementary role 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75795D18" w14:textId="195D7E40" w:rsidR="00264E1C" w:rsidRDefault="00264E1C" w:rsidP="00EF2668">
      <w:pPr>
        <w:pStyle w:val="Heading4"/>
      </w:pPr>
      <w:bookmarkStart w:id="602" w:name="_Toc24633916"/>
      <w:r>
        <w:t>X.</w:t>
      </w:r>
      <w:r w:rsidR="00EF2668">
        <w:t>4.</w:t>
      </w:r>
      <w:r>
        <w:t>1.</w:t>
      </w:r>
      <w:r w:rsidR="00B764BF">
        <w:t>3</w:t>
      </w:r>
      <w:r>
        <w:t xml:space="preserve"> Value Set Distribution Flow</w:t>
      </w:r>
      <w:bookmarkEnd w:id="602"/>
    </w:p>
    <w:p w14:paraId="4BF5472C" w14:textId="61E5FA1C" w:rsidR="00264E1C" w:rsidRDefault="00264E1C" w:rsidP="00264E1C">
      <w:pPr>
        <w:pStyle w:val="BodyText"/>
      </w:pPr>
      <w:r>
        <w:t xml:space="preserve">There are three types of value sets supported by the </w:t>
      </w:r>
      <w:r w:rsidR="00343CAC">
        <w:t>SVCM</w:t>
      </w:r>
      <w:r>
        <w:t xml:space="preserve"> Transactions:</w:t>
      </w:r>
    </w:p>
    <w:p w14:paraId="0A41C41F" w14:textId="1A2AA8E1" w:rsidR="002459D7" w:rsidRDefault="00264E1C" w:rsidP="002459D7">
      <w:pPr>
        <w:pStyle w:val="ListNumber2"/>
        <w:numPr>
          <w:ilvl w:val="0"/>
          <w:numId w:val="20"/>
        </w:numPr>
      </w:pPr>
      <w:proofErr w:type="spellStart"/>
      <w:r>
        <w:rPr>
          <w:b/>
        </w:rPr>
        <w:lastRenderedPageBreak/>
        <w:t>Intensional</w:t>
      </w:r>
      <w:proofErr w:type="spellEnd"/>
      <w:r>
        <w:rPr>
          <w:b/>
        </w:rPr>
        <w:t xml:space="preserve"> Value Sets</w:t>
      </w:r>
      <w:r>
        <w:t xml:space="preserve"> are defined in terms of algorithmic and other methods. These value sets can be supported by the </w:t>
      </w:r>
      <w:r w:rsidR="00A2599A">
        <w:t>Terminology Repository</w:t>
      </w:r>
      <w:r>
        <w:t xml:space="preserve">,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w:t>
      </w:r>
    </w:p>
    <w:p w14:paraId="05B1BFF3" w14:textId="1D01D7C6" w:rsidR="00264E1C" w:rsidRDefault="00264E1C" w:rsidP="002459D7">
      <w:pPr>
        <w:pStyle w:val="ListNumber2"/>
        <w:numPr>
          <w:ilvl w:val="0"/>
          <w:numId w:val="20"/>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w:t>
      </w:r>
    </w:p>
    <w:p w14:paraId="0F1D809B" w14:textId="2A9F7A9E" w:rsidR="00264E1C" w:rsidRDefault="00264E1C" w:rsidP="002459D7">
      <w:pPr>
        <w:pStyle w:val="ListNumber2"/>
        <w:numPr>
          <w:ilvl w:val="0"/>
          <w:numId w:val="20"/>
        </w:numPr>
      </w:pPr>
      <w:r w:rsidRPr="002459D7">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w:t>
      </w:r>
      <w:r w:rsidR="00A2599A">
        <w:t>Terminology Consumer</w:t>
      </w:r>
      <w:r>
        <w:t>, only an identified instantiation defined in terms of a list of specific codes from specific vocabularies is shared. This profile describes how these can be retrieved using the Retrieve Value Set [</w:t>
      </w:r>
      <w:r w:rsidR="001F257A">
        <w:t>ITI-XX</w:t>
      </w:r>
      <w:r>
        <w:t>] transaction.</w:t>
      </w:r>
    </w:p>
    <w:p w14:paraId="79DB7E0A" w14:textId="2540E9BB" w:rsidR="00264E1C" w:rsidRDefault="00264E1C" w:rsidP="00264E1C">
      <w:pPr>
        <w:pStyle w:val="BodyText"/>
      </w:pPr>
      <w:r>
        <w:t xml:space="preserve">The developers of value sets may choose to work with one or more of these types, but the final consumers of value sets need to work with expanded value sets. </w:t>
      </w:r>
      <w:r w:rsidR="00343CAC">
        <w:t>SVCM</w:t>
      </w:r>
      <w:r>
        <w:t xml:space="preserve"> provides only a way to distribute value sets that have been expanded.</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3CB987BB" w:rsidR="00264E1C" w:rsidRDefault="00264E1C" w:rsidP="00264E1C">
      <w:pPr>
        <w:pStyle w:val="BodyText"/>
      </w:pPr>
      <w:r>
        <w:t xml:space="preserve">The process and rules associated with a value set expansion is not specified nor constrained by this profile. It is the responsibility of the value set developer or of the system supporting the </w:t>
      </w:r>
      <w:r w:rsidR="00343CAC">
        <w:t>SVCM</w:t>
      </w:r>
      <w:r>
        <w:t xml:space="preserve"> Repository to perform the appropriate expansions. If the value set developer defines </w:t>
      </w:r>
      <w:r w:rsidR="00681D0B">
        <w:t>its</w:t>
      </w:r>
      <w:r>
        <w:t xml:space="preserve"> 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603" w:name="_MON_1341314492"/>
    <w:bookmarkStart w:id="604" w:name="_MON_1341315048"/>
    <w:bookmarkStart w:id="605" w:name="_MON_1341315075"/>
    <w:bookmarkStart w:id="606" w:name="_MON_1341315164"/>
    <w:bookmarkStart w:id="607" w:name="_MON_1341322489"/>
    <w:bookmarkStart w:id="608" w:name="_MON_1341648797"/>
    <w:bookmarkEnd w:id="603"/>
    <w:bookmarkEnd w:id="604"/>
    <w:bookmarkEnd w:id="605"/>
    <w:bookmarkEnd w:id="606"/>
    <w:bookmarkEnd w:id="607"/>
    <w:bookmarkEnd w:id="608"/>
    <w:commentRangeStart w:id="609"/>
    <w:bookmarkStart w:id="610" w:name="_MON_1341314222"/>
    <w:bookmarkEnd w:id="610"/>
    <w:p w14:paraId="67E4A7A0" w14:textId="7F142C4E" w:rsidR="00264E1C" w:rsidRDefault="009D29AC" w:rsidP="00264E1C">
      <w:pPr>
        <w:spacing w:before="0"/>
        <w:ind w:left="425"/>
      </w:pPr>
      <w:r>
        <w:rPr>
          <w:noProof/>
        </w:rPr>
        <w:object w:dxaOrig="9220" w:dyaOrig="8860" w14:anchorId="5252E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5pt;height:444pt;mso-width-percent:0;mso-height-percent:0;mso-width-percent:0;mso-height-percent:0" o:ole="">
            <v:imagedata r:id="rId32" o:title=""/>
          </v:shape>
          <o:OLEObject Type="Embed" ProgID="Word.Picture.8" ShapeID="_x0000_i1025" DrawAspect="Content" ObjectID="_1638093743" r:id="rId33"/>
        </w:object>
      </w:r>
      <w:commentRangeEnd w:id="609"/>
      <w:r w:rsidR="00B25F35">
        <w:rPr>
          <w:rStyle w:val="CommentReference"/>
        </w:rPr>
        <w:commentReference w:id="609"/>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4E7E1413"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5CEA3C61" w:rsidR="00264E1C" w:rsidRDefault="00264E1C" w:rsidP="00264E1C">
      <w:pPr>
        <w:pStyle w:val="ListNumber2"/>
        <w:numPr>
          <w:ilvl w:val="0"/>
          <w:numId w:val="24"/>
        </w:numPr>
      </w:pPr>
      <w:r>
        <w:t>Retrieve Value Set [</w:t>
      </w:r>
      <w:r w:rsidR="001F257A">
        <w:t>ITI-XX</w:t>
      </w:r>
      <w:r>
        <w:t xml:space="preserve">] – This is appropriate for rapid retrieval of </w:t>
      </w:r>
      <w:r w:rsidR="0026343F">
        <w:t xml:space="preserve">the expanded form of </w:t>
      </w:r>
      <w:proofErr w:type="spellStart"/>
      <w:r w:rsidR="0026343F">
        <w:t>intensional</w:t>
      </w:r>
      <w:proofErr w:type="spellEnd"/>
      <w:r w:rsidR="0026343F">
        <w:t xml:space="preserve">, extensional, and </w:t>
      </w:r>
      <w:r>
        <w:t xml:space="preserve">expanded value sets. It retrieves the expanded value set based on having the </w:t>
      </w:r>
      <w:r w:rsidR="0092207E">
        <w:t>Value Set Unique ID</w:t>
      </w:r>
      <w:r>
        <w:t xml:space="preserve"> for the value set pre-configured into the </w:t>
      </w:r>
      <w:r>
        <w:lastRenderedPageBreak/>
        <w:t>system requesting the value set. This transaction does not retrieve the expanded value set metadata nor the value set definition metadata. It only retrieves the list of codes for that expanded value set.</w:t>
      </w:r>
    </w:p>
    <w:p w14:paraId="724CE7EE" w14:textId="0D7532F8" w:rsidR="00264E1C" w:rsidRDefault="00264E1C" w:rsidP="00264E1C">
      <w:pPr>
        <w:pStyle w:val="BodyText"/>
      </w:pPr>
      <w:r>
        <w:t xml:space="preserve">Value set developers that publish </w:t>
      </w:r>
      <w:proofErr w:type="spellStart"/>
      <w:r>
        <w:t>intensional</w:t>
      </w:r>
      <w:proofErr w:type="spellEnd"/>
      <w:r>
        <w:t xml:space="preserve">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that should be provided along with the metadata. </w:t>
      </w:r>
    </w:p>
    <w:p w14:paraId="0B6A8C3A" w14:textId="300DF3C8" w:rsidR="00264E1C" w:rsidRDefault="00264E1C" w:rsidP="00264E1C">
      <w:pPr>
        <w:pStyle w:val="BodyText"/>
      </w:pPr>
      <w:r>
        <w:t xml:space="preserve">The </w:t>
      </w:r>
      <w:proofErr w:type="spellStart"/>
      <w:r w:rsidR="00343CAC">
        <w:t>SVCM</w:t>
      </w:r>
      <w:del w:id="611" w:author="Thompson, Jenny" w:date="2019-11-13T13:07:00Z">
        <w:r w:rsidDel="00A2599A">
          <w:delText xml:space="preserve"> </w:delText>
        </w:r>
      </w:del>
      <w:r w:rsidR="00A2599A">
        <w:t>Profile</w:t>
      </w:r>
      <w:proofErr w:type="spellEnd"/>
      <w:r>
        <w:t xml:space="preserve"> provides one transaction for retrieving </w:t>
      </w:r>
      <w:proofErr w:type="spellStart"/>
      <w:r>
        <w:t>intensional</w:t>
      </w:r>
      <w:proofErr w:type="spellEnd"/>
      <w:r>
        <w:t xml:space="preserve"> and extensional value sets:</w:t>
      </w:r>
    </w:p>
    <w:p w14:paraId="11923CCE" w14:textId="76DDB37B" w:rsidR="00264E1C" w:rsidRDefault="00264E1C" w:rsidP="00264E1C">
      <w:pPr>
        <w:pStyle w:val="ListNumber2"/>
        <w:numPr>
          <w:ilvl w:val="0"/>
          <w:numId w:val="25"/>
        </w:numPr>
      </w:pPr>
      <w:r>
        <w:t>Retrieve Multiple Value Sets [</w:t>
      </w:r>
      <w:r w:rsidR="001F257A">
        <w:t>ITI-XX</w:t>
      </w:r>
      <w:r>
        <w:t xml:space="preserve">] – This is appropriate for retrieval of value sets based on metadata contents, including value set </w:t>
      </w:r>
      <w:r w:rsidR="0092207E">
        <w:t>Value Set Unique ID</w:t>
      </w:r>
      <w:r>
        <w:t xml:space="preserve">,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w:t>
      </w:r>
      <w:r w:rsidR="00A2599A">
        <w:t>Terminology Consumer</w:t>
      </w:r>
      <w:r>
        <w:t>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3C7F5725"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commentRangeStart w:id="612"/>
    <w:bookmarkStart w:id="613" w:name="_MON_1341315380"/>
    <w:bookmarkEnd w:id="613"/>
    <w:p w14:paraId="7CC944B1" w14:textId="0AD8EAA0" w:rsidR="00264E1C" w:rsidRDefault="009D29AC" w:rsidP="00264E1C">
      <w:pPr>
        <w:pStyle w:val="FigureTitle"/>
      </w:pPr>
      <w:r>
        <w:rPr>
          <w:noProof/>
        </w:rPr>
        <w:object w:dxaOrig="9495" w:dyaOrig="4320" w14:anchorId="2CDEEEFA">
          <v:shape id="_x0000_i1026" type="#_x0000_t75" alt="" style="width:476pt;height:3in;mso-width-percent:0;mso-height-percent:0;mso-width-percent:0;mso-height-percent:0" o:ole="">
            <v:imagedata r:id="rId34" o:title="" croptop="15162f" cropbottom="4549f"/>
          </v:shape>
          <o:OLEObject Type="Embed" ProgID="Word.Picture.8" ShapeID="_x0000_i1026" DrawAspect="Content" ObjectID="_1638093744" r:id="rId35"/>
        </w:object>
      </w:r>
      <w:commentRangeEnd w:id="612"/>
      <w:r w:rsidR="00F804C6">
        <w:rPr>
          <w:rStyle w:val="CommentReference"/>
          <w:rFonts w:ascii="Times New Roman" w:hAnsi="Times New Roman"/>
          <w:b w:val="0"/>
        </w:rPr>
        <w:commentReference w:id="612"/>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614" w:name="_Toc24633917"/>
      <w:r>
        <w:t>X.</w:t>
      </w:r>
      <w:r w:rsidR="00EF2668">
        <w:t>4.</w:t>
      </w:r>
      <w:r>
        <w:t>1.</w:t>
      </w:r>
      <w:r w:rsidR="00B764BF">
        <w:t>4</w:t>
      </w:r>
      <w:r w:rsidR="00EF2668">
        <w:t xml:space="preserve"> </w:t>
      </w:r>
      <w:r>
        <w:t>Value Set Groups</w:t>
      </w:r>
      <w:bookmarkEnd w:id="614"/>
    </w:p>
    <w:p w14:paraId="22C86221" w14:textId="3058885A"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w:t>
      </w:r>
      <w:r w:rsidR="0092207E">
        <w:t>Value Set Unique ID</w:t>
      </w:r>
      <w:r>
        <w:t>s for these groups.</w:t>
      </w:r>
    </w:p>
    <w:p w14:paraId="7C6946E1" w14:textId="4F73C0B5"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w:t>
      </w:r>
      <w:proofErr w:type="gramStart"/>
      <w:r>
        <w:t>all of</w:t>
      </w:r>
      <w:proofErr w:type="gramEnd"/>
      <w:r>
        <w:t xml:space="preserve">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2244B8" w:rsidRDefault="002244B8"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2244B8" w:rsidRDefault="002244B8"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2244B8" w:rsidRDefault="002244B8"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2244B8" w:rsidRDefault="002244B8"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2244B8" w:rsidRDefault="002244B8"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9"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">
                <v:rect id="AutoShape 16" o:spid="_x0000_s1040"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41"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2244B8" w:rsidRDefault="002244B8" w:rsidP="00264E1C">
                        <w:pPr>
                          <w:rPr>
                            <w:b/>
                            <w:sz w:val="28"/>
                            <w:szCs w:val="28"/>
                          </w:rPr>
                        </w:pPr>
                        <w:r>
                          <w:rPr>
                            <w:b/>
                            <w:sz w:val="28"/>
                            <w:szCs w:val="28"/>
                          </w:rPr>
                          <w:t>Value Set</w:t>
                        </w:r>
                      </w:p>
                    </w:txbxContent>
                  </v:textbox>
                </v:rect>
                <v:group id="Group 34" o:spid="_x0000_s1042"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3"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2244B8" w:rsidRDefault="002244B8" w:rsidP="00264E1C">
                          <w:pPr>
                            <w:spacing w:before="0"/>
                            <w:rPr>
                              <w:sz w:val="20"/>
                            </w:rPr>
                          </w:pPr>
                          <w:r>
                            <w:rPr>
                              <w:sz w:val="20"/>
                            </w:rPr>
                            <w:t>Group Description</w:t>
                          </w:r>
                        </w:p>
                      </w:txbxContent>
                    </v:textbox>
                  </v:shape>
                  <v:shape id="AutoShape 36" o:spid="_x0000_s1044"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2244B8" w:rsidRDefault="002244B8" w:rsidP="00264E1C">
                          <w:pPr>
                            <w:spacing w:before="0"/>
                            <w:rPr>
                              <w:sz w:val="20"/>
                            </w:rPr>
                          </w:pPr>
                          <w:r>
                            <w:rPr>
                              <w:sz w:val="20"/>
                            </w:rPr>
                            <w:t>Group Description</w:t>
                          </w:r>
                        </w:p>
                      </w:txbxContent>
                    </v:textbox>
                  </v:shape>
                  <v:shape id="AutoShape 37" o:spid="_x0000_s1045"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2244B8" w:rsidRDefault="002244B8" w:rsidP="00264E1C">
                          <w:pPr>
                            <w:spacing w:before="0"/>
                            <w:rPr>
                              <w:sz w:val="20"/>
                            </w:rPr>
                          </w:pPr>
                          <w:r>
                            <w:rPr>
                              <w:sz w:val="20"/>
                            </w:rPr>
                            <w:t>Group Description</w:t>
                          </w:r>
                        </w:p>
                      </w:txbxContent>
                    </v:textbox>
                  </v:shape>
                </v:group>
                <v:shape id="Text Box 38" o:spid="_x0000_s1046"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2244B8" w:rsidRDefault="002244B8" w:rsidP="00264E1C">
                        <w:pPr>
                          <w:spacing w:before="0"/>
                          <w:rPr>
                            <w:sz w:val="20"/>
                          </w:rPr>
                        </w:pPr>
                        <w:r>
                          <w:rPr>
                            <w:sz w:val="20"/>
                          </w:rPr>
                          <w:t>From Organization A</w:t>
                        </w:r>
                      </w:p>
                    </w:txbxContent>
                  </v:textbox>
                </v:shape>
                <v:shape id="Text Box 39" o:spid="_x0000_s1047"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2244B8" w:rsidRDefault="002244B8" w:rsidP="00264E1C">
                        <w:pPr>
                          <w:spacing w:before="0"/>
                          <w:rPr>
                            <w:sz w:val="20"/>
                          </w:rPr>
                        </w:pPr>
                        <w:r>
                          <w:rPr>
                            <w:sz w:val="20"/>
                          </w:rPr>
                          <w:t>From Organization B</w:t>
                        </w:r>
                      </w:p>
                    </w:txbxContent>
                  </v:textbox>
                </v:shape>
                <v:shape id="Text Box 40" o:spid="_x0000_s1048"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2244B8" w:rsidRDefault="002244B8"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2067B402" w14:textId="1844F160" w:rsidR="00264E1C" w:rsidDel="006C7897" w:rsidRDefault="00264E1C" w:rsidP="00EF2668">
      <w:pPr>
        <w:pStyle w:val="Heading4"/>
        <w:rPr>
          <w:del w:id="615" w:author="Luke Duncan" w:date="2019-12-16T09:18:00Z"/>
        </w:rPr>
      </w:pPr>
      <w:bookmarkStart w:id="616" w:name="_Toc262492435"/>
      <w:bookmarkStart w:id="617" w:name="_Toc24633918"/>
      <w:del w:id="618" w:author="Luke Duncan" w:date="2019-12-16T09:18:00Z">
        <w:r w:rsidDel="006C7897">
          <w:delText>X.</w:delText>
        </w:r>
        <w:r w:rsidR="00EF2668" w:rsidDel="006C7897">
          <w:delText>4.</w:delText>
        </w:r>
        <w:r w:rsidDel="006C7897">
          <w:delText>1.</w:delText>
        </w:r>
        <w:r w:rsidR="00B764BF" w:rsidDel="006C7897">
          <w:delText>5</w:delText>
        </w:r>
        <w:r w:rsidDel="006C7897">
          <w:delText xml:space="preserve"> Value Set Descriptive Metadata</w:delText>
        </w:r>
        <w:bookmarkEnd w:id="616"/>
        <w:r w:rsidR="007917F7" w:rsidDel="006C7897">
          <w:delText xml:space="preserve"> </w:delText>
        </w:r>
        <w:commentRangeStart w:id="619"/>
        <w:r w:rsidR="007917F7" w:rsidRPr="007917F7" w:rsidDel="006C7897">
          <w:rPr>
            <w:highlight w:val="yellow"/>
          </w:rPr>
          <w:delText>[to add – Concept Map Descriptive Metadata]</w:delText>
        </w:r>
        <w:commentRangeEnd w:id="619"/>
        <w:r w:rsidR="00174A33" w:rsidDel="006C7897">
          <w:rPr>
            <w:rStyle w:val="CommentReference"/>
            <w:rFonts w:ascii="Times New Roman" w:hAnsi="Times New Roman"/>
            <w:b w:val="0"/>
            <w:noProof w:val="0"/>
            <w:kern w:val="0"/>
          </w:rPr>
          <w:commentReference w:id="619"/>
        </w:r>
        <w:bookmarkEnd w:id="617"/>
      </w:del>
    </w:p>
    <w:p w14:paraId="457161BB" w14:textId="28D57861" w:rsidR="00264E1C" w:rsidDel="006C7897" w:rsidRDefault="00264E1C" w:rsidP="00264E1C">
      <w:pPr>
        <w:pStyle w:val="BodyText"/>
        <w:rPr>
          <w:del w:id="620" w:author="Luke Duncan" w:date="2019-12-16T09:18:00Z"/>
        </w:rPr>
      </w:pPr>
      <w:del w:id="621" w:author="Luke Duncan" w:date="2019-12-16T09:18:00Z">
        <w:r w:rsidDel="006C7897">
          <w:delText>A value set is described by metadata that includes the fields in Table X.1.3.3-1. For details on the metadata encoding, see ITI TF-2b: 3.60. Fields are mandatory or optional as shown in the table. Some of the metadata can be used as retrieval criteria and some are only returned and cannot be used as retrieval criteria.</w:delText>
        </w:r>
      </w:del>
    </w:p>
    <w:p w14:paraId="29BF14D5" w14:textId="028FA293" w:rsidR="00264E1C" w:rsidDel="006C7897" w:rsidRDefault="00264E1C" w:rsidP="00264E1C">
      <w:pPr>
        <w:pStyle w:val="TableTitle"/>
        <w:rPr>
          <w:del w:id="622" w:author="Luke Duncan" w:date="2019-12-16T09:18:00Z"/>
        </w:rPr>
      </w:pPr>
      <w:commentRangeStart w:id="623"/>
      <w:del w:id="624" w:author="Luke Duncan" w:date="2019-12-16T09:18:00Z">
        <w:r w:rsidDel="006C7897">
          <w:delText>Table X.</w:delText>
        </w:r>
        <w:r w:rsidR="00EF2668" w:rsidDel="006C7897">
          <w:delText>4.</w:delText>
        </w:r>
        <w:r w:rsidDel="006C7897">
          <w:delText>1.</w:delText>
        </w:r>
        <w:r w:rsidR="00B764BF" w:rsidDel="006C7897">
          <w:delText>5</w:delText>
        </w:r>
        <w:r w:rsidDel="006C7897">
          <w:delText>-1: Value Set Metadata Summary</w:delText>
        </w:r>
        <w:commentRangeEnd w:id="623"/>
        <w:r w:rsidR="00174A33" w:rsidDel="006C7897">
          <w:rPr>
            <w:rStyle w:val="CommentReference"/>
            <w:rFonts w:ascii="Times New Roman" w:hAnsi="Times New Roman"/>
            <w:b w:val="0"/>
          </w:rPr>
          <w:commentReference w:id="623"/>
        </w:r>
      </w:del>
    </w:p>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25" w:author="Thompson, Jenny" w:date="2019-12-02T22:23:00Z">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357"/>
        <w:gridCol w:w="3599"/>
        <w:gridCol w:w="1620"/>
        <w:gridCol w:w="1709"/>
        <w:tblGridChange w:id="626">
          <w:tblGrid>
            <w:gridCol w:w="20"/>
            <w:gridCol w:w="2337"/>
            <w:gridCol w:w="20"/>
            <w:gridCol w:w="3579"/>
            <w:gridCol w:w="20"/>
            <w:gridCol w:w="1600"/>
            <w:gridCol w:w="20"/>
            <w:gridCol w:w="1689"/>
            <w:gridCol w:w="20"/>
          </w:tblGrid>
        </w:tblGridChange>
      </w:tblGrid>
      <w:tr w:rsidR="00264E1C" w:rsidDel="006C7897" w14:paraId="36A74C3A" w14:textId="3EB6BADB" w:rsidTr="00056BB5">
        <w:trPr>
          <w:tblHeader/>
          <w:del w:id="627" w:author="Luke Duncan" w:date="2019-12-16T09:18:00Z"/>
          <w:trPrChange w:id="628" w:author="Thompson, Jenny" w:date="2019-12-02T22:23:00Z">
            <w:trPr>
              <w:gridBefore w:val="1"/>
              <w:wAfter w:w="70" w:type="dxa"/>
              <w:tblHeader/>
            </w:trPr>
          </w:trPrChange>
        </w:trPr>
        <w:tc>
          <w:tcPr>
            <w:tcW w:w="2357" w:type="dxa"/>
            <w:tcBorders>
              <w:top w:val="single" w:sz="4" w:space="0" w:color="auto"/>
              <w:left w:val="single" w:sz="4" w:space="0" w:color="auto"/>
              <w:bottom w:val="single" w:sz="4" w:space="0" w:color="auto"/>
              <w:right w:val="single" w:sz="4" w:space="0" w:color="auto"/>
            </w:tcBorders>
            <w:shd w:val="pct15" w:color="auto" w:fill="FFFFFF"/>
            <w:hideMark/>
            <w:tcPrChange w:id="629"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228EF750" w14:textId="0724CBCF" w:rsidR="00264E1C" w:rsidDel="006C7897" w:rsidRDefault="00264E1C">
            <w:pPr>
              <w:pStyle w:val="TableEntryHeader"/>
              <w:rPr>
                <w:del w:id="630" w:author="Luke Duncan" w:date="2019-12-16T09:18:00Z"/>
              </w:rPr>
            </w:pPr>
            <w:del w:id="631" w:author="Luke Duncan" w:date="2019-12-16T09:18:00Z">
              <w:r w:rsidDel="006C7897">
                <w:delText>Metadata Element</w:delText>
              </w:r>
            </w:del>
          </w:p>
        </w:tc>
        <w:tc>
          <w:tcPr>
            <w:tcW w:w="3599" w:type="dxa"/>
            <w:tcBorders>
              <w:top w:val="single" w:sz="4" w:space="0" w:color="auto"/>
              <w:left w:val="single" w:sz="4" w:space="0" w:color="auto"/>
              <w:bottom w:val="single" w:sz="4" w:space="0" w:color="auto"/>
              <w:right w:val="single" w:sz="4" w:space="0" w:color="auto"/>
            </w:tcBorders>
            <w:shd w:val="pct15" w:color="auto" w:fill="FFFFFF"/>
            <w:hideMark/>
            <w:tcPrChange w:id="632"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1B279EC" w14:textId="3123C4A5" w:rsidR="00264E1C" w:rsidDel="006C7897" w:rsidRDefault="00264E1C">
            <w:pPr>
              <w:pStyle w:val="TableEntryHeader"/>
              <w:rPr>
                <w:del w:id="633" w:author="Luke Duncan" w:date="2019-12-16T09:18:00Z"/>
              </w:rPr>
            </w:pPr>
            <w:del w:id="634" w:author="Luke Duncan" w:date="2019-12-16T09:18:00Z">
              <w:r w:rsidDel="006C7897">
                <w:delText>Description</w:delText>
              </w:r>
            </w:del>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Change w:id="635"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16FC45FA" w14:textId="3FF9C88B" w:rsidR="00264E1C" w:rsidDel="006C7897" w:rsidRDefault="00264E1C">
            <w:pPr>
              <w:pStyle w:val="TableEntryHeader"/>
              <w:rPr>
                <w:del w:id="636" w:author="Luke Duncan" w:date="2019-12-16T09:18:00Z"/>
              </w:rPr>
            </w:pPr>
            <w:del w:id="637" w:author="Luke Duncan" w:date="2019-12-16T09:18:00Z">
              <w:r w:rsidDel="006C7897">
                <w:delText>Optionality</w:delText>
              </w:r>
            </w:del>
          </w:p>
        </w:tc>
        <w:tc>
          <w:tcPr>
            <w:tcW w:w="1709" w:type="dxa"/>
            <w:tcBorders>
              <w:top w:val="single" w:sz="4" w:space="0" w:color="auto"/>
              <w:left w:val="single" w:sz="4" w:space="0" w:color="auto"/>
              <w:bottom w:val="single" w:sz="4" w:space="0" w:color="auto"/>
              <w:right w:val="single" w:sz="4" w:space="0" w:color="auto"/>
            </w:tcBorders>
            <w:shd w:val="pct15" w:color="auto" w:fill="FFFFFF"/>
            <w:hideMark/>
            <w:tcPrChange w:id="638"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pct15" w:color="auto" w:fill="FFFFFF"/>
                <w:hideMark/>
              </w:tcPr>
            </w:tcPrChange>
          </w:tcPr>
          <w:p w14:paraId="6715493B" w14:textId="4F385236" w:rsidR="00264E1C" w:rsidDel="006C7897" w:rsidRDefault="00264E1C">
            <w:pPr>
              <w:pStyle w:val="TableEntryHeader"/>
              <w:rPr>
                <w:del w:id="639" w:author="Luke Duncan" w:date="2019-12-16T09:18:00Z"/>
              </w:rPr>
            </w:pPr>
            <w:del w:id="640" w:author="Luke Duncan" w:date="2019-12-16T09:18:00Z">
              <w:r w:rsidDel="006C7897">
                <w:delText>Selection Criteria for Transactions</w:delText>
              </w:r>
            </w:del>
          </w:p>
        </w:tc>
      </w:tr>
      <w:tr w:rsidR="00264E1C" w:rsidDel="006C7897" w14:paraId="48A32F65" w14:textId="33302D6E" w:rsidTr="00056BB5">
        <w:trPr>
          <w:cantSplit/>
          <w:del w:id="641" w:author="Luke Duncan" w:date="2019-12-16T09:18:00Z"/>
          <w:trPrChange w:id="64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4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242735" w14:textId="2ECACD9D" w:rsidR="00264E1C" w:rsidDel="006C7897" w:rsidRDefault="00264E1C">
            <w:pPr>
              <w:pStyle w:val="TableEntry"/>
              <w:rPr>
                <w:del w:id="644" w:author="Luke Duncan" w:date="2019-12-16T09:18:00Z"/>
              </w:rPr>
            </w:pPr>
            <w:del w:id="645" w:author="Luke Duncan" w:date="2019-12-16T09:18:00Z">
              <w:r w:rsidDel="006C7897">
                <w:delText xml:space="preserve">Id </w:delText>
              </w:r>
            </w:del>
          </w:p>
        </w:tc>
        <w:tc>
          <w:tcPr>
            <w:tcW w:w="3599" w:type="dxa"/>
            <w:tcBorders>
              <w:top w:val="single" w:sz="4" w:space="0" w:color="auto"/>
              <w:left w:val="single" w:sz="4" w:space="0" w:color="auto"/>
              <w:bottom w:val="single" w:sz="4" w:space="0" w:color="auto"/>
              <w:right w:val="single" w:sz="4" w:space="0" w:color="auto"/>
            </w:tcBorders>
            <w:hideMark/>
            <w:tcPrChange w:id="64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50109CD" w14:textId="4508C845" w:rsidR="00264E1C" w:rsidDel="006C7897" w:rsidRDefault="00264E1C">
            <w:pPr>
              <w:pStyle w:val="TableEntry"/>
              <w:rPr>
                <w:del w:id="647" w:author="Luke Duncan" w:date="2019-12-16T09:18:00Z"/>
              </w:rPr>
            </w:pPr>
            <w:del w:id="648" w:author="Luke Duncan" w:date="2019-12-16T09:18:00Z">
              <w:r w:rsidDel="006C7897">
                <w:delText xml:space="preserve">This is the unique identifier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649"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53E1C661" w14:textId="498E61DE" w:rsidR="00264E1C" w:rsidDel="006C7897" w:rsidRDefault="00264E1C">
            <w:pPr>
              <w:pStyle w:val="TableEntry"/>
              <w:rPr>
                <w:del w:id="650" w:author="Luke Duncan" w:date="2019-12-16T09:18:00Z"/>
              </w:rPr>
            </w:pPr>
            <w:del w:id="651"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52"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78446F7" w14:textId="13C978E9" w:rsidR="00264E1C" w:rsidDel="006C7897" w:rsidRDefault="001F257A">
            <w:pPr>
              <w:pStyle w:val="TableEntry"/>
              <w:rPr>
                <w:del w:id="653" w:author="Luke Duncan" w:date="2019-12-16T09:18:00Z"/>
                <w:highlight w:val="yellow"/>
              </w:rPr>
            </w:pPr>
            <w:del w:id="654" w:author="Luke Duncan" w:date="2019-12-16T09:18:00Z">
              <w:r w:rsidDel="006C7897">
                <w:delText>ITI-XX</w:delText>
              </w:r>
            </w:del>
          </w:p>
        </w:tc>
      </w:tr>
      <w:tr w:rsidR="00264E1C" w:rsidDel="006C7897" w14:paraId="2111DE59" w14:textId="6239FB1C" w:rsidTr="00056BB5">
        <w:trPr>
          <w:cantSplit/>
          <w:del w:id="655" w:author="Luke Duncan" w:date="2019-12-16T09:18:00Z"/>
          <w:trPrChange w:id="65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57"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75E2257" w14:textId="22DCF2E6" w:rsidR="00264E1C" w:rsidDel="006C7897" w:rsidRDefault="00264E1C">
            <w:pPr>
              <w:pStyle w:val="TableEntry"/>
              <w:rPr>
                <w:del w:id="658" w:author="Luke Duncan" w:date="2019-12-16T09:18:00Z"/>
              </w:rPr>
            </w:pPr>
            <w:del w:id="659" w:author="Luke Duncan" w:date="2019-12-16T09:18:00Z">
              <w:r w:rsidDel="006C7897">
                <w:delText xml:space="preserve">DisplayName </w:delText>
              </w:r>
            </w:del>
          </w:p>
        </w:tc>
        <w:tc>
          <w:tcPr>
            <w:tcW w:w="3599" w:type="dxa"/>
            <w:tcBorders>
              <w:top w:val="single" w:sz="4" w:space="0" w:color="auto"/>
              <w:left w:val="single" w:sz="4" w:space="0" w:color="auto"/>
              <w:bottom w:val="single" w:sz="4" w:space="0" w:color="auto"/>
              <w:right w:val="single" w:sz="4" w:space="0" w:color="auto"/>
            </w:tcBorders>
            <w:hideMark/>
            <w:tcPrChange w:id="660"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158259E" w14:textId="0AF56035" w:rsidR="00264E1C" w:rsidDel="006C7897" w:rsidRDefault="00264E1C">
            <w:pPr>
              <w:pStyle w:val="TableEntry"/>
              <w:rPr>
                <w:del w:id="661" w:author="Luke Duncan" w:date="2019-12-16T09:18:00Z"/>
              </w:rPr>
            </w:pPr>
            <w:del w:id="662" w:author="Luke Duncan" w:date="2019-12-16T09:18:00Z">
              <w:r w:rsidDel="006C7897">
                <w:delText xml:space="preserve">This is the name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663"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DA7F937" w14:textId="64356F5B" w:rsidR="00264E1C" w:rsidDel="006C7897" w:rsidRDefault="00264E1C">
            <w:pPr>
              <w:pStyle w:val="TableEntry"/>
              <w:rPr>
                <w:del w:id="664" w:author="Luke Duncan" w:date="2019-12-16T09:18:00Z"/>
              </w:rPr>
            </w:pPr>
            <w:del w:id="665"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6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106C26" w14:textId="54B5EC60" w:rsidR="00264E1C" w:rsidDel="006C7897" w:rsidRDefault="00CD5012">
            <w:pPr>
              <w:pStyle w:val="TableEntry"/>
              <w:rPr>
                <w:del w:id="667" w:author="Luke Duncan" w:date="2019-12-16T09:18:00Z"/>
              </w:rPr>
            </w:pPr>
            <w:del w:id="668" w:author="Luke Duncan" w:date="2019-12-16T09:18:00Z">
              <w:r w:rsidDel="006C7897">
                <w:delText>-</w:delText>
              </w:r>
            </w:del>
          </w:p>
        </w:tc>
      </w:tr>
      <w:tr w:rsidR="00264E1C" w:rsidDel="006C7897" w14:paraId="519E2569" w14:textId="71F66722" w:rsidTr="00056BB5">
        <w:trPr>
          <w:cantSplit/>
          <w:del w:id="669" w:author="Luke Duncan" w:date="2019-12-16T09:18:00Z"/>
          <w:trPrChange w:id="6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71"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58BCF6D" w14:textId="2E4E2C0F" w:rsidR="00264E1C" w:rsidDel="006C7897" w:rsidRDefault="00264E1C">
            <w:pPr>
              <w:pStyle w:val="TableEntry"/>
              <w:rPr>
                <w:del w:id="672" w:author="Luke Duncan" w:date="2019-12-16T09:18:00Z"/>
              </w:rPr>
            </w:pPr>
            <w:del w:id="673" w:author="Luke Duncan" w:date="2019-12-16T09:18:00Z">
              <w:r w:rsidDel="006C7897">
                <w:delText xml:space="preserve">Source </w:delText>
              </w:r>
            </w:del>
          </w:p>
        </w:tc>
        <w:tc>
          <w:tcPr>
            <w:tcW w:w="3599" w:type="dxa"/>
            <w:tcBorders>
              <w:top w:val="single" w:sz="4" w:space="0" w:color="auto"/>
              <w:left w:val="single" w:sz="4" w:space="0" w:color="auto"/>
              <w:bottom w:val="single" w:sz="4" w:space="0" w:color="auto"/>
              <w:right w:val="single" w:sz="4" w:space="0" w:color="auto"/>
            </w:tcBorders>
            <w:hideMark/>
            <w:tcPrChange w:id="67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1FA1734C" w14:textId="1334E8E9" w:rsidR="00264E1C" w:rsidDel="006C7897" w:rsidRDefault="00264E1C">
            <w:pPr>
              <w:pStyle w:val="TableEntry"/>
              <w:rPr>
                <w:del w:id="675" w:author="Luke Duncan" w:date="2019-12-16T09:18:00Z"/>
              </w:rPr>
            </w:pPr>
            <w:del w:id="676" w:author="Luke Duncan" w:date="2019-12-16T09:18:00Z">
              <w:r w:rsidDel="006C7897">
                <w:delText xml:space="preserve">This is the source of the value set, identifying the originator or publisher of the information </w:delText>
              </w:r>
            </w:del>
          </w:p>
        </w:tc>
        <w:tc>
          <w:tcPr>
            <w:tcW w:w="1620" w:type="dxa"/>
            <w:tcBorders>
              <w:top w:val="single" w:sz="4" w:space="0" w:color="auto"/>
              <w:left w:val="single" w:sz="4" w:space="0" w:color="auto"/>
              <w:bottom w:val="single" w:sz="4" w:space="0" w:color="auto"/>
              <w:right w:val="single" w:sz="4" w:space="0" w:color="auto"/>
            </w:tcBorders>
            <w:hideMark/>
            <w:tcPrChange w:id="67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0FD0F744" w14:textId="4B3C070F" w:rsidR="00264E1C" w:rsidDel="006C7897" w:rsidRDefault="00264E1C">
            <w:pPr>
              <w:pStyle w:val="TableEntry"/>
              <w:rPr>
                <w:del w:id="678" w:author="Luke Duncan" w:date="2019-12-16T09:18:00Z"/>
              </w:rPr>
            </w:pPr>
            <w:del w:id="679"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680"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EAA9836" w14:textId="4A9930EA" w:rsidR="00264E1C" w:rsidDel="006C7897" w:rsidRDefault="00CD5012">
            <w:pPr>
              <w:pStyle w:val="TableEntry"/>
              <w:rPr>
                <w:del w:id="681" w:author="Luke Duncan" w:date="2019-12-16T09:18:00Z"/>
              </w:rPr>
            </w:pPr>
            <w:del w:id="682" w:author="Luke Duncan" w:date="2019-12-16T09:18:00Z">
              <w:r w:rsidDel="006C7897">
                <w:delText>-</w:delText>
              </w:r>
            </w:del>
          </w:p>
        </w:tc>
      </w:tr>
      <w:tr w:rsidR="00264E1C" w:rsidDel="006C7897" w14:paraId="302E2573" w14:textId="0360A031" w:rsidTr="00056BB5">
        <w:trPr>
          <w:cantSplit/>
          <w:del w:id="683" w:author="Luke Duncan" w:date="2019-12-16T09:18:00Z"/>
          <w:trPrChange w:id="68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8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B0E0629" w14:textId="5B56EC78" w:rsidR="00264E1C" w:rsidDel="006C7897" w:rsidRDefault="00264E1C">
            <w:pPr>
              <w:pStyle w:val="TableEntry"/>
              <w:rPr>
                <w:del w:id="686" w:author="Luke Duncan" w:date="2019-12-16T09:18:00Z"/>
              </w:rPr>
            </w:pPr>
            <w:del w:id="687" w:author="Luke Duncan" w:date="2019-12-16T09:18:00Z">
              <w:r w:rsidDel="006C7897">
                <w:delText xml:space="preserve">Purpose </w:delText>
              </w:r>
            </w:del>
          </w:p>
        </w:tc>
        <w:tc>
          <w:tcPr>
            <w:tcW w:w="3599" w:type="dxa"/>
            <w:tcBorders>
              <w:top w:val="single" w:sz="4" w:space="0" w:color="auto"/>
              <w:left w:val="single" w:sz="4" w:space="0" w:color="auto"/>
              <w:bottom w:val="single" w:sz="4" w:space="0" w:color="auto"/>
              <w:right w:val="single" w:sz="4" w:space="0" w:color="auto"/>
            </w:tcBorders>
            <w:hideMark/>
            <w:tcPrChange w:id="688"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40F24A5" w14:textId="04389529" w:rsidR="00264E1C" w:rsidDel="006C7897" w:rsidRDefault="00264E1C">
            <w:pPr>
              <w:pStyle w:val="TableEntry"/>
              <w:rPr>
                <w:del w:id="689" w:author="Luke Duncan" w:date="2019-12-16T09:18:00Z"/>
              </w:rPr>
            </w:pPr>
            <w:del w:id="690" w:author="Luke Duncan" w:date="2019-12-16T09:18:00Z">
              <w:r w:rsidDel="006C7897">
                <w:delText xml:space="preserve">Brief description about the general purpose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691"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3FD87EF" w14:textId="7BFBFF81" w:rsidR="00264E1C" w:rsidDel="006C7897" w:rsidRDefault="00264E1C">
            <w:pPr>
              <w:pStyle w:val="TableEntry"/>
              <w:rPr>
                <w:del w:id="692" w:author="Luke Duncan" w:date="2019-12-16T09:18:00Z"/>
              </w:rPr>
            </w:pPr>
            <w:del w:id="693"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694"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054CC4A" w14:textId="64BEB633" w:rsidR="00264E1C" w:rsidDel="006C7897" w:rsidRDefault="00CD5012">
            <w:pPr>
              <w:pStyle w:val="TableEntry"/>
              <w:rPr>
                <w:del w:id="695" w:author="Luke Duncan" w:date="2019-12-16T09:18:00Z"/>
              </w:rPr>
            </w:pPr>
            <w:del w:id="696" w:author="Luke Duncan" w:date="2019-12-16T09:18:00Z">
              <w:r w:rsidDel="006C7897">
                <w:delText>-</w:delText>
              </w:r>
            </w:del>
          </w:p>
        </w:tc>
      </w:tr>
      <w:tr w:rsidR="00264E1C" w:rsidDel="006C7897" w14:paraId="2A2F212A" w14:textId="45E8B31E" w:rsidTr="00056BB5">
        <w:trPr>
          <w:cantSplit/>
          <w:del w:id="697" w:author="Luke Duncan" w:date="2019-12-16T09:18:00Z"/>
          <w:trPrChange w:id="69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699"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55F7C33" w14:textId="4849D11A" w:rsidR="00264E1C" w:rsidDel="006C7897" w:rsidRDefault="00264E1C">
            <w:pPr>
              <w:pStyle w:val="TableEntry"/>
              <w:rPr>
                <w:del w:id="700" w:author="Luke Duncan" w:date="2019-12-16T09:18:00Z"/>
              </w:rPr>
            </w:pPr>
            <w:del w:id="701" w:author="Luke Duncan" w:date="2019-12-16T09:18:00Z">
              <w:r w:rsidDel="006C7897">
                <w:delText xml:space="preserve">Definition </w:delText>
              </w:r>
            </w:del>
          </w:p>
        </w:tc>
        <w:tc>
          <w:tcPr>
            <w:tcW w:w="3599" w:type="dxa"/>
            <w:tcBorders>
              <w:top w:val="single" w:sz="4" w:space="0" w:color="auto"/>
              <w:left w:val="single" w:sz="4" w:space="0" w:color="auto"/>
              <w:bottom w:val="single" w:sz="4" w:space="0" w:color="auto"/>
              <w:right w:val="single" w:sz="4" w:space="0" w:color="auto"/>
            </w:tcBorders>
            <w:hideMark/>
            <w:tcPrChange w:id="702"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B2C9F0B" w14:textId="1DE8B143" w:rsidR="00264E1C" w:rsidDel="006C7897" w:rsidRDefault="00264E1C">
            <w:pPr>
              <w:pStyle w:val="TableEntry"/>
              <w:rPr>
                <w:del w:id="703" w:author="Luke Duncan" w:date="2019-12-16T09:18:00Z"/>
              </w:rPr>
            </w:pPr>
            <w:del w:id="704" w:author="Luke Duncan" w:date="2019-12-16T09:18:00Z">
              <w:r w:rsidDel="006C7897">
                <w:delText xml:space="preserve">A text definition describing how concepts in the value set were selected </w:delText>
              </w:r>
            </w:del>
          </w:p>
        </w:tc>
        <w:tc>
          <w:tcPr>
            <w:tcW w:w="1620" w:type="dxa"/>
            <w:tcBorders>
              <w:top w:val="single" w:sz="4" w:space="0" w:color="auto"/>
              <w:left w:val="single" w:sz="4" w:space="0" w:color="auto"/>
              <w:bottom w:val="single" w:sz="4" w:space="0" w:color="auto"/>
              <w:right w:val="single" w:sz="4" w:space="0" w:color="auto"/>
            </w:tcBorders>
            <w:hideMark/>
            <w:tcPrChange w:id="70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9DE6634" w14:textId="2946F54E" w:rsidR="00264E1C" w:rsidDel="006C7897" w:rsidRDefault="00264E1C">
            <w:pPr>
              <w:pStyle w:val="TableEntry"/>
              <w:rPr>
                <w:del w:id="706" w:author="Luke Duncan" w:date="2019-12-16T09:18:00Z"/>
              </w:rPr>
            </w:pPr>
            <w:del w:id="707"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0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403A072" w14:textId="2AEC4A3C" w:rsidR="00264E1C" w:rsidDel="006C7897" w:rsidRDefault="00CD5012">
            <w:pPr>
              <w:pStyle w:val="TableEntry"/>
              <w:rPr>
                <w:del w:id="709" w:author="Luke Duncan" w:date="2019-12-16T09:18:00Z"/>
              </w:rPr>
            </w:pPr>
            <w:del w:id="710" w:author="Luke Duncan" w:date="2019-12-16T09:18:00Z">
              <w:r w:rsidDel="006C7897">
                <w:delText>-</w:delText>
              </w:r>
            </w:del>
          </w:p>
        </w:tc>
      </w:tr>
      <w:tr w:rsidR="00264E1C" w:rsidDel="006C7897" w14:paraId="70C746D1" w14:textId="633A8890" w:rsidTr="00056BB5">
        <w:trPr>
          <w:cantSplit/>
          <w:del w:id="711" w:author="Luke Duncan" w:date="2019-12-16T09:18:00Z"/>
          <w:trPrChange w:id="71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1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6D180360" w14:textId="404AA85E" w:rsidR="00264E1C" w:rsidDel="006C7897" w:rsidRDefault="00264E1C">
            <w:pPr>
              <w:pStyle w:val="TableEntry"/>
              <w:rPr>
                <w:del w:id="714" w:author="Luke Duncan" w:date="2019-12-16T09:18:00Z"/>
              </w:rPr>
            </w:pPr>
            <w:del w:id="715" w:author="Luke Duncan" w:date="2019-12-16T09:18:00Z">
              <w:r w:rsidDel="006C7897">
                <w:delText>Source URI</w:delText>
              </w:r>
            </w:del>
          </w:p>
        </w:tc>
        <w:tc>
          <w:tcPr>
            <w:tcW w:w="3599" w:type="dxa"/>
            <w:tcBorders>
              <w:top w:val="single" w:sz="4" w:space="0" w:color="auto"/>
              <w:left w:val="single" w:sz="4" w:space="0" w:color="auto"/>
              <w:bottom w:val="single" w:sz="4" w:space="0" w:color="auto"/>
              <w:right w:val="single" w:sz="4" w:space="0" w:color="auto"/>
            </w:tcBorders>
            <w:hideMark/>
            <w:tcPrChange w:id="71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D465FC7" w14:textId="732CC80B" w:rsidR="00264E1C" w:rsidDel="006C7897" w:rsidRDefault="00264E1C">
            <w:pPr>
              <w:pStyle w:val="TableEntry"/>
              <w:rPr>
                <w:del w:id="717" w:author="Luke Duncan" w:date="2019-12-16T09:18:00Z"/>
              </w:rPr>
            </w:pPr>
            <w:del w:id="718" w:author="Luke Duncan" w:date="2019-12-16T09:18:00Z">
              <w:r w:rsidDel="006C7897">
                <w:delText>Most sources also have a URL or document URI that provides further details regarding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719"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FD53055" w14:textId="517CF09E" w:rsidR="00264E1C" w:rsidDel="006C7897" w:rsidRDefault="00264E1C">
            <w:pPr>
              <w:pStyle w:val="TableEntry"/>
              <w:rPr>
                <w:del w:id="720" w:author="Luke Duncan" w:date="2019-12-16T09:18:00Z"/>
              </w:rPr>
            </w:pPr>
            <w:del w:id="721"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22"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50ABFAF4" w14:textId="2B1517B0" w:rsidR="00264E1C" w:rsidDel="006C7897" w:rsidRDefault="00264E1C">
            <w:pPr>
              <w:pStyle w:val="TableEntry"/>
              <w:rPr>
                <w:del w:id="723" w:author="Luke Duncan" w:date="2019-12-16T09:18:00Z"/>
              </w:rPr>
            </w:pPr>
            <w:del w:id="724" w:author="Luke Duncan" w:date="2019-12-16T09:18:00Z">
              <w:r w:rsidDel="006C7897">
                <w:delText>-</w:delText>
              </w:r>
            </w:del>
          </w:p>
        </w:tc>
      </w:tr>
      <w:tr w:rsidR="00264E1C" w:rsidDel="006C7897" w14:paraId="73F917B4" w14:textId="5DEBD039" w:rsidTr="00056BB5">
        <w:trPr>
          <w:cantSplit/>
          <w:del w:id="725" w:author="Luke Duncan" w:date="2019-12-16T09:18:00Z"/>
          <w:trPrChange w:id="72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27"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27F4BA83" w14:textId="2B4DDBF2" w:rsidR="00264E1C" w:rsidDel="006C7897" w:rsidRDefault="00264E1C">
            <w:pPr>
              <w:pStyle w:val="TableEntry"/>
              <w:rPr>
                <w:del w:id="728" w:author="Luke Duncan" w:date="2019-12-16T09:18:00Z"/>
              </w:rPr>
            </w:pPr>
            <w:del w:id="729" w:author="Luke Duncan" w:date="2019-12-16T09:18:00Z">
              <w:r w:rsidDel="006C7897">
                <w:delText xml:space="preserve">Version </w:delText>
              </w:r>
            </w:del>
          </w:p>
        </w:tc>
        <w:tc>
          <w:tcPr>
            <w:tcW w:w="3599" w:type="dxa"/>
            <w:tcBorders>
              <w:top w:val="single" w:sz="4" w:space="0" w:color="auto"/>
              <w:left w:val="single" w:sz="4" w:space="0" w:color="auto"/>
              <w:bottom w:val="single" w:sz="4" w:space="0" w:color="auto"/>
              <w:right w:val="single" w:sz="4" w:space="0" w:color="auto"/>
            </w:tcBorders>
            <w:hideMark/>
            <w:tcPrChange w:id="730"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72A3ED5B" w14:textId="20FAB505" w:rsidR="00264E1C" w:rsidDel="006C7897" w:rsidRDefault="00264E1C">
            <w:pPr>
              <w:pStyle w:val="TableEntry"/>
              <w:rPr>
                <w:del w:id="731" w:author="Luke Duncan" w:date="2019-12-16T09:18:00Z"/>
              </w:rPr>
            </w:pPr>
            <w:del w:id="732" w:author="Luke Duncan" w:date="2019-12-16T09:18:00Z">
              <w:r w:rsidDel="006C7897">
                <w:delText>A string identifying the specific version of the value set.</w:delText>
              </w:r>
            </w:del>
          </w:p>
        </w:tc>
        <w:tc>
          <w:tcPr>
            <w:tcW w:w="1620" w:type="dxa"/>
            <w:tcBorders>
              <w:top w:val="single" w:sz="4" w:space="0" w:color="auto"/>
              <w:left w:val="single" w:sz="4" w:space="0" w:color="auto"/>
              <w:bottom w:val="single" w:sz="4" w:space="0" w:color="auto"/>
              <w:right w:val="single" w:sz="4" w:space="0" w:color="auto"/>
            </w:tcBorders>
            <w:hideMark/>
            <w:tcPrChange w:id="733"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5D5BDFD" w14:textId="7699E680" w:rsidR="00264E1C" w:rsidDel="006C7897" w:rsidRDefault="00264E1C">
            <w:pPr>
              <w:pStyle w:val="TableEntry"/>
              <w:rPr>
                <w:del w:id="734" w:author="Luke Duncan" w:date="2019-12-16T09:18:00Z"/>
              </w:rPr>
            </w:pPr>
            <w:del w:id="735"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3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3E64530" w14:textId="1272EC9C" w:rsidR="00264E1C" w:rsidDel="006C7897" w:rsidRDefault="001F257A">
            <w:pPr>
              <w:pStyle w:val="TableEntry"/>
              <w:rPr>
                <w:del w:id="737" w:author="Luke Duncan" w:date="2019-12-16T09:18:00Z"/>
              </w:rPr>
            </w:pPr>
            <w:del w:id="738" w:author="Luke Duncan" w:date="2019-12-16T09:18:00Z">
              <w:r w:rsidDel="006C7897">
                <w:delText>ITI-XX</w:delText>
              </w:r>
            </w:del>
          </w:p>
        </w:tc>
      </w:tr>
      <w:tr w:rsidR="00264E1C" w:rsidDel="006C7897" w14:paraId="2DEFA5A5" w14:textId="35D753B5" w:rsidTr="00056BB5">
        <w:trPr>
          <w:cantSplit/>
          <w:del w:id="739" w:author="Luke Duncan" w:date="2019-12-16T09:18:00Z"/>
          <w:trPrChange w:id="74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41"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60F495B" w14:textId="2547729A" w:rsidR="00264E1C" w:rsidDel="006C7897" w:rsidRDefault="00264E1C">
            <w:pPr>
              <w:pStyle w:val="TableEntry"/>
              <w:rPr>
                <w:del w:id="742" w:author="Luke Duncan" w:date="2019-12-16T09:18:00Z"/>
              </w:rPr>
            </w:pPr>
            <w:del w:id="743" w:author="Luke Duncan" w:date="2019-12-16T09:18:00Z">
              <w:r w:rsidDel="006C7897">
                <w:delText xml:space="preserve">Status </w:delText>
              </w:r>
            </w:del>
          </w:p>
        </w:tc>
        <w:tc>
          <w:tcPr>
            <w:tcW w:w="3599" w:type="dxa"/>
            <w:tcBorders>
              <w:top w:val="single" w:sz="4" w:space="0" w:color="auto"/>
              <w:left w:val="single" w:sz="4" w:space="0" w:color="auto"/>
              <w:bottom w:val="single" w:sz="4" w:space="0" w:color="auto"/>
              <w:right w:val="single" w:sz="4" w:space="0" w:color="auto"/>
            </w:tcBorders>
            <w:hideMark/>
            <w:tcPrChange w:id="74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037DF05E" w14:textId="5CF95F17" w:rsidR="00264E1C" w:rsidDel="006C7897" w:rsidRDefault="00264E1C">
            <w:pPr>
              <w:pStyle w:val="TableEntry"/>
              <w:rPr>
                <w:del w:id="745" w:author="Luke Duncan" w:date="2019-12-16T09:18:00Z"/>
              </w:rPr>
            </w:pPr>
            <w:del w:id="746" w:author="Luke Duncan" w:date="2019-12-16T09:18:00Z">
              <w:r w:rsidDel="006C7897">
                <w:delText>Active, Inactive, local extensions</w:delText>
              </w:r>
            </w:del>
          </w:p>
        </w:tc>
        <w:tc>
          <w:tcPr>
            <w:tcW w:w="1620" w:type="dxa"/>
            <w:tcBorders>
              <w:top w:val="single" w:sz="4" w:space="0" w:color="auto"/>
              <w:left w:val="single" w:sz="4" w:space="0" w:color="auto"/>
              <w:bottom w:val="single" w:sz="4" w:space="0" w:color="auto"/>
              <w:right w:val="single" w:sz="4" w:space="0" w:color="auto"/>
            </w:tcBorders>
            <w:hideMark/>
            <w:tcPrChange w:id="74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17B047E" w14:textId="57CBFC1C" w:rsidR="00264E1C" w:rsidDel="006C7897" w:rsidRDefault="00264E1C">
            <w:pPr>
              <w:pStyle w:val="TableEntry"/>
              <w:rPr>
                <w:del w:id="748" w:author="Luke Duncan" w:date="2019-12-16T09:18:00Z"/>
              </w:rPr>
            </w:pPr>
            <w:del w:id="749"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50"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37680E0C" w14:textId="068BA220" w:rsidR="00264E1C" w:rsidDel="006C7897" w:rsidRDefault="00264E1C">
            <w:pPr>
              <w:pStyle w:val="TableEntry"/>
              <w:rPr>
                <w:del w:id="751" w:author="Luke Duncan" w:date="2019-12-16T09:18:00Z"/>
              </w:rPr>
            </w:pPr>
            <w:del w:id="752" w:author="Luke Duncan" w:date="2019-12-16T09:18:00Z">
              <w:r w:rsidDel="006C7897">
                <w:delText>-</w:delText>
              </w:r>
            </w:del>
          </w:p>
        </w:tc>
      </w:tr>
      <w:tr w:rsidR="00264E1C" w:rsidDel="006C7897" w14:paraId="61ED167A" w14:textId="2160AAF0" w:rsidTr="00056BB5">
        <w:trPr>
          <w:cantSplit/>
          <w:del w:id="753" w:author="Luke Duncan" w:date="2019-12-16T09:18:00Z"/>
          <w:trPrChange w:id="75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5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DB28920" w14:textId="1149EC2A" w:rsidR="00264E1C" w:rsidDel="006C7897" w:rsidRDefault="00264E1C">
            <w:pPr>
              <w:pStyle w:val="TableEntry"/>
              <w:rPr>
                <w:del w:id="756" w:author="Luke Duncan" w:date="2019-12-16T09:18:00Z"/>
              </w:rPr>
            </w:pPr>
            <w:del w:id="757" w:author="Luke Duncan" w:date="2019-12-16T09:18:00Z">
              <w:r w:rsidDel="006C7897">
                <w:delText>Type</w:delText>
              </w:r>
            </w:del>
          </w:p>
        </w:tc>
        <w:tc>
          <w:tcPr>
            <w:tcW w:w="3599" w:type="dxa"/>
            <w:tcBorders>
              <w:top w:val="single" w:sz="4" w:space="0" w:color="auto"/>
              <w:left w:val="single" w:sz="4" w:space="0" w:color="auto"/>
              <w:bottom w:val="single" w:sz="4" w:space="0" w:color="auto"/>
              <w:right w:val="single" w:sz="4" w:space="0" w:color="auto"/>
            </w:tcBorders>
            <w:hideMark/>
            <w:tcPrChange w:id="758"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54376D4" w14:textId="7D00F05A" w:rsidR="00264E1C" w:rsidDel="006C7897" w:rsidRDefault="00264E1C">
            <w:pPr>
              <w:pStyle w:val="TableEntry"/>
              <w:rPr>
                <w:del w:id="759" w:author="Luke Duncan" w:date="2019-12-16T09:18:00Z"/>
              </w:rPr>
            </w:pPr>
            <w:del w:id="760" w:author="Luke Duncan" w:date="2019-12-16T09:18:00Z">
              <w:r w:rsidDel="006C7897">
                <w:delText>This describes the type of the value set:</w:delText>
              </w:r>
            </w:del>
          </w:p>
          <w:p w14:paraId="28327391" w14:textId="4AEBD0D0" w:rsidR="00264E1C" w:rsidDel="006C7897" w:rsidRDefault="00264E1C" w:rsidP="00264E1C">
            <w:pPr>
              <w:pStyle w:val="TableEntry"/>
              <w:numPr>
                <w:ilvl w:val="0"/>
                <w:numId w:val="26"/>
              </w:numPr>
              <w:rPr>
                <w:del w:id="761" w:author="Luke Duncan" w:date="2019-12-16T09:18:00Z"/>
              </w:rPr>
            </w:pPr>
            <w:del w:id="762" w:author="Luke Duncan" w:date="2019-12-16T09:18:00Z">
              <w:r w:rsidDel="006C7897">
                <w:delText>Intensional,</w:delText>
              </w:r>
            </w:del>
          </w:p>
          <w:p w14:paraId="32883F45" w14:textId="201DF01E" w:rsidR="00264E1C" w:rsidDel="006C7897" w:rsidRDefault="00264E1C" w:rsidP="00264E1C">
            <w:pPr>
              <w:pStyle w:val="TableEntry"/>
              <w:numPr>
                <w:ilvl w:val="0"/>
                <w:numId w:val="26"/>
              </w:numPr>
              <w:rPr>
                <w:del w:id="763" w:author="Luke Duncan" w:date="2019-12-16T09:18:00Z"/>
              </w:rPr>
            </w:pPr>
            <w:del w:id="764" w:author="Luke Duncan" w:date="2019-12-16T09:18:00Z">
              <w:r w:rsidDel="006C7897">
                <w:delText>Extensional, or</w:delText>
              </w:r>
            </w:del>
          </w:p>
          <w:p w14:paraId="2FEFF962" w14:textId="5FCB2ACB" w:rsidR="00264E1C" w:rsidDel="006C7897" w:rsidRDefault="00264E1C" w:rsidP="00264E1C">
            <w:pPr>
              <w:pStyle w:val="TableEntry"/>
              <w:numPr>
                <w:ilvl w:val="0"/>
                <w:numId w:val="26"/>
              </w:numPr>
              <w:rPr>
                <w:del w:id="765" w:author="Luke Duncan" w:date="2019-12-16T09:18:00Z"/>
              </w:rPr>
            </w:pPr>
            <w:del w:id="766" w:author="Luke Duncan" w:date="2019-12-16T09:18:00Z">
              <w:r w:rsidDel="006C7897">
                <w:delText xml:space="preserve">Expanded </w:delText>
              </w:r>
            </w:del>
          </w:p>
          <w:p w14:paraId="243EEABD" w14:textId="75A43D5A" w:rsidR="00264E1C" w:rsidDel="006C7897" w:rsidRDefault="00264E1C">
            <w:pPr>
              <w:pStyle w:val="Note"/>
              <w:ind w:left="720"/>
              <w:rPr>
                <w:del w:id="767" w:author="Luke Duncan" w:date="2019-12-16T09:18:00Z"/>
              </w:rPr>
            </w:pPr>
            <w:del w:id="768" w:author="Luke Duncan" w:date="2019-12-16T09:18:00Z">
              <w:r w:rsidDel="006C7897">
                <w:delText xml:space="preserve">Note: </w:delText>
              </w:r>
              <w:r w:rsidDel="006C7897">
                <w:tab/>
                <w:delText>This is the type of the value set in the repository. Value set retrieval will return a value set expansion.</w:delText>
              </w:r>
            </w:del>
          </w:p>
        </w:tc>
        <w:tc>
          <w:tcPr>
            <w:tcW w:w="1620" w:type="dxa"/>
            <w:tcBorders>
              <w:top w:val="single" w:sz="4" w:space="0" w:color="auto"/>
              <w:left w:val="single" w:sz="4" w:space="0" w:color="auto"/>
              <w:bottom w:val="single" w:sz="4" w:space="0" w:color="auto"/>
              <w:right w:val="single" w:sz="4" w:space="0" w:color="auto"/>
            </w:tcBorders>
            <w:hideMark/>
            <w:tcPrChange w:id="769"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CC008BD" w14:textId="04081C2C" w:rsidR="00264E1C" w:rsidDel="006C7897" w:rsidRDefault="00264E1C">
            <w:pPr>
              <w:pStyle w:val="TableEntry"/>
              <w:rPr>
                <w:del w:id="770" w:author="Luke Duncan" w:date="2019-12-16T09:18:00Z"/>
              </w:rPr>
            </w:pPr>
            <w:del w:id="771" w:author="Luke Duncan" w:date="2019-12-16T09:18:00Z">
              <w:r w:rsidDel="006C7897">
                <w:delText>Mandatory</w:delText>
              </w:r>
            </w:del>
          </w:p>
        </w:tc>
        <w:tc>
          <w:tcPr>
            <w:tcW w:w="1709" w:type="dxa"/>
            <w:tcBorders>
              <w:top w:val="single" w:sz="4" w:space="0" w:color="auto"/>
              <w:left w:val="single" w:sz="4" w:space="0" w:color="auto"/>
              <w:bottom w:val="single" w:sz="4" w:space="0" w:color="auto"/>
              <w:right w:val="single" w:sz="4" w:space="0" w:color="auto"/>
            </w:tcBorders>
            <w:hideMark/>
            <w:tcPrChange w:id="772"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0E1BF75B" w14:textId="56FF760D" w:rsidR="00264E1C" w:rsidDel="006C7897" w:rsidRDefault="00264E1C">
            <w:pPr>
              <w:pStyle w:val="TableEntry"/>
              <w:rPr>
                <w:del w:id="773" w:author="Luke Duncan" w:date="2019-12-16T09:18:00Z"/>
              </w:rPr>
            </w:pPr>
            <w:del w:id="774" w:author="Luke Duncan" w:date="2019-12-16T09:18:00Z">
              <w:r w:rsidDel="006C7897">
                <w:delText>-</w:delText>
              </w:r>
            </w:del>
          </w:p>
        </w:tc>
      </w:tr>
      <w:tr w:rsidR="00264E1C" w:rsidDel="006C7897" w14:paraId="7D36CC66" w14:textId="5CCFFC42" w:rsidTr="00056BB5">
        <w:trPr>
          <w:cantSplit/>
          <w:del w:id="775" w:author="Luke Duncan" w:date="2019-12-16T09:18:00Z"/>
          <w:trPrChange w:id="77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77"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F843DE7" w14:textId="2176D964" w:rsidR="00264E1C" w:rsidDel="006C7897" w:rsidRDefault="00264E1C">
            <w:pPr>
              <w:pStyle w:val="TableEntry"/>
              <w:rPr>
                <w:del w:id="778" w:author="Luke Duncan" w:date="2019-12-16T09:18:00Z"/>
              </w:rPr>
            </w:pPr>
            <w:del w:id="779" w:author="Luke Duncan" w:date="2019-12-16T09:18:00Z">
              <w:r w:rsidDel="006C7897">
                <w:delText>Binding</w:delText>
              </w:r>
            </w:del>
          </w:p>
        </w:tc>
        <w:tc>
          <w:tcPr>
            <w:tcW w:w="3599" w:type="dxa"/>
            <w:tcBorders>
              <w:top w:val="single" w:sz="4" w:space="0" w:color="auto"/>
              <w:left w:val="single" w:sz="4" w:space="0" w:color="auto"/>
              <w:bottom w:val="single" w:sz="4" w:space="0" w:color="auto"/>
              <w:right w:val="single" w:sz="4" w:space="0" w:color="auto"/>
            </w:tcBorders>
            <w:hideMark/>
            <w:tcPrChange w:id="780"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F47C339" w14:textId="0003B31C" w:rsidR="00264E1C" w:rsidDel="006C7897" w:rsidRDefault="00264E1C">
            <w:pPr>
              <w:pStyle w:val="TableEntry"/>
              <w:rPr>
                <w:del w:id="781" w:author="Luke Duncan" w:date="2019-12-16T09:18:00Z"/>
              </w:rPr>
            </w:pPr>
            <w:del w:id="782" w:author="Luke Duncan" w:date="2019-12-16T09:18:00Z">
              <w:r w:rsidDel="006C7897">
                <w:delText>Static or Dynamic</w:delText>
              </w:r>
            </w:del>
          </w:p>
        </w:tc>
        <w:tc>
          <w:tcPr>
            <w:tcW w:w="1620" w:type="dxa"/>
            <w:tcBorders>
              <w:top w:val="single" w:sz="4" w:space="0" w:color="auto"/>
              <w:left w:val="single" w:sz="4" w:space="0" w:color="auto"/>
              <w:bottom w:val="single" w:sz="4" w:space="0" w:color="auto"/>
              <w:right w:val="single" w:sz="4" w:space="0" w:color="auto"/>
            </w:tcBorders>
            <w:hideMark/>
            <w:tcPrChange w:id="783"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1948A9" w14:textId="3D107115" w:rsidR="00264E1C" w:rsidDel="006C7897" w:rsidRDefault="00264E1C">
            <w:pPr>
              <w:pStyle w:val="TableEntry"/>
              <w:rPr>
                <w:del w:id="784" w:author="Luke Duncan" w:date="2019-12-16T09:18:00Z"/>
              </w:rPr>
            </w:pPr>
            <w:del w:id="785"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78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7805450C" w14:textId="33B25E14" w:rsidR="00264E1C" w:rsidDel="006C7897" w:rsidRDefault="00264E1C">
            <w:pPr>
              <w:pStyle w:val="TableEntry"/>
              <w:rPr>
                <w:del w:id="787" w:author="Luke Duncan" w:date="2019-12-16T09:18:00Z"/>
              </w:rPr>
            </w:pPr>
            <w:del w:id="788" w:author="Luke Duncan" w:date="2019-12-16T09:18:00Z">
              <w:r w:rsidDel="006C7897">
                <w:delText>-</w:delText>
              </w:r>
            </w:del>
          </w:p>
        </w:tc>
      </w:tr>
      <w:tr w:rsidR="00264E1C" w:rsidDel="006C7897" w14:paraId="08D0F8C3" w14:textId="79EE92CA" w:rsidTr="00056BB5">
        <w:trPr>
          <w:cantSplit/>
          <w:del w:id="789" w:author="Luke Duncan" w:date="2019-12-16T09:18:00Z"/>
          <w:trPrChange w:id="79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791"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A4C6CC0" w14:textId="422C103A" w:rsidR="00264E1C" w:rsidDel="006C7897" w:rsidRDefault="00264E1C">
            <w:pPr>
              <w:pStyle w:val="TableEntry"/>
              <w:rPr>
                <w:del w:id="792" w:author="Luke Duncan" w:date="2019-12-16T09:18:00Z"/>
              </w:rPr>
            </w:pPr>
            <w:del w:id="793" w:author="Luke Duncan" w:date="2019-12-16T09:18:00Z">
              <w:r w:rsidDel="006C7897">
                <w:delText xml:space="preserve">Effective Date </w:delText>
              </w:r>
            </w:del>
          </w:p>
        </w:tc>
        <w:tc>
          <w:tcPr>
            <w:tcW w:w="3599" w:type="dxa"/>
            <w:tcBorders>
              <w:top w:val="single" w:sz="4" w:space="0" w:color="auto"/>
              <w:left w:val="single" w:sz="4" w:space="0" w:color="auto"/>
              <w:bottom w:val="single" w:sz="4" w:space="0" w:color="auto"/>
              <w:right w:val="single" w:sz="4" w:space="0" w:color="auto"/>
            </w:tcBorders>
            <w:hideMark/>
            <w:tcPrChange w:id="794"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20F4D9CB" w14:textId="12C778B9" w:rsidR="00264E1C" w:rsidDel="006C7897" w:rsidRDefault="00264E1C">
            <w:pPr>
              <w:pStyle w:val="TableEntry"/>
              <w:rPr>
                <w:del w:id="795" w:author="Luke Duncan" w:date="2019-12-16T09:18:00Z"/>
              </w:rPr>
            </w:pPr>
            <w:del w:id="796" w:author="Luke Duncan" w:date="2019-12-16T09:18:00Z">
              <w:r w:rsidDel="006C7897">
                <w:delText xml:space="preserve">The date when the value set is expected to be effective </w:delText>
              </w:r>
            </w:del>
          </w:p>
        </w:tc>
        <w:tc>
          <w:tcPr>
            <w:tcW w:w="1620" w:type="dxa"/>
            <w:tcBorders>
              <w:top w:val="single" w:sz="4" w:space="0" w:color="auto"/>
              <w:left w:val="single" w:sz="4" w:space="0" w:color="auto"/>
              <w:bottom w:val="single" w:sz="4" w:space="0" w:color="auto"/>
              <w:right w:val="single" w:sz="4" w:space="0" w:color="auto"/>
            </w:tcBorders>
            <w:hideMark/>
            <w:tcPrChange w:id="797"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6C5404A1" w14:textId="035B5C04" w:rsidR="00264E1C" w:rsidDel="006C7897" w:rsidRDefault="00264E1C">
            <w:pPr>
              <w:pStyle w:val="TableEntry"/>
              <w:rPr>
                <w:del w:id="798" w:author="Luke Duncan" w:date="2019-12-16T09:18:00Z"/>
              </w:rPr>
            </w:pPr>
            <w:del w:id="799"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00"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E42840E" w14:textId="23B1E017" w:rsidR="00264E1C" w:rsidDel="006C7897" w:rsidRDefault="00CD5012">
            <w:pPr>
              <w:pStyle w:val="TableEntry"/>
              <w:rPr>
                <w:del w:id="801" w:author="Luke Duncan" w:date="2019-12-16T09:18:00Z"/>
              </w:rPr>
            </w:pPr>
            <w:del w:id="802" w:author="Luke Duncan" w:date="2019-12-16T09:18:00Z">
              <w:r w:rsidDel="006C7897">
                <w:delText>-</w:delText>
              </w:r>
            </w:del>
          </w:p>
        </w:tc>
      </w:tr>
      <w:tr w:rsidR="00264E1C" w:rsidDel="006C7897" w14:paraId="6823B563" w14:textId="6A8C00EC" w:rsidTr="00056BB5">
        <w:trPr>
          <w:cantSplit/>
          <w:del w:id="803" w:author="Luke Duncan" w:date="2019-12-16T09:18:00Z"/>
          <w:trPrChange w:id="80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05"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53E40510" w14:textId="336A7146" w:rsidR="00264E1C" w:rsidDel="006C7897" w:rsidRDefault="00264E1C">
            <w:pPr>
              <w:pStyle w:val="TableEntry"/>
              <w:rPr>
                <w:del w:id="806" w:author="Luke Duncan" w:date="2019-12-16T09:18:00Z"/>
              </w:rPr>
            </w:pPr>
            <w:del w:id="807" w:author="Luke Duncan" w:date="2019-12-16T09:18:00Z">
              <w:r w:rsidDel="006C7897">
                <w:delText xml:space="preserve">Expiration Date </w:delText>
              </w:r>
            </w:del>
          </w:p>
        </w:tc>
        <w:tc>
          <w:tcPr>
            <w:tcW w:w="3599" w:type="dxa"/>
            <w:tcBorders>
              <w:top w:val="single" w:sz="4" w:space="0" w:color="auto"/>
              <w:left w:val="single" w:sz="4" w:space="0" w:color="auto"/>
              <w:bottom w:val="single" w:sz="4" w:space="0" w:color="auto"/>
              <w:right w:val="single" w:sz="4" w:space="0" w:color="auto"/>
            </w:tcBorders>
            <w:hideMark/>
            <w:tcPrChange w:id="808"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DA327CD" w14:textId="2A003952" w:rsidR="00264E1C" w:rsidDel="006C7897" w:rsidRDefault="00264E1C">
            <w:pPr>
              <w:pStyle w:val="TableEntry"/>
              <w:rPr>
                <w:del w:id="809" w:author="Luke Duncan" w:date="2019-12-16T09:18:00Z"/>
              </w:rPr>
            </w:pPr>
            <w:del w:id="810" w:author="Luke Duncan" w:date="2019-12-16T09:18:00Z">
              <w:r w:rsidDel="006C7897">
                <w:delText xml:space="preserve">The date when the value set is no longer expected to be used </w:delText>
              </w:r>
            </w:del>
          </w:p>
        </w:tc>
        <w:tc>
          <w:tcPr>
            <w:tcW w:w="1620" w:type="dxa"/>
            <w:tcBorders>
              <w:top w:val="single" w:sz="4" w:space="0" w:color="auto"/>
              <w:left w:val="single" w:sz="4" w:space="0" w:color="auto"/>
              <w:bottom w:val="single" w:sz="4" w:space="0" w:color="auto"/>
              <w:right w:val="single" w:sz="4" w:space="0" w:color="auto"/>
            </w:tcBorders>
            <w:hideMark/>
            <w:tcPrChange w:id="811"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73AE061" w14:textId="582ADC23" w:rsidR="00264E1C" w:rsidDel="006C7897" w:rsidRDefault="00264E1C">
            <w:pPr>
              <w:pStyle w:val="TableEntry"/>
              <w:rPr>
                <w:del w:id="812" w:author="Luke Duncan" w:date="2019-12-16T09:18:00Z"/>
              </w:rPr>
            </w:pPr>
            <w:del w:id="813"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14"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8BEBB4A" w14:textId="21E1B290" w:rsidR="00264E1C" w:rsidDel="006C7897" w:rsidRDefault="00CD5012">
            <w:pPr>
              <w:pStyle w:val="TableEntry"/>
              <w:rPr>
                <w:del w:id="815" w:author="Luke Duncan" w:date="2019-12-16T09:18:00Z"/>
              </w:rPr>
            </w:pPr>
            <w:del w:id="816" w:author="Luke Duncan" w:date="2019-12-16T09:18:00Z">
              <w:r w:rsidDel="006C7897">
                <w:delText>-</w:delText>
              </w:r>
            </w:del>
          </w:p>
        </w:tc>
      </w:tr>
      <w:tr w:rsidR="00264E1C" w:rsidDel="006C7897" w14:paraId="5DEA4522" w14:textId="4CA66C15" w:rsidTr="00056BB5">
        <w:trPr>
          <w:cantSplit/>
          <w:del w:id="817" w:author="Luke Duncan" w:date="2019-12-16T09:18:00Z"/>
          <w:trPrChange w:id="81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19"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3CF276F3" w14:textId="2A7D1464" w:rsidR="00264E1C" w:rsidDel="006C7897" w:rsidRDefault="00264E1C">
            <w:pPr>
              <w:pStyle w:val="TableEntry"/>
              <w:rPr>
                <w:del w:id="820" w:author="Luke Duncan" w:date="2019-12-16T09:18:00Z"/>
              </w:rPr>
            </w:pPr>
            <w:del w:id="821" w:author="Luke Duncan" w:date="2019-12-16T09:18:00Z">
              <w:r w:rsidDel="006C7897">
                <w:delText>Creation Date</w:delText>
              </w:r>
            </w:del>
          </w:p>
        </w:tc>
        <w:tc>
          <w:tcPr>
            <w:tcW w:w="3599" w:type="dxa"/>
            <w:tcBorders>
              <w:top w:val="single" w:sz="4" w:space="0" w:color="auto"/>
              <w:left w:val="single" w:sz="4" w:space="0" w:color="auto"/>
              <w:bottom w:val="single" w:sz="4" w:space="0" w:color="auto"/>
              <w:right w:val="single" w:sz="4" w:space="0" w:color="auto"/>
            </w:tcBorders>
            <w:hideMark/>
            <w:tcPrChange w:id="822"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3CCA15E7" w14:textId="3406EB26" w:rsidR="00264E1C" w:rsidDel="006C7897" w:rsidRDefault="00264E1C">
            <w:pPr>
              <w:pStyle w:val="TableEntry"/>
              <w:rPr>
                <w:del w:id="823" w:author="Luke Duncan" w:date="2019-12-16T09:18:00Z"/>
              </w:rPr>
            </w:pPr>
            <w:del w:id="824" w:author="Luke Duncan" w:date="2019-12-16T09:18:00Z">
              <w:r w:rsidDel="006C7897">
                <w:delText xml:space="preserve">The date of creation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825"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2FB71FA7" w14:textId="7C43642B" w:rsidR="00264E1C" w:rsidDel="006C7897" w:rsidRDefault="00264E1C">
            <w:pPr>
              <w:pStyle w:val="TableEntry"/>
              <w:rPr>
                <w:del w:id="826" w:author="Luke Duncan" w:date="2019-12-16T09:18:00Z"/>
              </w:rPr>
            </w:pPr>
            <w:del w:id="827"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28"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1F461041" w14:textId="429797C6" w:rsidR="00264E1C" w:rsidDel="006C7897" w:rsidRDefault="00CD5012">
            <w:pPr>
              <w:pStyle w:val="TableEntry"/>
              <w:rPr>
                <w:del w:id="829" w:author="Luke Duncan" w:date="2019-12-16T09:18:00Z"/>
              </w:rPr>
            </w:pPr>
            <w:del w:id="830" w:author="Luke Duncan" w:date="2019-12-16T09:18:00Z">
              <w:r w:rsidDel="006C7897">
                <w:delText>-</w:delText>
              </w:r>
            </w:del>
          </w:p>
        </w:tc>
      </w:tr>
      <w:tr w:rsidR="00264E1C" w:rsidDel="006C7897" w14:paraId="1F81A223" w14:textId="08D9717C" w:rsidTr="00056BB5">
        <w:trPr>
          <w:cantSplit/>
          <w:del w:id="831" w:author="Luke Duncan" w:date="2019-12-16T09:18:00Z"/>
          <w:trPrChange w:id="83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33"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7F6B1A0A" w14:textId="716B6E09" w:rsidR="00264E1C" w:rsidDel="006C7897" w:rsidRDefault="00264E1C">
            <w:pPr>
              <w:pStyle w:val="TableEntry"/>
              <w:rPr>
                <w:del w:id="834" w:author="Luke Duncan" w:date="2019-12-16T09:18:00Z"/>
              </w:rPr>
            </w:pPr>
            <w:del w:id="835" w:author="Luke Duncan" w:date="2019-12-16T09:18:00Z">
              <w:r w:rsidDel="006C7897">
                <w:delText xml:space="preserve">Revision Date </w:delText>
              </w:r>
            </w:del>
          </w:p>
        </w:tc>
        <w:tc>
          <w:tcPr>
            <w:tcW w:w="3599" w:type="dxa"/>
            <w:tcBorders>
              <w:top w:val="single" w:sz="4" w:space="0" w:color="auto"/>
              <w:left w:val="single" w:sz="4" w:space="0" w:color="auto"/>
              <w:bottom w:val="single" w:sz="4" w:space="0" w:color="auto"/>
              <w:right w:val="single" w:sz="4" w:space="0" w:color="auto"/>
            </w:tcBorders>
            <w:hideMark/>
            <w:tcPrChange w:id="836"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4AD2F907" w14:textId="01179B54" w:rsidR="00264E1C" w:rsidDel="006C7897" w:rsidRDefault="00264E1C">
            <w:pPr>
              <w:pStyle w:val="TableEntry"/>
              <w:rPr>
                <w:del w:id="837" w:author="Luke Duncan" w:date="2019-12-16T09:18:00Z"/>
              </w:rPr>
            </w:pPr>
            <w:del w:id="838" w:author="Luke Duncan" w:date="2019-12-16T09:18:00Z">
              <w:r w:rsidDel="006C7897">
                <w:delText xml:space="preserve">The date of revision of the value set </w:delText>
              </w:r>
            </w:del>
          </w:p>
        </w:tc>
        <w:tc>
          <w:tcPr>
            <w:tcW w:w="1620" w:type="dxa"/>
            <w:tcBorders>
              <w:top w:val="single" w:sz="4" w:space="0" w:color="auto"/>
              <w:left w:val="single" w:sz="4" w:space="0" w:color="auto"/>
              <w:bottom w:val="single" w:sz="4" w:space="0" w:color="auto"/>
              <w:right w:val="single" w:sz="4" w:space="0" w:color="auto"/>
            </w:tcBorders>
            <w:hideMark/>
            <w:tcPrChange w:id="839"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1AA86414" w14:textId="208F4CB3" w:rsidR="00264E1C" w:rsidDel="006C7897" w:rsidRDefault="00264E1C">
            <w:pPr>
              <w:pStyle w:val="TableEntry"/>
              <w:rPr>
                <w:del w:id="840" w:author="Luke Duncan" w:date="2019-12-16T09:18:00Z"/>
              </w:rPr>
            </w:pPr>
            <w:del w:id="841"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42"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49140145" w14:textId="6AF6604E" w:rsidR="00264E1C" w:rsidDel="006C7897" w:rsidRDefault="00CD5012">
            <w:pPr>
              <w:pStyle w:val="TableEntry"/>
              <w:rPr>
                <w:del w:id="843" w:author="Luke Duncan" w:date="2019-12-16T09:18:00Z"/>
              </w:rPr>
            </w:pPr>
            <w:del w:id="844" w:author="Luke Duncan" w:date="2019-12-16T09:18:00Z">
              <w:r w:rsidDel="006C7897">
                <w:delText>-</w:delText>
              </w:r>
            </w:del>
          </w:p>
        </w:tc>
      </w:tr>
      <w:tr w:rsidR="00264E1C" w:rsidDel="006C7897" w14:paraId="64130557" w14:textId="013363CD" w:rsidTr="00056BB5">
        <w:trPr>
          <w:cantSplit/>
          <w:del w:id="845" w:author="Luke Duncan" w:date="2019-12-16T09:18:00Z"/>
          <w:trPrChange w:id="8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hideMark/>
            <w:tcPrChange w:id="847" w:author="Thompson, Jenny" w:date="2019-12-02T22:23:00Z">
              <w:tcPr>
                <w:tcW w:w="2357" w:type="dxa"/>
                <w:gridSpan w:val="2"/>
                <w:tcBorders>
                  <w:top w:val="single" w:sz="4" w:space="0" w:color="auto"/>
                  <w:left w:val="single" w:sz="4" w:space="0" w:color="auto"/>
                  <w:bottom w:val="single" w:sz="4" w:space="0" w:color="auto"/>
                  <w:right w:val="single" w:sz="4" w:space="0" w:color="auto"/>
                </w:tcBorders>
                <w:hideMark/>
              </w:tcPr>
            </w:tcPrChange>
          </w:tcPr>
          <w:p w14:paraId="4B35EC09" w14:textId="6454C75A" w:rsidR="00264E1C" w:rsidDel="006C7897" w:rsidRDefault="00264E1C">
            <w:pPr>
              <w:pStyle w:val="TableEntry"/>
              <w:rPr>
                <w:del w:id="848" w:author="Luke Duncan" w:date="2019-12-16T09:18:00Z"/>
              </w:rPr>
            </w:pPr>
            <w:del w:id="849" w:author="Luke Duncan" w:date="2019-12-16T09:18:00Z">
              <w:r w:rsidDel="006C7897">
                <w:delText>Groups</w:delText>
              </w:r>
            </w:del>
          </w:p>
        </w:tc>
        <w:tc>
          <w:tcPr>
            <w:tcW w:w="3599" w:type="dxa"/>
            <w:tcBorders>
              <w:top w:val="single" w:sz="4" w:space="0" w:color="auto"/>
              <w:left w:val="single" w:sz="4" w:space="0" w:color="auto"/>
              <w:bottom w:val="single" w:sz="4" w:space="0" w:color="auto"/>
              <w:right w:val="single" w:sz="4" w:space="0" w:color="auto"/>
            </w:tcBorders>
            <w:hideMark/>
            <w:tcPrChange w:id="850" w:author="Thompson, Jenny" w:date="2019-12-02T22:23:00Z">
              <w:tcPr>
                <w:tcW w:w="3599" w:type="dxa"/>
                <w:gridSpan w:val="2"/>
                <w:tcBorders>
                  <w:top w:val="single" w:sz="4" w:space="0" w:color="auto"/>
                  <w:left w:val="single" w:sz="4" w:space="0" w:color="auto"/>
                  <w:bottom w:val="single" w:sz="4" w:space="0" w:color="auto"/>
                  <w:right w:val="single" w:sz="4" w:space="0" w:color="auto"/>
                </w:tcBorders>
                <w:hideMark/>
              </w:tcPr>
            </w:tcPrChange>
          </w:tcPr>
          <w:p w14:paraId="6EACEE82" w14:textId="01B48A10" w:rsidR="00264E1C" w:rsidDel="006C7897" w:rsidRDefault="00264E1C">
            <w:pPr>
              <w:pStyle w:val="TableEntry"/>
              <w:rPr>
                <w:del w:id="851" w:author="Luke Duncan" w:date="2019-12-16T09:18:00Z"/>
              </w:rPr>
            </w:pPr>
            <w:del w:id="852" w:author="Luke Duncan" w:date="2019-12-16T09:18:00Z">
              <w:r w:rsidDel="006C7897">
                <w:delText>The identifiers and keywords of the groups that include this value set. A group may also have a</w:delText>
              </w:r>
              <w:r w:rsidR="00CD5012" w:rsidDel="006C7897">
                <w:delText xml:space="preserve"> Unique Value Set ID</w:delText>
              </w:r>
              <w:r w:rsidDel="006C7897">
                <w:delText xml:space="preserve"> assigned.</w:delText>
              </w:r>
            </w:del>
          </w:p>
        </w:tc>
        <w:tc>
          <w:tcPr>
            <w:tcW w:w="1620" w:type="dxa"/>
            <w:tcBorders>
              <w:top w:val="single" w:sz="4" w:space="0" w:color="auto"/>
              <w:left w:val="single" w:sz="4" w:space="0" w:color="auto"/>
              <w:bottom w:val="single" w:sz="4" w:space="0" w:color="auto"/>
              <w:right w:val="single" w:sz="4" w:space="0" w:color="auto"/>
            </w:tcBorders>
            <w:hideMark/>
            <w:tcPrChange w:id="853" w:author="Thompson, Jenny" w:date="2019-12-02T22:23:00Z">
              <w:tcPr>
                <w:tcW w:w="1620" w:type="dxa"/>
                <w:gridSpan w:val="2"/>
                <w:tcBorders>
                  <w:top w:val="single" w:sz="4" w:space="0" w:color="auto"/>
                  <w:left w:val="single" w:sz="4" w:space="0" w:color="auto"/>
                  <w:bottom w:val="single" w:sz="4" w:space="0" w:color="auto"/>
                  <w:right w:val="single" w:sz="4" w:space="0" w:color="auto"/>
                </w:tcBorders>
                <w:hideMark/>
              </w:tcPr>
            </w:tcPrChange>
          </w:tcPr>
          <w:p w14:paraId="7B46D7E0" w14:textId="45004B24" w:rsidR="00264E1C" w:rsidDel="006C7897" w:rsidRDefault="00264E1C">
            <w:pPr>
              <w:pStyle w:val="TableEntry"/>
              <w:rPr>
                <w:del w:id="854" w:author="Luke Duncan" w:date="2019-12-16T09:18:00Z"/>
              </w:rPr>
            </w:pPr>
            <w:del w:id="855" w:author="Luke Duncan" w:date="2019-12-16T09:18:00Z">
              <w:r w:rsidDel="006C7897">
                <w:delText>Optional</w:delText>
              </w:r>
            </w:del>
          </w:p>
        </w:tc>
        <w:tc>
          <w:tcPr>
            <w:tcW w:w="1709" w:type="dxa"/>
            <w:tcBorders>
              <w:top w:val="single" w:sz="4" w:space="0" w:color="auto"/>
              <w:left w:val="single" w:sz="4" w:space="0" w:color="auto"/>
              <w:bottom w:val="single" w:sz="4" w:space="0" w:color="auto"/>
              <w:right w:val="single" w:sz="4" w:space="0" w:color="auto"/>
            </w:tcBorders>
            <w:hideMark/>
            <w:tcPrChange w:id="856" w:author="Thompson, Jenny" w:date="2019-12-02T22:23:00Z">
              <w:tcPr>
                <w:tcW w:w="1709" w:type="dxa"/>
                <w:gridSpan w:val="2"/>
                <w:tcBorders>
                  <w:top w:val="single" w:sz="4" w:space="0" w:color="auto"/>
                  <w:left w:val="single" w:sz="4" w:space="0" w:color="auto"/>
                  <w:bottom w:val="single" w:sz="4" w:space="0" w:color="auto"/>
                  <w:right w:val="single" w:sz="4" w:space="0" w:color="auto"/>
                </w:tcBorders>
                <w:hideMark/>
              </w:tcPr>
            </w:tcPrChange>
          </w:tcPr>
          <w:p w14:paraId="67D4A6E1" w14:textId="374F8879" w:rsidR="00264E1C" w:rsidDel="006C7897" w:rsidRDefault="00264E1C">
            <w:pPr>
              <w:pStyle w:val="TableEntry"/>
              <w:rPr>
                <w:del w:id="857" w:author="Luke Duncan" w:date="2019-12-16T09:18:00Z"/>
              </w:rPr>
            </w:pPr>
          </w:p>
        </w:tc>
      </w:tr>
      <w:tr w:rsidR="00E429B9" w:rsidDel="006C7897" w14:paraId="011390A8" w14:textId="7719A71D" w:rsidTr="00056BB5">
        <w:trPr>
          <w:cantSplit/>
          <w:del w:id="858" w:author="Luke Duncan" w:date="2019-12-16T09:18:00Z"/>
          <w:trPrChange w:id="859"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60" w:author="Thompson, Jenny" w:date="2019-12-02T22:23:00Z">
              <w:tcPr>
                <w:tcW w:w="235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51FEFDAB" w14:textId="2B885AC8" w:rsidR="00E429B9" w:rsidDel="006C7897" w:rsidRDefault="00E429B9" w:rsidP="00E429B9">
            <w:pPr>
              <w:pStyle w:val="TableEntry"/>
              <w:rPr>
                <w:del w:id="861" w:author="Luke Duncan" w:date="2019-12-16T09:18:00Z"/>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62" w:author="Thompson, Jenny" w:date="2019-12-02T22:23:00Z">
              <w:tcPr>
                <w:tcW w:w="359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3E565972" w14:textId="290F840C" w:rsidR="00E429B9" w:rsidDel="006C7897" w:rsidRDefault="00E429B9" w:rsidP="00E429B9">
            <w:pPr>
              <w:pStyle w:val="TableEntry"/>
              <w:rPr>
                <w:del w:id="863" w:author="Luke Duncan" w:date="2019-12-16T09:18:00Z"/>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64" w:author="Thompson, Jenny" w:date="2019-12-02T22:23:00Z">
              <w:tcPr>
                <w:tcW w:w="1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11B23977" w14:textId="53499A16" w:rsidR="00E429B9" w:rsidDel="006C7897" w:rsidRDefault="00E429B9" w:rsidP="00E429B9">
            <w:pPr>
              <w:pStyle w:val="TableEntry"/>
              <w:rPr>
                <w:del w:id="865" w:author="Luke Duncan" w:date="2019-12-16T09:18:00Z"/>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866" w:author="Thompson, Jenny" w:date="2019-12-02T22:23:00Z">
              <w:tcPr>
                <w:tcW w:w="170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tcPrChange>
          </w:tcPr>
          <w:p w14:paraId="7D5355E8" w14:textId="49A91865" w:rsidR="00E429B9" w:rsidRPr="00A02ADB" w:rsidDel="006C7897" w:rsidRDefault="00E429B9" w:rsidP="00E429B9">
            <w:pPr>
              <w:pStyle w:val="TableEntry"/>
              <w:rPr>
                <w:del w:id="867" w:author="Luke Duncan" w:date="2019-12-16T09:18:00Z"/>
                <w:i/>
                <w:iCs/>
              </w:rPr>
            </w:pPr>
          </w:p>
        </w:tc>
      </w:tr>
      <w:tr w:rsidR="00E429B9" w:rsidDel="006C7897" w14:paraId="01329569" w14:textId="32F0204D" w:rsidTr="00056BB5">
        <w:trPr>
          <w:cantSplit/>
          <w:ins w:id="868" w:author="Thompson, Jenny" w:date="2019-11-13T13:15:00Z"/>
          <w:del w:id="869" w:author="Luke Duncan" w:date="2019-12-16T09:18:00Z"/>
          <w:trPrChange w:id="8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7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A66E00" w14:textId="1187A94E" w:rsidR="00E429B9" w:rsidRPr="00E429B9" w:rsidDel="006C7897" w:rsidRDefault="00E429B9" w:rsidP="00E429B9">
            <w:pPr>
              <w:pStyle w:val="TableEntry"/>
              <w:spacing w:before="0" w:after="0"/>
              <w:rPr>
                <w:ins w:id="872" w:author="Thompson, Jenny" w:date="2019-11-13T13:15:00Z"/>
                <w:del w:id="873" w:author="Luke Duncan" w:date="2019-12-16T09:18:00Z"/>
                <w:szCs w:val="18"/>
              </w:rPr>
            </w:pPr>
            <w:ins w:id="874" w:author="Thompson, Jenny" w:date="2019-11-13T13:15:00Z">
              <w:del w:id="875"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876"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5D6D815" w14:textId="20F77EDD" w:rsidR="00E429B9" w:rsidRPr="00E429B9" w:rsidDel="006C7897" w:rsidRDefault="00E429B9" w:rsidP="00E429B9">
            <w:pPr>
              <w:pStyle w:val="TableEntry"/>
              <w:spacing w:before="0" w:after="0"/>
              <w:rPr>
                <w:ins w:id="877" w:author="Thompson, Jenny" w:date="2019-11-13T13:15:00Z"/>
                <w:del w:id="878" w:author="Luke Duncan" w:date="2019-12-16T09:18:00Z"/>
                <w:szCs w:val="18"/>
              </w:rPr>
            </w:pPr>
            <w:ins w:id="879" w:author="Thompson, Jenny" w:date="2019-11-13T13:15:00Z">
              <w:del w:id="880" w:author="Luke Duncan" w:date="2019-12-16T09:18:00Z">
                <w:r w:rsidRPr="00E429B9" w:rsidDel="006C7897">
                  <w:rPr>
                    <w:color w:val="000000"/>
                    <w:szCs w:val="18"/>
                  </w:rPr>
                  <w:delText>A set of codes drawn from one or more code systems</w:delText>
                </w:r>
              </w:del>
            </w:ins>
          </w:p>
        </w:tc>
        <w:tc>
          <w:tcPr>
            <w:tcW w:w="1620" w:type="dxa"/>
            <w:tcBorders>
              <w:top w:val="single" w:sz="4" w:space="0" w:color="auto"/>
              <w:left w:val="single" w:sz="4" w:space="0" w:color="auto"/>
              <w:bottom w:val="single" w:sz="4" w:space="0" w:color="auto"/>
              <w:right w:val="single" w:sz="4" w:space="0" w:color="auto"/>
            </w:tcBorders>
            <w:tcPrChange w:id="88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2C858E" w14:textId="51CAA53F" w:rsidR="00E429B9" w:rsidRPr="00E429B9" w:rsidDel="006C7897" w:rsidRDefault="00E429B9" w:rsidP="00E429B9">
            <w:pPr>
              <w:pStyle w:val="TableEntry"/>
              <w:spacing w:before="0" w:after="0"/>
              <w:rPr>
                <w:ins w:id="882" w:author="Thompson, Jenny" w:date="2019-11-13T13:15:00Z"/>
                <w:del w:id="883"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884"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0C7008" w14:textId="66324E3B" w:rsidR="00E429B9" w:rsidRPr="00E429B9" w:rsidDel="006C7897" w:rsidRDefault="00E429B9" w:rsidP="00E429B9">
            <w:pPr>
              <w:pStyle w:val="TableEntry"/>
              <w:spacing w:before="0" w:after="0"/>
              <w:rPr>
                <w:ins w:id="885" w:author="Thompson, Jenny" w:date="2019-11-13T13:15:00Z"/>
                <w:del w:id="886" w:author="Luke Duncan" w:date="2019-12-16T09:18:00Z"/>
                <w:szCs w:val="18"/>
              </w:rPr>
            </w:pPr>
          </w:p>
        </w:tc>
      </w:tr>
      <w:tr w:rsidR="00E429B9" w:rsidDel="006C7897" w14:paraId="3B37C87A" w14:textId="4FA0318A" w:rsidTr="00056BB5">
        <w:trPr>
          <w:cantSplit/>
          <w:del w:id="887" w:author="Luke Duncan" w:date="2019-12-16T09:18:00Z"/>
          <w:trPrChange w:id="88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88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5694CBA" w14:textId="4113EEE8" w:rsidR="00E429B9" w:rsidRPr="00E429B9" w:rsidDel="006C7897" w:rsidRDefault="00E429B9" w:rsidP="00E429B9">
            <w:pPr>
              <w:pStyle w:val="TableEntry"/>
              <w:spacing w:before="0" w:after="0"/>
              <w:rPr>
                <w:del w:id="890"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8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B13591" w14:textId="6ECEB3B0" w:rsidR="00E429B9" w:rsidRPr="00E429B9" w:rsidDel="006C7897" w:rsidRDefault="00E429B9" w:rsidP="00E429B9">
            <w:pPr>
              <w:pStyle w:val="TableEntry"/>
              <w:spacing w:before="0" w:after="0"/>
              <w:rPr>
                <w:del w:id="892" w:author="Luke Duncan" w:date="2019-12-16T09:18:00Z"/>
                <w:color w:val="000000"/>
                <w:szCs w:val="18"/>
              </w:rPr>
            </w:pPr>
            <w:ins w:id="893" w:author="Thompson, Jenny" w:date="2019-11-13T13:15:00Z">
              <w:del w:id="894" w:author="Luke Duncan" w:date="2019-12-16T09:18:00Z">
                <w:r w:rsidRPr="00E429B9" w:rsidDel="006C7897">
                  <w:rPr>
                    <w:color w:val="000000"/>
                    <w:szCs w:val="18"/>
                  </w:rPr>
                  <w:delText>+ Warning: Name should be usable as an identifier for the module by machine processing applications such as code generation</w:delText>
                </w:r>
              </w:del>
            </w:ins>
          </w:p>
        </w:tc>
        <w:tc>
          <w:tcPr>
            <w:tcW w:w="1620" w:type="dxa"/>
            <w:tcBorders>
              <w:top w:val="single" w:sz="4" w:space="0" w:color="auto"/>
              <w:left w:val="single" w:sz="4" w:space="0" w:color="auto"/>
              <w:bottom w:val="single" w:sz="4" w:space="0" w:color="auto"/>
              <w:right w:val="single" w:sz="4" w:space="0" w:color="auto"/>
            </w:tcBorders>
            <w:tcPrChange w:id="89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60C5C8" w14:textId="0AD06618" w:rsidR="00E429B9" w:rsidRPr="00E429B9" w:rsidDel="006C7897" w:rsidRDefault="00E429B9" w:rsidP="00E429B9">
            <w:pPr>
              <w:pStyle w:val="TableEntry"/>
              <w:spacing w:before="0" w:after="0"/>
              <w:rPr>
                <w:del w:id="896"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89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B9055C9" w14:textId="77E963A2" w:rsidR="00E429B9" w:rsidRPr="00E429B9" w:rsidDel="006C7897" w:rsidRDefault="00E429B9" w:rsidP="00E429B9">
            <w:pPr>
              <w:pStyle w:val="TableEntry"/>
              <w:spacing w:before="0" w:after="0"/>
              <w:rPr>
                <w:del w:id="898" w:author="Luke Duncan" w:date="2019-12-16T09:18:00Z"/>
                <w:color w:val="000000"/>
                <w:szCs w:val="18"/>
              </w:rPr>
            </w:pPr>
          </w:p>
        </w:tc>
      </w:tr>
      <w:tr w:rsidR="00E429B9" w:rsidDel="006C7897" w14:paraId="426ED0A5" w14:textId="2301C866" w:rsidTr="00056BB5">
        <w:trPr>
          <w:cantSplit/>
          <w:del w:id="899" w:author="Luke Duncan" w:date="2019-12-16T09:18:00Z"/>
          <w:trPrChange w:id="90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0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C7EAE5" w14:textId="4F99665B" w:rsidR="00E429B9" w:rsidRPr="00E429B9" w:rsidDel="006C7897" w:rsidRDefault="00E429B9" w:rsidP="00E429B9">
            <w:pPr>
              <w:pStyle w:val="TableEntry"/>
              <w:spacing w:before="0" w:after="0"/>
              <w:rPr>
                <w:del w:id="902"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90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8B3A4C" w14:textId="60F21B81" w:rsidR="00E429B9" w:rsidRPr="00E429B9" w:rsidDel="006C7897" w:rsidRDefault="00E429B9" w:rsidP="00E429B9">
            <w:pPr>
              <w:pStyle w:val="TableEntry"/>
              <w:spacing w:before="0" w:after="0"/>
              <w:rPr>
                <w:del w:id="904" w:author="Luke Duncan" w:date="2019-12-16T09:18:00Z"/>
                <w:color w:val="000000"/>
                <w:szCs w:val="18"/>
              </w:rPr>
            </w:pPr>
            <w:ins w:id="905" w:author="Thompson, Jenny" w:date="2019-11-13T13:15:00Z">
              <w:del w:id="906" w:author="Luke Duncan" w:date="2019-12-16T09:18:00Z">
                <w:r w:rsidRPr="00E429B9"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tcPrChange w:id="90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94826B1" w14:textId="43160A97" w:rsidR="00E429B9" w:rsidRPr="00E429B9" w:rsidDel="006C7897" w:rsidRDefault="00E429B9" w:rsidP="00E429B9">
            <w:pPr>
              <w:pStyle w:val="TableEntry"/>
              <w:spacing w:before="0" w:after="0"/>
              <w:rPr>
                <w:del w:id="908"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90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00106CF" w14:textId="3FA11DD2" w:rsidR="00E429B9" w:rsidRPr="00E429B9" w:rsidDel="006C7897" w:rsidRDefault="00E429B9" w:rsidP="00E429B9">
            <w:pPr>
              <w:pStyle w:val="TableEntry"/>
              <w:spacing w:before="0" w:after="0"/>
              <w:rPr>
                <w:del w:id="910" w:author="Luke Duncan" w:date="2019-12-16T09:18:00Z"/>
                <w:color w:val="000000"/>
                <w:szCs w:val="18"/>
              </w:rPr>
            </w:pPr>
          </w:p>
        </w:tc>
      </w:tr>
      <w:tr w:rsidR="00E429B9" w:rsidDel="006C7897" w14:paraId="1F98CEF5" w14:textId="77A73CEF" w:rsidTr="00056BB5">
        <w:trPr>
          <w:cantSplit/>
          <w:del w:id="911" w:author="Luke Duncan" w:date="2019-12-16T09:18:00Z"/>
          <w:trPrChange w:id="91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1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5C1511" w14:textId="22EC8E1F" w:rsidR="00E429B9" w:rsidRPr="00E429B9" w:rsidDel="006C7897" w:rsidRDefault="00E429B9" w:rsidP="00E429B9">
            <w:pPr>
              <w:pStyle w:val="TableEntry"/>
              <w:spacing w:before="0" w:after="0"/>
              <w:rPr>
                <w:del w:id="914" w:author="Luke Duncan" w:date="2019-12-16T09:18:00Z"/>
                <w:color w:val="000000"/>
                <w:szCs w:val="18"/>
              </w:rPr>
            </w:pPr>
            <w:ins w:id="915" w:author="Thompson, Jenny" w:date="2019-11-13T13:15:00Z">
              <w:del w:id="916" w:author="Luke Duncan" w:date="2019-12-16T09:18:00Z">
                <w:r w:rsidRPr="00E429B9" w:rsidDel="006C7897">
                  <w:rPr>
                    <w:color w:val="000000"/>
                    <w:szCs w:val="18"/>
                  </w:rPr>
                  <w:delText>url</w:delText>
                </w:r>
              </w:del>
            </w:ins>
          </w:p>
        </w:tc>
        <w:tc>
          <w:tcPr>
            <w:tcW w:w="3599" w:type="dxa"/>
            <w:tcBorders>
              <w:top w:val="single" w:sz="4" w:space="0" w:color="auto"/>
              <w:left w:val="single" w:sz="4" w:space="0" w:color="auto"/>
              <w:bottom w:val="single" w:sz="4" w:space="0" w:color="auto"/>
              <w:right w:val="single" w:sz="4" w:space="0" w:color="auto"/>
            </w:tcBorders>
            <w:tcPrChange w:id="91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FA11EC5" w14:textId="07902965" w:rsidR="00E429B9" w:rsidRPr="00E429B9" w:rsidDel="006C7897" w:rsidRDefault="00E429B9" w:rsidP="00E429B9">
            <w:pPr>
              <w:pStyle w:val="TableEntry"/>
              <w:spacing w:before="0" w:after="0"/>
              <w:rPr>
                <w:del w:id="918" w:author="Luke Duncan" w:date="2019-12-16T09:18:00Z"/>
                <w:color w:val="000000"/>
                <w:szCs w:val="18"/>
              </w:rPr>
            </w:pPr>
            <w:ins w:id="919" w:author="Thompson, Jenny" w:date="2019-11-13T13:15:00Z">
              <w:del w:id="920" w:author="Luke Duncan" w:date="2019-12-16T09:18:00Z">
                <w:r w:rsidRPr="00E429B9" w:rsidDel="006C7897">
                  <w:rPr>
                    <w:color w:val="000000"/>
                    <w:szCs w:val="18"/>
                  </w:rPr>
                  <w:delText>Canonical identifier for this value set, represented as a URI (globally unique)</w:delText>
                </w:r>
              </w:del>
            </w:ins>
          </w:p>
        </w:tc>
        <w:tc>
          <w:tcPr>
            <w:tcW w:w="1620" w:type="dxa"/>
            <w:tcBorders>
              <w:top w:val="single" w:sz="4" w:space="0" w:color="auto"/>
              <w:left w:val="single" w:sz="4" w:space="0" w:color="auto"/>
              <w:bottom w:val="single" w:sz="4" w:space="0" w:color="auto"/>
              <w:right w:val="single" w:sz="4" w:space="0" w:color="auto"/>
            </w:tcBorders>
            <w:tcPrChange w:id="92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3262D21" w14:textId="4090B7F2" w:rsidR="00E429B9" w:rsidRPr="00E429B9" w:rsidDel="006C7897" w:rsidRDefault="00E429B9" w:rsidP="00E429B9">
            <w:pPr>
              <w:pStyle w:val="TableEntry"/>
              <w:spacing w:before="0" w:after="0"/>
              <w:rPr>
                <w:del w:id="922" w:author="Luke Duncan" w:date="2019-12-16T09:18:00Z"/>
                <w:szCs w:val="18"/>
              </w:rPr>
            </w:pPr>
          </w:p>
        </w:tc>
        <w:tc>
          <w:tcPr>
            <w:tcW w:w="1709" w:type="dxa"/>
            <w:tcBorders>
              <w:top w:val="single" w:sz="4" w:space="0" w:color="auto"/>
              <w:left w:val="single" w:sz="4" w:space="0" w:color="auto"/>
              <w:bottom w:val="single" w:sz="4" w:space="0" w:color="auto"/>
              <w:right w:val="single" w:sz="4" w:space="0" w:color="auto"/>
            </w:tcBorders>
            <w:tcPrChange w:id="92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A9E225A" w14:textId="65DA02B8" w:rsidR="00E429B9" w:rsidRPr="00E429B9" w:rsidDel="006C7897" w:rsidRDefault="00E429B9" w:rsidP="00E429B9">
            <w:pPr>
              <w:pStyle w:val="TableEntry"/>
              <w:spacing w:before="0" w:after="0"/>
              <w:rPr>
                <w:del w:id="924" w:author="Luke Duncan" w:date="2019-12-16T09:18:00Z"/>
                <w:color w:val="000000"/>
                <w:szCs w:val="18"/>
              </w:rPr>
            </w:pPr>
            <w:commentRangeStart w:id="925"/>
            <w:ins w:id="926" w:author="Thompson, Jenny" w:date="2019-11-13T13:15:00Z">
              <w:del w:id="927" w:author="Luke Duncan" w:date="2019-12-16T09:18:00Z">
                <w:r w:rsidRPr="00E429B9" w:rsidDel="006C7897">
                  <w:rPr>
                    <w:color w:val="000000"/>
                    <w:szCs w:val="18"/>
                  </w:rPr>
                  <w:delText>0..1</w:delText>
                </w:r>
              </w:del>
            </w:ins>
            <w:commentRangeEnd w:id="925"/>
            <w:del w:id="928" w:author="Luke Duncan" w:date="2019-12-16T09:18:00Z">
              <w:r w:rsidR="00A02ADB" w:rsidDel="006C7897">
                <w:rPr>
                  <w:rStyle w:val="CommentReference"/>
                </w:rPr>
                <w:commentReference w:id="925"/>
              </w:r>
            </w:del>
          </w:p>
        </w:tc>
      </w:tr>
      <w:tr w:rsidR="00E429B9" w:rsidDel="006C7897" w14:paraId="3D0965BB" w14:textId="62890651" w:rsidTr="00056BB5">
        <w:trPr>
          <w:cantSplit/>
          <w:del w:id="929" w:author="Luke Duncan" w:date="2019-12-16T09:18:00Z"/>
          <w:trPrChange w:id="93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3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40E63" w14:textId="66E2F8E0" w:rsidR="00E429B9" w:rsidRPr="00E429B9" w:rsidDel="006C7897" w:rsidRDefault="00E429B9" w:rsidP="00E429B9">
            <w:pPr>
              <w:pStyle w:val="TableEntry"/>
              <w:spacing w:before="0" w:after="0"/>
              <w:rPr>
                <w:del w:id="932" w:author="Luke Duncan" w:date="2019-12-16T09:18:00Z"/>
                <w:color w:val="000000"/>
                <w:szCs w:val="18"/>
              </w:rPr>
            </w:pPr>
            <w:ins w:id="933" w:author="Thompson, Jenny" w:date="2019-11-13T13:15:00Z">
              <w:del w:id="934"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93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178B2FF" w14:textId="1F65386F" w:rsidR="00E429B9" w:rsidRPr="00E429B9" w:rsidDel="006C7897" w:rsidRDefault="00E429B9" w:rsidP="00E429B9">
            <w:pPr>
              <w:pStyle w:val="TableEntry"/>
              <w:spacing w:before="0" w:after="0"/>
              <w:rPr>
                <w:del w:id="936" w:author="Luke Duncan" w:date="2019-12-16T09:18:00Z"/>
                <w:color w:val="000000"/>
                <w:szCs w:val="18"/>
              </w:rPr>
            </w:pPr>
            <w:ins w:id="937" w:author="Thompson, Jenny" w:date="2019-11-13T13:15:00Z">
              <w:del w:id="938" w:author="Luke Duncan" w:date="2019-12-16T09:18:00Z">
                <w:r w:rsidRPr="00E429B9" w:rsidDel="006C7897">
                  <w:rPr>
                    <w:color w:val="000000"/>
                    <w:szCs w:val="18"/>
                  </w:rPr>
                  <w:delText>Additional identifier for the value set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93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77C1F9" w14:textId="0932C495" w:rsidR="00E429B9" w:rsidRPr="00E429B9" w:rsidDel="006C7897" w:rsidRDefault="00E429B9" w:rsidP="00E429B9">
            <w:pPr>
              <w:pStyle w:val="TableEntry"/>
              <w:spacing w:before="0" w:after="0"/>
              <w:rPr>
                <w:del w:id="94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4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591F0F" w14:textId="19801A98" w:rsidR="00E429B9" w:rsidRPr="00E429B9" w:rsidDel="006C7897" w:rsidRDefault="00E429B9" w:rsidP="00E429B9">
            <w:pPr>
              <w:pStyle w:val="TableEntry"/>
              <w:spacing w:before="0" w:after="0"/>
              <w:rPr>
                <w:del w:id="942" w:author="Luke Duncan" w:date="2019-12-16T09:18:00Z"/>
                <w:color w:val="000000"/>
                <w:szCs w:val="18"/>
              </w:rPr>
            </w:pPr>
            <w:ins w:id="943" w:author="Thompson, Jenny" w:date="2019-11-13T13:15:00Z">
              <w:del w:id="944" w:author="Luke Duncan" w:date="2019-12-16T09:18:00Z">
                <w:r w:rsidRPr="00E429B9" w:rsidDel="006C7897">
                  <w:rPr>
                    <w:color w:val="000000"/>
                    <w:szCs w:val="18"/>
                  </w:rPr>
                  <w:delText>0..*</w:delText>
                </w:r>
              </w:del>
            </w:ins>
          </w:p>
        </w:tc>
      </w:tr>
      <w:tr w:rsidR="00E429B9" w:rsidDel="006C7897" w14:paraId="0660DB81" w14:textId="51DDAF19" w:rsidTr="00056BB5">
        <w:trPr>
          <w:cantSplit/>
          <w:del w:id="945" w:author="Luke Duncan" w:date="2019-12-16T09:18:00Z"/>
          <w:trPrChange w:id="9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B846107" w14:textId="2EF5453D" w:rsidR="00E429B9" w:rsidRPr="00E429B9" w:rsidDel="006C7897" w:rsidRDefault="00E429B9" w:rsidP="00E429B9">
            <w:pPr>
              <w:pStyle w:val="TableEntry"/>
              <w:spacing w:before="0" w:after="0"/>
              <w:rPr>
                <w:del w:id="948" w:author="Luke Duncan" w:date="2019-12-16T09:18:00Z"/>
                <w:color w:val="000000"/>
                <w:szCs w:val="18"/>
              </w:rPr>
            </w:pPr>
            <w:ins w:id="949" w:author="Thompson, Jenny" w:date="2019-11-13T13:15:00Z">
              <w:del w:id="950"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95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08B24A9" w14:textId="2378E237" w:rsidR="00E429B9" w:rsidRPr="00E429B9" w:rsidDel="006C7897" w:rsidRDefault="00E429B9" w:rsidP="00E429B9">
            <w:pPr>
              <w:pStyle w:val="TableEntry"/>
              <w:spacing w:before="0" w:after="0"/>
              <w:rPr>
                <w:del w:id="952" w:author="Luke Duncan" w:date="2019-12-16T09:18:00Z"/>
                <w:color w:val="000000"/>
                <w:szCs w:val="18"/>
              </w:rPr>
            </w:pPr>
            <w:ins w:id="953" w:author="Thompson, Jenny" w:date="2019-11-13T13:15:00Z">
              <w:del w:id="954" w:author="Luke Duncan" w:date="2019-12-16T09:18:00Z">
                <w:r w:rsidRPr="00E429B9" w:rsidDel="006C7897">
                  <w:rPr>
                    <w:color w:val="000000"/>
                    <w:szCs w:val="18"/>
                  </w:rPr>
                  <w:delText>Business version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95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0A1612" w14:textId="6F8B2FCB" w:rsidR="00E429B9" w:rsidRPr="00E429B9" w:rsidDel="006C7897" w:rsidRDefault="00E429B9" w:rsidP="00E429B9">
            <w:pPr>
              <w:pStyle w:val="TableEntry"/>
              <w:spacing w:before="0" w:after="0"/>
              <w:rPr>
                <w:del w:id="95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5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EFDB6F7" w14:textId="522789C8" w:rsidR="00E429B9" w:rsidRPr="00E429B9" w:rsidDel="006C7897" w:rsidRDefault="00E429B9" w:rsidP="00E429B9">
            <w:pPr>
              <w:pStyle w:val="TableEntry"/>
              <w:spacing w:before="0" w:after="0"/>
              <w:rPr>
                <w:del w:id="958" w:author="Luke Duncan" w:date="2019-12-16T09:18:00Z"/>
                <w:color w:val="000000"/>
                <w:szCs w:val="18"/>
              </w:rPr>
            </w:pPr>
            <w:ins w:id="959" w:author="Thompson, Jenny" w:date="2019-11-13T13:15:00Z">
              <w:del w:id="960" w:author="Luke Duncan" w:date="2019-12-16T09:18:00Z">
                <w:r w:rsidRPr="00E429B9" w:rsidDel="006C7897">
                  <w:rPr>
                    <w:color w:val="000000"/>
                    <w:szCs w:val="18"/>
                  </w:rPr>
                  <w:delText>0..1</w:delText>
                </w:r>
              </w:del>
            </w:ins>
          </w:p>
        </w:tc>
      </w:tr>
      <w:tr w:rsidR="00E429B9" w:rsidDel="006C7897" w14:paraId="74C1EB71" w14:textId="6F489604" w:rsidTr="00056BB5">
        <w:trPr>
          <w:cantSplit/>
          <w:del w:id="961" w:author="Luke Duncan" w:date="2019-12-16T09:18:00Z"/>
          <w:trPrChange w:id="96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6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F9677EF" w14:textId="690E8E25" w:rsidR="00E429B9" w:rsidRPr="00E429B9" w:rsidDel="006C7897" w:rsidRDefault="00E429B9" w:rsidP="00E429B9">
            <w:pPr>
              <w:pStyle w:val="TableEntry"/>
              <w:spacing w:before="0" w:after="0"/>
              <w:rPr>
                <w:del w:id="964" w:author="Luke Duncan" w:date="2019-12-16T09:18:00Z"/>
                <w:color w:val="000000"/>
                <w:szCs w:val="18"/>
              </w:rPr>
            </w:pPr>
            <w:ins w:id="965" w:author="Thompson, Jenny" w:date="2019-11-13T13:15:00Z">
              <w:del w:id="966"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96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A83FD43" w14:textId="5D7A179D" w:rsidR="00E429B9" w:rsidRPr="00E429B9" w:rsidDel="006C7897" w:rsidRDefault="00E429B9" w:rsidP="00E429B9">
            <w:pPr>
              <w:pStyle w:val="TableEntry"/>
              <w:spacing w:before="0" w:after="0"/>
              <w:rPr>
                <w:del w:id="968" w:author="Luke Duncan" w:date="2019-12-16T09:18:00Z"/>
                <w:color w:val="000000"/>
                <w:szCs w:val="18"/>
              </w:rPr>
            </w:pPr>
            <w:ins w:id="969" w:author="Thompson, Jenny" w:date="2019-11-13T13:15:00Z">
              <w:del w:id="970" w:author="Luke Duncan" w:date="2019-12-16T09:18:00Z">
                <w:r w:rsidRPr="00E429B9" w:rsidDel="006C7897">
                  <w:rPr>
                    <w:color w:val="000000"/>
                    <w:szCs w:val="18"/>
                  </w:rPr>
                  <w:delText>Name for this value set (computer friendly)</w:delText>
                </w:r>
              </w:del>
            </w:ins>
          </w:p>
        </w:tc>
        <w:tc>
          <w:tcPr>
            <w:tcW w:w="1620" w:type="dxa"/>
            <w:tcBorders>
              <w:top w:val="single" w:sz="4" w:space="0" w:color="auto"/>
              <w:left w:val="single" w:sz="4" w:space="0" w:color="auto"/>
              <w:bottom w:val="single" w:sz="4" w:space="0" w:color="auto"/>
              <w:right w:val="single" w:sz="4" w:space="0" w:color="auto"/>
            </w:tcBorders>
            <w:tcPrChange w:id="97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97F3D8" w14:textId="2FE8CD42" w:rsidR="00E429B9" w:rsidRPr="00E429B9" w:rsidDel="006C7897" w:rsidRDefault="00E429B9" w:rsidP="00E429B9">
            <w:pPr>
              <w:pStyle w:val="TableEntry"/>
              <w:spacing w:before="0" w:after="0"/>
              <w:rPr>
                <w:del w:id="97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726CBA" w14:textId="42346662" w:rsidR="00E429B9" w:rsidRPr="00E429B9" w:rsidDel="006C7897" w:rsidRDefault="00E429B9" w:rsidP="00E429B9">
            <w:pPr>
              <w:pStyle w:val="TableEntry"/>
              <w:spacing w:before="0" w:after="0"/>
              <w:rPr>
                <w:del w:id="974" w:author="Luke Duncan" w:date="2019-12-16T09:18:00Z"/>
                <w:color w:val="000000"/>
                <w:szCs w:val="18"/>
              </w:rPr>
            </w:pPr>
            <w:ins w:id="975" w:author="Thompson, Jenny" w:date="2019-11-13T13:15:00Z">
              <w:del w:id="976" w:author="Luke Duncan" w:date="2019-12-16T09:18:00Z">
                <w:r w:rsidRPr="00E429B9" w:rsidDel="006C7897">
                  <w:rPr>
                    <w:color w:val="000000"/>
                    <w:szCs w:val="18"/>
                  </w:rPr>
                  <w:delText>0..1</w:delText>
                </w:r>
              </w:del>
            </w:ins>
          </w:p>
        </w:tc>
      </w:tr>
      <w:tr w:rsidR="00E429B9" w:rsidDel="006C7897" w14:paraId="7B07A322" w14:textId="2BF4EC5C" w:rsidTr="00056BB5">
        <w:trPr>
          <w:cantSplit/>
          <w:del w:id="977" w:author="Luke Duncan" w:date="2019-12-16T09:18:00Z"/>
          <w:trPrChange w:id="97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7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FAAF2A3" w14:textId="50B705C0" w:rsidR="00E429B9" w:rsidRPr="00E429B9" w:rsidDel="006C7897" w:rsidRDefault="00E429B9" w:rsidP="00E429B9">
            <w:pPr>
              <w:pStyle w:val="TableEntry"/>
              <w:spacing w:before="0" w:after="0"/>
              <w:rPr>
                <w:del w:id="980" w:author="Luke Duncan" w:date="2019-12-16T09:18:00Z"/>
                <w:color w:val="000000"/>
                <w:szCs w:val="18"/>
              </w:rPr>
            </w:pPr>
            <w:ins w:id="981" w:author="Thompson, Jenny" w:date="2019-11-13T13:15:00Z">
              <w:del w:id="982" w:author="Luke Duncan" w:date="2019-12-16T09:18:00Z">
                <w:r w:rsidRPr="00E429B9" w:rsidDel="006C7897">
                  <w:rPr>
                    <w:color w:val="000000"/>
                    <w:szCs w:val="18"/>
                  </w:rPr>
                  <w:delText>title</w:delText>
                </w:r>
              </w:del>
            </w:ins>
          </w:p>
        </w:tc>
        <w:tc>
          <w:tcPr>
            <w:tcW w:w="3599" w:type="dxa"/>
            <w:tcBorders>
              <w:top w:val="single" w:sz="4" w:space="0" w:color="auto"/>
              <w:left w:val="single" w:sz="4" w:space="0" w:color="auto"/>
              <w:bottom w:val="single" w:sz="4" w:space="0" w:color="auto"/>
              <w:right w:val="single" w:sz="4" w:space="0" w:color="auto"/>
            </w:tcBorders>
            <w:tcPrChange w:id="98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C2B45E2" w14:textId="5E7CD6D4" w:rsidR="00E429B9" w:rsidRPr="00E429B9" w:rsidDel="006C7897" w:rsidRDefault="00E429B9" w:rsidP="00E429B9">
            <w:pPr>
              <w:pStyle w:val="TableEntry"/>
              <w:spacing w:before="0" w:after="0"/>
              <w:rPr>
                <w:del w:id="984" w:author="Luke Duncan" w:date="2019-12-16T09:18:00Z"/>
                <w:color w:val="000000"/>
                <w:szCs w:val="18"/>
              </w:rPr>
            </w:pPr>
            <w:ins w:id="985" w:author="Thompson, Jenny" w:date="2019-11-13T13:15:00Z">
              <w:del w:id="986" w:author="Luke Duncan" w:date="2019-12-16T09:18:00Z">
                <w:r w:rsidRPr="00E429B9" w:rsidDel="006C7897">
                  <w:rPr>
                    <w:color w:val="000000"/>
                    <w:szCs w:val="18"/>
                  </w:rPr>
                  <w:delText>Name for this value set (human friendly)</w:delText>
                </w:r>
              </w:del>
            </w:ins>
          </w:p>
        </w:tc>
        <w:tc>
          <w:tcPr>
            <w:tcW w:w="1620" w:type="dxa"/>
            <w:tcBorders>
              <w:top w:val="single" w:sz="4" w:space="0" w:color="auto"/>
              <w:left w:val="single" w:sz="4" w:space="0" w:color="auto"/>
              <w:bottom w:val="single" w:sz="4" w:space="0" w:color="auto"/>
              <w:right w:val="single" w:sz="4" w:space="0" w:color="auto"/>
            </w:tcBorders>
            <w:tcPrChange w:id="98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24D3E2" w14:textId="764A7D98" w:rsidR="00E429B9" w:rsidRPr="00E429B9" w:rsidDel="006C7897" w:rsidRDefault="00E429B9" w:rsidP="00E429B9">
            <w:pPr>
              <w:pStyle w:val="TableEntry"/>
              <w:spacing w:before="0" w:after="0"/>
              <w:rPr>
                <w:del w:id="98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98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E14458" w14:textId="695CE61E" w:rsidR="00E429B9" w:rsidRPr="00E429B9" w:rsidDel="006C7897" w:rsidRDefault="00E429B9" w:rsidP="00E429B9">
            <w:pPr>
              <w:pStyle w:val="TableEntry"/>
              <w:spacing w:before="0" w:after="0"/>
              <w:rPr>
                <w:del w:id="990" w:author="Luke Duncan" w:date="2019-12-16T09:18:00Z"/>
                <w:color w:val="000000"/>
                <w:szCs w:val="18"/>
              </w:rPr>
            </w:pPr>
            <w:ins w:id="991" w:author="Thompson, Jenny" w:date="2019-11-13T13:15:00Z">
              <w:del w:id="992" w:author="Luke Duncan" w:date="2019-12-16T09:18:00Z">
                <w:r w:rsidRPr="00E429B9" w:rsidDel="006C7897">
                  <w:rPr>
                    <w:color w:val="000000"/>
                    <w:szCs w:val="18"/>
                  </w:rPr>
                  <w:delText>0..1</w:delText>
                </w:r>
              </w:del>
            </w:ins>
          </w:p>
        </w:tc>
      </w:tr>
      <w:tr w:rsidR="00E429B9" w:rsidDel="006C7897" w14:paraId="608F2DEE" w14:textId="61F4F5F6" w:rsidTr="00056BB5">
        <w:trPr>
          <w:cantSplit/>
          <w:del w:id="993" w:author="Luke Duncan" w:date="2019-12-16T09:18:00Z"/>
          <w:trPrChange w:id="99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99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C07D57F" w14:textId="4E1B4611" w:rsidR="00E429B9" w:rsidRPr="00E429B9" w:rsidDel="006C7897" w:rsidRDefault="00E429B9" w:rsidP="00E429B9">
            <w:pPr>
              <w:pStyle w:val="TableEntry"/>
              <w:spacing w:before="0" w:after="0"/>
              <w:rPr>
                <w:del w:id="996" w:author="Luke Duncan" w:date="2019-12-16T09:18:00Z"/>
                <w:color w:val="000000"/>
                <w:szCs w:val="18"/>
              </w:rPr>
            </w:pPr>
            <w:ins w:id="997" w:author="Thompson, Jenny" w:date="2019-11-13T13:15:00Z">
              <w:del w:id="998" w:author="Luke Duncan" w:date="2019-12-16T09:18:00Z">
                <w:r w:rsidRPr="00E429B9" w:rsidDel="006C7897">
                  <w:rPr>
                    <w:color w:val="000000"/>
                    <w:szCs w:val="18"/>
                  </w:rPr>
                  <w:delText>status</w:delText>
                </w:r>
              </w:del>
            </w:ins>
          </w:p>
        </w:tc>
        <w:tc>
          <w:tcPr>
            <w:tcW w:w="3599" w:type="dxa"/>
            <w:tcBorders>
              <w:top w:val="single" w:sz="4" w:space="0" w:color="auto"/>
              <w:left w:val="single" w:sz="4" w:space="0" w:color="auto"/>
              <w:bottom w:val="single" w:sz="4" w:space="0" w:color="auto"/>
              <w:right w:val="single" w:sz="4" w:space="0" w:color="auto"/>
            </w:tcBorders>
            <w:tcPrChange w:id="99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964440" w14:textId="6B59D2AC" w:rsidR="00E429B9" w:rsidRPr="00E429B9" w:rsidDel="006C7897" w:rsidRDefault="00E429B9" w:rsidP="00E429B9">
            <w:pPr>
              <w:pStyle w:val="TableEntry"/>
              <w:spacing w:before="0" w:after="0"/>
              <w:rPr>
                <w:del w:id="1000" w:author="Luke Duncan" w:date="2019-12-16T09:18:00Z"/>
                <w:color w:val="000000"/>
                <w:szCs w:val="18"/>
              </w:rPr>
            </w:pPr>
            <w:ins w:id="1001" w:author="Thompson, Jenny" w:date="2019-11-13T13:15:00Z">
              <w:del w:id="1002" w:author="Luke Duncan" w:date="2019-12-16T09:18:00Z">
                <w:r w:rsidRPr="00E429B9"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tcPrChange w:id="100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6C5204C" w14:textId="6FF3F7F5" w:rsidR="00E429B9" w:rsidRPr="00E429B9" w:rsidDel="006C7897" w:rsidRDefault="00E429B9" w:rsidP="00E429B9">
            <w:pPr>
              <w:pStyle w:val="TableEntry"/>
              <w:spacing w:before="0" w:after="0"/>
              <w:rPr>
                <w:del w:id="100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74BD4D" w14:textId="2955F717" w:rsidR="00E429B9" w:rsidRPr="00E429B9" w:rsidDel="006C7897" w:rsidRDefault="00E429B9" w:rsidP="00E429B9">
            <w:pPr>
              <w:pStyle w:val="TableEntry"/>
              <w:spacing w:before="0" w:after="0"/>
              <w:rPr>
                <w:del w:id="1006" w:author="Luke Duncan" w:date="2019-12-16T09:18:00Z"/>
                <w:color w:val="000000"/>
                <w:szCs w:val="18"/>
              </w:rPr>
            </w:pPr>
            <w:ins w:id="1007" w:author="Thompson, Jenny" w:date="2019-11-13T13:15:00Z">
              <w:del w:id="1008" w:author="Luke Duncan" w:date="2019-12-16T09:18:00Z">
                <w:r w:rsidRPr="00E429B9" w:rsidDel="006C7897">
                  <w:rPr>
                    <w:color w:val="000000"/>
                    <w:szCs w:val="18"/>
                  </w:rPr>
                  <w:delText>1..1</w:delText>
                </w:r>
              </w:del>
            </w:ins>
          </w:p>
        </w:tc>
      </w:tr>
      <w:tr w:rsidR="00E429B9" w:rsidDel="006C7897" w14:paraId="276C3CAD" w14:textId="52F19879" w:rsidTr="00056BB5">
        <w:trPr>
          <w:cantSplit/>
          <w:del w:id="1009" w:author="Luke Duncan" w:date="2019-12-16T09:18:00Z"/>
          <w:trPrChange w:id="10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1AB565F" w14:textId="0D8CB896" w:rsidR="00E429B9" w:rsidRPr="00E429B9" w:rsidDel="006C7897" w:rsidRDefault="00E429B9" w:rsidP="00E429B9">
            <w:pPr>
              <w:pStyle w:val="TableEntry"/>
              <w:spacing w:before="0" w:after="0"/>
              <w:rPr>
                <w:del w:id="1012"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01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51D4CB5" w14:textId="7D3B60F0" w:rsidR="00E429B9" w:rsidRPr="00E429B9" w:rsidDel="006C7897" w:rsidRDefault="00E429B9" w:rsidP="00E429B9">
            <w:pPr>
              <w:pStyle w:val="TableEntry"/>
              <w:spacing w:before="0" w:after="0"/>
              <w:rPr>
                <w:del w:id="1014" w:author="Luke Duncan" w:date="2019-12-16T09:18:00Z"/>
                <w:color w:val="000000"/>
                <w:szCs w:val="18"/>
              </w:rPr>
            </w:pPr>
            <w:ins w:id="1015" w:author="Thompson, Jenny" w:date="2019-11-13T13:15:00Z">
              <w:del w:id="1016" w:author="Luke Duncan" w:date="2019-12-16T09:18:00Z">
                <w:r w:rsidRPr="00E429B9"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tcPrChange w:id="10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0149F8F" w14:textId="6A02CDA6" w:rsidR="00E429B9" w:rsidRPr="00E429B9" w:rsidDel="006C7897" w:rsidRDefault="00E429B9" w:rsidP="00E429B9">
            <w:pPr>
              <w:pStyle w:val="TableEntry"/>
              <w:spacing w:before="0" w:after="0"/>
              <w:rPr>
                <w:del w:id="10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23A08B1" w14:textId="089839E4" w:rsidR="00E429B9" w:rsidRPr="00E429B9" w:rsidDel="006C7897" w:rsidRDefault="00E429B9" w:rsidP="00E429B9">
            <w:pPr>
              <w:pStyle w:val="TableEntry"/>
              <w:spacing w:before="0" w:after="0"/>
              <w:rPr>
                <w:del w:id="1020" w:author="Luke Duncan" w:date="2019-12-16T09:18:00Z"/>
                <w:color w:val="000000"/>
                <w:szCs w:val="18"/>
              </w:rPr>
            </w:pPr>
          </w:p>
        </w:tc>
      </w:tr>
      <w:tr w:rsidR="00E429B9" w:rsidDel="006C7897" w14:paraId="743C9B7A" w14:textId="2C0DDFC5" w:rsidTr="00056BB5">
        <w:trPr>
          <w:cantSplit/>
          <w:del w:id="1021" w:author="Luke Duncan" w:date="2019-12-16T09:18:00Z"/>
          <w:trPrChange w:id="102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2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507C22" w14:textId="756E5592" w:rsidR="00E429B9" w:rsidRPr="00E429B9" w:rsidDel="006C7897" w:rsidRDefault="00E429B9" w:rsidP="00E429B9">
            <w:pPr>
              <w:pStyle w:val="TableEntry"/>
              <w:spacing w:before="0" w:after="0"/>
              <w:rPr>
                <w:del w:id="1024" w:author="Luke Duncan" w:date="2019-12-16T09:18:00Z"/>
                <w:color w:val="000000"/>
                <w:szCs w:val="18"/>
              </w:rPr>
            </w:pPr>
            <w:ins w:id="1025" w:author="Thompson, Jenny" w:date="2019-11-13T13:15:00Z">
              <w:del w:id="1026" w:author="Luke Duncan" w:date="2019-12-16T09:18:00Z">
                <w:r w:rsidRPr="00E429B9" w:rsidDel="006C7897">
                  <w:rPr>
                    <w:color w:val="000000"/>
                    <w:szCs w:val="18"/>
                  </w:rPr>
                  <w:delText>experimental</w:delText>
                </w:r>
              </w:del>
            </w:ins>
          </w:p>
        </w:tc>
        <w:tc>
          <w:tcPr>
            <w:tcW w:w="3599" w:type="dxa"/>
            <w:tcBorders>
              <w:top w:val="single" w:sz="4" w:space="0" w:color="auto"/>
              <w:left w:val="single" w:sz="4" w:space="0" w:color="auto"/>
              <w:bottom w:val="single" w:sz="4" w:space="0" w:color="auto"/>
              <w:right w:val="single" w:sz="4" w:space="0" w:color="auto"/>
            </w:tcBorders>
            <w:tcPrChange w:id="102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B6DB1F" w14:textId="33EBFFEA" w:rsidR="00E429B9" w:rsidRPr="00E429B9" w:rsidDel="006C7897" w:rsidRDefault="00E429B9" w:rsidP="00E429B9">
            <w:pPr>
              <w:pStyle w:val="TableEntry"/>
              <w:spacing w:before="0" w:after="0"/>
              <w:rPr>
                <w:del w:id="1028" w:author="Luke Duncan" w:date="2019-12-16T09:18:00Z"/>
                <w:color w:val="000000"/>
                <w:szCs w:val="18"/>
              </w:rPr>
            </w:pPr>
            <w:ins w:id="1029" w:author="Thompson, Jenny" w:date="2019-11-13T13:15:00Z">
              <w:del w:id="1030" w:author="Luke Duncan" w:date="2019-12-16T09:18:00Z">
                <w:r w:rsidRPr="00E429B9"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tcPrChange w:id="103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7012BFE" w14:textId="7FC584A1" w:rsidR="00E429B9" w:rsidRPr="00E429B9" w:rsidDel="006C7897" w:rsidRDefault="00E429B9" w:rsidP="00E429B9">
            <w:pPr>
              <w:pStyle w:val="TableEntry"/>
              <w:spacing w:before="0" w:after="0"/>
              <w:rPr>
                <w:del w:id="103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3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301B9AC" w14:textId="17BC40C7" w:rsidR="00E429B9" w:rsidRPr="00E429B9" w:rsidDel="006C7897" w:rsidRDefault="00E429B9" w:rsidP="00E429B9">
            <w:pPr>
              <w:pStyle w:val="TableEntry"/>
              <w:spacing w:before="0" w:after="0"/>
              <w:rPr>
                <w:del w:id="1034" w:author="Luke Duncan" w:date="2019-12-16T09:18:00Z"/>
                <w:color w:val="000000"/>
                <w:szCs w:val="18"/>
              </w:rPr>
            </w:pPr>
            <w:ins w:id="1035" w:author="Thompson, Jenny" w:date="2019-11-13T13:15:00Z">
              <w:del w:id="1036" w:author="Luke Duncan" w:date="2019-12-16T09:18:00Z">
                <w:r w:rsidRPr="00E429B9" w:rsidDel="006C7897">
                  <w:rPr>
                    <w:color w:val="000000"/>
                    <w:szCs w:val="18"/>
                  </w:rPr>
                  <w:delText>0..1</w:delText>
                </w:r>
              </w:del>
            </w:ins>
          </w:p>
        </w:tc>
      </w:tr>
      <w:tr w:rsidR="00E429B9" w:rsidDel="006C7897" w14:paraId="22F6D7DC" w14:textId="6A9BB088" w:rsidTr="00056BB5">
        <w:trPr>
          <w:cantSplit/>
          <w:del w:id="1037" w:author="Luke Duncan" w:date="2019-12-16T09:18:00Z"/>
          <w:trPrChange w:id="103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3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E543380" w14:textId="7813CD9B" w:rsidR="00E429B9" w:rsidRPr="00E429B9" w:rsidDel="006C7897" w:rsidRDefault="00E429B9" w:rsidP="00E429B9">
            <w:pPr>
              <w:pStyle w:val="TableEntry"/>
              <w:spacing w:before="0" w:after="0"/>
              <w:rPr>
                <w:del w:id="1040" w:author="Luke Duncan" w:date="2019-12-16T09:18:00Z"/>
                <w:color w:val="000000"/>
                <w:szCs w:val="18"/>
              </w:rPr>
            </w:pPr>
            <w:ins w:id="1041" w:author="Thompson, Jenny" w:date="2019-11-13T13:15:00Z">
              <w:del w:id="1042" w:author="Luke Duncan" w:date="2019-12-16T09:18:00Z">
                <w:r w:rsidRPr="00E429B9" w:rsidDel="006C7897">
                  <w:rPr>
                    <w:color w:val="000000"/>
                    <w:szCs w:val="18"/>
                  </w:rPr>
                  <w:delText>date</w:delText>
                </w:r>
              </w:del>
            </w:ins>
          </w:p>
        </w:tc>
        <w:tc>
          <w:tcPr>
            <w:tcW w:w="3599" w:type="dxa"/>
            <w:tcBorders>
              <w:top w:val="single" w:sz="4" w:space="0" w:color="auto"/>
              <w:left w:val="single" w:sz="4" w:space="0" w:color="auto"/>
              <w:bottom w:val="single" w:sz="4" w:space="0" w:color="auto"/>
              <w:right w:val="single" w:sz="4" w:space="0" w:color="auto"/>
            </w:tcBorders>
            <w:tcPrChange w:id="104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F48A3DE" w14:textId="3148F4A6" w:rsidR="00E429B9" w:rsidRPr="00E429B9" w:rsidDel="006C7897" w:rsidRDefault="00E429B9" w:rsidP="00E429B9">
            <w:pPr>
              <w:pStyle w:val="TableEntry"/>
              <w:spacing w:before="0" w:after="0"/>
              <w:rPr>
                <w:del w:id="1044" w:author="Luke Duncan" w:date="2019-12-16T09:18:00Z"/>
                <w:color w:val="000000"/>
                <w:szCs w:val="18"/>
              </w:rPr>
            </w:pPr>
            <w:ins w:id="1045" w:author="Thompson, Jenny" w:date="2019-11-13T13:15:00Z">
              <w:del w:id="1046" w:author="Luke Duncan" w:date="2019-12-16T09:18:00Z">
                <w:r w:rsidRPr="00E429B9" w:rsidDel="006C7897">
                  <w:rPr>
                    <w:color w:val="000000"/>
                    <w:szCs w:val="18"/>
                  </w:rPr>
                  <w:delText>Date last changed</w:delText>
                </w:r>
              </w:del>
            </w:ins>
          </w:p>
        </w:tc>
        <w:tc>
          <w:tcPr>
            <w:tcW w:w="1620" w:type="dxa"/>
            <w:tcBorders>
              <w:top w:val="single" w:sz="4" w:space="0" w:color="auto"/>
              <w:left w:val="single" w:sz="4" w:space="0" w:color="auto"/>
              <w:bottom w:val="single" w:sz="4" w:space="0" w:color="auto"/>
              <w:right w:val="single" w:sz="4" w:space="0" w:color="auto"/>
            </w:tcBorders>
            <w:tcPrChange w:id="104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C36AD9" w14:textId="56DE48CA" w:rsidR="00E429B9" w:rsidRPr="00E429B9" w:rsidDel="006C7897" w:rsidRDefault="00E429B9" w:rsidP="00E429B9">
            <w:pPr>
              <w:pStyle w:val="TableEntry"/>
              <w:spacing w:before="0" w:after="0"/>
              <w:rPr>
                <w:del w:id="104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4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E6A939" w14:textId="6824E615" w:rsidR="00E429B9" w:rsidRPr="00E429B9" w:rsidDel="006C7897" w:rsidRDefault="00E429B9" w:rsidP="00E429B9">
            <w:pPr>
              <w:pStyle w:val="TableEntry"/>
              <w:spacing w:before="0" w:after="0"/>
              <w:rPr>
                <w:del w:id="1050" w:author="Luke Duncan" w:date="2019-12-16T09:18:00Z"/>
                <w:color w:val="000000"/>
                <w:szCs w:val="18"/>
              </w:rPr>
            </w:pPr>
            <w:ins w:id="1051" w:author="Thompson, Jenny" w:date="2019-11-13T13:15:00Z">
              <w:del w:id="1052" w:author="Luke Duncan" w:date="2019-12-16T09:18:00Z">
                <w:r w:rsidRPr="00E429B9" w:rsidDel="006C7897">
                  <w:rPr>
                    <w:color w:val="000000"/>
                    <w:szCs w:val="18"/>
                  </w:rPr>
                  <w:delText>0..1</w:delText>
                </w:r>
              </w:del>
            </w:ins>
          </w:p>
        </w:tc>
      </w:tr>
      <w:tr w:rsidR="00E429B9" w:rsidDel="006C7897" w14:paraId="0FE94C45" w14:textId="422E592F" w:rsidTr="00056BB5">
        <w:trPr>
          <w:cantSplit/>
          <w:del w:id="1053" w:author="Luke Duncan" w:date="2019-12-16T09:18:00Z"/>
          <w:trPrChange w:id="105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5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379402" w14:textId="5EA9CCEC" w:rsidR="00E429B9" w:rsidRPr="00E429B9" w:rsidDel="006C7897" w:rsidRDefault="00E429B9" w:rsidP="00E429B9">
            <w:pPr>
              <w:pStyle w:val="TableEntry"/>
              <w:spacing w:before="0" w:after="0"/>
              <w:rPr>
                <w:del w:id="1056" w:author="Luke Duncan" w:date="2019-12-16T09:18:00Z"/>
                <w:color w:val="000000"/>
                <w:szCs w:val="18"/>
              </w:rPr>
            </w:pPr>
            <w:ins w:id="1057" w:author="Thompson, Jenny" w:date="2019-11-13T13:15:00Z">
              <w:del w:id="1058" w:author="Luke Duncan" w:date="2019-12-16T09:18:00Z">
                <w:r w:rsidRPr="00E429B9" w:rsidDel="006C7897">
                  <w:rPr>
                    <w:color w:val="000000"/>
                    <w:szCs w:val="18"/>
                  </w:rPr>
                  <w:delText>publisher</w:delText>
                </w:r>
              </w:del>
            </w:ins>
          </w:p>
        </w:tc>
        <w:tc>
          <w:tcPr>
            <w:tcW w:w="3599" w:type="dxa"/>
            <w:tcBorders>
              <w:top w:val="single" w:sz="4" w:space="0" w:color="auto"/>
              <w:left w:val="single" w:sz="4" w:space="0" w:color="auto"/>
              <w:bottom w:val="single" w:sz="4" w:space="0" w:color="auto"/>
              <w:right w:val="single" w:sz="4" w:space="0" w:color="auto"/>
            </w:tcBorders>
            <w:tcPrChange w:id="105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035CE65" w14:textId="084AAE3B" w:rsidR="00E429B9" w:rsidRPr="00E429B9" w:rsidDel="006C7897" w:rsidRDefault="00E429B9" w:rsidP="00E429B9">
            <w:pPr>
              <w:pStyle w:val="TableEntry"/>
              <w:spacing w:before="0" w:after="0"/>
              <w:rPr>
                <w:del w:id="1060" w:author="Luke Duncan" w:date="2019-12-16T09:18:00Z"/>
                <w:color w:val="000000"/>
                <w:szCs w:val="18"/>
              </w:rPr>
            </w:pPr>
            <w:ins w:id="1061" w:author="Thompson, Jenny" w:date="2019-11-13T13:15:00Z">
              <w:del w:id="1062" w:author="Luke Duncan" w:date="2019-12-16T09:18:00Z">
                <w:r w:rsidRPr="00E429B9"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tcPrChange w:id="106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B3BBEF9" w14:textId="340AC734" w:rsidR="00E429B9" w:rsidRPr="00E429B9" w:rsidDel="006C7897" w:rsidRDefault="00E429B9" w:rsidP="00E429B9">
            <w:pPr>
              <w:pStyle w:val="TableEntry"/>
              <w:spacing w:before="0" w:after="0"/>
              <w:rPr>
                <w:del w:id="106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6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1A3ED5" w14:textId="4CA3C7A1" w:rsidR="00E429B9" w:rsidRPr="00E429B9" w:rsidDel="006C7897" w:rsidRDefault="00E429B9" w:rsidP="00E429B9">
            <w:pPr>
              <w:pStyle w:val="TableEntry"/>
              <w:spacing w:before="0" w:after="0"/>
              <w:rPr>
                <w:del w:id="1066" w:author="Luke Duncan" w:date="2019-12-16T09:18:00Z"/>
                <w:color w:val="000000"/>
                <w:szCs w:val="18"/>
              </w:rPr>
            </w:pPr>
            <w:ins w:id="1067" w:author="Thompson, Jenny" w:date="2019-11-13T13:15:00Z">
              <w:del w:id="1068" w:author="Luke Duncan" w:date="2019-12-16T09:18:00Z">
                <w:r w:rsidRPr="00E429B9" w:rsidDel="006C7897">
                  <w:rPr>
                    <w:color w:val="000000"/>
                    <w:szCs w:val="18"/>
                  </w:rPr>
                  <w:delText>0..1</w:delText>
                </w:r>
              </w:del>
            </w:ins>
          </w:p>
        </w:tc>
      </w:tr>
      <w:tr w:rsidR="00E429B9" w:rsidDel="006C7897" w14:paraId="51539D0F" w14:textId="1CA20D0B" w:rsidTr="00056BB5">
        <w:trPr>
          <w:cantSplit/>
          <w:del w:id="1069" w:author="Luke Duncan" w:date="2019-12-16T09:18:00Z"/>
          <w:trPrChange w:id="10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7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1E7DAE" w14:textId="79E79CD9" w:rsidR="00E429B9" w:rsidRPr="00E429B9" w:rsidDel="006C7897" w:rsidRDefault="00E429B9" w:rsidP="00E429B9">
            <w:pPr>
              <w:pStyle w:val="TableEntry"/>
              <w:spacing w:before="0" w:after="0"/>
              <w:rPr>
                <w:del w:id="1072" w:author="Luke Duncan" w:date="2019-12-16T09:18:00Z"/>
                <w:color w:val="000000"/>
                <w:szCs w:val="18"/>
              </w:rPr>
            </w:pPr>
            <w:ins w:id="1073" w:author="Thompson, Jenny" w:date="2019-11-13T13:15:00Z">
              <w:del w:id="1074" w:author="Luke Duncan" w:date="2019-12-16T09:18:00Z">
                <w:r w:rsidRPr="00E429B9" w:rsidDel="006C7897">
                  <w:rPr>
                    <w:color w:val="000000"/>
                    <w:szCs w:val="18"/>
                  </w:rPr>
                  <w:delText>contact</w:delText>
                </w:r>
              </w:del>
            </w:ins>
          </w:p>
        </w:tc>
        <w:tc>
          <w:tcPr>
            <w:tcW w:w="3599" w:type="dxa"/>
            <w:tcBorders>
              <w:top w:val="single" w:sz="4" w:space="0" w:color="auto"/>
              <w:left w:val="single" w:sz="4" w:space="0" w:color="auto"/>
              <w:bottom w:val="single" w:sz="4" w:space="0" w:color="auto"/>
              <w:right w:val="single" w:sz="4" w:space="0" w:color="auto"/>
            </w:tcBorders>
            <w:tcPrChange w:id="107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C82AE5" w14:textId="56FEA522" w:rsidR="00E429B9" w:rsidRPr="00E429B9" w:rsidDel="006C7897" w:rsidRDefault="00E429B9" w:rsidP="00E429B9">
            <w:pPr>
              <w:pStyle w:val="TableEntry"/>
              <w:spacing w:before="0" w:after="0"/>
              <w:rPr>
                <w:del w:id="1076" w:author="Luke Duncan" w:date="2019-12-16T09:18:00Z"/>
                <w:color w:val="000000"/>
                <w:szCs w:val="18"/>
              </w:rPr>
            </w:pPr>
            <w:ins w:id="1077" w:author="Thompson, Jenny" w:date="2019-11-13T13:15:00Z">
              <w:del w:id="1078" w:author="Luke Duncan" w:date="2019-12-16T09:18:00Z">
                <w:r w:rsidRPr="00E429B9"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tcPrChange w:id="107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224CE3" w14:textId="0211F5DA" w:rsidR="00E429B9" w:rsidRPr="00E429B9" w:rsidDel="006C7897" w:rsidRDefault="00E429B9" w:rsidP="00E429B9">
            <w:pPr>
              <w:pStyle w:val="TableEntry"/>
              <w:spacing w:before="0" w:after="0"/>
              <w:rPr>
                <w:del w:id="108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8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3EC750E" w14:textId="63A71A1F" w:rsidR="00E429B9" w:rsidRPr="00E429B9" w:rsidDel="006C7897" w:rsidRDefault="00E429B9" w:rsidP="00E429B9">
            <w:pPr>
              <w:pStyle w:val="TableEntry"/>
              <w:spacing w:before="0" w:after="0"/>
              <w:rPr>
                <w:del w:id="1082" w:author="Luke Duncan" w:date="2019-12-16T09:18:00Z"/>
                <w:color w:val="000000"/>
                <w:szCs w:val="18"/>
              </w:rPr>
            </w:pPr>
            <w:ins w:id="1083" w:author="Thompson, Jenny" w:date="2019-11-13T13:15:00Z">
              <w:del w:id="1084" w:author="Luke Duncan" w:date="2019-12-16T09:18:00Z">
                <w:r w:rsidRPr="00E429B9" w:rsidDel="006C7897">
                  <w:rPr>
                    <w:color w:val="000000"/>
                    <w:szCs w:val="18"/>
                  </w:rPr>
                  <w:delText>0..*</w:delText>
                </w:r>
              </w:del>
            </w:ins>
          </w:p>
        </w:tc>
      </w:tr>
      <w:tr w:rsidR="00E429B9" w:rsidDel="006C7897" w14:paraId="50026657" w14:textId="7B8A6A88" w:rsidTr="00056BB5">
        <w:trPr>
          <w:cantSplit/>
          <w:del w:id="1085" w:author="Luke Duncan" w:date="2019-12-16T09:18:00Z"/>
          <w:trPrChange w:id="108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08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C513859" w14:textId="632F7451" w:rsidR="00E429B9" w:rsidRPr="00E429B9" w:rsidDel="006C7897" w:rsidRDefault="00E429B9" w:rsidP="00E429B9">
            <w:pPr>
              <w:pStyle w:val="TableEntry"/>
              <w:spacing w:before="0" w:after="0"/>
              <w:rPr>
                <w:del w:id="1088" w:author="Luke Duncan" w:date="2019-12-16T09:18:00Z"/>
                <w:color w:val="000000"/>
                <w:szCs w:val="18"/>
              </w:rPr>
            </w:pPr>
            <w:ins w:id="1089" w:author="Thompson, Jenny" w:date="2019-11-13T13:15:00Z">
              <w:del w:id="1090" w:author="Luke Duncan" w:date="2019-12-16T09:18:00Z">
                <w:r w:rsidRPr="00E429B9" w:rsidDel="006C7897">
                  <w:rPr>
                    <w:color w:val="000000"/>
                    <w:szCs w:val="18"/>
                  </w:rPr>
                  <w:delText>description</w:delText>
                </w:r>
              </w:del>
            </w:ins>
          </w:p>
        </w:tc>
        <w:tc>
          <w:tcPr>
            <w:tcW w:w="3599" w:type="dxa"/>
            <w:tcBorders>
              <w:top w:val="single" w:sz="4" w:space="0" w:color="auto"/>
              <w:left w:val="single" w:sz="4" w:space="0" w:color="auto"/>
              <w:bottom w:val="single" w:sz="4" w:space="0" w:color="auto"/>
              <w:right w:val="single" w:sz="4" w:space="0" w:color="auto"/>
            </w:tcBorders>
            <w:tcPrChange w:id="10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2EB5991" w14:textId="1F14AE91" w:rsidR="00E429B9" w:rsidRPr="00E429B9" w:rsidDel="006C7897" w:rsidRDefault="00E429B9" w:rsidP="00E429B9">
            <w:pPr>
              <w:pStyle w:val="TableEntry"/>
              <w:spacing w:before="0" w:after="0"/>
              <w:rPr>
                <w:del w:id="1092" w:author="Luke Duncan" w:date="2019-12-16T09:18:00Z"/>
                <w:color w:val="000000"/>
                <w:szCs w:val="18"/>
              </w:rPr>
            </w:pPr>
            <w:ins w:id="1093" w:author="Thompson, Jenny" w:date="2019-11-13T13:15:00Z">
              <w:del w:id="1094" w:author="Luke Duncan" w:date="2019-12-16T09:18:00Z">
                <w:r w:rsidRPr="00E429B9" w:rsidDel="006C7897">
                  <w:rPr>
                    <w:color w:val="000000"/>
                    <w:szCs w:val="18"/>
                  </w:rPr>
                  <w:delText>Natural language description of the value set</w:delText>
                </w:r>
              </w:del>
            </w:ins>
          </w:p>
        </w:tc>
        <w:tc>
          <w:tcPr>
            <w:tcW w:w="1620" w:type="dxa"/>
            <w:tcBorders>
              <w:top w:val="single" w:sz="4" w:space="0" w:color="auto"/>
              <w:left w:val="single" w:sz="4" w:space="0" w:color="auto"/>
              <w:bottom w:val="single" w:sz="4" w:space="0" w:color="auto"/>
              <w:right w:val="single" w:sz="4" w:space="0" w:color="auto"/>
            </w:tcBorders>
            <w:tcPrChange w:id="109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D7E219" w14:textId="7779A50C" w:rsidR="00E429B9" w:rsidRPr="00E429B9" w:rsidDel="006C7897" w:rsidRDefault="00E429B9" w:rsidP="00E429B9">
            <w:pPr>
              <w:pStyle w:val="TableEntry"/>
              <w:spacing w:before="0" w:after="0"/>
              <w:rPr>
                <w:del w:id="109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09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A09AB6E" w14:textId="59ED3155" w:rsidR="00E429B9" w:rsidRPr="00E429B9" w:rsidDel="006C7897" w:rsidRDefault="00E429B9" w:rsidP="00E429B9">
            <w:pPr>
              <w:pStyle w:val="TableEntry"/>
              <w:spacing w:before="0" w:after="0"/>
              <w:rPr>
                <w:del w:id="1098" w:author="Luke Duncan" w:date="2019-12-16T09:18:00Z"/>
                <w:color w:val="000000"/>
                <w:szCs w:val="18"/>
              </w:rPr>
            </w:pPr>
            <w:ins w:id="1099" w:author="Thompson, Jenny" w:date="2019-11-13T13:15:00Z">
              <w:del w:id="1100" w:author="Luke Duncan" w:date="2019-12-16T09:18:00Z">
                <w:r w:rsidRPr="00E429B9" w:rsidDel="006C7897">
                  <w:rPr>
                    <w:color w:val="000000"/>
                    <w:szCs w:val="18"/>
                  </w:rPr>
                  <w:delText>0..1</w:delText>
                </w:r>
              </w:del>
            </w:ins>
          </w:p>
        </w:tc>
      </w:tr>
      <w:tr w:rsidR="00E429B9" w:rsidDel="006C7897" w14:paraId="33AE9ED8" w14:textId="7B492AE6" w:rsidTr="00056BB5">
        <w:trPr>
          <w:cantSplit/>
          <w:del w:id="1101" w:author="Luke Duncan" w:date="2019-12-16T09:18:00Z"/>
          <w:trPrChange w:id="110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0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FC9BC" w14:textId="326B5478" w:rsidR="00E429B9" w:rsidRPr="00E429B9" w:rsidDel="006C7897" w:rsidRDefault="00E429B9" w:rsidP="00E429B9">
            <w:pPr>
              <w:pStyle w:val="TableEntry"/>
              <w:spacing w:before="0" w:after="0"/>
              <w:rPr>
                <w:del w:id="1104" w:author="Luke Duncan" w:date="2019-12-16T09:18:00Z"/>
                <w:color w:val="000000"/>
                <w:szCs w:val="18"/>
              </w:rPr>
            </w:pPr>
            <w:ins w:id="1105" w:author="Thompson, Jenny" w:date="2019-11-13T13:15:00Z">
              <w:del w:id="1106" w:author="Luke Duncan" w:date="2019-12-16T09:18:00Z">
                <w:r w:rsidRPr="00E429B9" w:rsidDel="006C7897">
                  <w:rPr>
                    <w:color w:val="000000"/>
                    <w:szCs w:val="18"/>
                  </w:rPr>
                  <w:delText>useContext</w:delText>
                </w:r>
              </w:del>
            </w:ins>
          </w:p>
        </w:tc>
        <w:tc>
          <w:tcPr>
            <w:tcW w:w="3599" w:type="dxa"/>
            <w:tcBorders>
              <w:top w:val="single" w:sz="4" w:space="0" w:color="auto"/>
              <w:left w:val="single" w:sz="4" w:space="0" w:color="auto"/>
              <w:bottom w:val="single" w:sz="4" w:space="0" w:color="auto"/>
              <w:right w:val="single" w:sz="4" w:space="0" w:color="auto"/>
            </w:tcBorders>
            <w:tcPrChange w:id="110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EB2FED" w14:textId="06E1B864" w:rsidR="00E429B9" w:rsidRPr="00E429B9" w:rsidDel="006C7897" w:rsidRDefault="00E429B9" w:rsidP="00E429B9">
            <w:pPr>
              <w:pStyle w:val="TableEntry"/>
              <w:spacing w:before="0" w:after="0"/>
              <w:rPr>
                <w:del w:id="1108" w:author="Luke Duncan" w:date="2019-12-16T09:18:00Z"/>
                <w:color w:val="000000"/>
                <w:szCs w:val="18"/>
              </w:rPr>
            </w:pPr>
            <w:ins w:id="1109" w:author="Thompson, Jenny" w:date="2019-11-13T13:15:00Z">
              <w:del w:id="1110" w:author="Luke Duncan" w:date="2019-12-16T09:18:00Z">
                <w:r w:rsidRPr="00E429B9" w:rsidDel="006C7897">
                  <w:rPr>
                    <w:color w:val="000000"/>
                    <w:szCs w:val="18"/>
                  </w:rPr>
                  <w:delText>The context that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tcPrChange w:id="111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49A6FE3" w14:textId="1C6B7F0A" w:rsidR="00E429B9" w:rsidRPr="00E429B9" w:rsidDel="006C7897" w:rsidRDefault="00E429B9" w:rsidP="00E429B9">
            <w:pPr>
              <w:pStyle w:val="TableEntry"/>
              <w:spacing w:before="0" w:after="0"/>
              <w:rPr>
                <w:del w:id="111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1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C33AAC" w14:textId="7C08DE68" w:rsidR="00E429B9" w:rsidRPr="00E429B9" w:rsidDel="006C7897" w:rsidRDefault="00E429B9" w:rsidP="00E429B9">
            <w:pPr>
              <w:pStyle w:val="TableEntry"/>
              <w:spacing w:before="0" w:after="0"/>
              <w:rPr>
                <w:del w:id="1114" w:author="Luke Duncan" w:date="2019-12-16T09:18:00Z"/>
                <w:color w:val="000000"/>
                <w:szCs w:val="18"/>
              </w:rPr>
            </w:pPr>
            <w:ins w:id="1115" w:author="Thompson, Jenny" w:date="2019-11-13T13:15:00Z">
              <w:del w:id="1116" w:author="Luke Duncan" w:date="2019-12-16T09:18:00Z">
                <w:r w:rsidRPr="00E429B9" w:rsidDel="006C7897">
                  <w:rPr>
                    <w:color w:val="000000"/>
                    <w:szCs w:val="18"/>
                  </w:rPr>
                  <w:delText>0..*</w:delText>
                </w:r>
              </w:del>
            </w:ins>
          </w:p>
        </w:tc>
      </w:tr>
      <w:tr w:rsidR="00E429B9" w:rsidDel="006C7897" w14:paraId="3C1F32DD" w14:textId="33B9E115" w:rsidTr="00056BB5">
        <w:trPr>
          <w:cantSplit/>
          <w:del w:id="1117" w:author="Luke Duncan" w:date="2019-12-16T09:18:00Z"/>
          <w:trPrChange w:id="111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1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E20399" w14:textId="29EE429C" w:rsidR="00E429B9" w:rsidRPr="00E429B9" w:rsidDel="006C7897" w:rsidRDefault="00E429B9" w:rsidP="00E429B9">
            <w:pPr>
              <w:pStyle w:val="TableEntry"/>
              <w:spacing w:before="0" w:after="0"/>
              <w:rPr>
                <w:del w:id="1120" w:author="Luke Duncan" w:date="2019-12-16T09:18:00Z"/>
                <w:color w:val="000000"/>
                <w:szCs w:val="18"/>
              </w:rPr>
            </w:pPr>
            <w:ins w:id="1121" w:author="Thompson, Jenny" w:date="2019-11-13T13:15:00Z">
              <w:del w:id="1122" w:author="Luke Duncan" w:date="2019-12-16T09:18:00Z">
                <w:r w:rsidRPr="00E429B9" w:rsidDel="006C7897">
                  <w:rPr>
                    <w:color w:val="000000"/>
                    <w:szCs w:val="18"/>
                  </w:rPr>
                  <w:delText>jurisdiction</w:delText>
                </w:r>
              </w:del>
            </w:ins>
          </w:p>
        </w:tc>
        <w:tc>
          <w:tcPr>
            <w:tcW w:w="3599" w:type="dxa"/>
            <w:tcBorders>
              <w:top w:val="single" w:sz="4" w:space="0" w:color="auto"/>
              <w:left w:val="single" w:sz="4" w:space="0" w:color="auto"/>
              <w:bottom w:val="single" w:sz="4" w:space="0" w:color="auto"/>
              <w:right w:val="single" w:sz="4" w:space="0" w:color="auto"/>
            </w:tcBorders>
            <w:tcPrChange w:id="112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8B0D248" w14:textId="66139565" w:rsidR="00E429B9" w:rsidRPr="00E429B9" w:rsidDel="006C7897" w:rsidRDefault="00E429B9" w:rsidP="00E429B9">
            <w:pPr>
              <w:pStyle w:val="TableEntry"/>
              <w:spacing w:before="0" w:after="0"/>
              <w:rPr>
                <w:del w:id="1124" w:author="Luke Duncan" w:date="2019-12-16T09:18:00Z"/>
                <w:color w:val="000000"/>
                <w:szCs w:val="18"/>
              </w:rPr>
            </w:pPr>
            <w:ins w:id="1125" w:author="Thompson, Jenny" w:date="2019-11-13T13:15:00Z">
              <w:del w:id="1126" w:author="Luke Duncan" w:date="2019-12-16T09:18:00Z">
                <w:r w:rsidRPr="00E429B9" w:rsidDel="006C7897">
                  <w:rPr>
                    <w:color w:val="000000"/>
                    <w:szCs w:val="18"/>
                  </w:rPr>
                  <w:delText>Intended jurisdiction for value set (if applicable)</w:delText>
                </w:r>
              </w:del>
            </w:ins>
          </w:p>
        </w:tc>
        <w:tc>
          <w:tcPr>
            <w:tcW w:w="1620" w:type="dxa"/>
            <w:tcBorders>
              <w:top w:val="single" w:sz="4" w:space="0" w:color="auto"/>
              <w:left w:val="single" w:sz="4" w:space="0" w:color="auto"/>
              <w:bottom w:val="single" w:sz="4" w:space="0" w:color="auto"/>
              <w:right w:val="single" w:sz="4" w:space="0" w:color="auto"/>
            </w:tcBorders>
            <w:tcPrChange w:id="112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27FFBDB" w14:textId="18571E35" w:rsidR="00E429B9" w:rsidRPr="00E429B9" w:rsidDel="006C7897" w:rsidRDefault="00E429B9" w:rsidP="00E429B9">
            <w:pPr>
              <w:pStyle w:val="TableEntry"/>
              <w:spacing w:before="0" w:after="0"/>
              <w:rPr>
                <w:del w:id="112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2EDE962" w14:textId="53F9DDAC" w:rsidR="00E429B9" w:rsidRPr="00E429B9" w:rsidDel="006C7897" w:rsidRDefault="00E429B9" w:rsidP="00E429B9">
            <w:pPr>
              <w:pStyle w:val="TableEntry"/>
              <w:spacing w:before="0" w:after="0"/>
              <w:rPr>
                <w:del w:id="1130" w:author="Luke Duncan" w:date="2019-12-16T09:18:00Z"/>
                <w:color w:val="000000"/>
                <w:szCs w:val="18"/>
              </w:rPr>
            </w:pPr>
            <w:ins w:id="1131" w:author="Thompson, Jenny" w:date="2019-11-13T13:15:00Z">
              <w:del w:id="1132" w:author="Luke Duncan" w:date="2019-12-16T09:18:00Z">
                <w:r w:rsidRPr="00E429B9" w:rsidDel="006C7897">
                  <w:rPr>
                    <w:color w:val="000000"/>
                    <w:szCs w:val="18"/>
                  </w:rPr>
                  <w:delText>0..*</w:delText>
                </w:r>
              </w:del>
            </w:ins>
          </w:p>
        </w:tc>
      </w:tr>
      <w:tr w:rsidR="00E429B9" w:rsidDel="006C7897" w14:paraId="2DBCB548" w14:textId="430F0090" w:rsidTr="00056BB5">
        <w:trPr>
          <w:cantSplit/>
          <w:del w:id="1133" w:author="Luke Duncan" w:date="2019-12-16T09:18:00Z"/>
          <w:trPrChange w:id="11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3119C5" w14:textId="7CFCB50C" w:rsidR="00E429B9" w:rsidRPr="00E429B9" w:rsidDel="006C7897" w:rsidRDefault="00E429B9" w:rsidP="00E429B9">
            <w:pPr>
              <w:pStyle w:val="TableEntry"/>
              <w:spacing w:before="0" w:after="0"/>
              <w:rPr>
                <w:del w:id="1136"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13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FB68796" w14:textId="5FB62BFE" w:rsidR="00E429B9" w:rsidRPr="00E429B9" w:rsidDel="006C7897" w:rsidRDefault="00E429B9" w:rsidP="00E429B9">
            <w:pPr>
              <w:pStyle w:val="TableEntry"/>
              <w:spacing w:before="0" w:after="0"/>
              <w:rPr>
                <w:del w:id="1138" w:author="Luke Duncan" w:date="2019-12-16T09:18:00Z"/>
                <w:color w:val="000000"/>
                <w:szCs w:val="18"/>
              </w:rPr>
            </w:pPr>
            <w:ins w:id="1139" w:author="Thompson, Jenny" w:date="2019-11-13T13:15:00Z">
              <w:del w:id="1140" w:author="Luke Duncan" w:date="2019-12-16T09:18:00Z">
                <w:r w:rsidRPr="00E429B9" w:rsidDel="006C7897">
                  <w:rPr>
                    <w:color w:val="000000"/>
                    <w:szCs w:val="18"/>
                  </w:rPr>
                  <w:delText>Jurisdiction (Extensible)</w:delText>
                </w:r>
              </w:del>
            </w:ins>
          </w:p>
        </w:tc>
        <w:tc>
          <w:tcPr>
            <w:tcW w:w="1620" w:type="dxa"/>
            <w:tcBorders>
              <w:top w:val="single" w:sz="4" w:space="0" w:color="auto"/>
              <w:left w:val="single" w:sz="4" w:space="0" w:color="auto"/>
              <w:bottom w:val="single" w:sz="4" w:space="0" w:color="auto"/>
              <w:right w:val="single" w:sz="4" w:space="0" w:color="auto"/>
            </w:tcBorders>
            <w:tcPrChange w:id="114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87C6A58" w14:textId="6AC285BD" w:rsidR="00E429B9" w:rsidRPr="00E429B9" w:rsidDel="006C7897" w:rsidRDefault="00E429B9" w:rsidP="00E429B9">
            <w:pPr>
              <w:pStyle w:val="TableEntry"/>
              <w:spacing w:before="0" w:after="0"/>
              <w:rPr>
                <w:del w:id="114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8089EB0" w14:textId="43919507" w:rsidR="00E429B9" w:rsidRPr="00E429B9" w:rsidDel="006C7897" w:rsidRDefault="00E429B9" w:rsidP="00E429B9">
            <w:pPr>
              <w:pStyle w:val="TableEntry"/>
              <w:spacing w:before="0" w:after="0"/>
              <w:rPr>
                <w:del w:id="1144" w:author="Luke Duncan" w:date="2019-12-16T09:18:00Z"/>
                <w:color w:val="000000"/>
                <w:szCs w:val="18"/>
              </w:rPr>
            </w:pPr>
          </w:p>
        </w:tc>
      </w:tr>
      <w:tr w:rsidR="00E429B9" w:rsidDel="006C7897" w14:paraId="2AA9EB1D" w14:textId="0EC56975" w:rsidTr="00056BB5">
        <w:trPr>
          <w:cantSplit/>
          <w:del w:id="1145" w:author="Luke Duncan" w:date="2019-12-16T09:18:00Z"/>
          <w:trPrChange w:id="11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7B6BF01" w14:textId="4E2B0EC5" w:rsidR="00E429B9" w:rsidRPr="00E429B9" w:rsidDel="006C7897" w:rsidRDefault="00E429B9" w:rsidP="00E429B9">
            <w:pPr>
              <w:pStyle w:val="TableEntry"/>
              <w:spacing w:before="0" w:after="0"/>
              <w:rPr>
                <w:del w:id="1148" w:author="Luke Duncan" w:date="2019-12-16T09:18:00Z"/>
                <w:color w:val="000000"/>
                <w:szCs w:val="18"/>
              </w:rPr>
            </w:pPr>
            <w:ins w:id="1149" w:author="Thompson, Jenny" w:date="2019-11-13T13:15:00Z">
              <w:del w:id="1150" w:author="Luke Duncan" w:date="2019-12-16T09:18:00Z">
                <w:r w:rsidRPr="00E429B9" w:rsidDel="006C7897">
                  <w:rPr>
                    <w:color w:val="000000"/>
                    <w:szCs w:val="18"/>
                  </w:rPr>
                  <w:delText>immutable</w:delText>
                </w:r>
              </w:del>
            </w:ins>
          </w:p>
        </w:tc>
        <w:tc>
          <w:tcPr>
            <w:tcW w:w="3599" w:type="dxa"/>
            <w:tcBorders>
              <w:top w:val="single" w:sz="4" w:space="0" w:color="auto"/>
              <w:left w:val="single" w:sz="4" w:space="0" w:color="auto"/>
              <w:bottom w:val="single" w:sz="4" w:space="0" w:color="auto"/>
              <w:right w:val="single" w:sz="4" w:space="0" w:color="auto"/>
            </w:tcBorders>
            <w:tcPrChange w:id="115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CA8EA9" w14:textId="5DA53520" w:rsidR="00E429B9" w:rsidRPr="00E429B9" w:rsidDel="006C7897" w:rsidRDefault="00E429B9" w:rsidP="00E429B9">
            <w:pPr>
              <w:pStyle w:val="TableEntry"/>
              <w:spacing w:before="0" w:after="0"/>
              <w:rPr>
                <w:del w:id="1152" w:author="Luke Duncan" w:date="2019-12-16T09:18:00Z"/>
                <w:color w:val="000000"/>
                <w:szCs w:val="18"/>
              </w:rPr>
            </w:pPr>
            <w:ins w:id="1153" w:author="Thompson, Jenny" w:date="2019-11-13T13:15:00Z">
              <w:del w:id="1154" w:author="Luke Duncan" w:date="2019-12-16T09:18:00Z">
                <w:r w:rsidRPr="00E429B9" w:rsidDel="006C7897">
                  <w:rPr>
                    <w:color w:val="000000"/>
                    <w:szCs w:val="18"/>
                  </w:rPr>
                  <w:delText>Indicates whether or not any change to the content logical definition may occur</w:delText>
                </w:r>
              </w:del>
            </w:ins>
          </w:p>
        </w:tc>
        <w:tc>
          <w:tcPr>
            <w:tcW w:w="1620" w:type="dxa"/>
            <w:tcBorders>
              <w:top w:val="single" w:sz="4" w:space="0" w:color="auto"/>
              <w:left w:val="single" w:sz="4" w:space="0" w:color="auto"/>
              <w:bottom w:val="single" w:sz="4" w:space="0" w:color="auto"/>
              <w:right w:val="single" w:sz="4" w:space="0" w:color="auto"/>
            </w:tcBorders>
            <w:tcPrChange w:id="115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CFC8A1" w14:textId="25F3FA3F" w:rsidR="00E429B9" w:rsidRPr="00E429B9" w:rsidDel="006C7897" w:rsidRDefault="00E429B9" w:rsidP="00E429B9">
            <w:pPr>
              <w:pStyle w:val="TableEntry"/>
              <w:spacing w:before="0" w:after="0"/>
              <w:rPr>
                <w:del w:id="115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5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7509D28" w14:textId="31E08E72" w:rsidR="00E429B9" w:rsidRPr="00E429B9" w:rsidDel="006C7897" w:rsidRDefault="00E429B9" w:rsidP="00E429B9">
            <w:pPr>
              <w:pStyle w:val="TableEntry"/>
              <w:spacing w:before="0" w:after="0"/>
              <w:rPr>
                <w:del w:id="1158" w:author="Luke Duncan" w:date="2019-12-16T09:18:00Z"/>
                <w:color w:val="000000"/>
                <w:szCs w:val="18"/>
              </w:rPr>
            </w:pPr>
            <w:ins w:id="1159" w:author="Thompson, Jenny" w:date="2019-11-13T13:15:00Z">
              <w:del w:id="1160" w:author="Luke Duncan" w:date="2019-12-16T09:18:00Z">
                <w:r w:rsidRPr="00E429B9" w:rsidDel="006C7897">
                  <w:rPr>
                    <w:color w:val="000000"/>
                    <w:szCs w:val="18"/>
                  </w:rPr>
                  <w:delText>0..1</w:delText>
                </w:r>
              </w:del>
            </w:ins>
          </w:p>
        </w:tc>
      </w:tr>
      <w:tr w:rsidR="00E429B9" w:rsidDel="006C7897" w14:paraId="55AC300E" w14:textId="32F0CD33" w:rsidTr="00056BB5">
        <w:trPr>
          <w:cantSplit/>
          <w:del w:id="1161" w:author="Luke Duncan" w:date="2019-12-16T09:18:00Z"/>
          <w:trPrChange w:id="116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6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D49DDD" w14:textId="22BEB47A" w:rsidR="00E429B9" w:rsidRPr="00E429B9" w:rsidDel="006C7897" w:rsidRDefault="00E429B9" w:rsidP="00E429B9">
            <w:pPr>
              <w:pStyle w:val="TableEntry"/>
              <w:spacing w:before="0" w:after="0"/>
              <w:rPr>
                <w:del w:id="1164" w:author="Luke Duncan" w:date="2019-12-16T09:18:00Z"/>
                <w:color w:val="000000"/>
                <w:szCs w:val="18"/>
              </w:rPr>
            </w:pPr>
            <w:ins w:id="1165" w:author="Thompson, Jenny" w:date="2019-11-13T13:15:00Z">
              <w:del w:id="1166" w:author="Luke Duncan" w:date="2019-12-16T09:18:00Z">
                <w:r w:rsidRPr="00E429B9" w:rsidDel="006C7897">
                  <w:rPr>
                    <w:color w:val="000000"/>
                    <w:szCs w:val="18"/>
                  </w:rPr>
                  <w:delText>purpose</w:delText>
                </w:r>
              </w:del>
            </w:ins>
          </w:p>
        </w:tc>
        <w:tc>
          <w:tcPr>
            <w:tcW w:w="3599" w:type="dxa"/>
            <w:tcBorders>
              <w:top w:val="single" w:sz="4" w:space="0" w:color="auto"/>
              <w:left w:val="single" w:sz="4" w:space="0" w:color="auto"/>
              <w:bottom w:val="single" w:sz="4" w:space="0" w:color="auto"/>
              <w:right w:val="single" w:sz="4" w:space="0" w:color="auto"/>
            </w:tcBorders>
            <w:tcPrChange w:id="116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EB91A9A" w14:textId="6DBB21DD" w:rsidR="00E429B9" w:rsidRPr="00E429B9" w:rsidDel="006C7897" w:rsidRDefault="00E429B9" w:rsidP="00E429B9">
            <w:pPr>
              <w:pStyle w:val="TableEntry"/>
              <w:spacing w:before="0" w:after="0"/>
              <w:rPr>
                <w:del w:id="1168" w:author="Luke Duncan" w:date="2019-12-16T09:18:00Z"/>
                <w:color w:val="000000"/>
                <w:szCs w:val="18"/>
              </w:rPr>
            </w:pPr>
            <w:ins w:id="1169" w:author="Thompson, Jenny" w:date="2019-11-13T13:15:00Z">
              <w:del w:id="1170" w:author="Luke Duncan" w:date="2019-12-16T09:18:00Z">
                <w:r w:rsidRPr="00E429B9" w:rsidDel="006C7897">
                  <w:rPr>
                    <w:color w:val="000000"/>
                    <w:szCs w:val="18"/>
                  </w:rPr>
                  <w:delText>Why this value set is defined</w:delText>
                </w:r>
              </w:del>
            </w:ins>
          </w:p>
        </w:tc>
        <w:tc>
          <w:tcPr>
            <w:tcW w:w="1620" w:type="dxa"/>
            <w:tcBorders>
              <w:top w:val="single" w:sz="4" w:space="0" w:color="auto"/>
              <w:left w:val="single" w:sz="4" w:space="0" w:color="auto"/>
              <w:bottom w:val="single" w:sz="4" w:space="0" w:color="auto"/>
              <w:right w:val="single" w:sz="4" w:space="0" w:color="auto"/>
            </w:tcBorders>
            <w:tcPrChange w:id="117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E3E4E66" w14:textId="3F0F17E4" w:rsidR="00E429B9" w:rsidRPr="00E429B9" w:rsidDel="006C7897" w:rsidRDefault="00E429B9" w:rsidP="00E429B9">
            <w:pPr>
              <w:pStyle w:val="TableEntry"/>
              <w:spacing w:before="0" w:after="0"/>
              <w:rPr>
                <w:del w:id="117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75291B3" w14:textId="460E7023" w:rsidR="00E429B9" w:rsidRPr="00E429B9" w:rsidDel="006C7897" w:rsidRDefault="00E429B9" w:rsidP="00E429B9">
            <w:pPr>
              <w:pStyle w:val="TableEntry"/>
              <w:spacing w:before="0" w:after="0"/>
              <w:rPr>
                <w:del w:id="1174" w:author="Luke Duncan" w:date="2019-12-16T09:18:00Z"/>
                <w:color w:val="000000"/>
                <w:szCs w:val="18"/>
              </w:rPr>
            </w:pPr>
            <w:ins w:id="1175" w:author="Thompson, Jenny" w:date="2019-11-13T13:15:00Z">
              <w:del w:id="1176" w:author="Luke Duncan" w:date="2019-12-16T09:18:00Z">
                <w:r w:rsidRPr="00E429B9" w:rsidDel="006C7897">
                  <w:rPr>
                    <w:color w:val="000000"/>
                    <w:szCs w:val="18"/>
                  </w:rPr>
                  <w:delText>0..1</w:delText>
                </w:r>
              </w:del>
            </w:ins>
          </w:p>
        </w:tc>
      </w:tr>
      <w:tr w:rsidR="00E429B9" w:rsidDel="006C7897" w14:paraId="0512C6CD" w14:textId="728E5D57" w:rsidTr="00056BB5">
        <w:trPr>
          <w:cantSplit/>
          <w:del w:id="1177" w:author="Luke Duncan" w:date="2019-12-16T09:18:00Z"/>
          <w:trPrChange w:id="117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7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866FF3" w14:textId="35F27F97" w:rsidR="00E429B9" w:rsidRPr="00E429B9" w:rsidDel="006C7897" w:rsidRDefault="00E429B9" w:rsidP="00E429B9">
            <w:pPr>
              <w:pStyle w:val="TableEntry"/>
              <w:spacing w:before="0" w:after="0"/>
              <w:rPr>
                <w:del w:id="1180" w:author="Luke Duncan" w:date="2019-12-16T09:18:00Z"/>
                <w:color w:val="000000"/>
                <w:szCs w:val="18"/>
              </w:rPr>
            </w:pPr>
            <w:ins w:id="1181" w:author="Thompson, Jenny" w:date="2019-11-13T13:15:00Z">
              <w:del w:id="1182" w:author="Luke Duncan" w:date="2019-12-16T09:18:00Z">
                <w:r w:rsidRPr="00E429B9" w:rsidDel="006C7897">
                  <w:rPr>
                    <w:color w:val="000000"/>
                    <w:szCs w:val="18"/>
                  </w:rPr>
                  <w:delText>copyright</w:delText>
                </w:r>
              </w:del>
            </w:ins>
          </w:p>
        </w:tc>
        <w:tc>
          <w:tcPr>
            <w:tcW w:w="3599" w:type="dxa"/>
            <w:tcBorders>
              <w:top w:val="single" w:sz="4" w:space="0" w:color="auto"/>
              <w:left w:val="single" w:sz="4" w:space="0" w:color="auto"/>
              <w:bottom w:val="single" w:sz="4" w:space="0" w:color="auto"/>
              <w:right w:val="single" w:sz="4" w:space="0" w:color="auto"/>
            </w:tcBorders>
            <w:tcPrChange w:id="118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A817C5D" w14:textId="5B4D5581" w:rsidR="00E429B9" w:rsidRPr="00E429B9" w:rsidDel="006C7897" w:rsidRDefault="00E429B9" w:rsidP="00E429B9">
            <w:pPr>
              <w:pStyle w:val="TableEntry"/>
              <w:spacing w:before="0" w:after="0"/>
              <w:rPr>
                <w:del w:id="1184" w:author="Luke Duncan" w:date="2019-12-16T09:18:00Z"/>
                <w:color w:val="000000"/>
                <w:szCs w:val="18"/>
              </w:rPr>
            </w:pPr>
            <w:ins w:id="1185" w:author="Thompson, Jenny" w:date="2019-11-13T13:15:00Z">
              <w:del w:id="1186" w:author="Luke Duncan" w:date="2019-12-16T09:18:00Z">
                <w:r w:rsidRPr="00E429B9"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tcPrChange w:id="118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8CF9BE" w14:textId="40D61CAA" w:rsidR="00E429B9" w:rsidRPr="00E429B9" w:rsidDel="006C7897" w:rsidRDefault="00E429B9" w:rsidP="00E429B9">
            <w:pPr>
              <w:pStyle w:val="TableEntry"/>
              <w:spacing w:before="0" w:after="0"/>
              <w:rPr>
                <w:del w:id="118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18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F55AE77" w14:textId="0860544A" w:rsidR="00E429B9" w:rsidRPr="00E429B9" w:rsidDel="006C7897" w:rsidRDefault="00E429B9" w:rsidP="00E429B9">
            <w:pPr>
              <w:pStyle w:val="TableEntry"/>
              <w:spacing w:before="0" w:after="0"/>
              <w:rPr>
                <w:del w:id="1190" w:author="Luke Duncan" w:date="2019-12-16T09:18:00Z"/>
                <w:color w:val="000000"/>
                <w:szCs w:val="18"/>
              </w:rPr>
            </w:pPr>
            <w:ins w:id="1191" w:author="Thompson, Jenny" w:date="2019-11-13T13:15:00Z">
              <w:del w:id="1192" w:author="Luke Duncan" w:date="2019-12-16T09:18:00Z">
                <w:r w:rsidRPr="00E429B9" w:rsidDel="006C7897">
                  <w:rPr>
                    <w:color w:val="000000"/>
                    <w:szCs w:val="18"/>
                  </w:rPr>
                  <w:delText>0..1</w:delText>
                </w:r>
              </w:del>
            </w:ins>
          </w:p>
        </w:tc>
      </w:tr>
      <w:tr w:rsidR="00E429B9" w:rsidDel="006C7897" w14:paraId="7DDD0076" w14:textId="54EC5086" w:rsidTr="00056BB5">
        <w:trPr>
          <w:cantSplit/>
          <w:del w:id="1193" w:author="Luke Duncan" w:date="2019-12-16T09:18:00Z"/>
          <w:trPrChange w:id="119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19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71F4332" w14:textId="4110B964" w:rsidR="00E429B9" w:rsidRPr="00E429B9" w:rsidDel="006C7897" w:rsidRDefault="00E429B9" w:rsidP="00E429B9">
            <w:pPr>
              <w:pStyle w:val="TableEntry"/>
              <w:spacing w:before="0" w:after="0"/>
              <w:rPr>
                <w:del w:id="1196" w:author="Luke Duncan" w:date="2019-12-16T09:18:00Z"/>
                <w:color w:val="000000"/>
                <w:szCs w:val="18"/>
              </w:rPr>
            </w:pPr>
            <w:ins w:id="1197" w:author="Thompson, Jenny" w:date="2019-11-13T13:15:00Z">
              <w:del w:id="1198" w:author="Luke Duncan" w:date="2019-12-16T09:18:00Z">
                <w:r w:rsidRPr="00E429B9" w:rsidDel="006C7897">
                  <w:rPr>
                    <w:color w:val="000000"/>
                    <w:szCs w:val="18"/>
                  </w:rPr>
                  <w:delText>compose</w:delText>
                </w:r>
              </w:del>
            </w:ins>
          </w:p>
        </w:tc>
        <w:tc>
          <w:tcPr>
            <w:tcW w:w="3599" w:type="dxa"/>
            <w:tcBorders>
              <w:top w:val="single" w:sz="4" w:space="0" w:color="auto"/>
              <w:left w:val="single" w:sz="4" w:space="0" w:color="auto"/>
              <w:bottom w:val="single" w:sz="4" w:space="0" w:color="auto"/>
              <w:right w:val="single" w:sz="4" w:space="0" w:color="auto"/>
            </w:tcBorders>
            <w:tcPrChange w:id="119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561B59A" w14:textId="21AAF5DF" w:rsidR="00E429B9" w:rsidRPr="00E429B9" w:rsidDel="006C7897" w:rsidRDefault="00E429B9" w:rsidP="00E429B9">
            <w:pPr>
              <w:pStyle w:val="TableEntry"/>
              <w:spacing w:before="0" w:after="0"/>
              <w:rPr>
                <w:del w:id="1200" w:author="Luke Duncan" w:date="2019-12-16T09:18:00Z"/>
                <w:color w:val="000000"/>
                <w:szCs w:val="18"/>
              </w:rPr>
            </w:pPr>
            <w:ins w:id="1201" w:author="Thompson, Jenny" w:date="2019-11-13T13:15:00Z">
              <w:del w:id="1202" w:author="Luke Duncan" w:date="2019-12-16T09:18:00Z">
                <w:r w:rsidRPr="00E429B9" w:rsidDel="006C7897">
                  <w:rPr>
                    <w:color w:val="000000"/>
                    <w:szCs w:val="18"/>
                  </w:rPr>
                  <w:delText>Content logical definition of the value set (CLD)</w:delText>
                </w:r>
              </w:del>
            </w:ins>
          </w:p>
        </w:tc>
        <w:tc>
          <w:tcPr>
            <w:tcW w:w="1620" w:type="dxa"/>
            <w:tcBorders>
              <w:top w:val="single" w:sz="4" w:space="0" w:color="auto"/>
              <w:left w:val="single" w:sz="4" w:space="0" w:color="auto"/>
              <w:bottom w:val="single" w:sz="4" w:space="0" w:color="auto"/>
              <w:right w:val="single" w:sz="4" w:space="0" w:color="auto"/>
            </w:tcBorders>
            <w:tcPrChange w:id="120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807FA7" w14:textId="36A73CDC" w:rsidR="00E429B9" w:rsidRPr="00E429B9" w:rsidDel="006C7897" w:rsidRDefault="00E429B9" w:rsidP="00E429B9">
            <w:pPr>
              <w:pStyle w:val="TableEntry"/>
              <w:spacing w:before="0" w:after="0"/>
              <w:rPr>
                <w:del w:id="120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CAE180A" w14:textId="6C60B428" w:rsidR="00E429B9" w:rsidRPr="00E429B9" w:rsidDel="006C7897" w:rsidRDefault="00E429B9" w:rsidP="00E429B9">
            <w:pPr>
              <w:pStyle w:val="TableEntry"/>
              <w:spacing w:before="0" w:after="0"/>
              <w:rPr>
                <w:del w:id="1206" w:author="Luke Duncan" w:date="2019-12-16T09:18:00Z"/>
                <w:color w:val="000000"/>
                <w:szCs w:val="18"/>
              </w:rPr>
            </w:pPr>
            <w:ins w:id="1207" w:author="Thompson, Jenny" w:date="2019-11-13T13:15:00Z">
              <w:del w:id="1208" w:author="Luke Duncan" w:date="2019-12-16T09:18:00Z">
                <w:r w:rsidRPr="00E429B9" w:rsidDel="006C7897">
                  <w:rPr>
                    <w:color w:val="000000"/>
                    <w:szCs w:val="18"/>
                  </w:rPr>
                  <w:delText>0..1</w:delText>
                </w:r>
              </w:del>
            </w:ins>
          </w:p>
        </w:tc>
      </w:tr>
      <w:tr w:rsidR="00E429B9" w:rsidDel="006C7897" w14:paraId="38A00F38" w14:textId="41315BC9" w:rsidTr="00056BB5">
        <w:trPr>
          <w:cantSplit/>
          <w:del w:id="1209" w:author="Luke Duncan" w:date="2019-12-16T09:18:00Z"/>
          <w:trPrChange w:id="12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4D8844F" w14:textId="31C05B0E" w:rsidR="00E429B9" w:rsidRPr="00E429B9" w:rsidDel="006C7897" w:rsidRDefault="00E429B9" w:rsidP="00E429B9">
            <w:pPr>
              <w:pStyle w:val="TableEntry"/>
              <w:spacing w:before="0" w:after="0"/>
              <w:rPr>
                <w:del w:id="1212" w:author="Luke Duncan" w:date="2019-12-16T09:18:00Z"/>
                <w:color w:val="000000"/>
                <w:szCs w:val="18"/>
              </w:rPr>
            </w:pPr>
            <w:ins w:id="1213" w:author="Thompson, Jenny" w:date="2019-11-13T13:15:00Z">
              <w:del w:id="1214" w:author="Luke Duncan" w:date="2019-12-16T09:18:00Z">
                <w:r w:rsidRPr="00E429B9" w:rsidDel="006C7897">
                  <w:rPr>
                    <w:color w:val="000000"/>
                    <w:szCs w:val="18"/>
                  </w:rPr>
                  <w:delText>lockedDate</w:delText>
                </w:r>
              </w:del>
            </w:ins>
          </w:p>
        </w:tc>
        <w:tc>
          <w:tcPr>
            <w:tcW w:w="3599" w:type="dxa"/>
            <w:tcBorders>
              <w:top w:val="single" w:sz="4" w:space="0" w:color="auto"/>
              <w:left w:val="single" w:sz="4" w:space="0" w:color="auto"/>
              <w:bottom w:val="single" w:sz="4" w:space="0" w:color="auto"/>
              <w:right w:val="single" w:sz="4" w:space="0" w:color="auto"/>
            </w:tcBorders>
            <w:tcPrChange w:id="121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1589793" w14:textId="1BDE1F85" w:rsidR="00E429B9" w:rsidRPr="00E429B9" w:rsidDel="006C7897" w:rsidRDefault="00E429B9" w:rsidP="00E429B9">
            <w:pPr>
              <w:pStyle w:val="TableEntry"/>
              <w:spacing w:before="0" w:after="0"/>
              <w:rPr>
                <w:del w:id="1216" w:author="Luke Duncan" w:date="2019-12-16T09:18:00Z"/>
                <w:color w:val="000000"/>
                <w:szCs w:val="18"/>
              </w:rPr>
            </w:pPr>
            <w:ins w:id="1217" w:author="Thompson, Jenny" w:date="2019-11-13T13:15:00Z">
              <w:del w:id="1218" w:author="Luke Duncan" w:date="2019-12-16T09:18:00Z">
                <w:r w:rsidRPr="00E429B9" w:rsidDel="006C7897">
                  <w:rPr>
                    <w:color w:val="000000"/>
                    <w:szCs w:val="18"/>
                  </w:rPr>
                  <w:delText>Fixed date for references with no specified version (transitive)</w:delText>
                </w:r>
              </w:del>
            </w:ins>
          </w:p>
        </w:tc>
        <w:tc>
          <w:tcPr>
            <w:tcW w:w="1620" w:type="dxa"/>
            <w:tcBorders>
              <w:top w:val="single" w:sz="4" w:space="0" w:color="auto"/>
              <w:left w:val="single" w:sz="4" w:space="0" w:color="auto"/>
              <w:bottom w:val="single" w:sz="4" w:space="0" w:color="auto"/>
              <w:right w:val="single" w:sz="4" w:space="0" w:color="auto"/>
            </w:tcBorders>
            <w:tcPrChange w:id="121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EBBCA2D" w14:textId="336BEACA" w:rsidR="00E429B9" w:rsidRPr="00E429B9" w:rsidDel="006C7897" w:rsidRDefault="00E429B9" w:rsidP="00E429B9">
            <w:pPr>
              <w:pStyle w:val="TableEntry"/>
              <w:spacing w:before="0" w:after="0"/>
              <w:rPr>
                <w:del w:id="122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5481025" w14:textId="7DEB2683" w:rsidR="00E429B9" w:rsidRPr="00E429B9" w:rsidDel="006C7897" w:rsidRDefault="00E429B9" w:rsidP="00E429B9">
            <w:pPr>
              <w:pStyle w:val="TableEntry"/>
              <w:spacing w:before="0" w:after="0"/>
              <w:rPr>
                <w:del w:id="1222" w:author="Luke Duncan" w:date="2019-12-16T09:18:00Z"/>
                <w:color w:val="000000"/>
                <w:szCs w:val="18"/>
              </w:rPr>
            </w:pPr>
            <w:ins w:id="1223" w:author="Thompson, Jenny" w:date="2019-11-13T13:15:00Z">
              <w:del w:id="1224" w:author="Luke Duncan" w:date="2019-12-16T09:18:00Z">
                <w:r w:rsidRPr="00E429B9" w:rsidDel="006C7897">
                  <w:rPr>
                    <w:color w:val="000000"/>
                    <w:szCs w:val="18"/>
                  </w:rPr>
                  <w:delText>0..1</w:delText>
                </w:r>
              </w:del>
            </w:ins>
          </w:p>
        </w:tc>
      </w:tr>
      <w:tr w:rsidR="00E429B9" w:rsidDel="006C7897" w14:paraId="05B44B52" w14:textId="2E24AF13" w:rsidTr="00056BB5">
        <w:trPr>
          <w:cantSplit/>
          <w:del w:id="1225" w:author="Luke Duncan" w:date="2019-12-16T09:18:00Z"/>
          <w:trPrChange w:id="122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2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EFE177B" w14:textId="6132C174" w:rsidR="00E429B9" w:rsidRPr="00E429B9" w:rsidDel="006C7897" w:rsidRDefault="00E429B9" w:rsidP="00E429B9">
            <w:pPr>
              <w:pStyle w:val="TableEntry"/>
              <w:spacing w:before="0" w:after="0"/>
              <w:rPr>
                <w:del w:id="1228" w:author="Luke Duncan" w:date="2019-12-16T09:18:00Z"/>
                <w:color w:val="000000"/>
                <w:szCs w:val="18"/>
              </w:rPr>
            </w:pPr>
            <w:ins w:id="1229" w:author="Thompson, Jenny" w:date="2019-11-13T13:15:00Z">
              <w:del w:id="1230"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123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4D78B2C" w14:textId="3ACAA0E8" w:rsidR="00E429B9" w:rsidRPr="00E429B9" w:rsidDel="006C7897" w:rsidRDefault="00E429B9" w:rsidP="00E429B9">
            <w:pPr>
              <w:pStyle w:val="TableEntry"/>
              <w:spacing w:before="0" w:after="0"/>
              <w:rPr>
                <w:del w:id="1232" w:author="Luke Duncan" w:date="2019-12-16T09:18:00Z"/>
                <w:color w:val="000000"/>
                <w:szCs w:val="18"/>
              </w:rPr>
            </w:pPr>
            <w:ins w:id="1233" w:author="Thompson, Jenny" w:date="2019-11-13T13:15:00Z">
              <w:del w:id="1234" w:author="Luke Duncan" w:date="2019-12-16T09:18:00Z">
                <w:r w:rsidRPr="00E429B9" w:rsidDel="006C7897">
                  <w:rPr>
                    <w:color w:val="000000"/>
                    <w:szCs w:val="18"/>
                  </w:rPr>
                  <w:delText>Whether inactive codes are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123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02E763" w14:textId="0A8BBFEC" w:rsidR="00E429B9" w:rsidRPr="00E429B9" w:rsidDel="006C7897" w:rsidRDefault="00E429B9" w:rsidP="00E429B9">
            <w:pPr>
              <w:pStyle w:val="TableEntry"/>
              <w:spacing w:before="0" w:after="0"/>
              <w:rPr>
                <w:del w:id="123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73709F" w14:textId="13A4A398" w:rsidR="00E429B9" w:rsidRPr="00E429B9" w:rsidDel="006C7897" w:rsidRDefault="00E429B9" w:rsidP="00E429B9">
            <w:pPr>
              <w:pStyle w:val="TableEntry"/>
              <w:spacing w:before="0" w:after="0"/>
              <w:rPr>
                <w:del w:id="1238" w:author="Luke Duncan" w:date="2019-12-16T09:18:00Z"/>
                <w:color w:val="000000"/>
                <w:szCs w:val="18"/>
              </w:rPr>
            </w:pPr>
            <w:ins w:id="1239" w:author="Thompson, Jenny" w:date="2019-11-13T13:15:00Z">
              <w:del w:id="1240" w:author="Luke Duncan" w:date="2019-12-16T09:18:00Z">
                <w:r w:rsidRPr="00E429B9" w:rsidDel="006C7897">
                  <w:rPr>
                    <w:color w:val="000000"/>
                    <w:szCs w:val="18"/>
                  </w:rPr>
                  <w:delText>0..1</w:delText>
                </w:r>
              </w:del>
            </w:ins>
          </w:p>
        </w:tc>
      </w:tr>
      <w:tr w:rsidR="00E429B9" w:rsidDel="006C7897" w14:paraId="5719F181" w14:textId="22A3D3F4" w:rsidTr="00056BB5">
        <w:trPr>
          <w:cantSplit/>
          <w:del w:id="1241" w:author="Luke Duncan" w:date="2019-12-16T09:18:00Z"/>
          <w:trPrChange w:id="124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4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2C3A54D" w14:textId="22020176" w:rsidR="00E429B9" w:rsidRPr="00E429B9" w:rsidDel="006C7897" w:rsidRDefault="00E429B9" w:rsidP="00E429B9">
            <w:pPr>
              <w:pStyle w:val="TableEntry"/>
              <w:spacing w:before="0" w:after="0"/>
              <w:rPr>
                <w:del w:id="1244" w:author="Luke Duncan" w:date="2019-12-16T09:18:00Z"/>
                <w:color w:val="000000"/>
                <w:szCs w:val="18"/>
              </w:rPr>
            </w:pPr>
            <w:ins w:id="1245" w:author="Thompson, Jenny" w:date="2019-11-13T13:15:00Z">
              <w:del w:id="1246" w:author="Luke Duncan" w:date="2019-12-16T09:18:00Z">
                <w:r w:rsidRPr="00E429B9" w:rsidDel="006C7897">
                  <w:rPr>
                    <w:color w:val="000000"/>
                    <w:szCs w:val="18"/>
                  </w:rPr>
                  <w:delText>include</w:delText>
                </w:r>
              </w:del>
            </w:ins>
          </w:p>
        </w:tc>
        <w:tc>
          <w:tcPr>
            <w:tcW w:w="3599" w:type="dxa"/>
            <w:tcBorders>
              <w:top w:val="single" w:sz="4" w:space="0" w:color="auto"/>
              <w:left w:val="single" w:sz="4" w:space="0" w:color="auto"/>
              <w:bottom w:val="single" w:sz="4" w:space="0" w:color="auto"/>
              <w:right w:val="single" w:sz="4" w:space="0" w:color="auto"/>
            </w:tcBorders>
            <w:tcPrChange w:id="124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6A96BAB" w14:textId="1AD40912" w:rsidR="00E429B9" w:rsidRPr="00E429B9" w:rsidDel="006C7897" w:rsidRDefault="00E429B9" w:rsidP="00E429B9">
            <w:pPr>
              <w:pStyle w:val="TableEntry"/>
              <w:spacing w:before="0" w:after="0"/>
              <w:rPr>
                <w:del w:id="1248" w:author="Luke Duncan" w:date="2019-12-16T09:18:00Z"/>
                <w:color w:val="000000"/>
                <w:szCs w:val="18"/>
              </w:rPr>
            </w:pPr>
            <w:ins w:id="1249" w:author="Thompson, Jenny" w:date="2019-11-13T13:15:00Z">
              <w:del w:id="1250" w:author="Luke Duncan" w:date="2019-12-16T09:18:00Z">
                <w:r w:rsidRPr="00E429B9" w:rsidDel="006C7897">
                  <w:rPr>
                    <w:color w:val="000000"/>
                    <w:szCs w:val="18"/>
                  </w:rPr>
                  <w:delText>Include one or more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25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9439CB" w14:textId="536CBD39" w:rsidR="00E429B9" w:rsidRPr="00E429B9" w:rsidDel="006C7897" w:rsidRDefault="00E429B9" w:rsidP="00E429B9">
            <w:pPr>
              <w:pStyle w:val="TableEntry"/>
              <w:spacing w:before="0" w:after="0"/>
              <w:rPr>
                <w:del w:id="125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5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D79DCD7" w14:textId="693B4A72" w:rsidR="00E429B9" w:rsidRPr="00E429B9" w:rsidDel="006C7897" w:rsidRDefault="00E429B9" w:rsidP="00E429B9">
            <w:pPr>
              <w:pStyle w:val="TableEntry"/>
              <w:spacing w:before="0" w:after="0"/>
              <w:rPr>
                <w:del w:id="1254" w:author="Luke Duncan" w:date="2019-12-16T09:18:00Z"/>
                <w:color w:val="000000"/>
                <w:szCs w:val="18"/>
              </w:rPr>
            </w:pPr>
            <w:ins w:id="1255" w:author="Thompson, Jenny" w:date="2019-11-13T13:15:00Z">
              <w:del w:id="1256" w:author="Luke Duncan" w:date="2019-12-16T09:18:00Z">
                <w:r w:rsidRPr="00E429B9" w:rsidDel="006C7897">
                  <w:rPr>
                    <w:color w:val="000000"/>
                    <w:szCs w:val="18"/>
                  </w:rPr>
                  <w:delText>1..*</w:delText>
                </w:r>
              </w:del>
            </w:ins>
          </w:p>
        </w:tc>
      </w:tr>
      <w:tr w:rsidR="00E429B9" w:rsidDel="006C7897" w14:paraId="4C5E116A" w14:textId="37FE0954" w:rsidTr="00056BB5">
        <w:trPr>
          <w:cantSplit/>
          <w:del w:id="1257" w:author="Luke Duncan" w:date="2019-12-16T09:18:00Z"/>
          <w:trPrChange w:id="125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5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4F66CEC" w14:textId="0206F7A2" w:rsidR="00E429B9" w:rsidRPr="00E429B9" w:rsidDel="006C7897" w:rsidRDefault="00E429B9" w:rsidP="00E429B9">
            <w:pPr>
              <w:pStyle w:val="TableEntry"/>
              <w:spacing w:before="0" w:after="0"/>
              <w:rPr>
                <w:del w:id="1260"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6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CBD7214" w14:textId="7A29612B" w:rsidR="00E429B9" w:rsidRPr="00E429B9" w:rsidDel="006C7897" w:rsidRDefault="00E429B9" w:rsidP="00E429B9">
            <w:pPr>
              <w:pStyle w:val="TableEntry"/>
              <w:spacing w:before="0" w:after="0"/>
              <w:rPr>
                <w:del w:id="1262" w:author="Luke Duncan" w:date="2019-12-16T09:18:00Z"/>
                <w:color w:val="000000"/>
                <w:szCs w:val="18"/>
              </w:rPr>
            </w:pPr>
            <w:ins w:id="1263" w:author="Thompson, Jenny" w:date="2019-11-13T13:15:00Z">
              <w:del w:id="1264" w:author="Luke Duncan" w:date="2019-12-16T09:18:00Z">
                <w:r w:rsidRPr="00E429B9" w:rsidDel="006C7897">
                  <w:rPr>
                    <w:color w:val="000000"/>
                    <w:szCs w:val="18"/>
                  </w:rPr>
                  <w:delText>+ Rule: A value set include/exclude SHALL have a value set or a system</w:delText>
                </w:r>
              </w:del>
            </w:ins>
          </w:p>
        </w:tc>
        <w:tc>
          <w:tcPr>
            <w:tcW w:w="1620" w:type="dxa"/>
            <w:tcBorders>
              <w:top w:val="single" w:sz="4" w:space="0" w:color="auto"/>
              <w:left w:val="single" w:sz="4" w:space="0" w:color="auto"/>
              <w:bottom w:val="single" w:sz="4" w:space="0" w:color="auto"/>
              <w:right w:val="single" w:sz="4" w:space="0" w:color="auto"/>
            </w:tcBorders>
            <w:tcPrChange w:id="126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ACE22AA" w14:textId="2081AC0E" w:rsidR="00E429B9" w:rsidRPr="00E429B9" w:rsidDel="006C7897" w:rsidRDefault="00E429B9" w:rsidP="00E429B9">
            <w:pPr>
              <w:pStyle w:val="TableEntry"/>
              <w:spacing w:before="0" w:after="0"/>
              <w:rPr>
                <w:del w:id="126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6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148C7B" w14:textId="29B24B43" w:rsidR="00E429B9" w:rsidRPr="00E429B9" w:rsidDel="006C7897" w:rsidRDefault="00E429B9" w:rsidP="00E429B9">
            <w:pPr>
              <w:pStyle w:val="TableEntry"/>
              <w:spacing w:before="0" w:after="0"/>
              <w:rPr>
                <w:del w:id="1268" w:author="Luke Duncan" w:date="2019-12-16T09:18:00Z"/>
                <w:color w:val="000000"/>
                <w:szCs w:val="18"/>
              </w:rPr>
            </w:pPr>
          </w:p>
        </w:tc>
      </w:tr>
      <w:tr w:rsidR="00E429B9" w:rsidDel="006C7897" w14:paraId="7FEE6FA2" w14:textId="1E6F4C7E" w:rsidTr="00056BB5">
        <w:trPr>
          <w:cantSplit/>
          <w:del w:id="1269" w:author="Luke Duncan" w:date="2019-12-16T09:18:00Z"/>
          <w:trPrChange w:id="12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7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6A411F2" w14:textId="27B8BA01" w:rsidR="00E429B9" w:rsidRPr="00E429B9" w:rsidDel="006C7897" w:rsidRDefault="00E429B9" w:rsidP="00E429B9">
            <w:pPr>
              <w:pStyle w:val="TableEntry"/>
              <w:spacing w:before="0" w:after="0"/>
              <w:rPr>
                <w:del w:id="1272"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7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514729" w14:textId="2EB1C58C" w:rsidR="00E429B9" w:rsidRPr="00E429B9" w:rsidDel="006C7897" w:rsidRDefault="00E429B9" w:rsidP="00E429B9">
            <w:pPr>
              <w:pStyle w:val="TableEntry"/>
              <w:spacing w:before="0" w:after="0"/>
              <w:rPr>
                <w:del w:id="1274" w:author="Luke Duncan" w:date="2019-12-16T09:18:00Z"/>
                <w:color w:val="000000"/>
                <w:szCs w:val="18"/>
              </w:rPr>
            </w:pPr>
            <w:ins w:id="1275" w:author="Thompson, Jenny" w:date="2019-11-13T13:15:00Z">
              <w:del w:id="1276" w:author="Luke Duncan" w:date="2019-12-16T09:18:00Z">
                <w:r w:rsidRPr="00E429B9" w:rsidDel="006C7897">
                  <w:rPr>
                    <w:color w:val="000000"/>
                    <w:szCs w:val="18"/>
                  </w:rPr>
                  <w:delText>+ Rule: A value set with concepts or filters SHALL include a system</w:delText>
                </w:r>
              </w:del>
            </w:ins>
          </w:p>
        </w:tc>
        <w:tc>
          <w:tcPr>
            <w:tcW w:w="1620" w:type="dxa"/>
            <w:tcBorders>
              <w:top w:val="single" w:sz="4" w:space="0" w:color="auto"/>
              <w:left w:val="single" w:sz="4" w:space="0" w:color="auto"/>
              <w:bottom w:val="single" w:sz="4" w:space="0" w:color="auto"/>
              <w:right w:val="single" w:sz="4" w:space="0" w:color="auto"/>
            </w:tcBorders>
            <w:tcPrChange w:id="127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C23A5FF" w14:textId="74F44B05" w:rsidR="00E429B9" w:rsidRPr="00E429B9" w:rsidDel="006C7897" w:rsidRDefault="00E429B9" w:rsidP="00E429B9">
            <w:pPr>
              <w:pStyle w:val="TableEntry"/>
              <w:spacing w:before="0" w:after="0"/>
              <w:rPr>
                <w:del w:id="127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7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A3E0A8" w14:textId="5AEF03BD" w:rsidR="00E429B9" w:rsidRPr="00E429B9" w:rsidDel="006C7897" w:rsidRDefault="00E429B9" w:rsidP="00E429B9">
            <w:pPr>
              <w:pStyle w:val="TableEntry"/>
              <w:spacing w:before="0" w:after="0"/>
              <w:rPr>
                <w:del w:id="1280" w:author="Luke Duncan" w:date="2019-12-16T09:18:00Z"/>
                <w:color w:val="000000"/>
                <w:szCs w:val="18"/>
              </w:rPr>
            </w:pPr>
          </w:p>
        </w:tc>
      </w:tr>
      <w:tr w:rsidR="00E429B9" w:rsidDel="006C7897" w14:paraId="6C5D69BD" w14:textId="4EC2B248" w:rsidTr="00056BB5">
        <w:trPr>
          <w:cantSplit/>
          <w:del w:id="1281" w:author="Luke Duncan" w:date="2019-12-16T09:18:00Z"/>
          <w:trPrChange w:id="128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28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DF43DAA" w14:textId="2ED647A7" w:rsidR="00E429B9" w:rsidRPr="00E429B9" w:rsidDel="006C7897" w:rsidRDefault="00E429B9" w:rsidP="00E429B9">
            <w:pPr>
              <w:pStyle w:val="TableEntry"/>
              <w:spacing w:before="0" w:after="0"/>
              <w:rPr>
                <w:del w:id="1284"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28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DEE90FB" w14:textId="095B2570" w:rsidR="00E429B9" w:rsidRPr="00E429B9" w:rsidDel="006C7897" w:rsidRDefault="00E429B9" w:rsidP="00E429B9">
            <w:pPr>
              <w:pStyle w:val="TableEntry"/>
              <w:spacing w:before="0" w:after="0"/>
              <w:rPr>
                <w:del w:id="1286" w:author="Luke Duncan" w:date="2019-12-16T09:18:00Z"/>
                <w:color w:val="000000"/>
                <w:szCs w:val="18"/>
              </w:rPr>
            </w:pPr>
            <w:ins w:id="1287" w:author="Thompson, Jenny" w:date="2019-11-13T13:15:00Z">
              <w:del w:id="1288" w:author="Luke Duncan" w:date="2019-12-16T09:18:00Z">
                <w:r w:rsidRPr="00E429B9" w:rsidDel="006C7897">
                  <w:rPr>
                    <w:color w:val="000000"/>
                    <w:szCs w:val="18"/>
                  </w:rPr>
                  <w:delText>+ Rule: Cannot have both concept and filter</w:delText>
                </w:r>
              </w:del>
            </w:ins>
          </w:p>
        </w:tc>
        <w:tc>
          <w:tcPr>
            <w:tcW w:w="1620" w:type="dxa"/>
            <w:tcBorders>
              <w:top w:val="single" w:sz="4" w:space="0" w:color="auto"/>
              <w:left w:val="single" w:sz="4" w:space="0" w:color="auto"/>
              <w:bottom w:val="single" w:sz="4" w:space="0" w:color="auto"/>
              <w:right w:val="single" w:sz="4" w:space="0" w:color="auto"/>
            </w:tcBorders>
            <w:tcPrChange w:id="128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43CA814" w14:textId="08B7DE7B" w:rsidR="00E429B9" w:rsidRPr="00E429B9" w:rsidDel="006C7897" w:rsidRDefault="00E429B9" w:rsidP="00E429B9">
            <w:pPr>
              <w:pStyle w:val="TableEntry"/>
              <w:spacing w:before="0" w:after="0"/>
              <w:rPr>
                <w:del w:id="129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29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608D844" w14:textId="10DECF48" w:rsidR="00E429B9" w:rsidRPr="00E429B9" w:rsidDel="006C7897" w:rsidRDefault="00E429B9" w:rsidP="00E429B9">
            <w:pPr>
              <w:pStyle w:val="TableEntry"/>
              <w:spacing w:before="0" w:after="0"/>
              <w:rPr>
                <w:del w:id="1292" w:author="Luke Duncan" w:date="2019-12-16T09:18:00Z"/>
                <w:color w:val="000000"/>
                <w:szCs w:val="18"/>
              </w:rPr>
            </w:pPr>
          </w:p>
        </w:tc>
      </w:tr>
      <w:tr w:rsidR="00E429B9" w:rsidDel="006C7897" w14:paraId="509217EC" w14:textId="5D1E9A23" w:rsidTr="00056BB5">
        <w:trPr>
          <w:cantSplit/>
          <w:trHeight w:val="242"/>
          <w:del w:id="1293" w:author="Luke Duncan" w:date="2019-12-16T09:18:00Z"/>
          <w:trPrChange w:id="1294" w:author="Thompson, Jenny" w:date="2019-12-02T22:23:00Z">
            <w:trPr>
              <w:gridBefore w:val="1"/>
              <w:wAfter w:w="70" w:type="dxa"/>
              <w:cantSplit/>
              <w:trHeight w:val="242"/>
            </w:trPr>
          </w:trPrChange>
        </w:trPr>
        <w:tc>
          <w:tcPr>
            <w:tcW w:w="2357" w:type="dxa"/>
            <w:tcBorders>
              <w:top w:val="single" w:sz="4" w:space="0" w:color="auto"/>
              <w:left w:val="single" w:sz="4" w:space="0" w:color="auto"/>
              <w:bottom w:val="single" w:sz="4" w:space="0" w:color="auto"/>
              <w:right w:val="single" w:sz="4" w:space="0" w:color="auto"/>
            </w:tcBorders>
            <w:tcPrChange w:id="129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095EFD9" w14:textId="5603EFAA" w:rsidR="00E429B9" w:rsidRPr="00E429B9" w:rsidDel="006C7897" w:rsidRDefault="00E429B9" w:rsidP="00E429B9">
            <w:pPr>
              <w:pStyle w:val="TableEntry"/>
              <w:spacing w:before="0" w:after="0"/>
              <w:rPr>
                <w:del w:id="1296" w:author="Luke Duncan" w:date="2019-12-16T09:18:00Z"/>
                <w:color w:val="000000"/>
                <w:szCs w:val="18"/>
              </w:rPr>
            </w:pPr>
            <w:ins w:id="1297" w:author="Thompson, Jenny" w:date="2019-11-13T13:15:00Z">
              <w:del w:id="1298"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129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31F1592" w14:textId="696A3312" w:rsidR="00E429B9" w:rsidRPr="00E429B9" w:rsidDel="006C7897" w:rsidRDefault="00E429B9" w:rsidP="00E429B9">
            <w:pPr>
              <w:pStyle w:val="TableEntry"/>
              <w:spacing w:before="0" w:after="0"/>
              <w:rPr>
                <w:del w:id="1300" w:author="Luke Duncan" w:date="2019-12-16T09:18:00Z"/>
                <w:color w:val="000000"/>
                <w:szCs w:val="18"/>
              </w:rPr>
            </w:pPr>
            <w:ins w:id="1301" w:author="Thompson, Jenny" w:date="2019-11-13T13:15:00Z">
              <w:del w:id="1302" w:author="Luke Duncan" w:date="2019-12-16T09:18:00Z">
                <w:r w:rsidRPr="00E429B9" w:rsidDel="006C7897">
                  <w:rPr>
                    <w:color w:val="000000"/>
                    <w:szCs w:val="18"/>
                  </w:rPr>
                  <w:delText>The system the codes come from</w:delText>
                </w:r>
              </w:del>
            </w:ins>
          </w:p>
        </w:tc>
        <w:tc>
          <w:tcPr>
            <w:tcW w:w="1620" w:type="dxa"/>
            <w:tcBorders>
              <w:top w:val="single" w:sz="4" w:space="0" w:color="auto"/>
              <w:left w:val="single" w:sz="4" w:space="0" w:color="auto"/>
              <w:bottom w:val="single" w:sz="4" w:space="0" w:color="auto"/>
              <w:right w:val="single" w:sz="4" w:space="0" w:color="auto"/>
            </w:tcBorders>
            <w:tcPrChange w:id="130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A8B75A7" w14:textId="2A363300" w:rsidR="00E429B9" w:rsidRPr="00E429B9" w:rsidDel="006C7897" w:rsidRDefault="00E429B9" w:rsidP="00E429B9">
            <w:pPr>
              <w:pStyle w:val="TableEntry"/>
              <w:spacing w:before="0" w:after="0"/>
              <w:rPr>
                <w:del w:id="130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32D6BED" w14:textId="0909EEE6" w:rsidR="00E429B9" w:rsidRPr="00E429B9" w:rsidDel="006C7897" w:rsidRDefault="00E429B9" w:rsidP="00E429B9">
            <w:pPr>
              <w:pStyle w:val="TableEntry"/>
              <w:spacing w:before="0" w:after="0"/>
              <w:rPr>
                <w:del w:id="1306" w:author="Luke Duncan" w:date="2019-12-16T09:18:00Z"/>
                <w:color w:val="000000"/>
                <w:szCs w:val="18"/>
              </w:rPr>
            </w:pPr>
            <w:ins w:id="1307" w:author="Thompson, Jenny" w:date="2019-11-13T13:15:00Z">
              <w:del w:id="1308" w:author="Luke Duncan" w:date="2019-12-16T09:18:00Z">
                <w:r w:rsidRPr="00E429B9" w:rsidDel="006C7897">
                  <w:rPr>
                    <w:color w:val="000000"/>
                    <w:szCs w:val="18"/>
                  </w:rPr>
                  <w:delText>0..1</w:delText>
                </w:r>
              </w:del>
            </w:ins>
          </w:p>
        </w:tc>
      </w:tr>
      <w:tr w:rsidR="00E429B9" w:rsidDel="006C7897" w14:paraId="031698BA" w14:textId="3F41C1CC" w:rsidTr="00056BB5">
        <w:trPr>
          <w:cantSplit/>
          <w:del w:id="1309" w:author="Luke Duncan" w:date="2019-12-16T09:18:00Z"/>
          <w:trPrChange w:id="13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8F2F2B6" w14:textId="3B6DD637" w:rsidR="00E429B9" w:rsidRPr="00E429B9" w:rsidDel="006C7897" w:rsidRDefault="00E429B9" w:rsidP="00E429B9">
            <w:pPr>
              <w:pStyle w:val="TableEntry"/>
              <w:spacing w:before="0" w:after="0"/>
              <w:rPr>
                <w:del w:id="1312" w:author="Luke Duncan" w:date="2019-12-16T09:18:00Z"/>
                <w:color w:val="000000"/>
                <w:szCs w:val="18"/>
              </w:rPr>
            </w:pPr>
            <w:ins w:id="1313" w:author="Thompson, Jenny" w:date="2019-11-13T13:15:00Z">
              <w:del w:id="1314"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31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B5628C0" w14:textId="7C557826" w:rsidR="00E429B9" w:rsidRPr="00E429B9" w:rsidDel="006C7897" w:rsidRDefault="00E429B9" w:rsidP="00E429B9">
            <w:pPr>
              <w:pStyle w:val="TableEntry"/>
              <w:spacing w:before="0" w:after="0"/>
              <w:rPr>
                <w:del w:id="1316" w:author="Luke Duncan" w:date="2019-12-16T09:18:00Z"/>
                <w:color w:val="000000"/>
                <w:szCs w:val="18"/>
              </w:rPr>
            </w:pPr>
            <w:ins w:id="1317" w:author="Thompson, Jenny" w:date="2019-11-13T13:15:00Z">
              <w:del w:id="1318" w:author="Luke Duncan" w:date="2019-12-16T09:18:00Z">
                <w:r w:rsidRPr="00E429B9" w:rsidDel="006C7897">
                  <w:rPr>
                    <w:color w:val="000000"/>
                    <w:szCs w:val="18"/>
                  </w:rPr>
                  <w:delText>Specific version of the code system referred to</w:delText>
                </w:r>
              </w:del>
            </w:ins>
          </w:p>
        </w:tc>
        <w:tc>
          <w:tcPr>
            <w:tcW w:w="1620" w:type="dxa"/>
            <w:tcBorders>
              <w:top w:val="single" w:sz="4" w:space="0" w:color="auto"/>
              <w:left w:val="single" w:sz="4" w:space="0" w:color="auto"/>
              <w:bottom w:val="single" w:sz="4" w:space="0" w:color="auto"/>
              <w:right w:val="single" w:sz="4" w:space="0" w:color="auto"/>
            </w:tcBorders>
            <w:tcPrChange w:id="131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3663886" w14:textId="75EF47E8" w:rsidR="00E429B9" w:rsidRPr="00E429B9" w:rsidDel="006C7897" w:rsidRDefault="00E429B9" w:rsidP="00E429B9">
            <w:pPr>
              <w:pStyle w:val="TableEntry"/>
              <w:spacing w:before="0" w:after="0"/>
              <w:rPr>
                <w:del w:id="132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2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393404D" w14:textId="4A266D73" w:rsidR="00E429B9" w:rsidRPr="00E429B9" w:rsidDel="006C7897" w:rsidRDefault="00E429B9" w:rsidP="00E429B9">
            <w:pPr>
              <w:pStyle w:val="TableEntry"/>
              <w:spacing w:before="0" w:after="0"/>
              <w:rPr>
                <w:del w:id="1322" w:author="Luke Duncan" w:date="2019-12-16T09:18:00Z"/>
                <w:color w:val="000000"/>
                <w:szCs w:val="18"/>
              </w:rPr>
            </w:pPr>
            <w:ins w:id="1323" w:author="Thompson, Jenny" w:date="2019-11-13T13:15:00Z">
              <w:del w:id="1324" w:author="Luke Duncan" w:date="2019-12-16T09:18:00Z">
                <w:r w:rsidRPr="00E429B9" w:rsidDel="006C7897">
                  <w:rPr>
                    <w:color w:val="000000"/>
                    <w:szCs w:val="18"/>
                  </w:rPr>
                  <w:delText>0..1</w:delText>
                </w:r>
              </w:del>
            </w:ins>
          </w:p>
        </w:tc>
      </w:tr>
      <w:tr w:rsidR="00E429B9" w:rsidDel="006C7897" w14:paraId="20878306" w14:textId="5582B209" w:rsidTr="00056BB5">
        <w:trPr>
          <w:cantSplit/>
          <w:del w:id="1325" w:author="Luke Duncan" w:date="2019-12-16T09:18:00Z"/>
          <w:trPrChange w:id="132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2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2F1991F" w14:textId="229D30F1" w:rsidR="00E429B9" w:rsidRPr="00E429B9" w:rsidDel="006C7897" w:rsidRDefault="00E429B9" w:rsidP="00E429B9">
            <w:pPr>
              <w:pStyle w:val="TableEntry"/>
              <w:spacing w:before="0" w:after="0"/>
              <w:rPr>
                <w:del w:id="1328" w:author="Luke Duncan" w:date="2019-12-16T09:18:00Z"/>
                <w:color w:val="000000"/>
                <w:szCs w:val="18"/>
              </w:rPr>
            </w:pPr>
            <w:ins w:id="1329" w:author="Thompson, Jenny" w:date="2019-11-13T13:15:00Z">
              <w:del w:id="1330" w:author="Luke Duncan" w:date="2019-12-16T09:18:00Z">
                <w:r w:rsidRPr="00E429B9" w:rsidDel="006C7897">
                  <w:rPr>
                    <w:color w:val="000000"/>
                    <w:szCs w:val="18"/>
                  </w:rPr>
                  <w:delText>concept</w:delText>
                </w:r>
              </w:del>
            </w:ins>
          </w:p>
        </w:tc>
        <w:tc>
          <w:tcPr>
            <w:tcW w:w="3599" w:type="dxa"/>
            <w:tcBorders>
              <w:top w:val="single" w:sz="4" w:space="0" w:color="auto"/>
              <w:left w:val="single" w:sz="4" w:space="0" w:color="auto"/>
              <w:bottom w:val="single" w:sz="4" w:space="0" w:color="auto"/>
              <w:right w:val="single" w:sz="4" w:space="0" w:color="auto"/>
            </w:tcBorders>
            <w:tcPrChange w:id="133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8C1539" w14:textId="45CCCE27" w:rsidR="00E429B9" w:rsidRPr="00E429B9" w:rsidDel="006C7897" w:rsidRDefault="00E429B9" w:rsidP="00E429B9">
            <w:pPr>
              <w:pStyle w:val="TableEntry"/>
              <w:spacing w:before="0" w:after="0"/>
              <w:rPr>
                <w:del w:id="1332" w:author="Luke Duncan" w:date="2019-12-16T09:18:00Z"/>
                <w:color w:val="000000"/>
                <w:szCs w:val="18"/>
              </w:rPr>
            </w:pPr>
            <w:ins w:id="1333" w:author="Thompson, Jenny" w:date="2019-11-13T13:15:00Z">
              <w:del w:id="1334" w:author="Luke Duncan" w:date="2019-12-16T09:18:00Z">
                <w:r w:rsidRPr="00E429B9" w:rsidDel="006C7897">
                  <w:rPr>
                    <w:color w:val="000000"/>
                    <w:szCs w:val="18"/>
                  </w:rPr>
                  <w:delText>A concept defined in the system</w:delText>
                </w:r>
              </w:del>
            </w:ins>
          </w:p>
        </w:tc>
        <w:tc>
          <w:tcPr>
            <w:tcW w:w="1620" w:type="dxa"/>
            <w:tcBorders>
              <w:top w:val="single" w:sz="4" w:space="0" w:color="auto"/>
              <w:left w:val="single" w:sz="4" w:space="0" w:color="auto"/>
              <w:bottom w:val="single" w:sz="4" w:space="0" w:color="auto"/>
              <w:right w:val="single" w:sz="4" w:space="0" w:color="auto"/>
            </w:tcBorders>
            <w:tcPrChange w:id="133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17192E" w14:textId="5D0D8D53" w:rsidR="00E429B9" w:rsidRPr="00E429B9" w:rsidDel="006C7897" w:rsidRDefault="00E429B9" w:rsidP="00E429B9">
            <w:pPr>
              <w:pStyle w:val="TableEntry"/>
              <w:spacing w:before="0" w:after="0"/>
              <w:rPr>
                <w:del w:id="133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3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72DBBB9" w14:textId="7BE32EAE" w:rsidR="00E429B9" w:rsidRPr="00E429B9" w:rsidDel="006C7897" w:rsidRDefault="00E429B9" w:rsidP="00E429B9">
            <w:pPr>
              <w:pStyle w:val="TableEntry"/>
              <w:spacing w:before="0" w:after="0"/>
              <w:rPr>
                <w:del w:id="1338" w:author="Luke Duncan" w:date="2019-12-16T09:18:00Z"/>
                <w:color w:val="000000"/>
                <w:szCs w:val="18"/>
              </w:rPr>
            </w:pPr>
            <w:ins w:id="1339" w:author="Thompson, Jenny" w:date="2019-11-13T13:15:00Z">
              <w:del w:id="1340" w:author="Luke Duncan" w:date="2019-12-16T09:18:00Z">
                <w:r w:rsidRPr="00E429B9" w:rsidDel="006C7897">
                  <w:rPr>
                    <w:color w:val="000000"/>
                    <w:szCs w:val="18"/>
                  </w:rPr>
                  <w:delText>0..*</w:delText>
                </w:r>
              </w:del>
            </w:ins>
          </w:p>
        </w:tc>
      </w:tr>
      <w:tr w:rsidR="00E429B9" w:rsidDel="006C7897" w14:paraId="4218CFD7" w14:textId="0B8F5376" w:rsidTr="00056BB5">
        <w:trPr>
          <w:cantSplit/>
          <w:del w:id="1341" w:author="Luke Duncan" w:date="2019-12-16T09:18:00Z"/>
          <w:trPrChange w:id="134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4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679A6EC" w14:textId="7A7FC515" w:rsidR="00E429B9" w:rsidRPr="00E429B9" w:rsidDel="006C7897" w:rsidRDefault="00E429B9" w:rsidP="00E429B9">
            <w:pPr>
              <w:pStyle w:val="TableEntry"/>
              <w:spacing w:before="0" w:after="0"/>
              <w:rPr>
                <w:del w:id="1344" w:author="Luke Duncan" w:date="2019-12-16T09:18:00Z"/>
                <w:color w:val="000000"/>
                <w:szCs w:val="18"/>
              </w:rPr>
            </w:pPr>
            <w:ins w:id="1345" w:author="Thompson, Jenny" w:date="2019-11-13T13:15:00Z">
              <w:del w:id="1346"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134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4056236" w14:textId="50AA3963" w:rsidR="00E429B9" w:rsidRPr="00E429B9" w:rsidDel="006C7897" w:rsidRDefault="00E429B9" w:rsidP="00E429B9">
            <w:pPr>
              <w:pStyle w:val="TableEntry"/>
              <w:spacing w:before="0" w:after="0"/>
              <w:rPr>
                <w:del w:id="1348" w:author="Luke Duncan" w:date="2019-12-16T09:18:00Z"/>
                <w:color w:val="000000"/>
                <w:szCs w:val="18"/>
              </w:rPr>
            </w:pPr>
            <w:ins w:id="1349" w:author="Thompson, Jenny" w:date="2019-11-13T13:15:00Z">
              <w:del w:id="1350" w:author="Luke Duncan" w:date="2019-12-16T09:18:00Z">
                <w:r w:rsidRPr="00E429B9" w:rsidDel="006C7897">
                  <w:rPr>
                    <w:color w:val="000000"/>
                    <w:szCs w:val="18"/>
                  </w:rPr>
                  <w:delText>Code or expression from system</w:delText>
                </w:r>
              </w:del>
            </w:ins>
          </w:p>
        </w:tc>
        <w:tc>
          <w:tcPr>
            <w:tcW w:w="1620" w:type="dxa"/>
            <w:tcBorders>
              <w:top w:val="single" w:sz="4" w:space="0" w:color="auto"/>
              <w:left w:val="single" w:sz="4" w:space="0" w:color="auto"/>
              <w:bottom w:val="single" w:sz="4" w:space="0" w:color="auto"/>
              <w:right w:val="single" w:sz="4" w:space="0" w:color="auto"/>
            </w:tcBorders>
            <w:tcPrChange w:id="135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D95671D" w14:textId="2D687092" w:rsidR="00E429B9" w:rsidRPr="00E429B9" w:rsidDel="006C7897" w:rsidRDefault="00E429B9" w:rsidP="00E429B9">
            <w:pPr>
              <w:pStyle w:val="TableEntry"/>
              <w:spacing w:before="0" w:after="0"/>
              <w:rPr>
                <w:del w:id="135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5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7A1B7E6" w14:textId="6C18B973" w:rsidR="00E429B9" w:rsidRPr="00E429B9" w:rsidDel="006C7897" w:rsidRDefault="00E429B9" w:rsidP="00E429B9">
            <w:pPr>
              <w:pStyle w:val="TableEntry"/>
              <w:spacing w:before="0" w:after="0"/>
              <w:rPr>
                <w:del w:id="1354" w:author="Luke Duncan" w:date="2019-12-16T09:18:00Z"/>
                <w:color w:val="000000"/>
                <w:szCs w:val="18"/>
              </w:rPr>
            </w:pPr>
            <w:ins w:id="1355" w:author="Thompson, Jenny" w:date="2019-11-13T13:15:00Z">
              <w:del w:id="1356" w:author="Luke Duncan" w:date="2019-12-16T09:18:00Z">
                <w:r w:rsidRPr="00E429B9" w:rsidDel="006C7897">
                  <w:rPr>
                    <w:color w:val="000000"/>
                    <w:szCs w:val="18"/>
                  </w:rPr>
                  <w:delText>1..1</w:delText>
                </w:r>
              </w:del>
            </w:ins>
          </w:p>
        </w:tc>
      </w:tr>
      <w:tr w:rsidR="00E429B9" w:rsidDel="006C7897" w14:paraId="3398107D" w14:textId="32ED9ADC" w:rsidTr="00056BB5">
        <w:trPr>
          <w:cantSplit/>
          <w:del w:id="1357" w:author="Luke Duncan" w:date="2019-12-16T09:18:00Z"/>
          <w:trPrChange w:id="135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5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6E6D2A6" w14:textId="49C677E6" w:rsidR="00E429B9" w:rsidRPr="00E429B9" w:rsidDel="006C7897" w:rsidRDefault="00E429B9" w:rsidP="00E429B9">
            <w:pPr>
              <w:pStyle w:val="TableEntry"/>
              <w:spacing w:before="0" w:after="0"/>
              <w:rPr>
                <w:del w:id="1360" w:author="Luke Duncan" w:date="2019-12-16T09:18:00Z"/>
                <w:color w:val="000000"/>
                <w:szCs w:val="18"/>
              </w:rPr>
            </w:pPr>
            <w:ins w:id="1361" w:author="Thompson, Jenny" w:date="2019-11-13T13:15:00Z">
              <w:del w:id="1362"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136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02BD7DD" w14:textId="3B85616F" w:rsidR="00E429B9" w:rsidRPr="00E429B9" w:rsidDel="006C7897" w:rsidRDefault="00E429B9" w:rsidP="00E429B9">
            <w:pPr>
              <w:pStyle w:val="TableEntry"/>
              <w:spacing w:before="0" w:after="0"/>
              <w:rPr>
                <w:del w:id="1364" w:author="Luke Duncan" w:date="2019-12-16T09:18:00Z"/>
                <w:color w:val="000000"/>
                <w:szCs w:val="18"/>
              </w:rPr>
            </w:pPr>
            <w:ins w:id="1365" w:author="Thompson, Jenny" w:date="2019-11-13T13:15:00Z">
              <w:del w:id="1366" w:author="Luke Duncan" w:date="2019-12-16T09:18:00Z">
                <w:r w:rsidRPr="00E429B9" w:rsidDel="006C7897">
                  <w:rPr>
                    <w:color w:val="000000"/>
                    <w:szCs w:val="18"/>
                  </w:rPr>
                  <w:delText>Text to display for this code for this value set in this valueset</w:delText>
                </w:r>
              </w:del>
            </w:ins>
          </w:p>
        </w:tc>
        <w:tc>
          <w:tcPr>
            <w:tcW w:w="1620" w:type="dxa"/>
            <w:tcBorders>
              <w:top w:val="single" w:sz="4" w:space="0" w:color="auto"/>
              <w:left w:val="single" w:sz="4" w:space="0" w:color="auto"/>
              <w:bottom w:val="single" w:sz="4" w:space="0" w:color="auto"/>
              <w:right w:val="single" w:sz="4" w:space="0" w:color="auto"/>
            </w:tcBorders>
            <w:tcPrChange w:id="136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04FD8C" w14:textId="06F7BF9C" w:rsidR="00E429B9" w:rsidRPr="00E429B9" w:rsidDel="006C7897" w:rsidRDefault="00E429B9" w:rsidP="00E429B9">
            <w:pPr>
              <w:pStyle w:val="TableEntry"/>
              <w:spacing w:before="0" w:after="0"/>
              <w:rPr>
                <w:del w:id="136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6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37FA98A" w14:textId="36068373" w:rsidR="00E429B9" w:rsidRPr="00E429B9" w:rsidDel="006C7897" w:rsidRDefault="00E429B9" w:rsidP="00E429B9">
            <w:pPr>
              <w:pStyle w:val="TableEntry"/>
              <w:spacing w:before="0" w:after="0"/>
              <w:rPr>
                <w:del w:id="1370" w:author="Luke Duncan" w:date="2019-12-16T09:18:00Z"/>
                <w:color w:val="000000"/>
                <w:szCs w:val="18"/>
              </w:rPr>
            </w:pPr>
            <w:ins w:id="1371" w:author="Thompson, Jenny" w:date="2019-11-13T13:15:00Z">
              <w:del w:id="1372" w:author="Luke Duncan" w:date="2019-12-16T09:18:00Z">
                <w:r w:rsidRPr="00E429B9" w:rsidDel="006C7897">
                  <w:rPr>
                    <w:color w:val="000000"/>
                    <w:szCs w:val="18"/>
                  </w:rPr>
                  <w:delText>0..1</w:delText>
                </w:r>
              </w:del>
            </w:ins>
          </w:p>
        </w:tc>
      </w:tr>
      <w:tr w:rsidR="00E429B9" w:rsidDel="006C7897" w14:paraId="5B9BEE3F" w14:textId="1616E5B5" w:rsidTr="00056BB5">
        <w:trPr>
          <w:cantSplit/>
          <w:del w:id="1373" w:author="Luke Duncan" w:date="2019-12-16T09:18:00Z"/>
          <w:trPrChange w:id="137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7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E81A418" w14:textId="1393B2D8" w:rsidR="00E429B9" w:rsidRPr="00E429B9" w:rsidDel="006C7897" w:rsidRDefault="00E429B9" w:rsidP="00E429B9">
            <w:pPr>
              <w:pStyle w:val="TableEntry"/>
              <w:spacing w:before="0" w:after="0"/>
              <w:rPr>
                <w:del w:id="1376" w:author="Luke Duncan" w:date="2019-12-16T09:18:00Z"/>
                <w:color w:val="000000"/>
                <w:szCs w:val="18"/>
              </w:rPr>
            </w:pPr>
            <w:ins w:id="1377" w:author="Thompson, Jenny" w:date="2019-11-13T13:15:00Z">
              <w:del w:id="1378"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137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E813BC2" w14:textId="64AA6B3C" w:rsidR="00E429B9" w:rsidRPr="00E429B9" w:rsidDel="006C7897" w:rsidRDefault="00E429B9" w:rsidP="00E429B9">
            <w:pPr>
              <w:pStyle w:val="TableEntry"/>
              <w:spacing w:before="0" w:after="0"/>
              <w:rPr>
                <w:del w:id="1380" w:author="Luke Duncan" w:date="2019-12-16T09:18:00Z"/>
                <w:color w:val="000000"/>
                <w:szCs w:val="18"/>
              </w:rPr>
            </w:pPr>
            <w:ins w:id="1381" w:author="Thompson, Jenny" w:date="2019-11-13T13:15:00Z">
              <w:del w:id="1382" w:author="Luke Duncan" w:date="2019-12-16T09:18:00Z">
                <w:r w:rsidRPr="00E429B9" w:rsidDel="006C7897">
                  <w:rPr>
                    <w:color w:val="000000"/>
                    <w:szCs w:val="18"/>
                  </w:rPr>
                  <w:delText>Additional representations for this concept</w:delText>
                </w:r>
              </w:del>
            </w:ins>
          </w:p>
        </w:tc>
        <w:tc>
          <w:tcPr>
            <w:tcW w:w="1620" w:type="dxa"/>
            <w:tcBorders>
              <w:top w:val="single" w:sz="4" w:space="0" w:color="auto"/>
              <w:left w:val="single" w:sz="4" w:space="0" w:color="auto"/>
              <w:bottom w:val="single" w:sz="4" w:space="0" w:color="auto"/>
              <w:right w:val="single" w:sz="4" w:space="0" w:color="auto"/>
            </w:tcBorders>
            <w:tcPrChange w:id="138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EDE51E0" w14:textId="78E0DA73" w:rsidR="00E429B9" w:rsidRPr="00E429B9" w:rsidDel="006C7897" w:rsidRDefault="00E429B9" w:rsidP="00E429B9">
            <w:pPr>
              <w:pStyle w:val="TableEntry"/>
              <w:spacing w:before="0" w:after="0"/>
              <w:rPr>
                <w:del w:id="138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38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1F7D465" w14:textId="7F310196" w:rsidR="00E429B9" w:rsidRPr="00E429B9" w:rsidDel="006C7897" w:rsidRDefault="00E429B9" w:rsidP="00E429B9">
            <w:pPr>
              <w:pStyle w:val="TableEntry"/>
              <w:spacing w:before="0" w:after="0"/>
              <w:rPr>
                <w:del w:id="1386" w:author="Luke Duncan" w:date="2019-12-16T09:18:00Z"/>
                <w:color w:val="000000"/>
                <w:szCs w:val="18"/>
              </w:rPr>
            </w:pPr>
            <w:ins w:id="1387" w:author="Thompson, Jenny" w:date="2019-11-13T13:15:00Z">
              <w:del w:id="1388" w:author="Luke Duncan" w:date="2019-12-16T09:18:00Z">
                <w:r w:rsidRPr="00E429B9" w:rsidDel="006C7897">
                  <w:rPr>
                    <w:color w:val="000000"/>
                    <w:szCs w:val="18"/>
                  </w:rPr>
                  <w:delText>0..*</w:delText>
                </w:r>
              </w:del>
            </w:ins>
          </w:p>
        </w:tc>
      </w:tr>
      <w:tr w:rsidR="00E429B9" w:rsidDel="006C7897" w14:paraId="4C136DB2" w14:textId="464B0A2C" w:rsidTr="00056BB5">
        <w:trPr>
          <w:cantSplit/>
          <w:del w:id="1389" w:author="Luke Duncan" w:date="2019-12-16T09:18:00Z"/>
          <w:trPrChange w:id="139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39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6E3A710" w14:textId="00456AEE" w:rsidR="00E429B9" w:rsidRPr="00E429B9" w:rsidDel="006C7897" w:rsidRDefault="00E429B9" w:rsidP="00E429B9">
            <w:pPr>
              <w:pStyle w:val="TableEntry"/>
              <w:spacing w:before="0" w:after="0"/>
              <w:rPr>
                <w:del w:id="1392" w:author="Luke Duncan" w:date="2019-12-16T09:18:00Z"/>
                <w:color w:val="000000"/>
                <w:szCs w:val="18"/>
              </w:rPr>
            </w:pPr>
            <w:ins w:id="1393" w:author="Thompson, Jenny" w:date="2019-11-13T13:15:00Z">
              <w:del w:id="1394" w:author="Luke Duncan" w:date="2019-12-16T09:18:00Z">
                <w:r w:rsidRPr="00E429B9" w:rsidDel="006C7897">
                  <w:rPr>
                    <w:color w:val="000000"/>
                    <w:szCs w:val="18"/>
                  </w:rPr>
                  <w:delText>language</w:delText>
                </w:r>
              </w:del>
            </w:ins>
          </w:p>
        </w:tc>
        <w:tc>
          <w:tcPr>
            <w:tcW w:w="3599" w:type="dxa"/>
            <w:tcBorders>
              <w:top w:val="single" w:sz="4" w:space="0" w:color="auto"/>
              <w:left w:val="single" w:sz="4" w:space="0" w:color="auto"/>
              <w:bottom w:val="single" w:sz="4" w:space="0" w:color="auto"/>
              <w:right w:val="single" w:sz="4" w:space="0" w:color="auto"/>
            </w:tcBorders>
            <w:tcPrChange w:id="139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68D137E" w14:textId="3718F76E" w:rsidR="00E429B9" w:rsidRPr="00E429B9" w:rsidDel="006C7897" w:rsidRDefault="00E429B9" w:rsidP="00E429B9">
            <w:pPr>
              <w:pStyle w:val="TableEntry"/>
              <w:spacing w:before="0" w:after="0"/>
              <w:rPr>
                <w:del w:id="1396" w:author="Luke Duncan" w:date="2019-12-16T09:18:00Z"/>
                <w:color w:val="000000"/>
                <w:szCs w:val="18"/>
              </w:rPr>
            </w:pPr>
            <w:ins w:id="1397" w:author="Thompson, Jenny" w:date="2019-11-13T13:15:00Z">
              <w:del w:id="1398" w:author="Luke Duncan" w:date="2019-12-16T09:18:00Z">
                <w:r w:rsidRPr="00E429B9" w:rsidDel="006C7897">
                  <w:rPr>
                    <w:color w:val="000000"/>
                    <w:szCs w:val="18"/>
                  </w:rPr>
                  <w:delText>Human language of the designation</w:delText>
                </w:r>
              </w:del>
            </w:ins>
          </w:p>
        </w:tc>
        <w:tc>
          <w:tcPr>
            <w:tcW w:w="1620" w:type="dxa"/>
            <w:tcBorders>
              <w:top w:val="single" w:sz="4" w:space="0" w:color="auto"/>
              <w:left w:val="single" w:sz="4" w:space="0" w:color="auto"/>
              <w:bottom w:val="single" w:sz="4" w:space="0" w:color="auto"/>
              <w:right w:val="single" w:sz="4" w:space="0" w:color="auto"/>
            </w:tcBorders>
            <w:tcPrChange w:id="139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D318AF0" w14:textId="53D8F969" w:rsidR="00E429B9" w:rsidRPr="00E429B9" w:rsidDel="006C7897" w:rsidRDefault="00E429B9" w:rsidP="00E429B9">
            <w:pPr>
              <w:pStyle w:val="TableEntry"/>
              <w:spacing w:before="0" w:after="0"/>
              <w:rPr>
                <w:del w:id="140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0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0ABDB93" w14:textId="7F8FAF75" w:rsidR="00E429B9" w:rsidRPr="00E429B9" w:rsidDel="006C7897" w:rsidRDefault="00E429B9" w:rsidP="00E429B9">
            <w:pPr>
              <w:pStyle w:val="TableEntry"/>
              <w:spacing w:before="0" w:after="0"/>
              <w:rPr>
                <w:del w:id="1402" w:author="Luke Duncan" w:date="2019-12-16T09:18:00Z"/>
                <w:color w:val="000000"/>
                <w:szCs w:val="18"/>
              </w:rPr>
            </w:pPr>
            <w:ins w:id="1403" w:author="Thompson, Jenny" w:date="2019-11-13T13:15:00Z">
              <w:del w:id="1404" w:author="Luke Duncan" w:date="2019-12-16T09:18:00Z">
                <w:r w:rsidRPr="00E429B9" w:rsidDel="006C7897">
                  <w:rPr>
                    <w:color w:val="000000"/>
                    <w:szCs w:val="18"/>
                  </w:rPr>
                  <w:delText>0..1</w:delText>
                </w:r>
              </w:del>
            </w:ins>
          </w:p>
        </w:tc>
      </w:tr>
      <w:tr w:rsidR="00E429B9" w:rsidDel="006C7897" w14:paraId="3120E48B" w14:textId="78236BC2" w:rsidTr="00056BB5">
        <w:trPr>
          <w:cantSplit/>
          <w:del w:id="1405" w:author="Luke Duncan" w:date="2019-12-16T09:18:00Z"/>
          <w:trPrChange w:id="140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0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B7C767D" w14:textId="47D21EC3" w:rsidR="00E429B9" w:rsidRPr="00E429B9" w:rsidDel="006C7897" w:rsidRDefault="00E429B9" w:rsidP="00E429B9">
            <w:pPr>
              <w:pStyle w:val="TableEntry"/>
              <w:spacing w:before="0" w:after="0"/>
              <w:rPr>
                <w:del w:id="1408"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40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0DAA227" w14:textId="1FFE4895" w:rsidR="00E429B9" w:rsidRPr="00E429B9" w:rsidDel="006C7897" w:rsidRDefault="00E429B9" w:rsidP="00E429B9">
            <w:pPr>
              <w:pStyle w:val="TableEntry"/>
              <w:spacing w:before="0" w:after="0"/>
              <w:rPr>
                <w:del w:id="1410" w:author="Luke Duncan" w:date="2019-12-16T09:18:00Z"/>
                <w:color w:val="000000"/>
                <w:szCs w:val="18"/>
              </w:rPr>
            </w:pPr>
            <w:ins w:id="1411" w:author="Thompson, Jenny" w:date="2019-11-13T13:15:00Z">
              <w:del w:id="1412" w:author="Luke Duncan" w:date="2019-12-16T09:18:00Z">
                <w:r w:rsidRPr="00E429B9" w:rsidDel="006C7897">
                  <w:rPr>
                    <w:color w:val="000000"/>
                    <w:szCs w:val="18"/>
                  </w:rPr>
                  <w:delText>Common Languages (Preferred but limited to AllLanguages)</w:delText>
                </w:r>
              </w:del>
            </w:ins>
          </w:p>
        </w:tc>
        <w:tc>
          <w:tcPr>
            <w:tcW w:w="1620" w:type="dxa"/>
            <w:tcBorders>
              <w:top w:val="single" w:sz="4" w:space="0" w:color="auto"/>
              <w:left w:val="single" w:sz="4" w:space="0" w:color="auto"/>
              <w:bottom w:val="single" w:sz="4" w:space="0" w:color="auto"/>
              <w:right w:val="single" w:sz="4" w:space="0" w:color="auto"/>
            </w:tcBorders>
            <w:tcPrChange w:id="141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8B9F0B" w14:textId="79333452" w:rsidR="00E429B9" w:rsidRPr="00E429B9" w:rsidDel="006C7897" w:rsidRDefault="00E429B9" w:rsidP="00E429B9">
            <w:pPr>
              <w:pStyle w:val="TableEntry"/>
              <w:spacing w:before="0" w:after="0"/>
              <w:rPr>
                <w:del w:id="141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1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D6119A1" w14:textId="3C6B36D5" w:rsidR="00E429B9" w:rsidRPr="00E429B9" w:rsidDel="006C7897" w:rsidRDefault="00E429B9" w:rsidP="00E429B9">
            <w:pPr>
              <w:pStyle w:val="TableEntry"/>
              <w:spacing w:before="0" w:after="0"/>
              <w:rPr>
                <w:del w:id="1416" w:author="Luke Duncan" w:date="2019-12-16T09:18:00Z"/>
                <w:color w:val="000000"/>
                <w:szCs w:val="18"/>
              </w:rPr>
            </w:pPr>
          </w:p>
        </w:tc>
      </w:tr>
      <w:tr w:rsidR="00E429B9" w:rsidDel="006C7897" w14:paraId="162C89F1" w14:textId="5A55C4C9" w:rsidTr="00056BB5">
        <w:trPr>
          <w:cantSplit/>
          <w:del w:id="1417" w:author="Luke Duncan" w:date="2019-12-16T09:18:00Z"/>
          <w:trPrChange w:id="141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1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2239926" w14:textId="0400F362" w:rsidR="00E429B9" w:rsidRPr="00E429B9" w:rsidDel="006C7897" w:rsidRDefault="00E429B9" w:rsidP="00E429B9">
            <w:pPr>
              <w:pStyle w:val="TableEntry"/>
              <w:spacing w:before="0" w:after="0"/>
              <w:rPr>
                <w:del w:id="1420" w:author="Luke Duncan" w:date="2019-12-16T09:18:00Z"/>
                <w:color w:val="000000"/>
                <w:szCs w:val="18"/>
              </w:rPr>
            </w:pPr>
            <w:ins w:id="1421" w:author="Thompson, Jenny" w:date="2019-11-13T13:15:00Z">
              <w:del w:id="1422" w:author="Luke Duncan" w:date="2019-12-16T09:18:00Z">
                <w:r w:rsidRPr="00E429B9" w:rsidDel="006C7897">
                  <w:rPr>
                    <w:color w:val="000000"/>
                    <w:szCs w:val="18"/>
                  </w:rPr>
                  <w:delText>use</w:delText>
                </w:r>
              </w:del>
            </w:ins>
          </w:p>
        </w:tc>
        <w:tc>
          <w:tcPr>
            <w:tcW w:w="3599" w:type="dxa"/>
            <w:tcBorders>
              <w:top w:val="single" w:sz="4" w:space="0" w:color="auto"/>
              <w:left w:val="single" w:sz="4" w:space="0" w:color="auto"/>
              <w:bottom w:val="single" w:sz="4" w:space="0" w:color="auto"/>
              <w:right w:val="single" w:sz="4" w:space="0" w:color="auto"/>
            </w:tcBorders>
            <w:tcPrChange w:id="142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B6F868" w14:textId="28C3D67A" w:rsidR="00E429B9" w:rsidRPr="00E429B9" w:rsidDel="006C7897" w:rsidRDefault="00E429B9" w:rsidP="00E429B9">
            <w:pPr>
              <w:pStyle w:val="TableEntry"/>
              <w:spacing w:before="0" w:after="0"/>
              <w:rPr>
                <w:del w:id="1424" w:author="Luke Duncan" w:date="2019-12-16T09:18:00Z"/>
                <w:color w:val="000000"/>
                <w:szCs w:val="18"/>
              </w:rPr>
            </w:pPr>
            <w:ins w:id="1425" w:author="Thompson, Jenny" w:date="2019-11-13T13:15:00Z">
              <w:del w:id="1426" w:author="Luke Duncan" w:date="2019-12-16T09:18:00Z">
                <w:r w:rsidRPr="00E429B9" w:rsidDel="006C7897">
                  <w:rPr>
                    <w:color w:val="000000"/>
                    <w:szCs w:val="18"/>
                  </w:rPr>
                  <w:delText>Types of uses of designations</w:delText>
                </w:r>
              </w:del>
            </w:ins>
          </w:p>
        </w:tc>
        <w:tc>
          <w:tcPr>
            <w:tcW w:w="1620" w:type="dxa"/>
            <w:tcBorders>
              <w:top w:val="single" w:sz="4" w:space="0" w:color="auto"/>
              <w:left w:val="single" w:sz="4" w:space="0" w:color="auto"/>
              <w:bottom w:val="single" w:sz="4" w:space="0" w:color="auto"/>
              <w:right w:val="single" w:sz="4" w:space="0" w:color="auto"/>
            </w:tcBorders>
            <w:tcPrChange w:id="142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864910F" w14:textId="7C07D780" w:rsidR="00E429B9" w:rsidRPr="00E429B9" w:rsidDel="006C7897" w:rsidRDefault="00E429B9" w:rsidP="00E429B9">
            <w:pPr>
              <w:pStyle w:val="TableEntry"/>
              <w:spacing w:before="0" w:after="0"/>
              <w:rPr>
                <w:del w:id="142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51DE023" w14:textId="53540BCE" w:rsidR="00E429B9" w:rsidRPr="00E429B9" w:rsidDel="006C7897" w:rsidRDefault="00E429B9" w:rsidP="00E429B9">
            <w:pPr>
              <w:pStyle w:val="TableEntry"/>
              <w:spacing w:before="0" w:after="0"/>
              <w:rPr>
                <w:del w:id="1430" w:author="Luke Duncan" w:date="2019-12-16T09:18:00Z"/>
                <w:color w:val="000000"/>
                <w:szCs w:val="18"/>
              </w:rPr>
            </w:pPr>
            <w:ins w:id="1431" w:author="Thompson, Jenny" w:date="2019-11-13T13:15:00Z">
              <w:del w:id="1432" w:author="Luke Duncan" w:date="2019-12-16T09:18:00Z">
                <w:r w:rsidRPr="00E429B9" w:rsidDel="006C7897">
                  <w:rPr>
                    <w:color w:val="000000"/>
                    <w:szCs w:val="18"/>
                  </w:rPr>
                  <w:delText>0..1</w:delText>
                </w:r>
              </w:del>
            </w:ins>
          </w:p>
        </w:tc>
      </w:tr>
      <w:tr w:rsidR="00E429B9" w:rsidDel="006C7897" w14:paraId="3C0C2804" w14:textId="0F7EE32C" w:rsidTr="00056BB5">
        <w:trPr>
          <w:cantSplit/>
          <w:del w:id="1433" w:author="Luke Duncan" w:date="2019-12-16T09:18:00Z"/>
          <w:trPrChange w:id="14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5853BF" w14:textId="276B42E4" w:rsidR="00E429B9" w:rsidRPr="00E429B9" w:rsidDel="006C7897" w:rsidRDefault="00E429B9" w:rsidP="00E429B9">
            <w:pPr>
              <w:pStyle w:val="TableEntry"/>
              <w:spacing w:before="0" w:after="0"/>
              <w:rPr>
                <w:del w:id="1436"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43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91B61B" w14:textId="521ACD76" w:rsidR="00E429B9" w:rsidRPr="00E429B9" w:rsidDel="006C7897" w:rsidRDefault="00E429B9" w:rsidP="00E429B9">
            <w:pPr>
              <w:pStyle w:val="TableEntry"/>
              <w:spacing w:before="0" w:after="0"/>
              <w:rPr>
                <w:del w:id="1438" w:author="Luke Duncan" w:date="2019-12-16T09:18:00Z"/>
                <w:color w:val="000000"/>
                <w:szCs w:val="18"/>
              </w:rPr>
            </w:pPr>
            <w:ins w:id="1439" w:author="Thompson, Jenny" w:date="2019-11-13T13:15:00Z">
              <w:del w:id="1440" w:author="Luke Duncan" w:date="2019-12-16T09:18:00Z">
                <w:r w:rsidRPr="00E429B9" w:rsidDel="006C7897">
                  <w:rPr>
                    <w:color w:val="000000"/>
                    <w:szCs w:val="18"/>
                  </w:rPr>
                  <w:delText>Designation Use (Extensible)</w:delText>
                </w:r>
              </w:del>
            </w:ins>
          </w:p>
        </w:tc>
        <w:tc>
          <w:tcPr>
            <w:tcW w:w="1620" w:type="dxa"/>
            <w:tcBorders>
              <w:top w:val="single" w:sz="4" w:space="0" w:color="auto"/>
              <w:left w:val="single" w:sz="4" w:space="0" w:color="auto"/>
              <w:bottom w:val="single" w:sz="4" w:space="0" w:color="auto"/>
              <w:right w:val="single" w:sz="4" w:space="0" w:color="auto"/>
            </w:tcBorders>
            <w:tcPrChange w:id="144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03FCFA" w14:textId="69491782" w:rsidR="00E429B9" w:rsidRPr="00E429B9" w:rsidDel="006C7897" w:rsidRDefault="00E429B9" w:rsidP="00E429B9">
            <w:pPr>
              <w:pStyle w:val="TableEntry"/>
              <w:spacing w:before="0" w:after="0"/>
              <w:rPr>
                <w:del w:id="144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00CF47C" w14:textId="3417C8CB" w:rsidR="00E429B9" w:rsidRPr="00E429B9" w:rsidDel="006C7897" w:rsidRDefault="00E429B9" w:rsidP="00E429B9">
            <w:pPr>
              <w:pStyle w:val="TableEntry"/>
              <w:spacing w:before="0" w:after="0"/>
              <w:rPr>
                <w:del w:id="1444" w:author="Luke Duncan" w:date="2019-12-16T09:18:00Z"/>
                <w:color w:val="000000"/>
                <w:szCs w:val="18"/>
              </w:rPr>
            </w:pPr>
          </w:p>
        </w:tc>
      </w:tr>
      <w:tr w:rsidR="00E429B9" w:rsidDel="006C7897" w14:paraId="41BE1AE4" w14:textId="6FC640B4" w:rsidTr="00056BB5">
        <w:trPr>
          <w:cantSplit/>
          <w:del w:id="1445" w:author="Luke Duncan" w:date="2019-12-16T09:18:00Z"/>
          <w:trPrChange w:id="14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98A3EE0" w14:textId="069356D9" w:rsidR="00E429B9" w:rsidRPr="00E429B9" w:rsidDel="006C7897" w:rsidRDefault="00E429B9" w:rsidP="00E429B9">
            <w:pPr>
              <w:pStyle w:val="TableEntry"/>
              <w:spacing w:before="0" w:after="0"/>
              <w:rPr>
                <w:del w:id="1448" w:author="Luke Duncan" w:date="2019-12-16T09:18:00Z"/>
                <w:color w:val="000000"/>
                <w:szCs w:val="18"/>
              </w:rPr>
            </w:pPr>
            <w:ins w:id="1449" w:author="Thompson, Jenny" w:date="2019-11-13T13:15:00Z">
              <w:del w:id="1450"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45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79B037E" w14:textId="2EC5BCE1" w:rsidR="00E429B9" w:rsidRPr="00E429B9" w:rsidDel="006C7897" w:rsidRDefault="00E429B9" w:rsidP="00E429B9">
            <w:pPr>
              <w:pStyle w:val="TableEntry"/>
              <w:spacing w:before="0" w:after="0"/>
              <w:rPr>
                <w:del w:id="1452" w:author="Luke Duncan" w:date="2019-12-16T09:18:00Z"/>
                <w:color w:val="000000"/>
                <w:szCs w:val="18"/>
              </w:rPr>
            </w:pPr>
            <w:ins w:id="1453" w:author="Thompson, Jenny" w:date="2019-11-13T13:15:00Z">
              <w:del w:id="1454" w:author="Luke Duncan" w:date="2019-12-16T09:18:00Z">
                <w:r w:rsidRPr="00E429B9" w:rsidDel="006C7897">
                  <w:rPr>
                    <w:color w:val="000000"/>
                    <w:szCs w:val="18"/>
                  </w:rPr>
                  <w:delText>The text value for this designation</w:delText>
                </w:r>
              </w:del>
            </w:ins>
          </w:p>
        </w:tc>
        <w:tc>
          <w:tcPr>
            <w:tcW w:w="1620" w:type="dxa"/>
            <w:tcBorders>
              <w:top w:val="single" w:sz="4" w:space="0" w:color="auto"/>
              <w:left w:val="single" w:sz="4" w:space="0" w:color="auto"/>
              <w:bottom w:val="single" w:sz="4" w:space="0" w:color="auto"/>
              <w:right w:val="single" w:sz="4" w:space="0" w:color="auto"/>
            </w:tcBorders>
            <w:tcPrChange w:id="145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0E1FD1A" w14:textId="72EBC66C" w:rsidR="00E429B9" w:rsidRPr="00E429B9" w:rsidDel="006C7897" w:rsidRDefault="00E429B9" w:rsidP="00E429B9">
            <w:pPr>
              <w:pStyle w:val="TableEntry"/>
              <w:spacing w:before="0" w:after="0"/>
              <w:rPr>
                <w:del w:id="145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5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8B77987" w14:textId="4E09F9F0" w:rsidR="00E429B9" w:rsidRPr="00E429B9" w:rsidDel="006C7897" w:rsidRDefault="00E429B9" w:rsidP="00E429B9">
            <w:pPr>
              <w:pStyle w:val="TableEntry"/>
              <w:spacing w:before="0" w:after="0"/>
              <w:rPr>
                <w:del w:id="1458" w:author="Luke Duncan" w:date="2019-12-16T09:18:00Z"/>
                <w:color w:val="000000"/>
                <w:szCs w:val="18"/>
              </w:rPr>
            </w:pPr>
            <w:ins w:id="1459" w:author="Thompson, Jenny" w:date="2019-11-13T13:15:00Z">
              <w:del w:id="1460" w:author="Luke Duncan" w:date="2019-12-16T09:18:00Z">
                <w:r w:rsidRPr="00E429B9" w:rsidDel="006C7897">
                  <w:rPr>
                    <w:color w:val="000000"/>
                    <w:szCs w:val="18"/>
                  </w:rPr>
                  <w:delText>1..1</w:delText>
                </w:r>
              </w:del>
            </w:ins>
          </w:p>
        </w:tc>
      </w:tr>
      <w:tr w:rsidR="00E429B9" w:rsidDel="006C7897" w14:paraId="7D807B63" w14:textId="6F92BB55" w:rsidTr="00056BB5">
        <w:trPr>
          <w:cantSplit/>
          <w:del w:id="1461" w:author="Luke Duncan" w:date="2019-12-16T09:18:00Z"/>
          <w:trPrChange w:id="146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6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FE9EE3" w14:textId="46E65535" w:rsidR="00E429B9" w:rsidRPr="00E429B9" w:rsidDel="006C7897" w:rsidRDefault="00E429B9" w:rsidP="00E429B9">
            <w:pPr>
              <w:pStyle w:val="TableEntry"/>
              <w:spacing w:before="0" w:after="0"/>
              <w:rPr>
                <w:del w:id="1464" w:author="Luke Duncan" w:date="2019-12-16T09:18:00Z"/>
                <w:color w:val="000000"/>
                <w:szCs w:val="18"/>
              </w:rPr>
            </w:pPr>
            <w:ins w:id="1465" w:author="Thompson, Jenny" w:date="2019-11-13T13:15:00Z">
              <w:del w:id="1466" w:author="Luke Duncan" w:date="2019-12-16T09:18:00Z">
                <w:r w:rsidRPr="00E429B9" w:rsidDel="006C7897">
                  <w:rPr>
                    <w:color w:val="000000"/>
                    <w:szCs w:val="18"/>
                  </w:rPr>
                  <w:delText>filter</w:delText>
                </w:r>
              </w:del>
            </w:ins>
          </w:p>
        </w:tc>
        <w:tc>
          <w:tcPr>
            <w:tcW w:w="3599" w:type="dxa"/>
            <w:tcBorders>
              <w:top w:val="single" w:sz="4" w:space="0" w:color="auto"/>
              <w:left w:val="single" w:sz="4" w:space="0" w:color="auto"/>
              <w:bottom w:val="single" w:sz="4" w:space="0" w:color="auto"/>
              <w:right w:val="single" w:sz="4" w:space="0" w:color="auto"/>
            </w:tcBorders>
            <w:tcPrChange w:id="146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B223073" w14:textId="2B6AFA1B" w:rsidR="00E429B9" w:rsidRPr="00E429B9" w:rsidDel="006C7897" w:rsidRDefault="00E429B9" w:rsidP="00E429B9">
            <w:pPr>
              <w:pStyle w:val="TableEntry"/>
              <w:spacing w:before="0" w:after="0"/>
              <w:rPr>
                <w:del w:id="1468" w:author="Luke Duncan" w:date="2019-12-16T09:18:00Z"/>
                <w:color w:val="000000"/>
                <w:szCs w:val="18"/>
              </w:rPr>
            </w:pPr>
            <w:ins w:id="1469" w:author="Thompson, Jenny" w:date="2019-11-13T13:15:00Z">
              <w:del w:id="1470" w:author="Luke Duncan" w:date="2019-12-16T09:18:00Z">
                <w:r w:rsidRPr="00E429B9" w:rsidDel="006C7897">
                  <w:rPr>
                    <w:color w:val="000000"/>
                    <w:szCs w:val="18"/>
                  </w:rPr>
                  <w:delText>Select codes/concepts by their properties (including relationships)</w:delText>
                </w:r>
              </w:del>
            </w:ins>
          </w:p>
        </w:tc>
        <w:tc>
          <w:tcPr>
            <w:tcW w:w="1620" w:type="dxa"/>
            <w:tcBorders>
              <w:top w:val="single" w:sz="4" w:space="0" w:color="auto"/>
              <w:left w:val="single" w:sz="4" w:space="0" w:color="auto"/>
              <w:bottom w:val="single" w:sz="4" w:space="0" w:color="auto"/>
              <w:right w:val="single" w:sz="4" w:space="0" w:color="auto"/>
            </w:tcBorders>
            <w:tcPrChange w:id="147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A97847" w14:textId="4209AF55" w:rsidR="00E429B9" w:rsidRPr="00E429B9" w:rsidDel="006C7897" w:rsidRDefault="00E429B9" w:rsidP="00E429B9">
            <w:pPr>
              <w:pStyle w:val="TableEntry"/>
              <w:spacing w:before="0" w:after="0"/>
              <w:rPr>
                <w:del w:id="147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7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5782717" w14:textId="4E5D6258" w:rsidR="00E429B9" w:rsidRPr="00E429B9" w:rsidDel="006C7897" w:rsidRDefault="00E429B9" w:rsidP="00E429B9">
            <w:pPr>
              <w:pStyle w:val="TableEntry"/>
              <w:spacing w:before="0" w:after="0"/>
              <w:rPr>
                <w:del w:id="1474" w:author="Luke Duncan" w:date="2019-12-16T09:18:00Z"/>
                <w:color w:val="000000"/>
                <w:szCs w:val="18"/>
              </w:rPr>
            </w:pPr>
            <w:ins w:id="1475" w:author="Thompson, Jenny" w:date="2019-11-13T13:15:00Z">
              <w:del w:id="1476" w:author="Luke Duncan" w:date="2019-12-16T09:18:00Z">
                <w:r w:rsidRPr="00E429B9" w:rsidDel="006C7897">
                  <w:rPr>
                    <w:color w:val="000000"/>
                    <w:szCs w:val="18"/>
                  </w:rPr>
                  <w:delText>0..*</w:delText>
                </w:r>
              </w:del>
            </w:ins>
          </w:p>
        </w:tc>
      </w:tr>
      <w:tr w:rsidR="00E429B9" w:rsidDel="006C7897" w14:paraId="11763083" w14:textId="01C99109" w:rsidTr="00056BB5">
        <w:trPr>
          <w:cantSplit/>
          <w:del w:id="1477" w:author="Luke Duncan" w:date="2019-12-16T09:18:00Z"/>
          <w:trPrChange w:id="147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7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81923ED" w14:textId="37B5DF12" w:rsidR="00E429B9" w:rsidRPr="00E429B9" w:rsidDel="006C7897" w:rsidRDefault="00E429B9" w:rsidP="00E429B9">
            <w:pPr>
              <w:pStyle w:val="TableEntry"/>
              <w:spacing w:before="0" w:after="0"/>
              <w:rPr>
                <w:del w:id="1480" w:author="Luke Duncan" w:date="2019-12-16T09:18:00Z"/>
                <w:color w:val="000000"/>
                <w:szCs w:val="18"/>
              </w:rPr>
            </w:pPr>
            <w:ins w:id="1481" w:author="Thompson, Jenny" w:date="2019-11-13T13:15:00Z">
              <w:del w:id="1482" w:author="Luke Duncan" w:date="2019-12-16T09:18:00Z">
                <w:r w:rsidRPr="00E429B9" w:rsidDel="006C7897">
                  <w:rPr>
                    <w:color w:val="000000"/>
                    <w:szCs w:val="18"/>
                  </w:rPr>
                  <w:delText>property</w:delText>
                </w:r>
              </w:del>
            </w:ins>
          </w:p>
        </w:tc>
        <w:tc>
          <w:tcPr>
            <w:tcW w:w="3599" w:type="dxa"/>
            <w:tcBorders>
              <w:top w:val="single" w:sz="4" w:space="0" w:color="auto"/>
              <w:left w:val="single" w:sz="4" w:space="0" w:color="auto"/>
              <w:bottom w:val="single" w:sz="4" w:space="0" w:color="auto"/>
              <w:right w:val="single" w:sz="4" w:space="0" w:color="auto"/>
            </w:tcBorders>
            <w:tcPrChange w:id="148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7842B30" w14:textId="219F5D6E" w:rsidR="00E429B9" w:rsidRPr="00E429B9" w:rsidDel="006C7897" w:rsidRDefault="00E429B9" w:rsidP="00E429B9">
            <w:pPr>
              <w:pStyle w:val="TableEntry"/>
              <w:spacing w:before="0" w:after="0"/>
              <w:rPr>
                <w:del w:id="1484" w:author="Luke Duncan" w:date="2019-12-16T09:18:00Z"/>
                <w:color w:val="000000"/>
                <w:szCs w:val="18"/>
              </w:rPr>
            </w:pPr>
            <w:ins w:id="1485" w:author="Thompson, Jenny" w:date="2019-11-13T13:15:00Z">
              <w:del w:id="1486" w:author="Luke Duncan" w:date="2019-12-16T09:18:00Z">
                <w:r w:rsidRPr="00E429B9" w:rsidDel="006C7897">
                  <w:rPr>
                    <w:color w:val="000000"/>
                    <w:szCs w:val="18"/>
                  </w:rPr>
                  <w:delText>A property/filter defined by the code system</w:delText>
                </w:r>
              </w:del>
            </w:ins>
          </w:p>
        </w:tc>
        <w:tc>
          <w:tcPr>
            <w:tcW w:w="1620" w:type="dxa"/>
            <w:tcBorders>
              <w:top w:val="single" w:sz="4" w:space="0" w:color="auto"/>
              <w:left w:val="single" w:sz="4" w:space="0" w:color="auto"/>
              <w:bottom w:val="single" w:sz="4" w:space="0" w:color="auto"/>
              <w:right w:val="single" w:sz="4" w:space="0" w:color="auto"/>
            </w:tcBorders>
            <w:tcPrChange w:id="148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479C674" w14:textId="79D01A27" w:rsidR="00E429B9" w:rsidRPr="00E429B9" w:rsidDel="006C7897" w:rsidRDefault="00E429B9" w:rsidP="00E429B9">
            <w:pPr>
              <w:pStyle w:val="TableEntry"/>
              <w:spacing w:before="0" w:after="0"/>
              <w:rPr>
                <w:del w:id="148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48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EBF06D6" w14:textId="67DF6F9C" w:rsidR="00E429B9" w:rsidRPr="00E429B9" w:rsidDel="006C7897" w:rsidRDefault="00E429B9" w:rsidP="00E429B9">
            <w:pPr>
              <w:pStyle w:val="TableEntry"/>
              <w:spacing w:before="0" w:after="0"/>
              <w:rPr>
                <w:del w:id="1490" w:author="Luke Duncan" w:date="2019-12-16T09:18:00Z"/>
                <w:color w:val="000000"/>
                <w:szCs w:val="18"/>
              </w:rPr>
            </w:pPr>
            <w:ins w:id="1491" w:author="Thompson, Jenny" w:date="2019-11-13T13:15:00Z">
              <w:del w:id="1492" w:author="Luke Duncan" w:date="2019-12-16T09:18:00Z">
                <w:r w:rsidRPr="00E429B9" w:rsidDel="006C7897">
                  <w:rPr>
                    <w:color w:val="000000"/>
                    <w:szCs w:val="18"/>
                  </w:rPr>
                  <w:delText>1..1</w:delText>
                </w:r>
              </w:del>
            </w:ins>
          </w:p>
        </w:tc>
      </w:tr>
      <w:tr w:rsidR="00E429B9" w:rsidDel="006C7897" w14:paraId="773AA331" w14:textId="5B78B537" w:rsidTr="00056BB5">
        <w:trPr>
          <w:cantSplit/>
          <w:del w:id="1493" w:author="Luke Duncan" w:date="2019-12-16T09:18:00Z"/>
          <w:trPrChange w:id="149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49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BC0D687" w14:textId="6D38D097" w:rsidR="00E429B9" w:rsidRPr="00E429B9" w:rsidDel="006C7897" w:rsidRDefault="00E429B9" w:rsidP="00E429B9">
            <w:pPr>
              <w:pStyle w:val="TableEntry"/>
              <w:spacing w:before="0" w:after="0"/>
              <w:rPr>
                <w:del w:id="1496" w:author="Luke Duncan" w:date="2019-12-16T09:18:00Z"/>
                <w:color w:val="000000"/>
                <w:szCs w:val="18"/>
              </w:rPr>
            </w:pPr>
            <w:ins w:id="1497" w:author="Thompson, Jenny" w:date="2019-11-13T13:15:00Z">
              <w:del w:id="1498" w:author="Luke Duncan" w:date="2019-12-16T09:18:00Z">
                <w:r w:rsidRPr="00E429B9" w:rsidDel="006C7897">
                  <w:rPr>
                    <w:color w:val="000000"/>
                    <w:szCs w:val="18"/>
                  </w:rPr>
                  <w:delText>op</w:delText>
                </w:r>
              </w:del>
            </w:ins>
          </w:p>
        </w:tc>
        <w:tc>
          <w:tcPr>
            <w:tcW w:w="3599" w:type="dxa"/>
            <w:tcBorders>
              <w:top w:val="single" w:sz="4" w:space="0" w:color="auto"/>
              <w:left w:val="single" w:sz="4" w:space="0" w:color="auto"/>
              <w:bottom w:val="single" w:sz="4" w:space="0" w:color="auto"/>
              <w:right w:val="single" w:sz="4" w:space="0" w:color="auto"/>
            </w:tcBorders>
            <w:tcPrChange w:id="149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FF2B8CE" w14:textId="04273010" w:rsidR="00E429B9" w:rsidRPr="00E429B9" w:rsidDel="006C7897" w:rsidRDefault="00E429B9" w:rsidP="00E429B9">
            <w:pPr>
              <w:pStyle w:val="TableEntry"/>
              <w:spacing w:before="0" w:after="0"/>
              <w:rPr>
                <w:del w:id="1500" w:author="Luke Duncan" w:date="2019-12-16T09:18:00Z"/>
                <w:color w:val="000000"/>
                <w:szCs w:val="18"/>
              </w:rPr>
            </w:pPr>
            <w:ins w:id="1501" w:author="Thompson, Jenny" w:date="2019-11-13T13:15:00Z">
              <w:del w:id="1502" w:author="Luke Duncan" w:date="2019-12-16T09:18:00Z">
                <w:r w:rsidRPr="00E429B9" w:rsidDel="006C7897">
                  <w:rPr>
                    <w:color w:val="000000"/>
                    <w:szCs w:val="18"/>
                  </w:rPr>
                  <w:delText>= | is-a | descendent-of | is-not-a | regex | in | not-in | generalizes | exists</w:delText>
                </w:r>
              </w:del>
            </w:ins>
          </w:p>
        </w:tc>
        <w:tc>
          <w:tcPr>
            <w:tcW w:w="1620" w:type="dxa"/>
            <w:tcBorders>
              <w:top w:val="single" w:sz="4" w:space="0" w:color="auto"/>
              <w:left w:val="single" w:sz="4" w:space="0" w:color="auto"/>
              <w:bottom w:val="single" w:sz="4" w:space="0" w:color="auto"/>
              <w:right w:val="single" w:sz="4" w:space="0" w:color="auto"/>
            </w:tcBorders>
            <w:tcPrChange w:id="150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DA8A6C8" w14:textId="6E6B9353" w:rsidR="00E429B9" w:rsidRPr="00E429B9" w:rsidDel="006C7897" w:rsidRDefault="00E429B9" w:rsidP="00E429B9">
            <w:pPr>
              <w:pStyle w:val="TableEntry"/>
              <w:spacing w:before="0" w:after="0"/>
              <w:rPr>
                <w:del w:id="150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0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A130884" w14:textId="05B06754" w:rsidR="00E429B9" w:rsidRPr="00E429B9" w:rsidDel="006C7897" w:rsidRDefault="00E429B9" w:rsidP="00E429B9">
            <w:pPr>
              <w:pStyle w:val="TableEntry"/>
              <w:spacing w:before="0" w:after="0"/>
              <w:rPr>
                <w:del w:id="1506" w:author="Luke Duncan" w:date="2019-12-16T09:18:00Z"/>
                <w:color w:val="000000"/>
                <w:szCs w:val="18"/>
              </w:rPr>
            </w:pPr>
            <w:ins w:id="1507" w:author="Thompson, Jenny" w:date="2019-11-13T13:15:00Z">
              <w:del w:id="1508" w:author="Luke Duncan" w:date="2019-12-16T09:18:00Z">
                <w:r w:rsidRPr="00E429B9" w:rsidDel="006C7897">
                  <w:rPr>
                    <w:color w:val="000000"/>
                    <w:szCs w:val="18"/>
                  </w:rPr>
                  <w:delText>1..1</w:delText>
                </w:r>
              </w:del>
            </w:ins>
          </w:p>
        </w:tc>
      </w:tr>
      <w:tr w:rsidR="00E429B9" w:rsidDel="006C7897" w14:paraId="387D1497" w14:textId="0EDF5584" w:rsidTr="00056BB5">
        <w:trPr>
          <w:cantSplit/>
          <w:del w:id="1509" w:author="Luke Duncan" w:date="2019-12-16T09:18:00Z"/>
          <w:trPrChange w:id="15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59C96E2" w14:textId="40CCE58F" w:rsidR="00E429B9" w:rsidRPr="00E429B9" w:rsidDel="006C7897" w:rsidRDefault="00E429B9" w:rsidP="00E429B9">
            <w:pPr>
              <w:pStyle w:val="TableEntry"/>
              <w:spacing w:before="0" w:after="0"/>
              <w:rPr>
                <w:del w:id="1512"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51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35542FA" w14:textId="0C2E252C" w:rsidR="00E429B9" w:rsidRPr="00E429B9" w:rsidDel="006C7897" w:rsidRDefault="00E429B9" w:rsidP="00E429B9">
            <w:pPr>
              <w:pStyle w:val="TableEntry"/>
              <w:spacing w:before="0" w:after="0"/>
              <w:rPr>
                <w:del w:id="1514" w:author="Luke Duncan" w:date="2019-12-16T09:18:00Z"/>
                <w:color w:val="000000"/>
                <w:szCs w:val="18"/>
              </w:rPr>
            </w:pPr>
            <w:ins w:id="1515" w:author="Thompson, Jenny" w:date="2019-11-13T13:15:00Z">
              <w:del w:id="1516" w:author="Luke Duncan" w:date="2019-12-16T09:18:00Z">
                <w:r w:rsidRPr="00E429B9" w:rsidDel="006C7897">
                  <w:rPr>
                    <w:color w:val="000000"/>
                    <w:szCs w:val="18"/>
                  </w:rPr>
                  <w:delText>FilterOperator (Required)</w:delText>
                </w:r>
              </w:del>
            </w:ins>
          </w:p>
        </w:tc>
        <w:tc>
          <w:tcPr>
            <w:tcW w:w="1620" w:type="dxa"/>
            <w:tcBorders>
              <w:top w:val="single" w:sz="4" w:space="0" w:color="auto"/>
              <w:left w:val="single" w:sz="4" w:space="0" w:color="auto"/>
              <w:bottom w:val="single" w:sz="4" w:space="0" w:color="auto"/>
              <w:right w:val="single" w:sz="4" w:space="0" w:color="auto"/>
            </w:tcBorders>
            <w:tcPrChange w:id="15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8F759B8" w14:textId="6154CA2C" w:rsidR="00E429B9" w:rsidRPr="00E429B9" w:rsidDel="006C7897" w:rsidRDefault="00E429B9" w:rsidP="00E429B9">
            <w:pPr>
              <w:pStyle w:val="TableEntry"/>
              <w:spacing w:before="0" w:after="0"/>
              <w:rPr>
                <w:del w:id="15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39CD13" w14:textId="0CDCD4E0" w:rsidR="00E429B9" w:rsidRPr="00E429B9" w:rsidDel="006C7897" w:rsidRDefault="00E429B9" w:rsidP="00E429B9">
            <w:pPr>
              <w:pStyle w:val="TableEntry"/>
              <w:spacing w:before="0" w:after="0"/>
              <w:rPr>
                <w:del w:id="1520" w:author="Luke Duncan" w:date="2019-12-16T09:18:00Z"/>
                <w:color w:val="000000"/>
                <w:szCs w:val="18"/>
              </w:rPr>
            </w:pPr>
          </w:p>
        </w:tc>
      </w:tr>
      <w:tr w:rsidR="00E429B9" w:rsidDel="006C7897" w14:paraId="409B90C2" w14:textId="3B7E35CB" w:rsidTr="00056BB5">
        <w:trPr>
          <w:cantSplit/>
          <w:del w:id="1521" w:author="Luke Duncan" w:date="2019-12-16T09:18:00Z"/>
          <w:trPrChange w:id="152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2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40BE12" w14:textId="450F998F" w:rsidR="00E429B9" w:rsidRPr="00E429B9" w:rsidDel="006C7897" w:rsidRDefault="00E429B9" w:rsidP="00E429B9">
            <w:pPr>
              <w:pStyle w:val="TableEntry"/>
              <w:spacing w:before="0" w:after="0"/>
              <w:rPr>
                <w:del w:id="1524" w:author="Luke Duncan" w:date="2019-12-16T09:18:00Z"/>
                <w:color w:val="000000"/>
                <w:szCs w:val="18"/>
              </w:rPr>
            </w:pPr>
            <w:ins w:id="1525" w:author="Thompson, Jenny" w:date="2019-11-13T13:15:00Z">
              <w:del w:id="1526" w:author="Luke Duncan" w:date="2019-12-16T09:18:00Z">
                <w:r w:rsidRPr="00E429B9" w:rsidDel="006C7897">
                  <w:rPr>
                    <w:color w:val="000000"/>
                    <w:szCs w:val="18"/>
                  </w:rPr>
                  <w:delText>value</w:delText>
                </w:r>
              </w:del>
            </w:ins>
          </w:p>
        </w:tc>
        <w:tc>
          <w:tcPr>
            <w:tcW w:w="3599" w:type="dxa"/>
            <w:tcBorders>
              <w:top w:val="single" w:sz="4" w:space="0" w:color="auto"/>
              <w:left w:val="single" w:sz="4" w:space="0" w:color="auto"/>
              <w:bottom w:val="single" w:sz="4" w:space="0" w:color="auto"/>
              <w:right w:val="single" w:sz="4" w:space="0" w:color="auto"/>
            </w:tcBorders>
            <w:tcPrChange w:id="152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FC8ACC1" w14:textId="735CAC08" w:rsidR="00E429B9" w:rsidRPr="00E429B9" w:rsidDel="006C7897" w:rsidRDefault="00E429B9" w:rsidP="00E429B9">
            <w:pPr>
              <w:pStyle w:val="TableEntry"/>
              <w:spacing w:before="0" w:after="0"/>
              <w:rPr>
                <w:del w:id="1528" w:author="Luke Duncan" w:date="2019-12-16T09:18:00Z"/>
                <w:color w:val="000000"/>
                <w:szCs w:val="18"/>
              </w:rPr>
            </w:pPr>
            <w:ins w:id="1529" w:author="Thompson, Jenny" w:date="2019-11-13T13:15:00Z">
              <w:del w:id="1530" w:author="Luke Duncan" w:date="2019-12-16T09:18:00Z">
                <w:r w:rsidRPr="00E429B9" w:rsidDel="006C7897">
                  <w:rPr>
                    <w:color w:val="000000"/>
                    <w:szCs w:val="18"/>
                  </w:rPr>
                  <w:delText>Code from the system, or regex criteria, or boolean value for exists</w:delText>
                </w:r>
              </w:del>
            </w:ins>
          </w:p>
        </w:tc>
        <w:tc>
          <w:tcPr>
            <w:tcW w:w="1620" w:type="dxa"/>
            <w:tcBorders>
              <w:top w:val="single" w:sz="4" w:space="0" w:color="auto"/>
              <w:left w:val="single" w:sz="4" w:space="0" w:color="auto"/>
              <w:bottom w:val="single" w:sz="4" w:space="0" w:color="auto"/>
              <w:right w:val="single" w:sz="4" w:space="0" w:color="auto"/>
            </w:tcBorders>
            <w:tcPrChange w:id="153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0983776" w14:textId="4540AA04" w:rsidR="00E429B9" w:rsidRPr="00E429B9" w:rsidDel="006C7897" w:rsidRDefault="00E429B9" w:rsidP="00E429B9">
            <w:pPr>
              <w:pStyle w:val="TableEntry"/>
              <w:spacing w:before="0" w:after="0"/>
              <w:rPr>
                <w:del w:id="153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3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94916B" w14:textId="61880D97" w:rsidR="00E429B9" w:rsidRPr="00E429B9" w:rsidDel="006C7897" w:rsidRDefault="00E429B9" w:rsidP="00E429B9">
            <w:pPr>
              <w:pStyle w:val="TableEntry"/>
              <w:spacing w:before="0" w:after="0"/>
              <w:rPr>
                <w:del w:id="1534" w:author="Luke Duncan" w:date="2019-12-16T09:18:00Z"/>
                <w:color w:val="000000"/>
                <w:szCs w:val="18"/>
              </w:rPr>
            </w:pPr>
            <w:ins w:id="1535" w:author="Thompson, Jenny" w:date="2019-11-13T13:15:00Z">
              <w:del w:id="1536" w:author="Luke Duncan" w:date="2019-12-16T09:18:00Z">
                <w:r w:rsidRPr="00E429B9" w:rsidDel="006C7897">
                  <w:rPr>
                    <w:color w:val="000000"/>
                    <w:szCs w:val="18"/>
                  </w:rPr>
                  <w:delText>1..1</w:delText>
                </w:r>
              </w:del>
            </w:ins>
          </w:p>
        </w:tc>
      </w:tr>
      <w:tr w:rsidR="00E429B9" w:rsidDel="006C7897" w14:paraId="5F460575" w14:textId="4D78DC9D" w:rsidTr="00056BB5">
        <w:trPr>
          <w:cantSplit/>
          <w:del w:id="1537" w:author="Luke Duncan" w:date="2019-12-16T09:18:00Z"/>
          <w:trPrChange w:id="153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3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BEBF34" w14:textId="53972292" w:rsidR="00E429B9" w:rsidRPr="00E429B9" w:rsidDel="006C7897" w:rsidRDefault="00E429B9" w:rsidP="00E429B9">
            <w:pPr>
              <w:pStyle w:val="TableEntry"/>
              <w:spacing w:before="0" w:after="0"/>
              <w:rPr>
                <w:del w:id="1540" w:author="Luke Duncan" w:date="2019-12-16T09:18:00Z"/>
                <w:color w:val="000000"/>
                <w:szCs w:val="18"/>
              </w:rPr>
            </w:pPr>
            <w:ins w:id="1541" w:author="Thompson, Jenny" w:date="2019-11-13T13:15:00Z">
              <w:del w:id="1542" w:author="Luke Duncan" w:date="2019-12-16T09:18:00Z">
                <w:r w:rsidRPr="00E429B9" w:rsidDel="006C7897">
                  <w:rPr>
                    <w:color w:val="000000"/>
                    <w:szCs w:val="18"/>
                  </w:rPr>
                  <w:delText>valueSet</w:delText>
                </w:r>
              </w:del>
            </w:ins>
          </w:p>
        </w:tc>
        <w:tc>
          <w:tcPr>
            <w:tcW w:w="3599" w:type="dxa"/>
            <w:tcBorders>
              <w:top w:val="single" w:sz="4" w:space="0" w:color="auto"/>
              <w:left w:val="single" w:sz="4" w:space="0" w:color="auto"/>
              <w:bottom w:val="single" w:sz="4" w:space="0" w:color="auto"/>
              <w:right w:val="single" w:sz="4" w:space="0" w:color="auto"/>
            </w:tcBorders>
            <w:tcPrChange w:id="154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8B9DC93" w14:textId="32038F39" w:rsidR="00E429B9" w:rsidRPr="00E429B9" w:rsidDel="006C7897" w:rsidRDefault="00E429B9" w:rsidP="00E429B9">
            <w:pPr>
              <w:pStyle w:val="TableEntry"/>
              <w:spacing w:before="0" w:after="0"/>
              <w:rPr>
                <w:del w:id="1544" w:author="Luke Duncan" w:date="2019-12-16T09:18:00Z"/>
                <w:color w:val="000000"/>
                <w:szCs w:val="18"/>
              </w:rPr>
            </w:pPr>
            <w:ins w:id="1545" w:author="Thompson, Jenny" w:date="2019-11-13T13:15:00Z">
              <w:del w:id="1546" w:author="Luke Duncan" w:date="2019-12-16T09:18:00Z">
                <w:r w:rsidRPr="00E429B9" w:rsidDel="006C7897">
                  <w:rPr>
                    <w:color w:val="000000"/>
                    <w:szCs w:val="18"/>
                  </w:rPr>
                  <w:delText>Select the contents included in this value set</w:delText>
                </w:r>
              </w:del>
            </w:ins>
          </w:p>
        </w:tc>
        <w:tc>
          <w:tcPr>
            <w:tcW w:w="1620" w:type="dxa"/>
            <w:tcBorders>
              <w:top w:val="single" w:sz="4" w:space="0" w:color="auto"/>
              <w:left w:val="single" w:sz="4" w:space="0" w:color="auto"/>
              <w:bottom w:val="single" w:sz="4" w:space="0" w:color="auto"/>
              <w:right w:val="single" w:sz="4" w:space="0" w:color="auto"/>
            </w:tcBorders>
            <w:tcPrChange w:id="154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D4FAD19" w14:textId="4D9A4410" w:rsidR="00E429B9" w:rsidRPr="00E429B9" w:rsidDel="006C7897" w:rsidRDefault="00E429B9" w:rsidP="00E429B9">
            <w:pPr>
              <w:pStyle w:val="TableEntry"/>
              <w:spacing w:before="0" w:after="0"/>
              <w:rPr>
                <w:del w:id="154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4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4B06CAD" w14:textId="44961A39" w:rsidR="00E429B9" w:rsidRPr="00E429B9" w:rsidDel="006C7897" w:rsidRDefault="00E429B9" w:rsidP="00E429B9">
            <w:pPr>
              <w:pStyle w:val="TableEntry"/>
              <w:spacing w:before="0" w:after="0"/>
              <w:rPr>
                <w:del w:id="1550" w:author="Luke Duncan" w:date="2019-12-16T09:18:00Z"/>
                <w:color w:val="000000"/>
                <w:szCs w:val="18"/>
              </w:rPr>
            </w:pPr>
            <w:ins w:id="1551" w:author="Thompson, Jenny" w:date="2019-11-13T13:15:00Z">
              <w:del w:id="1552" w:author="Luke Duncan" w:date="2019-12-16T09:18:00Z">
                <w:r w:rsidRPr="00E429B9" w:rsidDel="006C7897">
                  <w:rPr>
                    <w:color w:val="000000"/>
                    <w:szCs w:val="18"/>
                  </w:rPr>
                  <w:delText>0..*</w:delText>
                </w:r>
              </w:del>
            </w:ins>
          </w:p>
        </w:tc>
      </w:tr>
      <w:tr w:rsidR="00E429B9" w:rsidDel="006C7897" w14:paraId="7C1FF6F5" w14:textId="6711E98B" w:rsidTr="00056BB5">
        <w:trPr>
          <w:cantSplit/>
          <w:del w:id="1553" w:author="Luke Duncan" w:date="2019-12-16T09:18:00Z"/>
          <w:trPrChange w:id="155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5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1C785FD" w14:textId="12D5DDF1" w:rsidR="00E429B9" w:rsidRPr="00E429B9" w:rsidDel="006C7897" w:rsidRDefault="00E429B9" w:rsidP="00E429B9">
            <w:pPr>
              <w:pStyle w:val="TableEntry"/>
              <w:spacing w:before="0" w:after="0"/>
              <w:rPr>
                <w:del w:id="1556" w:author="Luke Duncan" w:date="2019-12-16T09:18:00Z"/>
                <w:color w:val="000000"/>
                <w:szCs w:val="18"/>
              </w:rPr>
            </w:pPr>
            <w:ins w:id="1557" w:author="Thompson, Jenny" w:date="2019-11-13T13:15:00Z">
              <w:del w:id="1558" w:author="Luke Duncan" w:date="2019-12-16T09:18:00Z">
                <w:r w:rsidRPr="00E429B9" w:rsidDel="006C7897">
                  <w:rPr>
                    <w:color w:val="000000"/>
                    <w:szCs w:val="18"/>
                  </w:rPr>
                  <w:delText>exclude</w:delText>
                </w:r>
              </w:del>
            </w:ins>
          </w:p>
        </w:tc>
        <w:tc>
          <w:tcPr>
            <w:tcW w:w="3599" w:type="dxa"/>
            <w:tcBorders>
              <w:top w:val="single" w:sz="4" w:space="0" w:color="auto"/>
              <w:left w:val="single" w:sz="4" w:space="0" w:color="auto"/>
              <w:bottom w:val="single" w:sz="4" w:space="0" w:color="auto"/>
              <w:right w:val="single" w:sz="4" w:space="0" w:color="auto"/>
            </w:tcBorders>
            <w:tcPrChange w:id="155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E6BF2A7" w14:textId="1B4C900A" w:rsidR="00E429B9" w:rsidRPr="00E429B9" w:rsidDel="006C7897" w:rsidRDefault="00E429B9" w:rsidP="00E429B9">
            <w:pPr>
              <w:pStyle w:val="TableEntry"/>
              <w:spacing w:before="0" w:after="0"/>
              <w:rPr>
                <w:del w:id="1560" w:author="Luke Duncan" w:date="2019-12-16T09:18:00Z"/>
                <w:color w:val="000000"/>
                <w:szCs w:val="18"/>
              </w:rPr>
            </w:pPr>
            <w:ins w:id="1561" w:author="Thompson, Jenny" w:date="2019-11-13T13:15:00Z">
              <w:del w:id="1562" w:author="Luke Duncan" w:date="2019-12-16T09:18:00Z">
                <w:r w:rsidRPr="00E429B9" w:rsidDel="006C7897">
                  <w:rPr>
                    <w:color w:val="000000"/>
                    <w:szCs w:val="18"/>
                  </w:rPr>
                  <w:delText>Explicitly exclude codes from a code system or other value sets</w:delText>
                </w:r>
              </w:del>
            </w:ins>
          </w:p>
        </w:tc>
        <w:tc>
          <w:tcPr>
            <w:tcW w:w="1620" w:type="dxa"/>
            <w:tcBorders>
              <w:top w:val="single" w:sz="4" w:space="0" w:color="auto"/>
              <w:left w:val="single" w:sz="4" w:space="0" w:color="auto"/>
              <w:bottom w:val="single" w:sz="4" w:space="0" w:color="auto"/>
              <w:right w:val="single" w:sz="4" w:space="0" w:color="auto"/>
            </w:tcBorders>
            <w:tcPrChange w:id="156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E48F645" w14:textId="633E886D" w:rsidR="00E429B9" w:rsidRPr="00E429B9" w:rsidDel="006C7897" w:rsidRDefault="00E429B9" w:rsidP="00E429B9">
            <w:pPr>
              <w:pStyle w:val="TableEntry"/>
              <w:spacing w:before="0" w:after="0"/>
              <w:rPr>
                <w:del w:id="156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6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01C6373" w14:textId="5C208818" w:rsidR="00E429B9" w:rsidRPr="00E429B9" w:rsidDel="006C7897" w:rsidRDefault="00E429B9" w:rsidP="00E429B9">
            <w:pPr>
              <w:pStyle w:val="TableEntry"/>
              <w:spacing w:before="0" w:after="0"/>
              <w:rPr>
                <w:del w:id="1566" w:author="Luke Duncan" w:date="2019-12-16T09:18:00Z"/>
                <w:color w:val="000000"/>
                <w:szCs w:val="18"/>
              </w:rPr>
            </w:pPr>
            <w:ins w:id="1567" w:author="Thompson, Jenny" w:date="2019-11-13T13:15:00Z">
              <w:del w:id="1568" w:author="Luke Duncan" w:date="2019-12-16T09:18:00Z">
                <w:r w:rsidRPr="00E429B9" w:rsidDel="006C7897">
                  <w:rPr>
                    <w:color w:val="000000"/>
                    <w:szCs w:val="18"/>
                  </w:rPr>
                  <w:delText>0..*</w:delText>
                </w:r>
              </w:del>
            </w:ins>
          </w:p>
        </w:tc>
      </w:tr>
      <w:tr w:rsidR="00E429B9" w:rsidDel="006C7897" w14:paraId="25587F92" w14:textId="25F867ED" w:rsidTr="00056BB5">
        <w:trPr>
          <w:cantSplit/>
          <w:del w:id="1569" w:author="Luke Duncan" w:date="2019-12-16T09:18:00Z"/>
          <w:trPrChange w:id="15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7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A71AF" w14:textId="73E87448" w:rsidR="00E429B9" w:rsidRPr="00E429B9" w:rsidDel="006C7897" w:rsidRDefault="00E429B9" w:rsidP="00E429B9">
            <w:pPr>
              <w:pStyle w:val="TableEntry"/>
              <w:spacing w:before="0" w:after="0"/>
              <w:rPr>
                <w:del w:id="1572" w:author="Luke Duncan" w:date="2019-12-16T09:18:00Z"/>
                <w:color w:val="000000"/>
                <w:szCs w:val="18"/>
              </w:rPr>
            </w:pPr>
            <w:ins w:id="1573" w:author="Thompson, Jenny" w:date="2019-11-13T13:15:00Z">
              <w:del w:id="1574" w:author="Luke Duncan" w:date="2019-12-16T09:18:00Z">
                <w:r w:rsidRPr="00E429B9" w:rsidDel="006C7897">
                  <w:rPr>
                    <w:color w:val="000000"/>
                    <w:szCs w:val="18"/>
                  </w:rPr>
                  <w:delText>expansion</w:delText>
                </w:r>
              </w:del>
            </w:ins>
          </w:p>
        </w:tc>
        <w:tc>
          <w:tcPr>
            <w:tcW w:w="3599" w:type="dxa"/>
            <w:tcBorders>
              <w:top w:val="single" w:sz="4" w:space="0" w:color="auto"/>
              <w:left w:val="single" w:sz="4" w:space="0" w:color="auto"/>
              <w:bottom w:val="single" w:sz="4" w:space="0" w:color="auto"/>
              <w:right w:val="single" w:sz="4" w:space="0" w:color="auto"/>
            </w:tcBorders>
            <w:tcPrChange w:id="157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7B838C4" w14:textId="23DF883F" w:rsidR="00E429B9" w:rsidRPr="00E429B9" w:rsidDel="006C7897" w:rsidRDefault="00E429B9" w:rsidP="00E429B9">
            <w:pPr>
              <w:pStyle w:val="TableEntry"/>
              <w:spacing w:before="0" w:after="0"/>
              <w:rPr>
                <w:del w:id="1576" w:author="Luke Duncan" w:date="2019-12-16T09:18:00Z"/>
                <w:color w:val="000000"/>
                <w:szCs w:val="18"/>
              </w:rPr>
            </w:pPr>
            <w:ins w:id="1577" w:author="Thompson, Jenny" w:date="2019-11-13T13:15:00Z">
              <w:del w:id="1578" w:author="Luke Duncan" w:date="2019-12-16T09:18:00Z">
                <w:r w:rsidRPr="00E429B9" w:rsidDel="006C7897">
                  <w:rPr>
                    <w:color w:val="000000"/>
                    <w:szCs w:val="18"/>
                  </w:rPr>
                  <w:delText>Used when the value set is "expanded"</w:delText>
                </w:r>
              </w:del>
            </w:ins>
          </w:p>
        </w:tc>
        <w:tc>
          <w:tcPr>
            <w:tcW w:w="1620" w:type="dxa"/>
            <w:tcBorders>
              <w:top w:val="single" w:sz="4" w:space="0" w:color="auto"/>
              <w:left w:val="single" w:sz="4" w:space="0" w:color="auto"/>
              <w:bottom w:val="single" w:sz="4" w:space="0" w:color="auto"/>
              <w:right w:val="single" w:sz="4" w:space="0" w:color="auto"/>
            </w:tcBorders>
            <w:tcPrChange w:id="157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668A26" w14:textId="517A94AE" w:rsidR="00E429B9" w:rsidRPr="00E429B9" w:rsidDel="006C7897" w:rsidRDefault="00E429B9" w:rsidP="00E429B9">
            <w:pPr>
              <w:pStyle w:val="TableEntry"/>
              <w:spacing w:before="0" w:after="0"/>
              <w:rPr>
                <w:del w:id="158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8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5CEB091" w14:textId="239854C2" w:rsidR="00E429B9" w:rsidRPr="00E429B9" w:rsidDel="006C7897" w:rsidRDefault="00E429B9" w:rsidP="00E429B9">
            <w:pPr>
              <w:pStyle w:val="TableEntry"/>
              <w:spacing w:before="0" w:after="0"/>
              <w:rPr>
                <w:del w:id="1582" w:author="Luke Duncan" w:date="2019-12-16T09:18:00Z"/>
                <w:color w:val="000000"/>
                <w:szCs w:val="18"/>
              </w:rPr>
            </w:pPr>
            <w:ins w:id="1583" w:author="Thompson, Jenny" w:date="2019-11-13T13:15:00Z">
              <w:del w:id="1584" w:author="Luke Duncan" w:date="2019-12-16T09:18:00Z">
                <w:r w:rsidRPr="00E429B9" w:rsidDel="006C7897">
                  <w:rPr>
                    <w:color w:val="000000"/>
                    <w:szCs w:val="18"/>
                  </w:rPr>
                  <w:delText>0..1</w:delText>
                </w:r>
              </w:del>
            </w:ins>
          </w:p>
        </w:tc>
      </w:tr>
      <w:tr w:rsidR="00E429B9" w:rsidDel="006C7897" w14:paraId="676B1031" w14:textId="7D1F09C9" w:rsidTr="00056BB5">
        <w:trPr>
          <w:cantSplit/>
          <w:del w:id="1585" w:author="Luke Duncan" w:date="2019-12-16T09:18:00Z"/>
          <w:trPrChange w:id="158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58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763CC8" w14:textId="337135B8" w:rsidR="00E429B9" w:rsidRPr="00E429B9" w:rsidDel="006C7897" w:rsidRDefault="00E429B9" w:rsidP="00E429B9">
            <w:pPr>
              <w:pStyle w:val="TableEntry"/>
              <w:spacing w:before="0" w:after="0"/>
              <w:rPr>
                <w:del w:id="1588" w:author="Luke Duncan" w:date="2019-12-16T09:18:00Z"/>
                <w:color w:val="000000"/>
                <w:szCs w:val="18"/>
              </w:rPr>
            </w:pPr>
            <w:ins w:id="1589" w:author="Thompson, Jenny" w:date="2019-11-13T13:15:00Z">
              <w:del w:id="1590" w:author="Luke Duncan" w:date="2019-12-16T09:18:00Z">
                <w:r w:rsidRPr="00E429B9" w:rsidDel="006C7897">
                  <w:rPr>
                    <w:color w:val="000000"/>
                    <w:szCs w:val="18"/>
                  </w:rPr>
                  <w:delText>identifier</w:delText>
                </w:r>
              </w:del>
            </w:ins>
          </w:p>
        </w:tc>
        <w:tc>
          <w:tcPr>
            <w:tcW w:w="3599" w:type="dxa"/>
            <w:tcBorders>
              <w:top w:val="single" w:sz="4" w:space="0" w:color="auto"/>
              <w:left w:val="single" w:sz="4" w:space="0" w:color="auto"/>
              <w:bottom w:val="single" w:sz="4" w:space="0" w:color="auto"/>
              <w:right w:val="single" w:sz="4" w:space="0" w:color="auto"/>
            </w:tcBorders>
            <w:tcPrChange w:id="159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306B1C1" w14:textId="799A5E7F" w:rsidR="00E429B9" w:rsidRPr="00E429B9" w:rsidDel="006C7897" w:rsidRDefault="00E429B9" w:rsidP="00E429B9">
            <w:pPr>
              <w:pStyle w:val="TableEntry"/>
              <w:spacing w:before="0" w:after="0"/>
              <w:rPr>
                <w:del w:id="1592" w:author="Luke Duncan" w:date="2019-12-16T09:18:00Z"/>
                <w:color w:val="000000"/>
                <w:szCs w:val="18"/>
              </w:rPr>
            </w:pPr>
            <w:ins w:id="1593" w:author="Thompson, Jenny" w:date="2019-11-13T13:15:00Z">
              <w:del w:id="1594" w:author="Luke Duncan" w:date="2019-12-16T09:18:00Z">
                <w:r w:rsidRPr="00E429B9" w:rsidDel="006C7897">
                  <w:rPr>
                    <w:color w:val="000000"/>
                    <w:szCs w:val="18"/>
                  </w:rPr>
                  <w:delText>Identifies the value set expansion (business identifier)</w:delText>
                </w:r>
              </w:del>
            </w:ins>
          </w:p>
        </w:tc>
        <w:tc>
          <w:tcPr>
            <w:tcW w:w="1620" w:type="dxa"/>
            <w:tcBorders>
              <w:top w:val="single" w:sz="4" w:space="0" w:color="auto"/>
              <w:left w:val="single" w:sz="4" w:space="0" w:color="auto"/>
              <w:bottom w:val="single" w:sz="4" w:space="0" w:color="auto"/>
              <w:right w:val="single" w:sz="4" w:space="0" w:color="auto"/>
            </w:tcBorders>
            <w:tcPrChange w:id="159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DFE93" w14:textId="32282679" w:rsidR="00E429B9" w:rsidRPr="00E429B9" w:rsidDel="006C7897" w:rsidRDefault="00E429B9" w:rsidP="00E429B9">
            <w:pPr>
              <w:pStyle w:val="TableEntry"/>
              <w:spacing w:before="0" w:after="0"/>
              <w:rPr>
                <w:del w:id="159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59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7C0F7D" w14:textId="6CA47B67" w:rsidR="00E429B9" w:rsidRPr="00E429B9" w:rsidDel="006C7897" w:rsidRDefault="00E429B9" w:rsidP="00E429B9">
            <w:pPr>
              <w:pStyle w:val="TableEntry"/>
              <w:spacing w:before="0" w:after="0"/>
              <w:rPr>
                <w:del w:id="1598" w:author="Luke Duncan" w:date="2019-12-16T09:18:00Z"/>
                <w:color w:val="000000"/>
                <w:szCs w:val="18"/>
              </w:rPr>
            </w:pPr>
            <w:ins w:id="1599" w:author="Thompson, Jenny" w:date="2019-11-13T13:15:00Z">
              <w:del w:id="1600" w:author="Luke Duncan" w:date="2019-12-16T09:18:00Z">
                <w:r w:rsidRPr="00E429B9" w:rsidDel="006C7897">
                  <w:rPr>
                    <w:color w:val="000000"/>
                    <w:szCs w:val="18"/>
                  </w:rPr>
                  <w:delText>0..1</w:delText>
                </w:r>
              </w:del>
            </w:ins>
          </w:p>
        </w:tc>
      </w:tr>
      <w:tr w:rsidR="00E429B9" w:rsidDel="006C7897" w14:paraId="10606A3D" w14:textId="17FD0FB4" w:rsidTr="00056BB5">
        <w:trPr>
          <w:cantSplit/>
          <w:del w:id="1601" w:author="Luke Duncan" w:date="2019-12-16T09:18:00Z"/>
          <w:trPrChange w:id="160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0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C081B64" w14:textId="400BDD0E" w:rsidR="00E429B9" w:rsidRPr="00E429B9" w:rsidDel="006C7897" w:rsidRDefault="00E429B9" w:rsidP="00E429B9">
            <w:pPr>
              <w:pStyle w:val="TableEntry"/>
              <w:spacing w:before="0" w:after="0"/>
              <w:rPr>
                <w:del w:id="1604" w:author="Luke Duncan" w:date="2019-12-16T09:18:00Z"/>
                <w:color w:val="000000"/>
                <w:szCs w:val="18"/>
              </w:rPr>
            </w:pPr>
            <w:ins w:id="1605" w:author="Thompson, Jenny" w:date="2019-11-13T13:15:00Z">
              <w:del w:id="1606" w:author="Luke Duncan" w:date="2019-12-16T09:18:00Z">
                <w:r w:rsidRPr="00E429B9" w:rsidDel="006C7897">
                  <w:rPr>
                    <w:color w:val="000000"/>
                    <w:szCs w:val="18"/>
                  </w:rPr>
                  <w:delText>timestamp</w:delText>
                </w:r>
              </w:del>
            </w:ins>
          </w:p>
        </w:tc>
        <w:tc>
          <w:tcPr>
            <w:tcW w:w="3599" w:type="dxa"/>
            <w:tcBorders>
              <w:top w:val="single" w:sz="4" w:space="0" w:color="auto"/>
              <w:left w:val="single" w:sz="4" w:space="0" w:color="auto"/>
              <w:bottom w:val="single" w:sz="4" w:space="0" w:color="auto"/>
              <w:right w:val="single" w:sz="4" w:space="0" w:color="auto"/>
            </w:tcBorders>
            <w:tcPrChange w:id="160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0FC60F" w14:textId="16572106" w:rsidR="00E429B9" w:rsidRPr="00E429B9" w:rsidDel="006C7897" w:rsidRDefault="00E429B9" w:rsidP="00E429B9">
            <w:pPr>
              <w:pStyle w:val="TableEntry"/>
              <w:spacing w:before="0" w:after="0"/>
              <w:rPr>
                <w:del w:id="1608" w:author="Luke Duncan" w:date="2019-12-16T09:18:00Z"/>
                <w:color w:val="000000"/>
                <w:szCs w:val="18"/>
              </w:rPr>
            </w:pPr>
            <w:ins w:id="1609" w:author="Thompson, Jenny" w:date="2019-11-13T13:15:00Z">
              <w:del w:id="1610" w:author="Luke Duncan" w:date="2019-12-16T09:18:00Z">
                <w:r w:rsidRPr="00E429B9" w:rsidDel="006C7897">
                  <w:rPr>
                    <w:color w:val="000000"/>
                    <w:szCs w:val="18"/>
                  </w:rPr>
                  <w:delText>Time ValueSet expansion happened</w:delText>
                </w:r>
              </w:del>
            </w:ins>
          </w:p>
        </w:tc>
        <w:tc>
          <w:tcPr>
            <w:tcW w:w="1620" w:type="dxa"/>
            <w:tcBorders>
              <w:top w:val="single" w:sz="4" w:space="0" w:color="auto"/>
              <w:left w:val="single" w:sz="4" w:space="0" w:color="auto"/>
              <w:bottom w:val="single" w:sz="4" w:space="0" w:color="auto"/>
              <w:right w:val="single" w:sz="4" w:space="0" w:color="auto"/>
            </w:tcBorders>
            <w:tcPrChange w:id="161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E2E1BAC" w14:textId="279A91C9" w:rsidR="00E429B9" w:rsidRPr="00E429B9" w:rsidDel="006C7897" w:rsidRDefault="00E429B9" w:rsidP="00E429B9">
            <w:pPr>
              <w:pStyle w:val="TableEntry"/>
              <w:spacing w:before="0" w:after="0"/>
              <w:rPr>
                <w:del w:id="161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1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69E85060" w14:textId="3EE5FBE3" w:rsidR="00E429B9" w:rsidRPr="00E429B9" w:rsidDel="006C7897" w:rsidRDefault="00E429B9" w:rsidP="00E429B9">
            <w:pPr>
              <w:pStyle w:val="TableEntry"/>
              <w:spacing w:before="0" w:after="0"/>
              <w:rPr>
                <w:del w:id="1614" w:author="Luke Duncan" w:date="2019-12-16T09:18:00Z"/>
                <w:color w:val="000000"/>
                <w:szCs w:val="18"/>
              </w:rPr>
            </w:pPr>
            <w:ins w:id="1615" w:author="Thompson, Jenny" w:date="2019-11-13T13:15:00Z">
              <w:del w:id="1616" w:author="Luke Duncan" w:date="2019-12-16T09:18:00Z">
                <w:r w:rsidRPr="00E429B9" w:rsidDel="006C7897">
                  <w:rPr>
                    <w:color w:val="000000"/>
                    <w:szCs w:val="18"/>
                  </w:rPr>
                  <w:delText>1..1</w:delText>
                </w:r>
              </w:del>
            </w:ins>
          </w:p>
        </w:tc>
      </w:tr>
      <w:tr w:rsidR="00E429B9" w:rsidDel="006C7897" w14:paraId="06CA6F57" w14:textId="11805375" w:rsidTr="00056BB5">
        <w:trPr>
          <w:cantSplit/>
          <w:del w:id="1617" w:author="Luke Duncan" w:date="2019-12-16T09:18:00Z"/>
          <w:trPrChange w:id="161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1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EEE17DC" w14:textId="3A55D19E" w:rsidR="00E429B9" w:rsidRPr="00E429B9" w:rsidDel="006C7897" w:rsidRDefault="00E429B9" w:rsidP="00E429B9">
            <w:pPr>
              <w:pStyle w:val="TableEntry"/>
              <w:spacing w:before="0" w:after="0"/>
              <w:rPr>
                <w:del w:id="1620" w:author="Luke Duncan" w:date="2019-12-16T09:18:00Z"/>
                <w:color w:val="000000"/>
                <w:szCs w:val="18"/>
              </w:rPr>
            </w:pPr>
            <w:ins w:id="1621" w:author="Thompson, Jenny" w:date="2019-11-13T13:15:00Z">
              <w:del w:id="1622" w:author="Luke Duncan" w:date="2019-12-16T09:18:00Z">
                <w:r w:rsidRPr="00E429B9" w:rsidDel="006C7897">
                  <w:rPr>
                    <w:color w:val="000000"/>
                    <w:szCs w:val="18"/>
                  </w:rPr>
                  <w:delText>total</w:delText>
                </w:r>
              </w:del>
            </w:ins>
          </w:p>
        </w:tc>
        <w:tc>
          <w:tcPr>
            <w:tcW w:w="3599" w:type="dxa"/>
            <w:tcBorders>
              <w:top w:val="single" w:sz="4" w:space="0" w:color="auto"/>
              <w:left w:val="single" w:sz="4" w:space="0" w:color="auto"/>
              <w:bottom w:val="single" w:sz="4" w:space="0" w:color="auto"/>
              <w:right w:val="single" w:sz="4" w:space="0" w:color="auto"/>
            </w:tcBorders>
            <w:tcPrChange w:id="162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162558" w14:textId="4E32EB39" w:rsidR="00E429B9" w:rsidRPr="00E429B9" w:rsidDel="006C7897" w:rsidRDefault="00E429B9" w:rsidP="00E429B9">
            <w:pPr>
              <w:pStyle w:val="TableEntry"/>
              <w:spacing w:before="0" w:after="0"/>
              <w:rPr>
                <w:del w:id="1624" w:author="Luke Duncan" w:date="2019-12-16T09:18:00Z"/>
                <w:color w:val="000000"/>
                <w:szCs w:val="18"/>
              </w:rPr>
            </w:pPr>
            <w:ins w:id="1625" w:author="Thompson, Jenny" w:date="2019-11-13T13:15:00Z">
              <w:del w:id="1626" w:author="Luke Duncan" w:date="2019-12-16T09:18:00Z">
                <w:r w:rsidRPr="00E429B9" w:rsidDel="006C7897">
                  <w:rPr>
                    <w:color w:val="000000"/>
                    <w:szCs w:val="18"/>
                  </w:rPr>
                  <w:delText>Total number of codes in the expansion</w:delText>
                </w:r>
              </w:del>
            </w:ins>
          </w:p>
        </w:tc>
        <w:tc>
          <w:tcPr>
            <w:tcW w:w="1620" w:type="dxa"/>
            <w:tcBorders>
              <w:top w:val="single" w:sz="4" w:space="0" w:color="auto"/>
              <w:left w:val="single" w:sz="4" w:space="0" w:color="auto"/>
              <w:bottom w:val="single" w:sz="4" w:space="0" w:color="auto"/>
              <w:right w:val="single" w:sz="4" w:space="0" w:color="auto"/>
            </w:tcBorders>
            <w:tcPrChange w:id="162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A37351" w14:textId="1276B9F5" w:rsidR="00E429B9" w:rsidRPr="00E429B9" w:rsidDel="006C7897" w:rsidRDefault="00E429B9" w:rsidP="00E429B9">
            <w:pPr>
              <w:pStyle w:val="TableEntry"/>
              <w:spacing w:before="0" w:after="0"/>
              <w:rPr>
                <w:del w:id="162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2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C8BB5CE" w14:textId="01B17FCC" w:rsidR="00E429B9" w:rsidRPr="00E429B9" w:rsidDel="006C7897" w:rsidRDefault="00E429B9" w:rsidP="00E429B9">
            <w:pPr>
              <w:pStyle w:val="TableEntry"/>
              <w:spacing w:before="0" w:after="0"/>
              <w:rPr>
                <w:del w:id="1630" w:author="Luke Duncan" w:date="2019-12-16T09:18:00Z"/>
                <w:color w:val="000000"/>
                <w:szCs w:val="18"/>
              </w:rPr>
            </w:pPr>
            <w:ins w:id="1631" w:author="Thompson, Jenny" w:date="2019-11-13T13:15:00Z">
              <w:del w:id="1632" w:author="Luke Duncan" w:date="2019-12-16T09:18:00Z">
                <w:r w:rsidRPr="00E429B9" w:rsidDel="006C7897">
                  <w:rPr>
                    <w:color w:val="000000"/>
                    <w:szCs w:val="18"/>
                  </w:rPr>
                  <w:delText>0..1</w:delText>
                </w:r>
              </w:del>
            </w:ins>
          </w:p>
        </w:tc>
      </w:tr>
      <w:tr w:rsidR="00E429B9" w:rsidDel="006C7897" w14:paraId="54D81C54" w14:textId="612D8141" w:rsidTr="00056BB5">
        <w:trPr>
          <w:cantSplit/>
          <w:del w:id="1633" w:author="Luke Duncan" w:date="2019-12-16T09:18:00Z"/>
          <w:trPrChange w:id="16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81F41FF" w14:textId="5D36DA7B" w:rsidR="00E429B9" w:rsidRPr="00E429B9" w:rsidDel="006C7897" w:rsidRDefault="00E429B9" w:rsidP="00E429B9">
            <w:pPr>
              <w:pStyle w:val="TableEntry"/>
              <w:spacing w:before="0" w:after="0"/>
              <w:rPr>
                <w:del w:id="1636" w:author="Luke Duncan" w:date="2019-12-16T09:18:00Z"/>
                <w:color w:val="000000"/>
                <w:szCs w:val="18"/>
              </w:rPr>
            </w:pPr>
            <w:ins w:id="1637" w:author="Thompson, Jenny" w:date="2019-11-13T13:15:00Z">
              <w:del w:id="1638" w:author="Luke Duncan" w:date="2019-12-16T09:18:00Z">
                <w:r w:rsidRPr="00E429B9" w:rsidDel="006C7897">
                  <w:rPr>
                    <w:color w:val="000000"/>
                    <w:szCs w:val="18"/>
                  </w:rPr>
                  <w:delText>offset</w:delText>
                </w:r>
              </w:del>
            </w:ins>
          </w:p>
        </w:tc>
        <w:tc>
          <w:tcPr>
            <w:tcW w:w="3599" w:type="dxa"/>
            <w:tcBorders>
              <w:top w:val="single" w:sz="4" w:space="0" w:color="auto"/>
              <w:left w:val="single" w:sz="4" w:space="0" w:color="auto"/>
              <w:bottom w:val="single" w:sz="4" w:space="0" w:color="auto"/>
              <w:right w:val="single" w:sz="4" w:space="0" w:color="auto"/>
            </w:tcBorders>
            <w:tcPrChange w:id="163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233A695" w14:textId="7341E089" w:rsidR="00E429B9" w:rsidRPr="00E429B9" w:rsidDel="006C7897" w:rsidRDefault="00E429B9" w:rsidP="00E429B9">
            <w:pPr>
              <w:pStyle w:val="TableEntry"/>
              <w:spacing w:before="0" w:after="0"/>
              <w:rPr>
                <w:del w:id="1640" w:author="Luke Duncan" w:date="2019-12-16T09:18:00Z"/>
                <w:color w:val="000000"/>
                <w:szCs w:val="18"/>
              </w:rPr>
            </w:pPr>
            <w:ins w:id="1641" w:author="Thompson, Jenny" w:date="2019-11-13T13:15:00Z">
              <w:del w:id="1642" w:author="Luke Duncan" w:date="2019-12-16T09:18:00Z">
                <w:r w:rsidRPr="00E429B9" w:rsidDel="006C7897">
                  <w:rPr>
                    <w:color w:val="000000"/>
                    <w:szCs w:val="18"/>
                  </w:rPr>
                  <w:delText>Offset at which this resource starts</w:delText>
                </w:r>
              </w:del>
            </w:ins>
          </w:p>
        </w:tc>
        <w:tc>
          <w:tcPr>
            <w:tcW w:w="1620" w:type="dxa"/>
            <w:tcBorders>
              <w:top w:val="single" w:sz="4" w:space="0" w:color="auto"/>
              <w:left w:val="single" w:sz="4" w:space="0" w:color="auto"/>
              <w:bottom w:val="single" w:sz="4" w:space="0" w:color="auto"/>
              <w:right w:val="single" w:sz="4" w:space="0" w:color="auto"/>
            </w:tcBorders>
            <w:tcPrChange w:id="164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8A7EE4" w14:textId="414FE2CD" w:rsidR="00E429B9" w:rsidRPr="00E429B9" w:rsidDel="006C7897" w:rsidRDefault="00E429B9" w:rsidP="00E429B9">
            <w:pPr>
              <w:pStyle w:val="TableEntry"/>
              <w:spacing w:before="0" w:after="0"/>
              <w:rPr>
                <w:del w:id="164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4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632C5B9" w14:textId="52A6B9AA" w:rsidR="00E429B9" w:rsidRPr="00E429B9" w:rsidDel="006C7897" w:rsidRDefault="00E429B9" w:rsidP="00E429B9">
            <w:pPr>
              <w:pStyle w:val="TableEntry"/>
              <w:spacing w:before="0" w:after="0"/>
              <w:rPr>
                <w:del w:id="1646" w:author="Luke Duncan" w:date="2019-12-16T09:18:00Z"/>
                <w:color w:val="000000"/>
                <w:szCs w:val="18"/>
              </w:rPr>
            </w:pPr>
            <w:ins w:id="1647" w:author="Thompson, Jenny" w:date="2019-11-13T13:15:00Z">
              <w:del w:id="1648" w:author="Luke Duncan" w:date="2019-12-16T09:18:00Z">
                <w:r w:rsidRPr="00E429B9" w:rsidDel="006C7897">
                  <w:rPr>
                    <w:color w:val="000000"/>
                    <w:szCs w:val="18"/>
                  </w:rPr>
                  <w:delText>0..1</w:delText>
                </w:r>
              </w:del>
            </w:ins>
          </w:p>
        </w:tc>
      </w:tr>
      <w:tr w:rsidR="00E429B9" w:rsidDel="006C7897" w14:paraId="3EE1C621" w14:textId="115E4EFB" w:rsidTr="00056BB5">
        <w:trPr>
          <w:cantSplit/>
          <w:del w:id="1649" w:author="Luke Duncan" w:date="2019-12-16T09:18:00Z"/>
          <w:trPrChange w:id="165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5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A116114" w14:textId="70A038B7" w:rsidR="00E429B9" w:rsidRPr="00E429B9" w:rsidDel="006C7897" w:rsidRDefault="00E429B9" w:rsidP="00E429B9">
            <w:pPr>
              <w:pStyle w:val="TableEntry"/>
              <w:spacing w:before="0" w:after="0"/>
              <w:rPr>
                <w:del w:id="1652" w:author="Luke Duncan" w:date="2019-12-16T09:18:00Z"/>
                <w:color w:val="000000"/>
                <w:szCs w:val="18"/>
              </w:rPr>
            </w:pPr>
            <w:ins w:id="1653" w:author="Thompson, Jenny" w:date="2019-11-13T13:15:00Z">
              <w:del w:id="1654" w:author="Luke Duncan" w:date="2019-12-16T09:18:00Z">
                <w:r w:rsidRPr="00E429B9" w:rsidDel="006C7897">
                  <w:rPr>
                    <w:color w:val="000000"/>
                    <w:szCs w:val="18"/>
                  </w:rPr>
                  <w:delText>parameter</w:delText>
                </w:r>
              </w:del>
            </w:ins>
          </w:p>
        </w:tc>
        <w:tc>
          <w:tcPr>
            <w:tcW w:w="3599" w:type="dxa"/>
            <w:tcBorders>
              <w:top w:val="single" w:sz="4" w:space="0" w:color="auto"/>
              <w:left w:val="single" w:sz="4" w:space="0" w:color="auto"/>
              <w:bottom w:val="single" w:sz="4" w:space="0" w:color="auto"/>
              <w:right w:val="single" w:sz="4" w:space="0" w:color="auto"/>
            </w:tcBorders>
            <w:tcPrChange w:id="165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7C605D9" w14:textId="7683F098" w:rsidR="00E429B9" w:rsidRPr="00E429B9" w:rsidDel="006C7897" w:rsidRDefault="00E429B9" w:rsidP="00E429B9">
            <w:pPr>
              <w:pStyle w:val="TableEntry"/>
              <w:spacing w:before="0" w:after="0"/>
              <w:rPr>
                <w:del w:id="1656" w:author="Luke Duncan" w:date="2019-12-16T09:18:00Z"/>
                <w:color w:val="000000"/>
                <w:szCs w:val="18"/>
              </w:rPr>
            </w:pPr>
            <w:ins w:id="1657" w:author="Thompson, Jenny" w:date="2019-11-13T13:15:00Z">
              <w:del w:id="1658" w:author="Luke Duncan" w:date="2019-12-16T09:18:00Z">
                <w:r w:rsidRPr="00E429B9" w:rsidDel="006C7897">
                  <w:rPr>
                    <w:color w:val="000000"/>
                    <w:szCs w:val="18"/>
                  </w:rPr>
                  <w:delText>Parameter that controlled the expansion process</w:delText>
                </w:r>
              </w:del>
            </w:ins>
          </w:p>
        </w:tc>
        <w:tc>
          <w:tcPr>
            <w:tcW w:w="1620" w:type="dxa"/>
            <w:tcBorders>
              <w:top w:val="single" w:sz="4" w:space="0" w:color="auto"/>
              <w:left w:val="single" w:sz="4" w:space="0" w:color="auto"/>
              <w:bottom w:val="single" w:sz="4" w:space="0" w:color="auto"/>
              <w:right w:val="single" w:sz="4" w:space="0" w:color="auto"/>
            </w:tcBorders>
            <w:tcPrChange w:id="165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2DB178C" w14:textId="3EB1E98F" w:rsidR="00E429B9" w:rsidRPr="00E429B9" w:rsidDel="006C7897" w:rsidRDefault="00E429B9" w:rsidP="00E429B9">
            <w:pPr>
              <w:pStyle w:val="TableEntry"/>
              <w:spacing w:before="0" w:after="0"/>
              <w:rPr>
                <w:del w:id="166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6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A2314CD" w14:textId="77F1C6A3" w:rsidR="00E429B9" w:rsidRPr="00E429B9" w:rsidDel="006C7897" w:rsidRDefault="00E429B9" w:rsidP="00E429B9">
            <w:pPr>
              <w:pStyle w:val="TableEntry"/>
              <w:spacing w:before="0" w:after="0"/>
              <w:rPr>
                <w:del w:id="1662" w:author="Luke Duncan" w:date="2019-12-16T09:18:00Z"/>
                <w:color w:val="000000"/>
                <w:szCs w:val="18"/>
              </w:rPr>
            </w:pPr>
            <w:ins w:id="1663" w:author="Thompson, Jenny" w:date="2019-11-13T13:15:00Z">
              <w:del w:id="1664" w:author="Luke Duncan" w:date="2019-12-16T09:18:00Z">
                <w:r w:rsidRPr="00E429B9" w:rsidDel="006C7897">
                  <w:rPr>
                    <w:color w:val="000000"/>
                    <w:szCs w:val="18"/>
                  </w:rPr>
                  <w:delText>0..*</w:delText>
                </w:r>
              </w:del>
            </w:ins>
          </w:p>
        </w:tc>
      </w:tr>
      <w:tr w:rsidR="00E429B9" w:rsidDel="006C7897" w14:paraId="3CBF4393" w14:textId="3A2B0C92" w:rsidTr="00056BB5">
        <w:trPr>
          <w:cantSplit/>
          <w:del w:id="1665" w:author="Luke Duncan" w:date="2019-12-16T09:18:00Z"/>
          <w:trPrChange w:id="166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6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2BA6B4F" w14:textId="6C9788E7" w:rsidR="00E429B9" w:rsidRPr="00E429B9" w:rsidDel="006C7897" w:rsidRDefault="00E429B9" w:rsidP="00E429B9">
            <w:pPr>
              <w:pStyle w:val="TableEntry"/>
              <w:spacing w:before="0" w:after="0"/>
              <w:rPr>
                <w:del w:id="1668" w:author="Luke Duncan" w:date="2019-12-16T09:18:00Z"/>
                <w:color w:val="000000"/>
                <w:szCs w:val="18"/>
              </w:rPr>
            </w:pPr>
            <w:ins w:id="1669" w:author="Thompson, Jenny" w:date="2019-11-13T13:15:00Z">
              <w:del w:id="1670" w:author="Luke Duncan" w:date="2019-12-16T09:18:00Z">
                <w:r w:rsidRPr="00E429B9" w:rsidDel="006C7897">
                  <w:rPr>
                    <w:color w:val="000000"/>
                    <w:szCs w:val="18"/>
                  </w:rPr>
                  <w:delText>name</w:delText>
                </w:r>
              </w:del>
            </w:ins>
          </w:p>
        </w:tc>
        <w:tc>
          <w:tcPr>
            <w:tcW w:w="3599" w:type="dxa"/>
            <w:tcBorders>
              <w:top w:val="single" w:sz="4" w:space="0" w:color="auto"/>
              <w:left w:val="single" w:sz="4" w:space="0" w:color="auto"/>
              <w:bottom w:val="single" w:sz="4" w:space="0" w:color="auto"/>
              <w:right w:val="single" w:sz="4" w:space="0" w:color="auto"/>
            </w:tcBorders>
            <w:tcPrChange w:id="167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4B3B334" w14:textId="2705A714" w:rsidR="00E429B9" w:rsidRPr="00E429B9" w:rsidDel="006C7897" w:rsidRDefault="00E429B9" w:rsidP="00E429B9">
            <w:pPr>
              <w:pStyle w:val="TableEntry"/>
              <w:spacing w:before="0" w:after="0"/>
              <w:rPr>
                <w:del w:id="1672" w:author="Luke Duncan" w:date="2019-12-16T09:18:00Z"/>
                <w:color w:val="000000"/>
                <w:szCs w:val="18"/>
              </w:rPr>
            </w:pPr>
            <w:ins w:id="1673" w:author="Thompson, Jenny" w:date="2019-11-13T13:15:00Z">
              <w:del w:id="1674" w:author="Luke Duncan" w:date="2019-12-16T09:18:00Z">
                <w:r w:rsidRPr="00E429B9" w:rsidDel="006C7897">
                  <w:rPr>
                    <w:color w:val="000000"/>
                    <w:szCs w:val="18"/>
                  </w:rPr>
                  <w:delText>Name as assigned by the client or server</w:delText>
                </w:r>
              </w:del>
            </w:ins>
          </w:p>
        </w:tc>
        <w:tc>
          <w:tcPr>
            <w:tcW w:w="1620" w:type="dxa"/>
            <w:tcBorders>
              <w:top w:val="single" w:sz="4" w:space="0" w:color="auto"/>
              <w:left w:val="single" w:sz="4" w:space="0" w:color="auto"/>
              <w:bottom w:val="single" w:sz="4" w:space="0" w:color="auto"/>
              <w:right w:val="single" w:sz="4" w:space="0" w:color="auto"/>
            </w:tcBorders>
            <w:tcPrChange w:id="167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EEB552" w14:textId="1EE77FD6" w:rsidR="00E429B9" w:rsidRPr="00E429B9" w:rsidDel="006C7897" w:rsidRDefault="00E429B9" w:rsidP="00E429B9">
            <w:pPr>
              <w:pStyle w:val="TableEntry"/>
              <w:spacing w:before="0" w:after="0"/>
              <w:rPr>
                <w:del w:id="167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7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CAEE620" w14:textId="0F9AA14F" w:rsidR="00E429B9" w:rsidRPr="00E429B9" w:rsidDel="006C7897" w:rsidRDefault="00E429B9" w:rsidP="00E429B9">
            <w:pPr>
              <w:pStyle w:val="TableEntry"/>
              <w:spacing w:before="0" w:after="0"/>
              <w:rPr>
                <w:del w:id="1678" w:author="Luke Duncan" w:date="2019-12-16T09:18:00Z"/>
                <w:color w:val="000000"/>
                <w:szCs w:val="18"/>
              </w:rPr>
            </w:pPr>
            <w:ins w:id="1679" w:author="Thompson, Jenny" w:date="2019-11-13T13:15:00Z">
              <w:del w:id="1680" w:author="Luke Duncan" w:date="2019-12-16T09:18:00Z">
                <w:r w:rsidRPr="00E429B9" w:rsidDel="006C7897">
                  <w:rPr>
                    <w:color w:val="000000"/>
                    <w:szCs w:val="18"/>
                  </w:rPr>
                  <w:delText>1..1</w:delText>
                </w:r>
              </w:del>
            </w:ins>
          </w:p>
        </w:tc>
      </w:tr>
      <w:tr w:rsidR="00E429B9" w:rsidDel="006C7897" w14:paraId="251F224C" w14:textId="797D94D1" w:rsidTr="00056BB5">
        <w:trPr>
          <w:cantSplit/>
          <w:del w:id="1681" w:author="Luke Duncan" w:date="2019-12-16T09:18:00Z"/>
          <w:trPrChange w:id="168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8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91A88CC" w14:textId="054A3056" w:rsidR="00E429B9" w:rsidRPr="00E429B9" w:rsidDel="006C7897" w:rsidRDefault="00E429B9" w:rsidP="00E429B9">
            <w:pPr>
              <w:pStyle w:val="TableEntry"/>
              <w:spacing w:before="0" w:after="0"/>
              <w:rPr>
                <w:del w:id="1684" w:author="Luke Duncan" w:date="2019-12-16T09:18:00Z"/>
                <w:color w:val="000000"/>
                <w:szCs w:val="18"/>
              </w:rPr>
            </w:pPr>
            <w:ins w:id="1685" w:author="Thompson, Jenny" w:date="2019-11-13T13:15:00Z">
              <w:del w:id="1686" w:author="Luke Duncan" w:date="2019-12-16T09:18:00Z">
                <w:r w:rsidRPr="00E429B9" w:rsidDel="006C7897">
                  <w:rPr>
                    <w:color w:val="000000"/>
                    <w:szCs w:val="18"/>
                  </w:rPr>
                  <w:delText>value[x]</w:delText>
                </w:r>
              </w:del>
            </w:ins>
          </w:p>
        </w:tc>
        <w:tc>
          <w:tcPr>
            <w:tcW w:w="3599" w:type="dxa"/>
            <w:tcBorders>
              <w:top w:val="single" w:sz="4" w:space="0" w:color="auto"/>
              <w:left w:val="single" w:sz="4" w:space="0" w:color="auto"/>
              <w:bottom w:val="single" w:sz="4" w:space="0" w:color="auto"/>
              <w:right w:val="single" w:sz="4" w:space="0" w:color="auto"/>
            </w:tcBorders>
            <w:tcPrChange w:id="168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9FED7FF" w14:textId="7EB4D800" w:rsidR="00E429B9" w:rsidRPr="00E429B9" w:rsidDel="006C7897" w:rsidRDefault="00E429B9" w:rsidP="00E429B9">
            <w:pPr>
              <w:pStyle w:val="TableEntry"/>
              <w:spacing w:before="0" w:after="0"/>
              <w:rPr>
                <w:del w:id="1688" w:author="Luke Duncan" w:date="2019-12-16T09:18:00Z"/>
                <w:color w:val="000000"/>
                <w:szCs w:val="18"/>
              </w:rPr>
            </w:pPr>
            <w:ins w:id="1689" w:author="Thompson, Jenny" w:date="2019-11-13T13:15:00Z">
              <w:del w:id="1690" w:author="Luke Duncan" w:date="2019-12-16T09:18:00Z">
                <w:r w:rsidRPr="00E429B9" w:rsidDel="006C7897">
                  <w:rPr>
                    <w:color w:val="000000"/>
                    <w:szCs w:val="18"/>
                  </w:rPr>
                  <w:delText>Value of the named parameter</w:delText>
                </w:r>
              </w:del>
            </w:ins>
          </w:p>
        </w:tc>
        <w:tc>
          <w:tcPr>
            <w:tcW w:w="1620" w:type="dxa"/>
            <w:tcBorders>
              <w:top w:val="single" w:sz="4" w:space="0" w:color="auto"/>
              <w:left w:val="single" w:sz="4" w:space="0" w:color="auto"/>
              <w:bottom w:val="single" w:sz="4" w:space="0" w:color="auto"/>
              <w:right w:val="single" w:sz="4" w:space="0" w:color="auto"/>
            </w:tcBorders>
            <w:tcPrChange w:id="169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0B11BF7" w14:textId="7ACF76ED" w:rsidR="00E429B9" w:rsidRPr="00E429B9" w:rsidDel="006C7897" w:rsidRDefault="00E429B9" w:rsidP="00E429B9">
            <w:pPr>
              <w:pStyle w:val="TableEntry"/>
              <w:spacing w:before="0" w:after="0"/>
              <w:rPr>
                <w:del w:id="169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69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58AB3C3" w14:textId="4E9D0960" w:rsidR="00E429B9" w:rsidRPr="00E429B9" w:rsidDel="006C7897" w:rsidRDefault="00E429B9" w:rsidP="00E429B9">
            <w:pPr>
              <w:pStyle w:val="TableEntry"/>
              <w:spacing w:before="0" w:after="0"/>
              <w:rPr>
                <w:del w:id="1694" w:author="Luke Duncan" w:date="2019-12-16T09:18:00Z"/>
                <w:color w:val="000000"/>
                <w:szCs w:val="18"/>
              </w:rPr>
            </w:pPr>
            <w:ins w:id="1695" w:author="Thompson, Jenny" w:date="2019-11-13T13:15:00Z">
              <w:del w:id="1696" w:author="Luke Duncan" w:date="2019-12-16T09:18:00Z">
                <w:r w:rsidRPr="00E429B9" w:rsidDel="006C7897">
                  <w:rPr>
                    <w:color w:val="000000"/>
                    <w:szCs w:val="18"/>
                  </w:rPr>
                  <w:delText>0..1</w:delText>
                </w:r>
              </w:del>
            </w:ins>
          </w:p>
        </w:tc>
      </w:tr>
      <w:tr w:rsidR="00E429B9" w:rsidDel="006C7897" w14:paraId="1621BF7A" w14:textId="5AD8A1DF" w:rsidTr="00056BB5">
        <w:trPr>
          <w:cantSplit/>
          <w:del w:id="1697" w:author="Luke Duncan" w:date="2019-12-16T09:18:00Z"/>
          <w:trPrChange w:id="169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69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57DF59A" w14:textId="14CFFAC1" w:rsidR="00E429B9" w:rsidRPr="00E429B9" w:rsidDel="006C7897" w:rsidRDefault="00E429B9" w:rsidP="00E429B9">
            <w:pPr>
              <w:pStyle w:val="TableEntry"/>
              <w:spacing w:before="0" w:after="0"/>
              <w:rPr>
                <w:del w:id="1700" w:author="Luke Duncan" w:date="2019-12-16T09:18:00Z"/>
                <w:color w:val="000000"/>
                <w:szCs w:val="18"/>
              </w:rPr>
            </w:pPr>
            <w:ins w:id="1701" w:author="Thompson, Jenny" w:date="2019-11-13T13:15:00Z">
              <w:del w:id="1702" w:author="Luke Duncan" w:date="2019-12-16T09:18:00Z">
                <w:r w:rsidRPr="00E429B9" w:rsidDel="006C7897">
                  <w:rPr>
                    <w:color w:val="000000"/>
                    <w:szCs w:val="18"/>
                  </w:rPr>
                  <w:delText>valueString</w:delText>
                </w:r>
              </w:del>
            </w:ins>
          </w:p>
        </w:tc>
        <w:tc>
          <w:tcPr>
            <w:tcW w:w="3599" w:type="dxa"/>
            <w:tcBorders>
              <w:top w:val="single" w:sz="4" w:space="0" w:color="auto"/>
              <w:left w:val="single" w:sz="4" w:space="0" w:color="auto"/>
              <w:bottom w:val="single" w:sz="4" w:space="0" w:color="auto"/>
              <w:right w:val="single" w:sz="4" w:space="0" w:color="auto"/>
            </w:tcBorders>
            <w:tcPrChange w:id="170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40975" w14:textId="09D37FC1" w:rsidR="00E429B9" w:rsidRPr="00E429B9" w:rsidDel="006C7897" w:rsidRDefault="00E429B9" w:rsidP="00E429B9">
            <w:pPr>
              <w:pStyle w:val="TableEntry"/>
              <w:spacing w:before="0" w:after="0"/>
              <w:rPr>
                <w:del w:id="1704"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0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92BB8BA" w14:textId="11D8C716" w:rsidR="00E429B9" w:rsidRPr="00E429B9" w:rsidDel="006C7897" w:rsidRDefault="00E429B9" w:rsidP="00E429B9">
            <w:pPr>
              <w:pStyle w:val="TableEntry"/>
              <w:spacing w:before="0" w:after="0"/>
              <w:rPr>
                <w:del w:id="170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0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D5A8EB5" w14:textId="445A64C5" w:rsidR="00E429B9" w:rsidRPr="00E429B9" w:rsidDel="006C7897" w:rsidRDefault="00E429B9" w:rsidP="00E429B9">
            <w:pPr>
              <w:pStyle w:val="TableEntry"/>
              <w:spacing w:before="0" w:after="0"/>
              <w:rPr>
                <w:del w:id="1708" w:author="Luke Duncan" w:date="2019-12-16T09:18:00Z"/>
                <w:color w:val="000000"/>
                <w:szCs w:val="18"/>
              </w:rPr>
            </w:pPr>
          </w:p>
        </w:tc>
      </w:tr>
      <w:tr w:rsidR="00E429B9" w:rsidDel="006C7897" w14:paraId="5D759C33" w14:textId="30D16943" w:rsidTr="00056BB5">
        <w:trPr>
          <w:cantSplit/>
          <w:del w:id="1709" w:author="Luke Duncan" w:date="2019-12-16T09:18:00Z"/>
          <w:trPrChange w:id="17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D55B69A" w14:textId="3CA8671E" w:rsidR="00E429B9" w:rsidRPr="00E429B9" w:rsidDel="006C7897" w:rsidRDefault="00E429B9" w:rsidP="00E429B9">
            <w:pPr>
              <w:pStyle w:val="TableEntry"/>
              <w:spacing w:before="0" w:after="0"/>
              <w:rPr>
                <w:del w:id="1712" w:author="Luke Duncan" w:date="2019-12-16T09:18:00Z"/>
                <w:color w:val="000000"/>
                <w:szCs w:val="18"/>
              </w:rPr>
            </w:pPr>
            <w:ins w:id="1713" w:author="Thompson, Jenny" w:date="2019-11-13T13:15:00Z">
              <w:del w:id="1714" w:author="Luke Duncan" w:date="2019-12-16T09:18:00Z">
                <w:r w:rsidRPr="00E429B9" w:rsidDel="006C7897">
                  <w:rPr>
                    <w:color w:val="000000"/>
                    <w:szCs w:val="18"/>
                  </w:rPr>
                  <w:delText>valueBoolean</w:delText>
                </w:r>
              </w:del>
            </w:ins>
          </w:p>
        </w:tc>
        <w:tc>
          <w:tcPr>
            <w:tcW w:w="3599" w:type="dxa"/>
            <w:tcBorders>
              <w:top w:val="single" w:sz="4" w:space="0" w:color="auto"/>
              <w:left w:val="single" w:sz="4" w:space="0" w:color="auto"/>
              <w:bottom w:val="single" w:sz="4" w:space="0" w:color="auto"/>
              <w:right w:val="single" w:sz="4" w:space="0" w:color="auto"/>
            </w:tcBorders>
            <w:tcPrChange w:id="171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C4AFF31" w14:textId="2388AD30" w:rsidR="00E429B9" w:rsidRPr="00E429B9" w:rsidDel="006C7897" w:rsidRDefault="00E429B9" w:rsidP="00E429B9">
            <w:pPr>
              <w:pStyle w:val="TableEntry"/>
              <w:spacing w:before="0" w:after="0"/>
              <w:rPr>
                <w:del w:id="1716"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42D056B" w14:textId="4D68C242" w:rsidR="00E429B9" w:rsidRPr="00E429B9" w:rsidDel="006C7897" w:rsidRDefault="00E429B9" w:rsidP="00E429B9">
            <w:pPr>
              <w:pStyle w:val="TableEntry"/>
              <w:spacing w:before="0" w:after="0"/>
              <w:rPr>
                <w:del w:id="17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E35B536" w14:textId="46F1442E" w:rsidR="00E429B9" w:rsidRPr="00E429B9" w:rsidDel="006C7897" w:rsidRDefault="00E429B9" w:rsidP="00E429B9">
            <w:pPr>
              <w:pStyle w:val="TableEntry"/>
              <w:spacing w:before="0" w:after="0"/>
              <w:rPr>
                <w:del w:id="1720" w:author="Luke Duncan" w:date="2019-12-16T09:18:00Z"/>
                <w:color w:val="000000"/>
                <w:szCs w:val="18"/>
              </w:rPr>
            </w:pPr>
          </w:p>
        </w:tc>
      </w:tr>
      <w:tr w:rsidR="00E429B9" w:rsidDel="006C7897" w14:paraId="08344914" w14:textId="61DA0510" w:rsidTr="00056BB5">
        <w:trPr>
          <w:cantSplit/>
          <w:del w:id="1721" w:author="Luke Duncan" w:date="2019-12-16T09:18:00Z"/>
          <w:trPrChange w:id="172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2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50697CD" w14:textId="19F14C24" w:rsidR="00E429B9" w:rsidRPr="00E429B9" w:rsidDel="006C7897" w:rsidRDefault="00E429B9" w:rsidP="00E429B9">
            <w:pPr>
              <w:pStyle w:val="TableEntry"/>
              <w:spacing w:before="0" w:after="0"/>
              <w:rPr>
                <w:del w:id="1724" w:author="Luke Duncan" w:date="2019-12-16T09:18:00Z"/>
                <w:color w:val="000000"/>
                <w:szCs w:val="18"/>
              </w:rPr>
            </w:pPr>
            <w:ins w:id="1725" w:author="Thompson, Jenny" w:date="2019-11-13T13:15:00Z">
              <w:del w:id="1726" w:author="Luke Duncan" w:date="2019-12-16T09:18:00Z">
                <w:r w:rsidRPr="00E429B9" w:rsidDel="006C7897">
                  <w:rPr>
                    <w:color w:val="000000"/>
                    <w:szCs w:val="18"/>
                  </w:rPr>
                  <w:delText>valueInteger</w:delText>
                </w:r>
              </w:del>
            </w:ins>
          </w:p>
        </w:tc>
        <w:tc>
          <w:tcPr>
            <w:tcW w:w="3599" w:type="dxa"/>
            <w:tcBorders>
              <w:top w:val="single" w:sz="4" w:space="0" w:color="auto"/>
              <w:left w:val="single" w:sz="4" w:space="0" w:color="auto"/>
              <w:bottom w:val="single" w:sz="4" w:space="0" w:color="auto"/>
              <w:right w:val="single" w:sz="4" w:space="0" w:color="auto"/>
            </w:tcBorders>
            <w:tcPrChange w:id="172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FA4DD8" w14:textId="5902C749" w:rsidR="00E429B9" w:rsidRPr="00E429B9" w:rsidDel="006C7897" w:rsidRDefault="00E429B9" w:rsidP="00E429B9">
            <w:pPr>
              <w:pStyle w:val="TableEntry"/>
              <w:spacing w:before="0" w:after="0"/>
              <w:rPr>
                <w:del w:id="1728"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2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75891E0C" w14:textId="5AA41CED" w:rsidR="00E429B9" w:rsidRPr="00E429B9" w:rsidDel="006C7897" w:rsidRDefault="00E429B9" w:rsidP="00E429B9">
            <w:pPr>
              <w:pStyle w:val="TableEntry"/>
              <w:spacing w:before="0" w:after="0"/>
              <w:rPr>
                <w:del w:id="173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3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852B69C" w14:textId="64F68F08" w:rsidR="00E429B9" w:rsidRPr="00E429B9" w:rsidDel="006C7897" w:rsidRDefault="00E429B9" w:rsidP="00E429B9">
            <w:pPr>
              <w:pStyle w:val="TableEntry"/>
              <w:spacing w:before="0" w:after="0"/>
              <w:rPr>
                <w:del w:id="1732" w:author="Luke Duncan" w:date="2019-12-16T09:18:00Z"/>
                <w:color w:val="000000"/>
                <w:szCs w:val="18"/>
              </w:rPr>
            </w:pPr>
          </w:p>
        </w:tc>
      </w:tr>
      <w:tr w:rsidR="00E429B9" w:rsidDel="006C7897" w14:paraId="1196524E" w14:textId="0EE47CDE" w:rsidTr="00056BB5">
        <w:trPr>
          <w:cantSplit/>
          <w:del w:id="1733" w:author="Luke Duncan" w:date="2019-12-16T09:18:00Z"/>
          <w:trPrChange w:id="17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56367D38" w14:textId="3BD6BB14" w:rsidR="00E429B9" w:rsidRPr="00E429B9" w:rsidDel="006C7897" w:rsidRDefault="00E429B9" w:rsidP="00E429B9">
            <w:pPr>
              <w:pStyle w:val="TableEntry"/>
              <w:spacing w:before="0" w:after="0"/>
              <w:rPr>
                <w:del w:id="1736" w:author="Luke Duncan" w:date="2019-12-16T09:18:00Z"/>
                <w:color w:val="000000"/>
                <w:szCs w:val="18"/>
              </w:rPr>
            </w:pPr>
            <w:ins w:id="1737" w:author="Thompson, Jenny" w:date="2019-11-13T13:15:00Z">
              <w:del w:id="1738" w:author="Luke Duncan" w:date="2019-12-16T09:18:00Z">
                <w:r w:rsidRPr="00E429B9" w:rsidDel="006C7897">
                  <w:rPr>
                    <w:color w:val="000000"/>
                    <w:szCs w:val="18"/>
                  </w:rPr>
                  <w:delText>valueDecimal</w:delText>
                </w:r>
              </w:del>
            </w:ins>
          </w:p>
        </w:tc>
        <w:tc>
          <w:tcPr>
            <w:tcW w:w="3599" w:type="dxa"/>
            <w:tcBorders>
              <w:top w:val="single" w:sz="4" w:space="0" w:color="auto"/>
              <w:left w:val="single" w:sz="4" w:space="0" w:color="auto"/>
              <w:bottom w:val="single" w:sz="4" w:space="0" w:color="auto"/>
              <w:right w:val="single" w:sz="4" w:space="0" w:color="auto"/>
            </w:tcBorders>
            <w:tcPrChange w:id="173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36EB6FF" w14:textId="37D3B0BA" w:rsidR="00E429B9" w:rsidRPr="00E429B9" w:rsidDel="006C7897" w:rsidRDefault="00E429B9" w:rsidP="00E429B9">
            <w:pPr>
              <w:pStyle w:val="TableEntry"/>
              <w:spacing w:before="0" w:after="0"/>
              <w:rPr>
                <w:del w:id="1740"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4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96F0C75" w14:textId="4F2FADD4" w:rsidR="00E429B9" w:rsidRPr="00E429B9" w:rsidDel="006C7897" w:rsidRDefault="00E429B9" w:rsidP="00E429B9">
            <w:pPr>
              <w:pStyle w:val="TableEntry"/>
              <w:spacing w:before="0" w:after="0"/>
              <w:rPr>
                <w:del w:id="174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4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443DCAB5" w14:textId="732C8B2F" w:rsidR="00E429B9" w:rsidRPr="00E429B9" w:rsidDel="006C7897" w:rsidRDefault="00E429B9" w:rsidP="00E429B9">
            <w:pPr>
              <w:pStyle w:val="TableEntry"/>
              <w:spacing w:before="0" w:after="0"/>
              <w:rPr>
                <w:del w:id="1744" w:author="Luke Duncan" w:date="2019-12-16T09:18:00Z"/>
                <w:color w:val="000000"/>
                <w:szCs w:val="18"/>
              </w:rPr>
            </w:pPr>
          </w:p>
        </w:tc>
      </w:tr>
      <w:tr w:rsidR="00E429B9" w:rsidDel="006C7897" w14:paraId="59A3E74A" w14:textId="32777DF0" w:rsidTr="00056BB5">
        <w:trPr>
          <w:cantSplit/>
          <w:del w:id="1745" w:author="Luke Duncan" w:date="2019-12-16T09:18:00Z"/>
          <w:trPrChange w:id="17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5D866F0" w14:textId="34187F31" w:rsidR="00E429B9" w:rsidRPr="00E429B9" w:rsidDel="006C7897" w:rsidRDefault="00E429B9" w:rsidP="00E429B9">
            <w:pPr>
              <w:pStyle w:val="TableEntry"/>
              <w:spacing w:before="0" w:after="0"/>
              <w:rPr>
                <w:del w:id="1748" w:author="Luke Duncan" w:date="2019-12-16T09:18:00Z"/>
                <w:color w:val="000000"/>
                <w:szCs w:val="18"/>
              </w:rPr>
            </w:pPr>
            <w:ins w:id="1749" w:author="Thompson, Jenny" w:date="2019-11-13T13:15:00Z">
              <w:del w:id="1750" w:author="Luke Duncan" w:date="2019-12-16T09:18:00Z">
                <w:r w:rsidRPr="00E429B9" w:rsidDel="006C7897">
                  <w:rPr>
                    <w:color w:val="000000"/>
                    <w:szCs w:val="18"/>
                  </w:rPr>
                  <w:delText>valueUri</w:delText>
                </w:r>
              </w:del>
            </w:ins>
          </w:p>
        </w:tc>
        <w:tc>
          <w:tcPr>
            <w:tcW w:w="3599" w:type="dxa"/>
            <w:tcBorders>
              <w:top w:val="single" w:sz="4" w:space="0" w:color="auto"/>
              <w:left w:val="single" w:sz="4" w:space="0" w:color="auto"/>
              <w:bottom w:val="single" w:sz="4" w:space="0" w:color="auto"/>
              <w:right w:val="single" w:sz="4" w:space="0" w:color="auto"/>
            </w:tcBorders>
            <w:tcPrChange w:id="175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9F1D668" w14:textId="2AD452D8" w:rsidR="00E429B9" w:rsidRPr="00E429B9" w:rsidDel="006C7897" w:rsidRDefault="00E429B9" w:rsidP="00E429B9">
            <w:pPr>
              <w:pStyle w:val="TableEntry"/>
              <w:spacing w:before="0" w:after="0"/>
              <w:rPr>
                <w:del w:id="1752"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5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4DBB5016" w14:textId="2E7AEC5B" w:rsidR="00E429B9" w:rsidRPr="00E429B9" w:rsidDel="006C7897" w:rsidRDefault="00E429B9" w:rsidP="00E429B9">
            <w:pPr>
              <w:pStyle w:val="TableEntry"/>
              <w:spacing w:before="0" w:after="0"/>
              <w:rPr>
                <w:del w:id="175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5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FC4305" w14:textId="3CCA2844" w:rsidR="00E429B9" w:rsidRPr="00E429B9" w:rsidDel="006C7897" w:rsidRDefault="00E429B9" w:rsidP="00E429B9">
            <w:pPr>
              <w:pStyle w:val="TableEntry"/>
              <w:spacing w:before="0" w:after="0"/>
              <w:rPr>
                <w:del w:id="1756" w:author="Luke Duncan" w:date="2019-12-16T09:18:00Z"/>
                <w:color w:val="000000"/>
                <w:szCs w:val="18"/>
              </w:rPr>
            </w:pPr>
          </w:p>
        </w:tc>
      </w:tr>
      <w:tr w:rsidR="00E429B9" w:rsidDel="006C7897" w14:paraId="04446BDF" w14:textId="6F7DDD6B" w:rsidTr="00056BB5">
        <w:trPr>
          <w:cantSplit/>
          <w:del w:id="1757" w:author="Luke Duncan" w:date="2019-12-16T09:18:00Z"/>
          <w:trPrChange w:id="175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5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E843558" w14:textId="53F87B14" w:rsidR="00E429B9" w:rsidRPr="00E429B9" w:rsidDel="006C7897" w:rsidRDefault="00E429B9" w:rsidP="00E429B9">
            <w:pPr>
              <w:pStyle w:val="TableEntry"/>
              <w:spacing w:before="0" w:after="0"/>
              <w:rPr>
                <w:del w:id="1760" w:author="Luke Duncan" w:date="2019-12-16T09:18:00Z"/>
                <w:color w:val="000000"/>
                <w:szCs w:val="18"/>
              </w:rPr>
            </w:pPr>
            <w:ins w:id="1761" w:author="Thompson, Jenny" w:date="2019-11-13T13:15:00Z">
              <w:del w:id="1762" w:author="Luke Duncan" w:date="2019-12-16T09:18:00Z">
                <w:r w:rsidRPr="00E429B9" w:rsidDel="006C7897">
                  <w:rPr>
                    <w:color w:val="000000"/>
                    <w:szCs w:val="18"/>
                  </w:rPr>
                  <w:delText>valueCode</w:delText>
                </w:r>
              </w:del>
            </w:ins>
          </w:p>
        </w:tc>
        <w:tc>
          <w:tcPr>
            <w:tcW w:w="3599" w:type="dxa"/>
            <w:tcBorders>
              <w:top w:val="single" w:sz="4" w:space="0" w:color="auto"/>
              <w:left w:val="single" w:sz="4" w:space="0" w:color="auto"/>
              <w:bottom w:val="single" w:sz="4" w:space="0" w:color="auto"/>
              <w:right w:val="single" w:sz="4" w:space="0" w:color="auto"/>
            </w:tcBorders>
            <w:tcPrChange w:id="176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0FF53CC" w14:textId="7E96888D" w:rsidR="00E429B9" w:rsidRPr="00E429B9" w:rsidDel="006C7897" w:rsidRDefault="00E429B9" w:rsidP="00E429B9">
            <w:pPr>
              <w:pStyle w:val="TableEntry"/>
              <w:spacing w:before="0" w:after="0"/>
              <w:rPr>
                <w:del w:id="1764"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6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E3EA96D" w14:textId="700184B4" w:rsidR="00E429B9" w:rsidRPr="00E429B9" w:rsidDel="006C7897" w:rsidRDefault="00E429B9" w:rsidP="00E429B9">
            <w:pPr>
              <w:pStyle w:val="TableEntry"/>
              <w:spacing w:before="0" w:after="0"/>
              <w:rPr>
                <w:del w:id="176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6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4F69F28" w14:textId="054CD46C" w:rsidR="00E429B9" w:rsidRPr="00E429B9" w:rsidDel="006C7897" w:rsidRDefault="00E429B9" w:rsidP="00E429B9">
            <w:pPr>
              <w:pStyle w:val="TableEntry"/>
              <w:spacing w:before="0" w:after="0"/>
              <w:rPr>
                <w:del w:id="1768" w:author="Luke Duncan" w:date="2019-12-16T09:18:00Z"/>
                <w:color w:val="000000"/>
                <w:szCs w:val="18"/>
              </w:rPr>
            </w:pPr>
          </w:p>
        </w:tc>
      </w:tr>
      <w:tr w:rsidR="00E429B9" w:rsidDel="006C7897" w14:paraId="11686A14" w14:textId="2E57EB7A" w:rsidTr="00056BB5">
        <w:trPr>
          <w:cantSplit/>
          <w:del w:id="1769" w:author="Luke Duncan" w:date="2019-12-16T09:18:00Z"/>
          <w:trPrChange w:id="177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7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2CFAE4" w14:textId="18B1C57C" w:rsidR="00E429B9" w:rsidRPr="00E429B9" w:rsidDel="006C7897" w:rsidRDefault="00E429B9" w:rsidP="00E429B9">
            <w:pPr>
              <w:pStyle w:val="TableEntry"/>
              <w:spacing w:before="0" w:after="0"/>
              <w:rPr>
                <w:del w:id="1772" w:author="Luke Duncan" w:date="2019-12-16T09:18:00Z"/>
                <w:color w:val="000000"/>
                <w:szCs w:val="18"/>
              </w:rPr>
            </w:pPr>
            <w:ins w:id="1773" w:author="Thompson, Jenny" w:date="2019-11-13T13:15:00Z">
              <w:del w:id="1774" w:author="Luke Duncan" w:date="2019-12-16T09:18:00Z">
                <w:r w:rsidRPr="00E429B9" w:rsidDel="006C7897">
                  <w:rPr>
                    <w:color w:val="000000"/>
                    <w:szCs w:val="18"/>
                  </w:rPr>
                  <w:delText>valueDateTime</w:delText>
                </w:r>
              </w:del>
            </w:ins>
          </w:p>
        </w:tc>
        <w:tc>
          <w:tcPr>
            <w:tcW w:w="3599" w:type="dxa"/>
            <w:tcBorders>
              <w:top w:val="single" w:sz="4" w:space="0" w:color="auto"/>
              <w:left w:val="single" w:sz="4" w:space="0" w:color="auto"/>
              <w:bottom w:val="single" w:sz="4" w:space="0" w:color="auto"/>
              <w:right w:val="single" w:sz="4" w:space="0" w:color="auto"/>
            </w:tcBorders>
            <w:tcPrChange w:id="177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FA1F863" w14:textId="76F1D3C0" w:rsidR="00E429B9" w:rsidRPr="00E429B9" w:rsidDel="006C7897" w:rsidRDefault="00E429B9" w:rsidP="00E429B9">
            <w:pPr>
              <w:pStyle w:val="TableEntry"/>
              <w:spacing w:before="0" w:after="0"/>
              <w:rPr>
                <w:del w:id="1776"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tcPrChange w:id="177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3C2B5AC" w14:textId="3655654F" w:rsidR="00E429B9" w:rsidRPr="00E429B9" w:rsidDel="006C7897" w:rsidRDefault="00E429B9" w:rsidP="00E429B9">
            <w:pPr>
              <w:pStyle w:val="TableEntry"/>
              <w:spacing w:before="0" w:after="0"/>
              <w:rPr>
                <w:del w:id="177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7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FC05ACD" w14:textId="051C6B95" w:rsidR="00E429B9" w:rsidRPr="00E429B9" w:rsidDel="006C7897" w:rsidRDefault="00E429B9" w:rsidP="00E429B9">
            <w:pPr>
              <w:pStyle w:val="TableEntry"/>
              <w:spacing w:before="0" w:after="0"/>
              <w:rPr>
                <w:del w:id="1780" w:author="Luke Duncan" w:date="2019-12-16T09:18:00Z"/>
                <w:color w:val="000000"/>
                <w:szCs w:val="18"/>
              </w:rPr>
            </w:pPr>
          </w:p>
        </w:tc>
      </w:tr>
      <w:tr w:rsidR="00E429B9" w:rsidDel="006C7897" w14:paraId="0E180AF6" w14:textId="6F2B7293" w:rsidTr="00056BB5">
        <w:trPr>
          <w:cantSplit/>
          <w:del w:id="1781" w:author="Luke Duncan" w:date="2019-12-16T09:18:00Z"/>
          <w:trPrChange w:id="178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8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73EBE537" w14:textId="329EEE78" w:rsidR="00E429B9" w:rsidRPr="00E429B9" w:rsidDel="006C7897" w:rsidRDefault="00E429B9" w:rsidP="00E429B9">
            <w:pPr>
              <w:pStyle w:val="TableEntry"/>
              <w:spacing w:before="0" w:after="0"/>
              <w:rPr>
                <w:del w:id="1784" w:author="Luke Duncan" w:date="2019-12-16T09:18:00Z"/>
                <w:color w:val="000000"/>
                <w:szCs w:val="18"/>
              </w:rPr>
            </w:pPr>
            <w:ins w:id="1785" w:author="Thompson, Jenny" w:date="2019-11-13T13:15:00Z">
              <w:del w:id="1786"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178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BC5581B" w14:textId="2B9C5EF8" w:rsidR="00E429B9" w:rsidRPr="00E429B9" w:rsidDel="006C7897" w:rsidRDefault="00E429B9" w:rsidP="00E429B9">
            <w:pPr>
              <w:pStyle w:val="TableEntry"/>
              <w:spacing w:before="0" w:after="0"/>
              <w:rPr>
                <w:del w:id="1788" w:author="Luke Duncan" w:date="2019-12-16T09:18:00Z"/>
                <w:color w:val="000000"/>
                <w:szCs w:val="18"/>
              </w:rPr>
            </w:pPr>
            <w:ins w:id="1789" w:author="Thompson, Jenny" w:date="2019-11-13T13:15:00Z">
              <w:del w:id="1790" w:author="Luke Duncan" w:date="2019-12-16T09:18:00Z">
                <w:r w:rsidRPr="00E429B9" w:rsidDel="006C7897">
                  <w:rPr>
                    <w:color w:val="000000"/>
                    <w:szCs w:val="18"/>
                  </w:rPr>
                  <w:delText>Codes in the value set</w:delText>
                </w:r>
              </w:del>
            </w:ins>
          </w:p>
        </w:tc>
        <w:tc>
          <w:tcPr>
            <w:tcW w:w="1620" w:type="dxa"/>
            <w:tcBorders>
              <w:top w:val="single" w:sz="4" w:space="0" w:color="auto"/>
              <w:left w:val="single" w:sz="4" w:space="0" w:color="auto"/>
              <w:bottom w:val="single" w:sz="4" w:space="0" w:color="auto"/>
              <w:right w:val="single" w:sz="4" w:space="0" w:color="auto"/>
            </w:tcBorders>
            <w:tcPrChange w:id="179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CD1D7A8" w14:textId="28F41734" w:rsidR="00E429B9" w:rsidRPr="00E429B9" w:rsidDel="006C7897" w:rsidRDefault="00E429B9" w:rsidP="00E429B9">
            <w:pPr>
              <w:pStyle w:val="TableEntry"/>
              <w:spacing w:before="0" w:after="0"/>
              <w:rPr>
                <w:del w:id="179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79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94B0553" w14:textId="040C83DD" w:rsidR="00E429B9" w:rsidRPr="00E429B9" w:rsidDel="006C7897" w:rsidRDefault="00E429B9" w:rsidP="00E429B9">
            <w:pPr>
              <w:pStyle w:val="TableEntry"/>
              <w:spacing w:before="0" w:after="0"/>
              <w:rPr>
                <w:del w:id="1794" w:author="Luke Duncan" w:date="2019-12-16T09:18:00Z"/>
                <w:color w:val="000000"/>
                <w:szCs w:val="18"/>
              </w:rPr>
            </w:pPr>
            <w:ins w:id="1795" w:author="Thompson, Jenny" w:date="2019-11-13T13:15:00Z">
              <w:del w:id="1796" w:author="Luke Duncan" w:date="2019-12-16T09:18:00Z">
                <w:r w:rsidRPr="00E429B9" w:rsidDel="006C7897">
                  <w:rPr>
                    <w:color w:val="000000"/>
                    <w:szCs w:val="18"/>
                  </w:rPr>
                  <w:delText>0..*</w:delText>
                </w:r>
              </w:del>
            </w:ins>
          </w:p>
        </w:tc>
      </w:tr>
      <w:tr w:rsidR="00E429B9" w:rsidDel="006C7897" w14:paraId="22C267F5" w14:textId="23092F2C" w:rsidTr="00056BB5">
        <w:trPr>
          <w:cantSplit/>
          <w:del w:id="1797" w:author="Luke Duncan" w:date="2019-12-16T09:18:00Z"/>
          <w:trPrChange w:id="179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79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9DDCEDA" w14:textId="70D76191" w:rsidR="00E429B9" w:rsidRPr="00E429B9" w:rsidDel="006C7897" w:rsidRDefault="00E429B9" w:rsidP="00E429B9">
            <w:pPr>
              <w:pStyle w:val="TableEntry"/>
              <w:spacing w:before="0" w:after="0"/>
              <w:rPr>
                <w:del w:id="1800"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0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D555FE7" w14:textId="18A789EB" w:rsidR="00E429B9" w:rsidRPr="00E429B9" w:rsidDel="006C7897" w:rsidRDefault="00E429B9" w:rsidP="00E429B9">
            <w:pPr>
              <w:pStyle w:val="TableEntry"/>
              <w:spacing w:before="0" w:after="0"/>
              <w:rPr>
                <w:del w:id="1802" w:author="Luke Duncan" w:date="2019-12-16T09:18:00Z"/>
                <w:color w:val="000000"/>
                <w:szCs w:val="18"/>
              </w:rPr>
            </w:pPr>
            <w:ins w:id="1803" w:author="Thompson, Jenny" w:date="2019-11-13T13:15:00Z">
              <w:del w:id="1804" w:author="Luke Duncan" w:date="2019-12-16T09:18:00Z">
                <w:r w:rsidRPr="00E429B9" w:rsidDel="006C7897">
                  <w:rPr>
                    <w:color w:val="000000"/>
                    <w:szCs w:val="18"/>
                  </w:rPr>
                  <w:delText>+ Rule: SHALL have a code or a display</w:delText>
                </w:r>
              </w:del>
            </w:ins>
          </w:p>
        </w:tc>
        <w:tc>
          <w:tcPr>
            <w:tcW w:w="1620" w:type="dxa"/>
            <w:tcBorders>
              <w:top w:val="single" w:sz="4" w:space="0" w:color="auto"/>
              <w:left w:val="single" w:sz="4" w:space="0" w:color="auto"/>
              <w:bottom w:val="single" w:sz="4" w:space="0" w:color="auto"/>
              <w:right w:val="single" w:sz="4" w:space="0" w:color="auto"/>
            </w:tcBorders>
            <w:tcPrChange w:id="180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F4D1189" w14:textId="6E62C9FF" w:rsidR="00E429B9" w:rsidRPr="00E429B9" w:rsidDel="006C7897" w:rsidRDefault="00E429B9" w:rsidP="00E429B9">
            <w:pPr>
              <w:pStyle w:val="TableEntry"/>
              <w:spacing w:before="0" w:after="0"/>
              <w:rPr>
                <w:del w:id="180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0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AA68ED6" w14:textId="5EEC1C5E" w:rsidR="00E429B9" w:rsidRPr="00E429B9" w:rsidDel="006C7897" w:rsidRDefault="00E429B9" w:rsidP="00E429B9">
            <w:pPr>
              <w:pStyle w:val="TableEntry"/>
              <w:spacing w:before="0" w:after="0"/>
              <w:rPr>
                <w:del w:id="1808" w:author="Luke Duncan" w:date="2019-12-16T09:18:00Z"/>
                <w:color w:val="000000"/>
                <w:szCs w:val="18"/>
              </w:rPr>
            </w:pPr>
          </w:p>
        </w:tc>
      </w:tr>
      <w:tr w:rsidR="00E429B9" w:rsidDel="006C7897" w14:paraId="4A737829" w14:textId="39A57B7F" w:rsidTr="00056BB5">
        <w:trPr>
          <w:cantSplit/>
          <w:del w:id="1809" w:author="Luke Duncan" w:date="2019-12-16T09:18:00Z"/>
          <w:trPrChange w:id="181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1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757DEC2" w14:textId="3263697A" w:rsidR="00E429B9" w:rsidRPr="00E429B9" w:rsidDel="006C7897" w:rsidRDefault="00E429B9" w:rsidP="00E429B9">
            <w:pPr>
              <w:pStyle w:val="TableEntry"/>
              <w:spacing w:before="0" w:after="0"/>
              <w:rPr>
                <w:del w:id="1812"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1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1096656" w14:textId="5D0FA373" w:rsidR="00E429B9" w:rsidRPr="00E429B9" w:rsidDel="006C7897" w:rsidRDefault="00E429B9" w:rsidP="00E429B9">
            <w:pPr>
              <w:pStyle w:val="TableEntry"/>
              <w:spacing w:before="0" w:after="0"/>
              <w:rPr>
                <w:del w:id="1814" w:author="Luke Duncan" w:date="2019-12-16T09:18:00Z"/>
                <w:color w:val="000000"/>
                <w:szCs w:val="18"/>
              </w:rPr>
            </w:pPr>
            <w:ins w:id="1815" w:author="Thompson, Jenny" w:date="2019-11-13T13:15:00Z">
              <w:del w:id="1816" w:author="Luke Duncan" w:date="2019-12-16T09:18:00Z">
                <w:r w:rsidRPr="00E429B9" w:rsidDel="006C7897">
                  <w:rPr>
                    <w:color w:val="000000"/>
                    <w:szCs w:val="18"/>
                  </w:rPr>
                  <w:delText>+ Rule: Must have a code if not abstract</w:delText>
                </w:r>
              </w:del>
            </w:ins>
          </w:p>
        </w:tc>
        <w:tc>
          <w:tcPr>
            <w:tcW w:w="1620" w:type="dxa"/>
            <w:tcBorders>
              <w:top w:val="single" w:sz="4" w:space="0" w:color="auto"/>
              <w:left w:val="single" w:sz="4" w:space="0" w:color="auto"/>
              <w:bottom w:val="single" w:sz="4" w:space="0" w:color="auto"/>
              <w:right w:val="single" w:sz="4" w:space="0" w:color="auto"/>
            </w:tcBorders>
            <w:tcPrChange w:id="181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0A7AB04" w14:textId="3BFE51B6" w:rsidR="00E429B9" w:rsidRPr="00E429B9" w:rsidDel="006C7897" w:rsidRDefault="00E429B9" w:rsidP="00E429B9">
            <w:pPr>
              <w:pStyle w:val="TableEntry"/>
              <w:spacing w:before="0" w:after="0"/>
              <w:rPr>
                <w:del w:id="18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1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B586DA7" w14:textId="26919247" w:rsidR="00E429B9" w:rsidRPr="00E429B9" w:rsidDel="006C7897" w:rsidRDefault="00E429B9" w:rsidP="00E429B9">
            <w:pPr>
              <w:pStyle w:val="TableEntry"/>
              <w:spacing w:before="0" w:after="0"/>
              <w:rPr>
                <w:del w:id="1820" w:author="Luke Duncan" w:date="2019-12-16T09:18:00Z"/>
                <w:color w:val="000000"/>
                <w:szCs w:val="18"/>
              </w:rPr>
            </w:pPr>
          </w:p>
        </w:tc>
      </w:tr>
      <w:tr w:rsidR="00E429B9" w:rsidDel="006C7897" w14:paraId="40032409" w14:textId="6C73DE26" w:rsidTr="00056BB5">
        <w:trPr>
          <w:cantSplit/>
          <w:del w:id="1821" w:author="Luke Duncan" w:date="2019-12-16T09:18:00Z"/>
          <w:trPrChange w:id="182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2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084F499D" w14:textId="1C7F787A" w:rsidR="00E429B9" w:rsidRPr="00E429B9" w:rsidDel="006C7897" w:rsidRDefault="00E429B9" w:rsidP="00E429B9">
            <w:pPr>
              <w:pStyle w:val="TableEntry"/>
              <w:spacing w:before="0" w:after="0"/>
              <w:rPr>
                <w:del w:id="1824"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tcPrChange w:id="182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64C7B7AE" w14:textId="0D81EE2F" w:rsidR="00E429B9" w:rsidRPr="00E429B9" w:rsidDel="006C7897" w:rsidRDefault="00E429B9" w:rsidP="00E429B9">
            <w:pPr>
              <w:pStyle w:val="TableEntry"/>
              <w:spacing w:before="0" w:after="0"/>
              <w:rPr>
                <w:del w:id="1826" w:author="Luke Duncan" w:date="2019-12-16T09:18:00Z"/>
                <w:color w:val="000000"/>
                <w:szCs w:val="18"/>
              </w:rPr>
            </w:pPr>
            <w:ins w:id="1827" w:author="Thompson, Jenny" w:date="2019-11-13T13:15:00Z">
              <w:del w:id="1828" w:author="Luke Duncan" w:date="2019-12-16T09:18:00Z">
                <w:r w:rsidRPr="00E429B9" w:rsidDel="006C7897">
                  <w:rPr>
                    <w:color w:val="000000"/>
                    <w:szCs w:val="18"/>
                  </w:rPr>
                  <w:delText>+ Rule: Must have a system if a code is present</w:delText>
                </w:r>
              </w:del>
            </w:ins>
          </w:p>
        </w:tc>
        <w:tc>
          <w:tcPr>
            <w:tcW w:w="1620" w:type="dxa"/>
            <w:tcBorders>
              <w:top w:val="single" w:sz="4" w:space="0" w:color="auto"/>
              <w:left w:val="single" w:sz="4" w:space="0" w:color="auto"/>
              <w:bottom w:val="single" w:sz="4" w:space="0" w:color="auto"/>
              <w:right w:val="single" w:sz="4" w:space="0" w:color="auto"/>
            </w:tcBorders>
            <w:tcPrChange w:id="182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5CDE73C6" w14:textId="4C9B2723" w:rsidR="00E429B9" w:rsidRPr="00E429B9" w:rsidDel="006C7897" w:rsidRDefault="00E429B9" w:rsidP="00E429B9">
            <w:pPr>
              <w:pStyle w:val="TableEntry"/>
              <w:spacing w:before="0" w:after="0"/>
              <w:rPr>
                <w:del w:id="183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3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D0C681E" w14:textId="77394E0A" w:rsidR="00E429B9" w:rsidRPr="00E429B9" w:rsidDel="006C7897" w:rsidRDefault="00E429B9" w:rsidP="00E429B9">
            <w:pPr>
              <w:pStyle w:val="TableEntry"/>
              <w:spacing w:before="0" w:after="0"/>
              <w:rPr>
                <w:del w:id="1832" w:author="Luke Duncan" w:date="2019-12-16T09:18:00Z"/>
                <w:color w:val="000000"/>
                <w:szCs w:val="18"/>
              </w:rPr>
            </w:pPr>
          </w:p>
        </w:tc>
      </w:tr>
      <w:tr w:rsidR="00E429B9" w:rsidDel="006C7897" w14:paraId="2D1185E7" w14:textId="42356D84" w:rsidTr="00056BB5">
        <w:trPr>
          <w:cantSplit/>
          <w:del w:id="1833" w:author="Luke Duncan" w:date="2019-12-16T09:18:00Z"/>
          <w:trPrChange w:id="183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3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7FB172" w14:textId="0ADE1995" w:rsidR="00E429B9" w:rsidRPr="00E429B9" w:rsidDel="006C7897" w:rsidRDefault="00E429B9" w:rsidP="00E429B9">
            <w:pPr>
              <w:pStyle w:val="TableEntry"/>
              <w:spacing w:before="0" w:after="0"/>
              <w:rPr>
                <w:del w:id="1836" w:author="Luke Duncan" w:date="2019-12-16T09:18:00Z"/>
                <w:color w:val="000000"/>
                <w:szCs w:val="18"/>
              </w:rPr>
            </w:pPr>
            <w:ins w:id="1837" w:author="Thompson, Jenny" w:date="2019-11-13T13:15:00Z">
              <w:del w:id="1838" w:author="Luke Duncan" w:date="2019-12-16T09:18:00Z">
                <w:r w:rsidRPr="00E429B9" w:rsidDel="006C7897">
                  <w:rPr>
                    <w:color w:val="000000"/>
                    <w:szCs w:val="18"/>
                  </w:rPr>
                  <w:delText>system</w:delText>
                </w:r>
              </w:del>
            </w:ins>
          </w:p>
        </w:tc>
        <w:tc>
          <w:tcPr>
            <w:tcW w:w="3599" w:type="dxa"/>
            <w:tcBorders>
              <w:top w:val="single" w:sz="4" w:space="0" w:color="auto"/>
              <w:left w:val="single" w:sz="4" w:space="0" w:color="auto"/>
              <w:bottom w:val="single" w:sz="4" w:space="0" w:color="auto"/>
              <w:right w:val="single" w:sz="4" w:space="0" w:color="auto"/>
            </w:tcBorders>
            <w:tcPrChange w:id="183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9C7324B" w14:textId="504B68AA" w:rsidR="00E429B9" w:rsidRPr="00E429B9" w:rsidDel="006C7897" w:rsidRDefault="00E429B9" w:rsidP="00E429B9">
            <w:pPr>
              <w:pStyle w:val="TableEntry"/>
              <w:spacing w:before="0" w:after="0"/>
              <w:rPr>
                <w:del w:id="1840" w:author="Luke Duncan" w:date="2019-12-16T09:18:00Z"/>
                <w:color w:val="000000"/>
                <w:szCs w:val="18"/>
              </w:rPr>
            </w:pPr>
            <w:ins w:id="1841" w:author="Thompson, Jenny" w:date="2019-11-13T13:15:00Z">
              <w:del w:id="1842" w:author="Luke Duncan" w:date="2019-12-16T09:18:00Z">
                <w:r w:rsidRPr="00E429B9" w:rsidDel="006C7897">
                  <w:rPr>
                    <w:color w:val="000000"/>
                    <w:szCs w:val="18"/>
                  </w:rPr>
                  <w:delText>System value for the code</w:delText>
                </w:r>
              </w:del>
            </w:ins>
          </w:p>
        </w:tc>
        <w:tc>
          <w:tcPr>
            <w:tcW w:w="1620" w:type="dxa"/>
            <w:tcBorders>
              <w:top w:val="single" w:sz="4" w:space="0" w:color="auto"/>
              <w:left w:val="single" w:sz="4" w:space="0" w:color="auto"/>
              <w:bottom w:val="single" w:sz="4" w:space="0" w:color="auto"/>
              <w:right w:val="single" w:sz="4" w:space="0" w:color="auto"/>
            </w:tcBorders>
            <w:tcPrChange w:id="184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9E10C7C" w14:textId="77FB15AD" w:rsidR="00E429B9" w:rsidRPr="00E429B9" w:rsidDel="006C7897" w:rsidRDefault="00E429B9" w:rsidP="00E429B9">
            <w:pPr>
              <w:pStyle w:val="TableEntry"/>
              <w:spacing w:before="0" w:after="0"/>
              <w:rPr>
                <w:del w:id="184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4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9A8D574" w14:textId="79C97FB6" w:rsidR="00E429B9" w:rsidRPr="00E429B9" w:rsidDel="006C7897" w:rsidRDefault="00E429B9" w:rsidP="00E429B9">
            <w:pPr>
              <w:pStyle w:val="TableEntry"/>
              <w:spacing w:before="0" w:after="0"/>
              <w:rPr>
                <w:del w:id="1846" w:author="Luke Duncan" w:date="2019-12-16T09:18:00Z"/>
                <w:color w:val="000000"/>
                <w:szCs w:val="18"/>
              </w:rPr>
            </w:pPr>
            <w:ins w:id="1847" w:author="Thompson, Jenny" w:date="2019-11-13T13:15:00Z">
              <w:del w:id="1848" w:author="Luke Duncan" w:date="2019-12-16T09:18:00Z">
                <w:r w:rsidRPr="00E429B9" w:rsidDel="006C7897">
                  <w:rPr>
                    <w:color w:val="000000"/>
                    <w:szCs w:val="18"/>
                  </w:rPr>
                  <w:delText>0..1</w:delText>
                </w:r>
              </w:del>
            </w:ins>
          </w:p>
        </w:tc>
      </w:tr>
      <w:tr w:rsidR="00E429B9" w:rsidDel="006C7897" w14:paraId="4F6D22B1" w14:textId="4D632298" w:rsidTr="00056BB5">
        <w:trPr>
          <w:cantSplit/>
          <w:del w:id="1849" w:author="Luke Duncan" w:date="2019-12-16T09:18:00Z"/>
          <w:trPrChange w:id="185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5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4B10CC8C" w14:textId="0E1DD202" w:rsidR="00E429B9" w:rsidRPr="00E429B9" w:rsidDel="006C7897" w:rsidRDefault="00E429B9" w:rsidP="00E429B9">
            <w:pPr>
              <w:pStyle w:val="TableEntry"/>
              <w:spacing w:before="0" w:after="0"/>
              <w:rPr>
                <w:del w:id="1852" w:author="Luke Duncan" w:date="2019-12-16T09:18:00Z"/>
                <w:color w:val="000000"/>
                <w:szCs w:val="18"/>
              </w:rPr>
            </w:pPr>
            <w:ins w:id="1853" w:author="Thompson, Jenny" w:date="2019-11-13T13:15:00Z">
              <w:del w:id="1854" w:author="Luke Duncan" w:date="2019-12-16T09:18:00Z">
                <w:r w:rsidRPr="00E429B9" w:rsidDel="006C7897">
                  <w:rPr>
                    <w:color w:val="000000"/>
                    <w:szCs w:val="18"/>
                  </w:rPr>
                  <w:delText>abstract</w:delText>
                </w:r>
              </w:del>
            </w:ins>
          </w:p>
        </w:tc>
        <w:tc>
          <w:tcPr>
            <w:tcW w:w="3599" w:type="dxa"/>
            <w:tcBorders>
              <w:top w:val="single" w:sz="4" w:space="0" w:color="auto"/>
              <w:left w:val="single" w:sz="4" w:space="0" w:color="auto"/>
              <w:bottom w:val="single" w:sz="4" w:space="0" w:color="auto"/>
              <w:right w:val="single" w:sz="4" w:space="0" w:color="auto"/>
            </w:tcBorders>
            <w:tcPrChange w:id="185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5E8400CE" w14:textId="250AB583" w:rsidR="00E429B9" w:rsidRPr="00E429B9" w:rsidDel="006C7897" w:rsidRDefault="00E429B9" w:rsidP="00E429B9">
            <w:pPr>
              <w:pStyle w:val="TableEntry"/>
              <w:spacing w:before="0" w:after="0"/>
              <w:rPr>
                <w:del w:id="1856" w:author="Luke Duncan" w:date="2019-12-16T09:18:00Z"/>
                <w:color w:val="000000"/>
                <w:szCs w:val="18"/>
              </w:rPr>
            </w:pPr>
            <w:ins w:id="1857" w:author="Thompson, Jenny" w:date="2019-11-13T13:15:00Z">
              <w:del w:id="1858" w:author="Luke Duncan" w:date="2019-12-16T09:18:00Z">
                <w:r w:rsidRPr="00E429B9" w:rsidDel="006C7897">
                  <w:rPr>
                    <w:color w:val="000000"/>
                    <w:szCs w:val="18"/>
                  </w:rPr>
                  <w:delText>If user cannot select this entry</w:delText>
                </w:r>
              </w:del>
            </w:ins>
          </w:p>
        </w:tc>
        <w:tc>
          <w:tcPr>
            <w:tcW w:w="1620" w:type="dxa"/>
            <w:tcBorders>
              <w:top w:val="single" w:sz="4" w:space="0" w:color="auto"/>
              <w:left w:val="single" w:sz="4" w:space="0" w:color="auto"/>
              <w:bottom w:val="single" w:sz="4" w:space="0" w:color="auto"/>
              <w:right w:val="single" w:sz="4" w:space="0" w:color="auto"/>
            </w:tcBorders>
            <w:tcPrChange w:id="185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91FD8E6" w14:textId="26E2280D" w:rsidR="00E429B9" w:rsidRPr="00E429B9" w:rsidDel="006C7897" w:rsidRDefault="00E429B9" w:rsidP="00E429B9">
            <w:pPr>
              <w:pStyle w:val="TableEntry"/>
              <w:spacing w:before="0" w:after="0"/>
              <w:rPr>
                <w:del w:id="186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6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5D09EE9" w14:textId="7554B2FA" w:rsidR="00E429B9" w:rsidRPr="00E429B9" w:rsidDel="006C7897" w:rsidRDefault="00E429B9" w:rsidP="00E429B9">
            <w:pPr>
              <w:pStyle w:val="TableEntry"/>
              <w:spacing w:before="0" w:after="0"/>
              <w:rPr>
                <w:del w:id="1862" w:author="Luke Duncan" w:date="2019-12-16T09:18:00Z"/>
                <w:color w:val="000000"/>
                <w:szCs w:val="18"/>
              </w:rPr>
            </w:pPr>
            <w:ins w:id="1863" w:author="Thompson, Jenny" w:date="2019-11-13T13:15:00Z">
              <w:del w:id="1864" w:author="Luke Duncan" w:date="2019-12-16T09:18:00Z">
                <w:r w:rsidRPr="00E429B9" w:rsidDel="006C7897">
                  <w:rPr>
                    <w:color w:val="000000"/>
                    <w:szCs w:val="18"/>
                  </w:rPr>
                  <w:delText>0..1</w:delText>
                </w:r>
              </w:del>
            </w:ins>
          </w:p>
        </w:tc>
      </w:tr>
      <w:tr w:rsidR="00E429B9" w:rsidDel="006C7897" w14:paraId="70A955FB" w14:textId="710762A7" w:rsidTr="00056BB5">
        <w:trPr>
          <w:cantSplit/>
          <w:del w:id="1865" w:author="Luke Duncan" w:date="2019-12-16T09:18:00Z"/>
          <w:trPrChange w:id="186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6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E9C16F" w14:textId="154B984B" w:rsidR="00E429B9" w:rsidRPr="00E429B9" w:rsidDel="006C7897" w:rsidRDefault="00E429B9" w:rsidP="00E429B9">
            <w:pPr>
              <w:pStyle w:val="TableEntry"/>
              <w:spacing w:before="0" w:after="0"/>
              <w:rPr>
                <w:del w:id="1868" w:author="Luke Duncan" w:date="2019-12-16T09:18:00Z"/>
                <w:color w:val="000000"/>
                <w:szCs w:val="18"/>
              </w:rPr>
            </w:pPr>
            <w:ins w:id="1869" w:author="Thompson, Jenny" w:date="2019-11-13T13:15:00Z">
              <w:del w:id="1870" w:author="Luke Duncan" w:date="2019-12-16T09:18:00Z">
                <w:r w:rsidRPr="00E429B9" w:rsidDel="006C7897">
                  <w:rPr>
                    <w:color w:val="000000"/>
                    <w:szCs w:val="18"/>
                  </w:rPr>
                  <w:delText>inactive</w:delText>
                </w:r>
              </w:del>
            </w:ins>
          </w:p>
        </w:tc>
        <w:tc>
          <w:tcPr>
            <w:tcW w:w="3599" w:type="dxa"/>
            <w:tcBorders>
              <w:top w:val="single" w:sz="4" w:space="0" w:color="auto"/>
              <w:left w:val="single" w:sz="4" w:space="0" w:color="auto"/>
              <w:bottom w:val="single" w:sz="4" w:space="0" w:color="auto"/>
              <w:right w:val="single" w:sz="4" w:space="0" w:color="auto"/>
            </w:tcBorders>
            <w:tcPrChange w:id="1871"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02AEB8C9" w14:textId="6F831915" w:rsidR="00E429B9" w:rsidRPr="00E429B9" w:rsidDel="006C7897" w:rsidRDefault="00E429B9" w:rsidP="00E429B9">
            <w:pPr>
              <w:pStyle w:val="TableEntry"/>
              <w:spacing w:before="0" w:after="0"/>
              <w:rPr>
                <w:del w:id="1872" w:author="Luke Duncan" w:date="2019-12-16T09:18:00Z"/>
                <w:color w:val="000000"/>
                <w:szCs w:val="18"/>
              </w:rPr>
            </w:pPr>
            <w:ins w:id="1873" w:author="Thompson, Jenny" w:date="2019-11-13T13:15:00Z">
              <w:del w:id="1874" w:author="Luke Duncan" w:date="2019-12-16T09:18:00Z">
                <w:r w:rsidRPr="00E429B9" w:rsidDel="006C7897">
                  <w:rPr>
                    <w:color w:val="000000"/>
                    <w:szCs w:val="18"/>
                  </w:rPr>
                  <w:delText>If concept is inactive in the code system</w:delText>
                </w:r>
              </w:del>
            </w:ins>
          </w:p>
        </w:tc>
        <w:tc>
          <w:tcPr>
            <w:tcW w:w="1620" w:type="dxa"/>
            <w:tcBorders>
              <w:top w:val="single" w:sz="4" w:space="0" w:color="auto"/>
              <w:left w:val="single" w:sz="4" w:space="0" w:color="auto"/>
              <w:bottom w:val="single" w:sz="4" w:space="0" w:color="auto"/>
              <w:right w:val="single" w:sz="4" w:space="0" w:color="auto"/>
            </w:tcBorders>
            <w:tcPrChange w:id="1875"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03F3BB5C" w14:textId="13664061" w:rsidR="00E429B9" w:rsidRPr="00E429B9" w:rsidDel="006C7897" w:rsidRDefault="00E429B9" w:rsidP="00E429B9">
            <w:pPr>
              <w:pStyle w:val="TableEntry"/>
              <w:spacing w:before="0" w:after="0"/>
              <w:rPr>
                <w:del w:id="187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77"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8675EB7" w14:textId="78D07AE4" w:rsidR="00E429B9" w:rsidRPr="00E429B9" w:rsidDel="006C7897" w:rsidRDefault="00E429B9" w:rsidP="00E429B9">
            <w:pPr>
              <w:pStyle w:val="TableEntry"/>
              <w:spacing w:before="0" w:after="0"/>
              <w:rPr>
                <w:del w:id="1878" w:author="Luke Duncan" w:date="2019-12-16T09:18:00Z"/>
                <w:color w:val="000000"/>
                <w:szCs w:val="18"/>
              </w:rPr>
            </w:pPr>
            <w:ins w:id="1879" w:author="Thompson, Jenny" w:date="2019-11-13T13:15:00Z">
              <w:del w:id="1880" w:author="Luke Duncan" w:date="2019-12-16T09:18:00Z">
                <w:r w:rsidRPr="00E429B9" w:rsidDel="006C7897">
                  <w:rPr>
                    <w:color w:val="000000"/>
                    <w:szCs w:val="18"/>
                  </w:rPr>
                  <w:delText>0..1</w:delText>
                </w:r>
              </w:del>
            </w:ins>
          </w:p>
        </w:tc>
      </w:tr>
      <w:tr w:rsidR="00E429B9" w:rsidDel="006C7897" w14:paraId="5F626052" w14:textId="18B16071" w:rsidTr="00056BB5">
        <w:trPr>
          <w:cantSplit/>
          <w:del w:id="1881" w:author="Luke Duncan" w:date="2019-12-16T09:18:00Z"/>
          <w:trPrChange w:id="1882"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83"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72CF68A" w14:textId="6C2DE696" w:rsidR="00E429B9" w:rsidRPr="00E429B9" w:rsidDel="006C7897" w:rsidRDefault="00E429B9" w:rsidP="00E429B9">
            <w:pPr>
              <w:pStyle w:val="TableEntry"/>
              <w:spacing w:before="0" w:after="0"/>
              <w:rPr>
                <w:del w:id="1884" w:author="Luke Duncan" w:date="2019-12-16T09:18:00Z"/>
                <w:color w:val="000000"/>
                <w:szCs w:val="18"/>
              </w:rPr>
            </w:pPr>
            <w:ins w:id="1885" w:author="Thompson, Jenny" w:date="2019-11-13T13:15:00Z">
              <w:del w:id="1886" w:author="Luke Duncan" w:date="2019-12-16T09:18:00Z">
                <w:r w:rsidRPr="00E429B9" w:rsidDel="006C7897">
                  <w:rPr>
                    <w:color w:val="000000"/>
                    <w:szCs w:val="18"/>
                  </w:rPr>
                  <w:delText>version</w:delText>
                </w:r>
              </w:del>
            </w:ins>
          </w:p>
        </w:tc>
        <w:tc>
          <w:tcPr>
            <w:tcW w:w="3599" w:type="dxa"/>
            <w:tcBorders>
              <w:top w:val="single" w:sz="4" w:space="0" w:color="auto"/>
              <w:left w:val="single" w:sz="4" w:space="0" w:color="auto"/>
              <w:bottom w:val="single" w:sz="4" w:space="0" w:color="auto"/>
              <w:right w:val="single" w:sz="4" w:space="0" w:color="auto"/>
            </w:tcBorders>
            <w:tcPrChange w:id="1887"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2FAFD33" w14:textId="242A3297" w:rsidR="00E429B9" w:rsidRPr="00E429B9" w:rsidDel="006C7897" w:rsidRDefault="00E429B9" w:rsidP="00E429B9">
            <w:pPr>
              <w:pStyle w:val="TableEntry"/>
              <w:spacing w:before="0" w:after="0"/>
              <w:rPr>
                <w:del w:id="1888" w:author="Luke Duncan" w:date="2019-12-16T09:18:00Z"/>
                <w:color w:val="000000"/>
                <w:szCs w:val="18"/>
              </w:rPr>
            </w:pPr>
            <w:ins w:id="1889" w:author="Thompson, Jenny" w:date="2019-11-13T13:15:00Z">
              <w:del w:id="1890" w:author="Luke Duncan" w:date="2019-12-16T09:18:00Z">
                <w:r w:rsidRPr="00E429B9" w:rsidDel="006C7897">
                  <w:rPr>
                    <w:color w:val="000000"/>
                    <w:szCs w:val="18"/>
                  </w:rPr>
                  <w:delText>Version in which this code/display is defined</w:delText>
                </w:r>
              </w:del>
            </w:ins>
          </w:p>
        </w:tc>
        <w:tc>
          <w:tcPr>
            <w:tcW w:w="1620" w:type="dxa"/>
            <w:tcBorders>
              <w:top w:val="single" w:sz="4" w:space="0" w:color="auto"/>
              <w:left w:val="single" w:sz="4" w:space="0" w:color="auto"/>
              <w:bottom w:val="single" w:sz="4" w:space="0" w:color="auto"/>
              <w:right w:val="single" w:sz="4" w:space="0" w:color="auto"/>
            </w:tcBorders>
            <w:tcPrChange w:id="1891"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31D06B0A" w14:textId="01E37DA9" w:rsidR="00E429B9" w:rsidRPr="00E429B9" w:rsidDel="006C7897" w:rsidRDefault="00E429B9" w:rsidP="00E429B9">
            <w:pPr>
              <w:pStyle w:val="TableEntry"/>
              <w:spacing w:before="0" w:after="0"/>
              <w:rPr>
                <w:del w:id="189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893"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23A72C7C" w14:textId="4FA8C599" w:rsidR="00E429B9" w:rsidRPr="00E429B9" w:rsidDel="006C7897" w:rsidRDefault="00E429B9" w:rsidP="00E429B9">
            <w:pPr>
              <w:pStyle w:val="TableEntry"/>
              <w:spacing w:before="0" w:after="0"/>
              <w:rPr>
                <w:del w:id="1894" w:author="Luke Duncan" w:date="2019-12-16T09:18:00Z"/>
                <w:color w:val="000000"/>
                <w:szCs w:val="18"/>
              </w:rPr>
            </w:pPr>
            <w:ins w:id="1895" w:author="Thompson, Jenny" w:date="2019-11-13T13:15:00Z">
              <w:del w:id="1896" w:author="Luke Duncan" w:date="2019-12-16T09:18:00Z">
                <w:r w:rsidRPr="00E429B9" w:rsidDel="006C7897">
                  <w:rPr>
                    <w:color w:val="000000"/>
                    <w:szCs w:val="18"/>
                  </w:rPr>
                  <w:delText>0..1</w:delText>
                </w:r>
              </w:del>
            </w:ins>
          </w:p>
        </w:tc>
      </w:tr>
      <w:tr w:rsidR="00E429B9" w:rsidDel="006C7897" w14:paraId="31E4D17C" w14:textId="2FB9186E" w:rsidTr="00056BB5">
        <w:trPr>
          <w:cantSplit/>
          <w:del w:id="1897" w:author="Luke Duncan" w:date="2019-12-16T09:18:00Z"/>
          <w:trPrChange w:id="1898"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899"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60870EF0" w14:textId="535CF7F9" w:rsidR="00E429B9" w:rsidRPr="00E429B9" w:rsidDel="006C7897" w:rsidRDefault="00E429B9" w:rsidP="00E429B9">
            <w:pPr>
              <w:pStyle w:val="TableEntry"/>
              <w:spacing w:before="0" w:after="0"/>
              <w:rPr>
                <w:del w:id="1900" w:author="Luke Duncan" w:date="2019-12-16T09:18:00Z"/>
                <w:color w:val="000000"/>
                <w:szCs w:val="18"/>
              </w:rPr>
            </w:pPr>
            <w:ins w:id="1901" w:author="Thompson, Jenny" w:date="2019-11-13T13:15:00Z">
              <w:del w:id="1902" w:author="Luke Duncan" w:date="2019-12-16T09:18:00Z">
                <w:r w:rsidRPr="00E429B9" w:rsidDel="006C7897">
                  <w:rPr>
                    <w:color w:val="000000"/>
                    <w:szCs w:val="18"/>
                  </w:rPr>
                  <w:delText>code</w:delText>
                </w:r>
              </w:del>
            </w:ins>
          </w:p>
        </w:tc>
        <w:tc>
          <w:tcPr>
            <w:tcW w:w="3599" w:type="dxa"/>
            <w:tcBorders>
              <w:top w:val="single" w:sz="4" w:space="0" w:color="auto"/>
              <w:left w:val="single" w:sz="4" w:space="0" w:color="auto"/>
              <w:bottom w:val="single" w:sz="4" w:space="0" w:color="auto"/>
              <w:right w:val="single" w:sz="4" w:space="0" w:color="auto"/>
            </w:tcBorders>
            <w:tcPrChange w:id="1903"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3854EB00" w14:textId="3EA017FB" w:rsidR="00E429B9" w:rsidRPr="00E429B9" w:rsidDel="006C7897" w:rsidRDefault="00E429B9" w:rsidP="00E429B9">
            <w:pPr>
              <w:pStyle w:val="TableEntry"/>
              <w:spacing w:before="0" w:after="0"/>
              <w:rPr>
                <w:del w:id="1904" w:author="Luke Duncan" w:date="2019-12-16T09:18:00Z"/>
                <w:color w:val="000000"/>
                <w:szCs w:val="18"/>
              </w:rPr>
            </w:pPr>
            <w:ins w:id="1905" w:author="Thompson, Jenny" w:date="2019-11-13T13:15:00Z">
              <w:del w:id="1906" w:author="Luke Duncan" w:date="2019-12-16T09:18:00Z">
                <w:r w:rsidRPr="00E429B9" w:rsidDel="006C7897">
                  <w:rPr>
                    <w:color w:val="000000"/>
                    <w:szCs w:val="18"/>
                  </w:rPr>
                  <w:delText>Code - if blank, this is not a selectable code</w:delText>
                </w:r>
              </w:del>
            </w:ins>
          </w:p>
        </w:tc>
        <w:tc>
          <w:tcPr>
            <w:tcW w:w="1620" w:type="dxa"/>
            <w:tcBorders>
              <w:top w:val="single" w:sz="4" w:space="0" w:color="auto"/>
              <w:left w:val="single" w:sz="4" w:space="0" w:color="auto"/>
              <w:bottom w:val="single" w:sz="4" w:space="0" w:color="auto"/>
              <w:right w:val="single" w:sz="4" w:space="0" w:color="auto"/>
            </w:tcBorders>
            <w:tcPrChange w:id="1907"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2CC8225D" w14:textId="1EC4BB52" w:rsidR="00E429B9" w:rsidRPr="00E429B9" w:rsidDel="006C7897" w:rsidRDefault="00E429B9" w:rsidP="00E429B9">
            <w:pPr>
              <w:pStyle w:val="TableEntry"/>
              <w:spacing w:before="0" w:after="0"/>
              <w:rPr>
                <w:del w:id="190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09"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14DB0894" w14:textId="188E8CB7" w:rsidR="00E429B9" w:rsidRPr="00E429B9" w:rsidDel="006C7897" w:rsidRDefault="00E429B9" w:rsidP="00E429B9">
            <w:pPr>
              <w:pStyle w:val="TableEntry"/>
              <w:spacing w:before="0" w:after="0"/>
              <w:rPr>
                <w:del w:id="1910" w:author="Luke Duncan" w:date="2019-12-16T09:18:00Z"/>
                <w:color w:val="000000"/>
                <w:szCs w:val="18"/>
              </w:rPr>
            </w:pPr>
            <w:ins w:id="1911" w:author="Thompson, Jenny" w:date="2019-11-13T13:15:00Z">
              <w:del w:id="1912" w:author="Luke Duncan" w:date="2019-12-16T09:18:00Z">
                <w:r w:rsidRPr="00E429B9" w:rsidDel="006C7897">
                  <w:rPr>
                    <w:color w:val="000000"/>
                    <w:szCs w:val="18"/>
                  </w:rPr>
                  <w:delText>0..1</w:delText>
                </w:r>
              </w:del>
            </w:ins>
          </w:p>
        </w:tc>
      </w:tr>
      <w:tr w:rsidR="00E429B9" w:rsidDel="006C7897" w14:paraId="589657E3" w14:textId="3B704FAA" w:rsidTr="00056BB5">
        <w:trPr>
          <w:cantSplit/>
          <w:del w:id="1913" w:author="Luke Duncan" w:date="2019-12-16T09:18:00Z"/>
          <w:trPrChange w:id="1914"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15"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2CED443F" w14:textId="55666FB0" w:rsidR="00E429B9" w:rsidRPr="00E429B9" w:rsidDel="006C7897" w:rsidRDefault="00E429B9" w:rsidP="00E429B9">
            <w:pPr>
              <w:pStyle w:val="TableEntry"/>
              <w:spacing w:before="0" w:after="0"/>
              <w:rPr>
                <w:del w:id="1916" w:author="Luke Duncan" w:date="2019-12-16T09:18:00Z"/>
                <w:color w:val="000000"/>
                <w:szCs w:val="18"/>
              </w:rPr>
            </w:pPr>
            <w:ins w:id="1917" w:author="Thompson, Jenny" w:date="2019-11-13T13:15:00Z">
              <w:del w:id="1918" w:author="Luke Duncan" w:date="2019-12-16T09:18:00Z">
                <w:r w:rsidRPr="00E429B9" w:rsidDel="006C7897">
                  <w:rPr>
                    <w:color w:val="000000"/>
                    <w:szCs w:val="18"/>
                  </w:rPr>
                  <w:delText>display</w:delText>
                </w:r>
              </w:del>
            </w:ins>
          </w:p>
        </w:tc>
        <w:tc>
          <w:tcPr>
            <w:tcW w:w="3599" w:type="dxa"/>
            <w:tcBorders>
              <w:top w:val="single" w:sz="4" w:space="0" w:color="auto"/>
              <w:left w:val="single" w:sz="4" w:space="0" w:color="auto"/>
              <w:bottom w:val="single" w:sz="4" w:space="0" w:color="auto"/>
              <w:right w:val="single" w:sz="4" w:space="0" w:color="auto"/>
            </w:tcBorders>
            <w:tcPrChange w:id="1919"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255FEDF2" w14:textId="4B9C24CE" w:rsidR="00E429B9" w:rsidRPr="00E429B9" w:rsidDel="006C7897" w:rsidRDefault="00E429B9" w:rsidP="00E429B9">
            <w:pPr>
              <w:pStyle w:val="TableEntry"/>
              <w:spacing w:before="0" w:after="0"/>
              <w:rPr>
                <w:del w:id="1920" w:author="Luke Duncan" w:date="2019-12-16T09:18:00Z"/>
                <w:color w:val="000000"/>
                <w:szCs w:val="18"/>
              </w:rPr>
            </w:pPr>
            <w:ins w:id="1921" w:author="Thompson, Jenny" w:date="2019-11-13T13:15:00Z">
              <w:del w:id="1922" w:author="Luke Duncan" w:date="2019-12-16T09:18:00Z">
                <w:r w:rsidRPr="00E429B9" w:rsidDel="006C7897">
                  <w:rPr>
                    <w:color w:val="000000"/>
                    <w:szCs w:val="18"/>
                  </w:rPr>
                  <w:delText>User display for the concept</w:delText>
                </w:r>
              </w:del>
            </w:ins>
          </w:p>
        </w:tc>
        <w:tc>
          <w:tcPr>
            <w:tcW w:w="1620" w:type="dxa"/>
            <w:tcBorders>
              <w:top w:val="single" w:sz="4" w:space="0" w:color="auto"/>
              <w:left w:val="single" w:sz="4" w:space="0" w:color="auto"/>
              <w:bottom w:val="single" w:sz="4" w:space="0" w:color="auto"/>
              <w:right w:val="single" w:sz="4" w:space="0" w:color="auto"/>
            </w:tcBorders>
            <w:tcPrChange w:id="192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C381435" w14:textId="403CDD29" w:rsidR="00E429B9" w:rsidRPr="00E429B9" w:rsidDel="006C7897" w:rsidRDefault="00E429B9" w:rsidP="00E429B9">
            <w:pPr>
              <w:pStyle w:val="TableEntry"/>
              <w:spacing w:before="0" w:after="0"/>
              <w:rPr>
                <w:del w:id="192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25"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3E6C3768" w14:textId="0342F9A8" w:rsidR="00E429B9" w:rsidRPr="00E429B9" w:rsidDel="006C7897" w:rsidRDefault="00E429B9" w:rsidP="00E429B9">
            <w:pPr>
              <w:pStyle w:val="TableEntry"/>
              <w:spacing w:before="0" w:after="0"/>
              <w:rPr>
                <w:del w:id="1926" w:author="Luke Duncan" w:date="2019-12-16T09:18:00Z"/>
                <w:color w:val="000000"/>
                <w:szCs w:val="18"/>
              </w:rPr>
            </w:pPr>
            <w:ins w:id="1927" w:author="Thompson, Jenny" w:date="2019-11-13T13:15:00Z">
              <w:del w:id="1928" w:author="Luke Duncan" w:date="2019-12-16T09:18:00Z">
                <w:r w:rsidRPr="00E429B9" w:rsidDel="006C7897">
                  <w:rPr>
                    <w:color w:val="000000"/>
                    <w:szCs w:val="18"/>
                  </w:rPr>
                  <w:delText>0..1</w:delText>
                </w:r>
              </w:del>
            </w:ins>
          </w:p>
        </w:tc>
      </w:tr>
      <w:tr w:rsidR="00E429B9" w:rsidDel="006C7897" w14:paraId="63A791DE" w14:textId="3D9CA65F" w:rsidTr="00056BB5">
        <w:trPr>
          <w:cantSplit/>
          <w:del w:id="1929" w:author="Luke Duncan" w:date="2019-12-16T09:18:00Z"/>
          <w:trPrChange w:id="1930"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31"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B97673A" w14:textId="2CB27D7A" w:rsidR="00E429B9" w:rsidRPr="00E429B9" w:rsidDel="006C7897" w:rsidRDefault="00E429B9" w:rsidP="00E429B9">
            <w:pPr>
              <w:pStyle w:val="TableEntry"/>
              <w:spacing w:before="0" w:after="0"/>
              <w:rPr>
                <w:del w:id="1932" w:author="Luke Duncan" w:date="2019-12-16T09:18:00Z"/>
                <w:color w:val="000000"/>
                <w:szCs w:val="18"/>
              </w:rPr>
            </w:pPr>
            <w:ins w:id="1933" w:author="Thompson, Jenny" w:date="2019-11-13T13:15:00Z">
              <w:del w:id="1934" w:author="Luke Duncan" w:date="2019-12-16T09:18:00Z">
                <w:r w:rsidRPr="00E429B9" w:rsidDel="006C7897">
                  <w:rPr>
                    <w:color w:val="000000"/>
                    <w:szCs w:val="18"/>
                  </w:rPr>
                  <w:delText>designation</w:delText>
                </w:r>
              </w:del>
            </w:ins>
          </w:p>
        </w:tc>
        <w:tc>
          <w:tcPr>
            <w:tcW w:w="3599" w:type="dxa"/>
            <w:tcBorders>
              <w:top w:val="single" w:sz="4" w:space="0" w:color="auto"/>
              <w:left w:val="single" w:sz="4" w:space="0" w:color="auto"/>
              <w:bottom w:val="single" w:sz="4" w:space="0" w:color="auto"/>
              <w:right w:val="single" w:sz="4" w:space="0" w:color="auto"/>
            </w:tcBorders>
            <w:tcPrChange w:id="1935"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1A5FD89D" w14:textId="3420C97C" w:rsidR="00E429B9" w:rsidRPr="00E429B9" w:rsidDel="006C7897" w:rsidRDefault="00E429B9" w:rsidP="00E429B9">
            <w:pPr>
              <w:pStyle w:val="TableEntry"/>
              <w:spacing w:before="0" w:after="0"/>
              <w:rPr>
                <w:del w:id="1936" w:author="Luke Duncan" w:date="2019-12-16T09:18:00Z"/>
                <w:color w:val="000000"/>
                <w:szCs w:val="18"/>
              </w:rPr>
            </w:pPr>
            <w:ins w:id="1937" w:author="Thompson, Jenny" w:date="2019-11-13T13:15:00Z">
              <w:del w:id="1938" w:author="Luke Duncan" w:date="2019-12-16T09:18:00Z">
                <w:r w:rsidRPr="00E429B9" w:rsidDel="006C7897">
                  <w:rPr>
                    <w:color w:val="000000"/>
                    <w:szCs w:val="18"/>
                  </w:rPr>
                  <w:delText>Additional representations for this item</w:delText>
                </w:r>
              </w:del>
            </w:ins>
          </w:p>
        </w:tc>
        <w:tc>
          <w:tcPr>
            <w:tcW w:w="1620" w:type="dxa"/>
            <w:tcBorders>
              <w:top w:val="single" w:sz="4" w:space="0" w:color="auto"/>
              <w:left w:val="single" w:sz="4" w:space="0" w:color="auto"/>
              <w:bottom w:val="single" w:sz="4" w:space="0" w:color="auto"/>
              <w:right w:val="single" w:sz="4" w:space="0" w:color="auto"/>
            </w:tcBorders>
            <w:tcPrChange w:id="1939"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A05CFE1" w14:textId="68DE61E7" w:rsidR="00E429B9" w:rsidRPr="00E429B9" w:rsidDel="006C7897" w:rsidRDefault="00E429B9" w:rsidP="00E429B9">
            <w:pPr>
              <w:pStyle w:val="TableEntry"/>
              <w:spacing w:before="0" w:after="0"/>
              <w:rPr>
                <w:del w:id="194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41"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7C04EA90" w14:textId="6B65DB58" w:rsidR="00E429B9" w:rsidRPr="00E429B9" w:rsidDel="006C7897" w:rsidRDefault="00E429B9" w:rsidP="00E429B9">
            <w:pPr>
              <w:pStyle w:val="TableEntry"/>
              <w:spacing w:before="0" w:after="0"/>
              <w:rPr>
                <w:del w:id="1942" w:author="Luke Duncan" w:date="2019-12-16T09:18:00Z"/>
                <w:color w:val="000000"/>
                <w:szCs w:val="18"/>
              </w:rPr>
            </w:pPr>
            <w:ins w:id="1943" w:author="Thompson, Jenny" w:date="2019-11-13T13:15:00Z">
              <w:del w:id="1944" w:author="Luke Duncan" w:date="2019-12-16T09:18:00Z">
                <w:r w:rsidRPr="00E429B9" w:rsidDel="006C7897">
                  <w:rPr>
                    <w:color w:val="000000"/>
                    <w:szCs w:val="18"/>
                  </w:rPr>
                  <w:delText>0..*</w:delText>
                </w:r>
              </w:del>
            </w:ins>
          </w:p>
        </w:tc>
      </w:tr>
      <w:tr w:rsidR="00E429B9" w:rsidDel="006C7897" w14:paraId="41509455" w14:textId="5BDC6BCC" w:rsidTr="00056BB5">
        <w:trPr>
          <w:cantSplit/>
          <w:del w:id="1945" w:author="Luke Duncan" w:date="2019-12-16T09:18:00Z"/>
          <w:trPrChange w:id="194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tcPrChange w:id="194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3C84B5BB" w14:textId="57D3389C" w:rsidR="00E429B9" w:rsidRPr="00E429B9" w:rsidDel="006C7897" w:rsidRDefault="00E429B9" w:rsidP="00E429B9">
            <w:pPr>
              <w:pStyle w:val="TableEntry"/>
              <w:spacing w:before="0" w:after="0"/>
              <w:rPr>
                <w:del w:id="1948" w:author="Luke Duncan" w:date="2019-12-16T09:18:00Z"/>
                <w:color w:val="000000"/>
                <w:szCs w:val="18"/>
              </w:rPr>
            </w:pPr>
            <w:commentRangeStart w:id="1949"/>
            <w:ins w:id="1950" w:author="Thompson, Jenny" w:date="2019-11-13T13:15:00Z">
              <w:del w:id="1951" w:author="Luke Duncan" w:date="2019-12-16T09:18:00Z">
                <w:r w:rsidRPr="00E429B9" w:rsidDel="006C7897">
                  <w:rPr>
                    <w:color w:val="000000"/>
                    <w:szCs w:val="18"/>
                  </w:rPr>
                  <w:delText>contains</w:delText>
                </w:r>
              </w:del>
            </w:ins>
          </w:p>
        </w:tc>
        <w:tc>
          <w:tcPr>
            <w:tcW w:w="3599" w:type="dxa"/>
            <w:tcBorders>
              <w:top w:val="single" w:sz="4" w:space="0" w:color="auto"/>
              <w:left w:val="single" w:sz="4" w:space="0" w:color="auto"/>
              <w:bottom w:val="single" w:sz="4" w:space="0" w:color="auto"/>
              <w:right w:val="single" w:sz="4" w:space="0" w:color="auto"/>
            </w:tcBorders>
            <w:tcPrChange w:id="1952"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4A3CA292" w14:textId="07C09E7C" w:rsidR="00E429B9" w:rsidRPr="00E429B9" w:rsidDel="006C7897" w:rsidRDefault="00E429B9" w:rsidP="00E429B9">
            <w:pPr>
              <w:pStyle w:val="TableEntry"/>
              <w:spacing w:before="0" w:after="0"/>
              <w:rPr>
                <w:del w:id="1953" w:author="Luke Duncan" w:date="2019-12-16T09:18:00Z"/>
                <w:color w:val="000000"/>
                <w:szCs w:val="18"/>
              </w:rPr>
            </w:pPr>
            <w:ins w:id="1954" w:author="Thompson, Jenny" w:date="2019-11-13T13:15:00Z">
              <w:del w:id="1955" w:author="Luke Duncan" w:date="2019-12-16T09:18:00Z">
                <w:r w:rsidRPr="00E429B9" w:rsidDel="006C7897">
                  <w:rPr>
                    <w:color w:val="000000"/>
                    <w:szCs w:val="18"/>
                  </w:rPr>
                  <w:delText>Codes contained under this entry</w:delText>
                </w:r>
              </w:del>
            </w:ins>
          </w:p>
        </w:tc>
        <w:tc>
          <w:tcPr>
            <w:tcW w:w="1620" w:type="dxa"/>
            <w:tcBorders>
              <w:top w:val="single" w:sz="4" w:space="0" w:color="auto"/>
              <w:left w:val="single" w:sz="4" w:space="0" w:color="auto"/>
              <w:bottom w:val="single" w:sz="4" w:space="0" w:color="auto"/>
              <w:right w:val="single" w:sz="4" w:space="0" w:color="auto"/>
            </w:tcBorders>
            <w:tcPrChange w:id="1956"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13359A80" w14:textId="038CBEB6" w:rsidR="00E429B9" w:rsidRPr="00E429B9" w:rsidDel="006C7897" w:rsidRDefault="00E429B9" w:rsidP="00E429B9">
            <w:pPr>
              <w:pStyle w:val="TableEntry"/>
              <w:spacing w:before="0" w:after="0"/>
              <w:rPr>
                <w:del w:id="1957"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tcPrChange w:id="1958"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0A74E3B7" w14:textId="391B0004" w:rsidR="00E429B9" w:rsidRPr="00E429B9" w:rsidDel="006C7897" w:rsidRDefault="00E429B9" w:rsidP="00E429B9">
            <w:pPr>
              <w:pStyle w:val="TableEntry"/>
              <w:spacing w:before="0" w:after="0"/>
              <w:rPr>
                <w:del w:id="1959" w:author="Luke Duncan" w:date="2019-12-16T09:18:00Z"/>
                <w:color w:val="000000"/>
                <w:szCs w:val="18"/>
              </w:rPr>
            </w:pPr>
            <w:ins w:id="1960" w:author="Thompson, Jenny" w:date="2019-11-13T13:15:00Z">
              <w:del w:id="1961" w:author="Luke Duncan" w:date="2019-12-16T09:18:00Z">
                <w:r w:rsidRPr="00E429B9" w:rsidDel="006C7897">
                  <w:rPr>
                    <w:color w:val="000000"/>
                    <w:szCs w:val="18"/>
                  </w:rPr>
                  <w:delText>0..*</w:delText>
                </w:r>
              </w:del>
            </w:ins>
            <w:commentRangeEnd w:id="1949"/>
            <w:ins w:id="1962" w:author="Thompson, Jenny" w:date="2019-12-01T21:17:00Z">
              <w:del w:id="1963" w:author="Luke Duncan" w:date="2019-12-16T09:18:00Z">
                <w:r w:rsidR="00A961C6" w:rsidDel="006C7897">
                  <w:rPr>
                    <w:rStyle w:val="CommentReference"/>
                  </w:rPr>
                  <w:commentReference w:id="1949"/>
                </w:r>
              </w:del>
            </w:ins>
          </w:p>
        </w:tc>
      </w:tr>
      <w:tr w:rsidR="00056BB5" w:rsidDel="006C7897" w14:paraId="405698BB" w14:textId="6D25A2CB" w:rsidTr="00056BB5">
        <w:trPr>
          <w:cantSplit/>
          <w:ins w:id="1964" w:author="Thompson, Jenny" w:date="2019-12-02T22:23:00Z"/>
          <w:del w:id="1965" w:author="Luke Duncan" w:date="2019-12-16T09:18:00Z"/>
          <w:trPrChange w:id="1966" w:author="Thompson, Jenny" w:date="2019-12-02T22:23:00Z">
            <w:trPr>
              <w:gridBefore w:val="1"/>
              <w:wAfter w:w="70" w:type="dxa"/>
              <w:cantSplit/>
            </w:trPr>
          </w:trPrChange>
        </w:trPr>
        <w:tc>
          <w:tcPr>
            <w:tcW w:w="23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67" w:author="Thompson, Jenny" w:date="2019-12-02T22:23:00Z">
              <w:tcPr>
                <w:tcW w:w="2357" w:type="dxa"/>
                <w:gridSpan w:val="2"/>
                <w:tcBorders>
                  <w:top w:val="single" w:sz="4" w:space="0" w:color="auto"/>
                  <w:left w:val="single" w:sz="4" w:space="0" w:color="auto"/>
                  <w:bottom w:val="single" w:sz="4" w:space="0" w:color="auto"/>
                  <w:right w:val="single" w:sz="4" w:space="0" w:color="auto"/>
                </w:tcBorders>
              </w:tcPr>
            </w:tcPrChange>
          </w:tcPr>
          <w:p w14:paraId="1AE5D0B6" w14:textId="322062DA" w:rsidR="00056BB5" w:rsidRPr="00E429B9" w:rsidDel="006C7897" w:rsidRDefault="00056BB5" w:rsidP="00E429B9">
            <w:pPr>
              <w:pStyle w:val="TableEntry"/>
              <w:spacing w:before="0" w:after="0"/>
              <w:rPr>
                <w:ins w:id="1968" w:author="Thompson, Jenny" w:date="2019-12-02T22:23:00Z"/>
                <w:del w:id="1969" w:author="Luke Duncan" w:date="2019-12-16T09:18:00Z"/>
                <w:color w:val="000000"/>
                <w:szCs w:val="18"/>
              </w:rPr>
            </w:pPr>
          </w:p>
        </w:tc>
        <w:tc>
          <w:tcPr>
            <w:tcW w:w="3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70" w:author="Thompson, Jenny" w:date="2019-12-02T22:23:00Z">
              <w:tcPr>
                <w:tcW w:w="3599" w:type="dxa"/>
                <w:gridSpan w:val="2"/>
                <w:tcBorders>
                  <w:top w:val="single" w:sz="4" w:space="0" w:color="auto"/>
                  <w:left w:val="single" w:sz="4" w:space="0" w:color="auto"/>
                  <w:bottom w:val="single" w:sz="4" w:space="0" w:color="auto"/>
                  <w:right w:val="single" w:sz="4" w:space="0" w:color="auto"/>
                </w:tcBorders>
              </w:tcPr>
            </w:tcPrChange>
          </w:tcPr>
          <w:p w14:paraId="7D849A60" w14:textId="1F7D14B2" w:rsidR="00056BB5" w:rsidRPr="00E429B9" w:rsidDel="006C7897" w:rsidRDefault="00056BB5" w:rsidP="00E429B9">
            <w:pPr>
              <w:pStyle w:val="TableEntry"/>
              <w:spacing w:before="0" w:after="0"/>
              <w:rPr>
                <w:ins w:id="1971" w:author="Thompson, Jenny" w:date="2019-12-02T22:23:00Z"/>
                <w:del w:id="1972" w:author="Luke Duncan" w:date="2019-12-16T09:18:00Z"/>
                <w:color w:val="000000"/>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73" w:author="Thompson, Jenny" w:date="2019-12-02T22:23:00Z">
              <w:tcPr>
                <w:tcW w:w="1620" w:type="dxa"/>
                <w:gridSpan w:val="2"/>
                <w:tcBorders>
                  <w:top w:val="single" w:sz="4" w:space="0" w:color="auto"/>
                  <w:left w:val="single" w:sz="4" w:space="0" w:color="auto"/>
                  <w:bottom w:val="single" w:sz="4" w:space="0" w:color="auto"/>
                  <w:right w:val="single" w:sz="4" w:space="0" w:color="auto"/>
                </w:tcBorders>
              </w:tcPr>
            </w:tcPrChange>
          </w:tcPr>
          <w:p w14:paraId="632340EB" w14:textId="1C8FBFCA" w:rsidR="00056BB5" w:rsidRPr="00E429B9" w:rsidDel="006C7897" w:rsidRDefault="00056BB5" w:rsidP="00E429B9">
            <w:pPr>
              <w:pStyle w:val="TableEntry"/>
              <w:spacing w:before="0" w:after="0"/>
              <w:rPr>
                <w:ins w:id="1974" w:author="Thompson, Jenny" w:date="2019-12-02T22:23:00Z"/>
                <w:del w:id="1975"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Change w:id="1976" w:author="Thompson, Jenny" w:date="2019-12-02T22:23:00Z">
              <w:tcPr>
                <w:tcW w:w="1709" w:type="dxa"/>
                <w:gridSpan w:val="2"/>
                <w:tcBorders>
                  <w:top w:val="single" w:sz="4" w:space="0" w:color="auto"/>
                  <w:left w:val="single" w:sz="4" w:space="0" w:color="auto"/>
                  <w:bottom w:val="single" w:sz="4" w:space="0" w:color="auto"/>
                  <w:right w:val="single" w:sz="4" w:space="0" w:color="auto"/>
                </w:tcBorders>
              </w:tcPr>
            </w:tcPrChange>
          </w:tcPr>
          <w:p w14:paraId="5A7E74E0" w14:textId="51BD7B07" w:rsidR="00056BB5" w:rsidRPr="00E429B9" w:rsidDel="006C7897" w:rsidRDefault="00056BB5" w:rsidP="00E429B9">
            <w:pPr>
              <w:pStyle w:val="TableEntry"/>
              <w:spacing w:before="0" w:after="0"/>
              <w:rPr>
                <w:ins w:id="1977" w:author="Thompson, Jenny" w:date="2019-12-02T22:23:00Z"/>
                <w:del w:id="1978" w:author="Luke Duncan" w:date="2019-12-16T09:18:00Z"/>
                <w:color w:val="000000"/>
                <w:szCs w:val="18"/>
              </w:rPr>
            </w:pPr>
          </w:p>
        </w:tc>
      </w:tr>
      <w:tr w:rsidR="00056BB5" w:rsidRPr="00056BB5" w:rsidDel="006C7897" w14:paraId="5E5DADF0" w14:textId="7538BBF4" w:rsidTr="00056BB5">
        <w:trPr>
          <w:cantSplit/>
          <w:ins w:id="1979" w:author="Thompson, Jenny" w:date="2019-12-02T22:23:00Z"/>
          <w:del w:id="198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647C15B" w14:textId="40FA3B53" w:rsidR="00056BB5" w:rsidRPr="00056BB5" w:rsidDel="006C7897" w:rsidRDefault="00056BB5" w:rsidP="00056BB5">
            <w:pPr>
              <w:pStyle w:val="TableEntry"/>
              <w:spacing w:before="0" w:after="0"/>
              <w:rPr>
                <w:ins w:id="1981" w:author="Thompson, Jenny" w:date="2019-12-02T22:23:00Z"/>
                <w:del w:id="1982" w:author="Luke Duncan" w:date="2019-12-16T09:18:00Z"/>
                <w:color w:val="000000"/>
                <w:szCs w:val="18"/>
              </w:rPr>
            </w:pPr>
            <w:ins w:id="1983" w:author="Thompson, Jenny" w:date="2019-12-02T22:23:00Z">
              <w:del w:id="1984" w:author="Luke Duncan" w:date="2019-12-16T09:18:00Z">
                <w:r w:rsidRPr="00056BB5" w:rsidDel="006C7897">
                  <w:rPr>
                    <w:color w:val="000000"/>
                    <w:szCs w:val="18"/>
                  </w:rPr>
                  <w:delText> ConceptMap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9D1A609" w14:textId="10445131" w:rsidR="00056BB5" w:rsidRPr="00056BB5" w:rsidDel="006C7897" w:rsidRDefault="00056BB5" w:rsidP="00056BB5">
            <w:pPr>
              <w:pStyle w:val="TableEntry"/>
              <w:spacing w:before="0" w:after="0"/>
              <w:rPr>
                <w:ins w:id="1985" w:author="Thompson, Jenny" w:date="2019-12-02T22:23:00Z"/>
                <w:del w:id="1986" w:author="Luke Duncan" w:date="2019-12-16T09:18:00Z"/>
                <w:color w:val="000000"/>
                <w:szCs w:val="18"/>
              </w:rPr>
            </w:pPr>
            <w:ins w:id="1987" w:author="Thompson, Jenny" w:date="2019-12-02T22:23:00Z">
              <w:del w:id="1988" w:author="Luke Duncan" w:date="2019-12-16T09:18:00Z">
                <w:r w:rsidRPr="00056BB5" w:rsidDel="006C7897">
                  <w:rPr>
                    <w:color w:val="000000"/>
                    <w:szCs w:val="18"/>
                  </w:rPr>
                  <w:delText>A map from one set of concepts to one or more other concepts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ADB8947" w14:textId="27EB71FC" w:rsidR="00056BB5" w:rsidRPr="00056BB5" w:rsidDel="006C7897" w:rsidRDefault="00056BB5" w:rsidP="00056BB5">
            <w:pPr>
              <w:pStyle w:val="TableEntry"/>
              <w:spacing w:before="0" w:after="0"/>
              <w:rPr>
                <w:ins w:id="1989" w:author="Thompson, Jenny" w:date="2019-12-02T22:23:00Z"/>
                <w:del w:id="199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32E32BF" w14:textId="7660A8CD" w:rsidR="00056BB5" w:rsidRPr="00056BB5" w:rsidDel="006C7897" w:rsidRDefault="00056BB5" w:rsidP="00056BB5">
            <w:pPr>
              <w:pStyle w:val="TableEntry"/>
              <w:spacing w:before="0" w:after="0"/>
              <w:rPr>
                <w:ins w:id="1991" w:author="Thompson, Jenny" w:date="2019-12-02T22:23:00Z"/>
                <w:del w:id="1992" w:author="Luke Duncan" w:date="2019-12-16T09:18:00Z"/>
                <w:color w:val="000000"/>
                <w:szCs w:val="18"/>
              </w:rPr>
            </w:pPr>
            <w:ins w:id="1993" w:author="Thompson, Jenny" w:date="2019-12-02T22:23:00Z">
              <w:del w:id="1994" w:author="Luke Duncan" w:date="2019-12-16T09:18:00Z">
                <w:r w:rsidRPr="00056BB5" w:rsidDel="006C7897">
                  <w:rPr>
                    <w:color w:val="000000"/>
                    <w:szCs w:val="18"/>
                  </w:rPr>
                  <w:delText> </w:delText>
                </w:r>
              </w:del>
            </w:ins>
          </w:p>
        </w:tc>
      </w:tr>
      <w:tr w:rsidR="00056BB5" w:rsidRPr="00056BB5" w:rsidDel="006C7897" w14:paraId="1A760979" w14:textId="74AB1C43" w:rsidTr="00056BB5">
        <w:trPr>
          <w:cantSplit/>
          <w:ins w:id="1995" w:author="Thompson, Jenny" w:date="2019-12-02T22:23:00Z"/>
          <w:del w:id="199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AE6C740" w14:textId="44627EAB" w:rsidR="00056BB5" w:rsidRPr="00056BB5" w:rsidDel="006C7897" w:rsidRDefault="00056BB5" w:rsidP="00056BB5">
            <w:pPr>
              <w:pStyle w:val="TableEntry"/>
              <w:spacing w:before="0" w:after="0"/>
              <w:rPr>
                <w:ins w:id="1997" w:author="Thompson, Jenny" w:date="2019-12-02T22:23:00Z"/>
                <w:del w:id="1998" w:author="Luke Duncan" w:date="2019-12-16T09:18:00Z"/>
                <w:color w:val="000000"/>
                <w:szCs w:val="18"/>
              </w:rPr>
            </w:pPr>
            <w:ins w:id="1999" w:author="Thompson, Jenny" w:date="2019-12-02T22:23:00Z">
              <w:del w:id="2000"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76ADC8" w14:textId="1A00A095" w:rsidR="00056BB5" w:rsidRPr="00056BB5" w:rsidDel="006C7897" w:rsidRDefault="00056BB5" w:rsidP="00056BB5">
            <w:pPr>
              <w:pStyle w:val="TableEntry"/>
              <w:spacing w:before="0" w:after="0"/>
              <w:rPr>
                <w:ins w:id="2001" w:author="Thompson, Jenny" w:date="2019-12-02T22:23:00Z"/>
                <w:del w:id="2002" w:author="Luke Duncan" w:date="2019-12-16T09:18:00Z"/>
                <w:color w:val="000000"/>
                <w:szCs w:val="18"/>
              </w:rPr>
            </w:pPr>
            <w:ins w:id="2003" w:author="Thompson, Jenny" w:date="2019-12-02T22:23:00Z">
              <w:del w:id="2004" w:author="Luke Duncan" w:date="2019-12-16T09:18:00Z">
                <w:r w:rsidRPr="00056BB5" w:rsidDel="006C7897">
                  <w:rPr>
                    <w:color w:val="000000"/>
                    <w:szCs w:val="18"/>
                  </w:rPr>
                  <w:delText>Elements defined in Ancestors: id, meta, implicitRules, language, text, contained, extension, modifierExtension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F588BA" w14:textId="251D3A44" w:rsidR="00056BB5" w:rsidRPr="00056BB5" w:rsidDel="006C7897" w:rsidRDefault="00056BB5" w:rsidP="00056BB5">
            <w:pPr>
              <w:pStyle w:val="TableEntry"/>
              <w:spacing w:before="0" w:after="0"/>
              <w:rPr>
                <w:ins w:id="2005" w:author="Thompson, Jenny" w:date="2019-12-02T22:23:00Z"/>
                <w:del w:id="200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F8B34D0" w14:textId="56181359" w:rsidR="00056BB5" w:rsidRPr="00056BB5" w:rsidDel="006C7897" w:rsidRDefault="00056BB5" w:rsidP="00056BB5">
            <w:pPr>
              <w:pStyle w:val="TableEntry"/>
              <w:spacing w:before="0" w:after="0"/>
              <w:rPr>
                <w:ins w:id="2007" w:author="Thompson, Jenny" w:date="2019-12-02T22:23:00Z"/>
                <w:del w:id="2008" w:author="Luke Duncan" w:date="2019-12-16T09:18:00Z"/>
                <w:color w:val="000000"/>
                <w:szCs w:val="18"/>
              </w:rPr>
            </w:pPr>
            <w:ins w:id="2009" w:author="Thompson, Jenny" w:date="2019-12-02T22:23:00Z">
              <w:del w:id="2010" w:author="Luke Duncan" w:date="2019-12-16T09:18:00Z">
                <w:r w:rsidRPr="00056BB5" w:rsidDel="006C7897">
                  <w:rPr>
                    <w:color w:val="000000"/>
                    <w:szCs w:val="18"/>
                  </w:rPr>
                  <w:delText> </w:delText>
                </w:r>
              </w:del>
            </w:ins>
          </w:p>
        </w:tc>
      </w:tr>
      <w:tr w:rsidR="00056BB5" w:rsidRPr="00056BB5" w:rsidDel="006C7897" w14:paraId="508760AF" w14:textId="7A5401CE" w:rsidTr="00056BB5">
        <w:trPr>
          <w:cantSplit/>
          <w:ins w:id="2011" w:author="Thompson, Jenny" w:date="2019-12-02T22:23:00Z"/>
          <w:del w:id="201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D562ED0" w14:textId="30CD5B23" w:rsidR="00056BB5" w:rsidRPr="00056BB5" w:rsidDel="006C7897" w:rsidRDefault="00056BB5" w:rsidP="00056BB5">
            <w:pPr>
              <w:pStyle w:val="TableEntry"/>
              <w:spacing w:before="0" w:after="0"/>
              <w:rPr>
                <w:ins w:id="2013" w:author="Thompson, Jenny" w:date="2019-12-02T22:23:00Z"/>
                <w:del w:id="2014" w:author="Luke Duncan" w:date="2019-12-16T09:18:00Z"/>
                <w:color w:val="000000"/>
                <w:szCs w:val="18"/>
              </w:rPr>
            </w:pPr>
            <w:ins w:id="2015" w:author="Thompson, Jenny" w:date="2019-12-02T22:23:00Z">
              <w:del w:id="2016"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4EC2D2" w14:textId="711AF67D" w:rsidR="00056BB5" w:rsidRPr="00056BB5" w:rsidDel="006C7897" w:rsidRDefault="00056BB5" w:rsidP="00056BB5">
            <w:pPr>
              <w:pStyle w:val="TableEntry"/>
              <w:spacing w:before="0" w:after="0"/>
              <w:rPr>
                <w:ins w:id="2017" w:author="Thompson, Jenny" w:date="2019-12-02T22:23:00Z"/>
                <w:del w:id="2018" w:author="Luke Duncan" w:date="2019-12-16T09:18:00Z"/>
                <w:color w:val="000000"/>
                <w:szCs w:val="18"/>
              </w:rPr>
            </w:pPr>
            <w:ins w:id="2019" w:author="Thompson, Jenny" w:date="2019-12-02T22:23:00Z">
              <w:del w:id="2020" w:author="Luke Duncan" w:date="2019-12-16T09:18:00Z">
                <w:r w:rsidRPr="00056BB5" w:rsidDel="006C7897">
                  <w:rPr>
                    <w:color w:val="000000"/>
                    <w:szCs w:val="18"/>
                  </w:rPr>
                  <w:delText>Logical URI to reference this concept map (globally unique)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E94C34A" w14:textId="326F1EC9" w:rsidR="00056BB5" w:rsidRPr="00056BB5" w:rsidDel="006C7897" w:rsidRDefault="00056BB5" w:rsidP="00056BB5">
            <w:pPr>
              <w:pStyle w:val="TableEntry"/>
              <w:spacing w:before="0" w:after="0"/>
              <w:rPr>
                <w:ins w:id="2021" w:author="Thompson, Jenny" w:date="2019-12-02T22:23:00Z"/>
                <w:del w:id="202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14AEEC" w14:textId="5B161C99" w:rsidR="00056BB5" w:rsidRPr="00056BB5" w:rsidDel="006C7897" w:rsidRDefault="00056BB5" w:rsidP="00056BB5">
            <w:pPr>
              <w:pStyle w:val="TableEntry"/>
              <w:spacing w:before="0" w:after="0"/>
              <w:rPr>
                <w:ins w:id="2023" w:author="Thompson, Jenny" w:date="2019-12-02T22:23:00Z"/>
                <w:del w:id="2024" w:author="Luke Duncan" w:date="2019-12-16T09:18:00Z"/>
                <w:color w:val="000000"/>
                <w:szCs w:val="18"/>
              </w:rPr>
            </w:pPr>
            <w:ins w:id="2025" w:author="Thompson, Jenny" w:date="2019-12-02T22:23:00Z">
              <w:del w:id="2026" w:author="Luke Duncan" w:date="2019-12-16T09:18:00Z">
                <w:r w:rsidRPr="00056BB5" w:rsidDel="006C7897">
                  <w:rPr>
                    <w:color w:val="000000"/>
                    <w:szCs w:val="18"/>
                  </w:rPr>
                  <w:delText>0..1</w:delText>
                </w:r>
              </w:del>
            </w:ins>
          </w:p>
        </w:tc>
      </w:tr>
      <w:tr w:rsidR="00056BB5" w:rsidRPr="00056BB5" w:rsidDel="006C7897" w14:paraId="75AFD013" w14:textId="55E1DCE7" w:rsidTr="00056BB5">
        <w:trPr>
          <w:cantSplit/>
          <w:ins w:id="2027" w:author="Thompson, Jenny" w:date="2019-12-02T22:23:00Z"/>
          <w:del w:id="202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950851" w14:textId="4AD8D3D4" w:rsidR="00056BB5" w:rsidRPr="00056BB5" w:rsidDel="006C7897" w:rsidRDefault="00056BB5" w:rsidP="00056BB5">
            <w:pPr>
              <w:pStyle w:val="TableEntry"/>
              <w:spacing w:before="0" w:after="0"/>
              <w:rPr>
                <w:ins w:id="2029" w:author="Thompson, Jenny" w:date="2019-12-02T22:23:00Z"/>
                <w:del w:id="2030" w:author="Luke Duncan" w:date="2019-12-16T09:18:00Z"/>
                <w:color w:val="000000"/>
                <w:szCs w:val="18"/>
              </w:rPr>
            </w:pPr>
            <w:ins w:id="2031" w:author="Thompson, Jenny" w:date="2019-12-02T22:23:00Z">
              <w:del w:id="2032" w:author="Luke Duncan" w:date="2019-12-16T09:18:00Z">
                <w:r w:rsidRPr="00056BB5" w:rsidDel="006C7897">
                  <w:rPr>
                    <w:color w:val="000000"/>
                    <w:szCs w:val="18"/>
                  </w:rPr>
                  <w:delText> identifier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6CF71A" w14:textId="768A6E81" w:rsidR="00056BB5" w:rsidRPr="00056BB5" w:rsidDel="006C7897" w:rsidRDefault="00056BB5" w:rsidP="00056BB5">
            <w:pPr>
              <w:pStyle w:val="TableEntry"/>
              <w:spacing w:before="0" w:after="0"/>
              <w:rPr>
                <w:ins w:id="2033" w:author="Thompson, Jenny" w:date="2019-12-02T22:23:00Z"/>
                <w:del w:id="2034" w:author="Luke Duncan" w:date="2019-12-16T09:18:00Z"/>
                <w:color w:val="000000"/>
                <w:szCs w:val="18"/>
              </w:rPr>
            </w:pPr>
            <w:ins w:id="2035" w:author="Thompson, Jenny" w:date="2019-12-02T22:23:00Z">
              <w:del w:id="2036" w:author="Luke Duncan" w:date="2019-12-16T09:18:00Z">
                <w:r w:rsidRPr="00056BB5" w:rsidDel="006C7897">
                  <w:rPr>
                    <w:color w:val="000000"/>
                    <w:szCs w:val="18"/>
                  </w:rPr>
                  <w:delText>Additional identifier for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5054AC" w14:textId="37BE3A0F" w:rsidR="00056BB5" w:rsidRPr="00056BB5" w:rsidDel="006C7897" w:rsidRDefault="00056BB5" w:rsidP="00056BB5">
            <w:pPr>
              <w:pStyle w:val="TableEntry"/>
              <w:spacing w:before="0" w:after="0"/>
              <w:rPr>
                <w:ins w:id="2037" w:author="Thompson, Jenny" w:date="2019-12-02T22:23:00Z"/>
                <w:del w:id="203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BCD151D" w14:textId="25E8250B" w:rsidR="00056BB5" w:rsidRPr="00056BB5" w:rsidDel="006C7897" w:rsidRDefault="00056BB5" w:rsidP="00056BB5">
            <w:pPr>
              <w:pStyle w:val="TableEntry"/>
              <w:spacing w:before="0" w:after="0"/>
              <w:rPr>
                <w:ins w:id="2039" w:author="Thompson, Jenny" w:date="2019-12-02T22:23:00Z"/>
                <w:del w:id="2040" w:author="Luke Duncan" w:date="2019-12-16T09:18:00Z"/>
                <w:color w:val="000000"/>
                <w:szCs w:val="18"/>
              </w:rPr>
            </w:pPr>
            <w:ins w:id="2041" w:author="Thompson, Jenny" w:date="2019-12-02T22:23:00Z">
              <w:del w:id="2042" w:author="Luke Duncan" w:date="2019-12-16T09:18:00Z">
                <w:r w:rsidRPr="00056BB5" w:rsidDel="006C7897">
                  <w:rPr>
                    <w:color w:val="000000"/>
                    <w:szCs w:val="18"/>
                  </w:rPr>
                  <w:delText>0..1</w:delText>
                </w:r>
              </w:del>
            </w:ins>
          </w:p>
        </w:tc>
      </w:tr>
      <w:tr w:rsidR="00056BB5" w:rsidRPr="00056BB5" w:rsidDel="006C7897" w14:paraId="7EE8AF4A" w14:textId="683704C9" w:rsidTr="00056BB5">
        <w:trPr>
          <w:cantSplit/>
          <w:ins w:id="2043" w:author="Thompson, Jenny" w:date="2019-12-02T22:23:00Z"/>
          <w:del w:id="204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CE613C" w14:textId="5B889BFB" w:rsidR="00056BB5" w:rsidRPr="00056BB5" w:rsidDel="006C7897" w:rsidRDefault="00056BB5" w:rsidP="00056BB5">
            <w:pPr>
              <w:pStyle w:val="TableEntry"/>
              <w:spacing w:before="0" w:after="0"/>
              <w:rPr>
                <w:ins w:id="2045" w:author="Thompson, Jenny" w:date="2019-12-02T22:23:00Z"/>
                <w:del w:id="2046" w:author="Luke Duncan" w:date="2019-12-16T09:18:00Z"/>
                <w:color w:val="000000"/>
                <w:szCs w:val="18"/>
              </w:rPr>
            </w:pPr>
            <w:ins w:id="2047" w:author="Thompson, Jenny" w:date="2019-12-02T22:23:00Z">
              <w:del w:id="2048" w:author="Luke Duncan" w:date="2019-12-16T09:18:00Z">
                <w:r w:rsidRPr="00056BB5" w:rsidDel="006C7897">
                  <w:rPr>
                    <w:color w:val="000000"/>
                    <w:szCs w:val="18"/>
                  </w:rPr>
                  <w:delText> 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53036" w14:textId="58503F41" w:rsidR="00056BB5" w:rsidRPr="00056BB5" w:rsidDel="006C7897" w:rsidRDefault="00056BB5" w:rsidP="00056BB5">
            <w:pPr>
              <w:pStyle w:val="TableEntry"/>
              <w:spacing w:before="0" w:after="0"/>
              <w:rPr>
                <w:ins w:id="2049" w:author="Thompson, Jenny" w:date="2019-12-02T22:23:00Z"/>
                <w:del w:id="2050" w:author="Luke Duncan" w:date="2019-12-16T09:18:00Z"/>
                <w:color w:val="000000"/>
                <w:szCs w:val="18"/>
              </w:rPr>
            </w:pPr>
            <w:ins w:id="2051" w:author="Thompson, Jenny" w:date="2019-12-02T22:23:00Z">
              <w:del w:id="2052" w:author="Luke Duncan" w:date="2019-12-16T09:18:00Z">
                <w:r w:rsidRPr="00056BB5" w:rsidDel="006C7897">
                  <w:rPr>
                    <w:color w:val="000000"/>
                    <w:szCs w:val="18"/>
                  </w:rPr>
                  <w:delText>Business version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C7535F" w14:textId="19978E03" w:rsidR="00056BB5" w:rsidRPr="00056BB5" w:rsidDel="006C7897" w:rsidRDefault="00056BB5" w:rsidP="00056BB5">
            <w:pPr>
              <w:pStyle w:val="TableEntry"/>
              <w:spacing w:before="0" w:after="0"/>
              <w:rPr>
                <w:ins w:id="2053" w:author="Thompson, Jenny" w:date="2019-12-02T22:23:00Z"/>
                <w:del w:id="205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7D62F7D" w14:textId="51814B6A" w:rsidR="00056BB5" w:rsidRPr="00056BB5" w:rsidDel="006C7897" w:rsidRDefault="00056BB5" w:rsidP="00056BB5">
            <w:pPr>
              <w:pStyle w:val="TableEntry"/>
              <w:spacing w:before="0" w:after="0"/>
              <w:rPr>
                <w:ins w:id="2055" w:author="Thompson, Jenny" w:date="2019-12-02T22:23:00Z"/>
                <w:del w:id="2056" w:author="Luke Duncan" w:date="2019-12-16T09:18:00Z"/>
                <w:color w:val="000000"/>
                <w:szCs w:val="18"/>
              </w:rPr>
            </w:pPr>
            <w:ins w:id="2057" w:author="Thompson, Jenny" w:date="2019-12-02T22:23:00Z">
              <w:del w:id="2058" w:author="Luke Duncan" w:date="2019-12-16T09:18:00Z">
                <w:r w:rsidRPr="00056BB5" w:rsidDel="006C7897">
                  <w:rPr>
                    <w:color w:val="000000"/>
                    <w:szCs w:val="18"/>
                  </w:rPr>
                  <w:delText>0..1</w:delText>
                </w:r>
              </w:del>
            </w:ins>
          </w:p>
        </w:tc>
      </w:tr>
      <w:tr w:rsidR="00056BB5" w:rsidRPr="00056BB5" w:rsidDel="006C7897" w14:paraId="675B4988" w14:textId="035C09ED" w:rsidTr="00056BB5">
        <w:trPr>
          <w:cantSplit/>
          <w:ins w:id="2059" w:author="Thompson, Jenny" w:date="2019-12-02T22:23:00Z"/>
          <w:del w:id="206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F99A4C4" w14:textId="4B9FB8FA" w:rsidR="00056BB5" w:rsidRPr="00056BB5" w:rsidDel="006C7897" w:rsidRDefault="00056BB5" w:rsidP="00056BB5">
            <w:pPr>
              <w:pStyle w:val="TableEntry"/>
              <w:spacing w:before="0" w:after="0"/>
              <w:rPr>
                <w:ins w:id="2061" w:author="Thompson, Jenny" w:date="2019-12-02T22:23:00Z"/>
                <w:del w:id="2062" w:author="Luke Duncan" w:date="2019-12-16T09:18:00Z"/>
                <w:color w:val="000000"/>
                <w:szCs w:val="18"/>
              </w:rPr>
            </w:pPr>
            <w:ins w:id="2063" w:author="Thompson, Jenny" w:date="2019-12-02T22:23:00Z">
              <w:del w:id="2064" w:author="Luke Duncan" w:date="2019-12-16T09:18:00Z">
                <w:r w:rsidRPr="00056BB5" w:rsidDel="006C7897">
                  <w:rPr>
                    <w:color w:val="000000"/>
                    <w:szCs w:val="18"/>
                  </w:rPr>
                  <w:delText> name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452C8DA" w14:textId="072251DB" w:rsidR="00056BB5" w:rsidRPr="00056BB5" w:rsidDel="006C7897" w:rsidRDefault="00056BB5" w:rsidP="00056BB5">
            <w:pPr>
              <w:pStyle w:val="TableEntry"/>
              <w:spacing w:before="0" w:after="0"/>
              <w:rPr>
                <w:ins w:id="2065" w:author="Thompson, Jenny" w:date="2019-12-02T22:23:00Z"/>
                <w:del w:id="2066" w:author="Luke Duncan" w:date="2019-12-16T09:18:00Z"/>
                <w:color w:val="000000"/>
                <w:szCs w:val="18"/>
              </w:rPr>
            </w:pPr>
            <w:ins w:id="2067" w:author="Thompson, Jenny" w:date="2019-12-02T22:23:00Z">
              <w:del w:id="2068" w:author="Luke Duncan" w:date="2019-12-16T09:18:00Z">
                <w:r w:rsidRPr="00056BB5" w:rsidDel="006C7897">
                  <w:rPr>
                    <w:color w:val="000000"/>
                    <w:szCs w:val="18"/>
                  </w:rPr>
                  <w:delText>Name for this concept map (computer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EFF7E8" w14:textId="4AAAF09C" w:rsidR="00056BB5" w:rsidRPr="00056BB5" w:rsidDel="006C7897" w:rsidRDefault="00056BB5" w:rsidP="00056BB5">
            <w:pPr>
              <w:pStyle w:val="TableEntry"/>
              <w:spacing w:before="0" w:after="0"/>
              <w:rPr>
                <w:ins w:id="2069" w:author="Thompson, Jenny" w:date="2019-12-02T22:23:00Z"/>
                <w:del w:id="207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F067FA2" w14:textId="3D3A5F05" w:rsidR="00056BB5" w:rsidRPr="00056BB5" w:rsidDel="006C7897" w:rsidRDefault="00056BB5" w:rsidP="00056BB5">
            <w:pPr>
              <w:pStyle w:val="TableEntry"/>
              <w:spacing w:before="0" w:after="0"/>
              <w:rPr>
                <w:ins w:id="2071" w:author="Thompson, Jenny" w:date="2019-12-02T22:23:00Z"/>
                <w:del w:id="2072" w:author="Luke Duncan" w:date="2019-12-16T09:18:00Z"/>
                <w:color w:val="000000"/>
                <w:szCs w:val="18"/>
              </w:rPr>
            </w:pPr>
            <w:ins w:id="2073" w:author="Thompson, Jenny" w:date="2019-12-02T22:23:00Z">
              <w:del w:id="2074" w:author="Luke Duncan" w:date="2019-12-16T09:18:00Z">
                <w:r w:rsidRPr="00056BB5" w:rsidDel="006C7897">
                  <w:rPr>
                    <w:color w:val="000000"/>
                    <w:szCs w:val="18"/>
                  </w:rPr>
                  <w:delText>0..1</w:delText>
                </w:r>
              </w:del>
            </w:ins>
          </w:p>
        </w:tc>
      </w:tr>
      <w:tr w:rsidR="00056BB5" w:rsidRPr="00056BB5" w:rsidDel="006C7897" w14:paraId="1BA9B5D0" w14:textId="15E01AC6" w:rsidTr="00056BB5">
        <w:trPr>
          <w:cantSplit/>
          <w:ins w:id="2075" w:author="Thompson, Jenny" w:date="2019-12-02T22:23:00Z"/>
          <w:del w:id="207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420E4F6" w14:textId="72E3AC1D" w:rsidR="00056BB5" w:rsidRPr="00056BB5" w:rsidDel="006C7897" w:rsidRDefault="00056BB5" w:rsidP="00056BB5">
            <w:pPr>
              <w:pStyle w:val="TableEntry"/>
              <w:spacing w:before="0" w:after="0"/>
              <w:rPr>
                <w:ins w:id="2077" w:author="Thompson, Jenny" w:date="2019-12-02T22:23:00Z"/>
                <w:del w:id="2078" w:author="Luke Duncan" w:date="2019-12-16T09:18:00Z"/>
                <w:color w:val="000000"/>
                <w:szCs w:val="18"/>
              </w:rPr>
            </w:pPr>
            <w:ins w:id="2079" w:author="Thompson, Jenny" w:date="2019-12-02T22:23:00Z">
              <w:del w:id="2080" w:author="Luke Duncan" w:date="2019-12-16T09:18:00Z">
                <w:r w:rsidRPr="00056BB5" w:rsidDel="006C7897">
                  <w:rPr>
                    <w:color w:val="000000"/>
                    <w:szCs w:val="18"/>
                  </w:rPr>
                  <w:delText> title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CFC8330" w14:textId="1DFFD98E" w:rsidR="00056BB5" w:rsidRPr="00056BB5" w:rsidDel="006C7897" w:rsidRDefault="00056BB5" w:rsidP="00056BB5">
            <w:pPr>
              <w:pStyle w:val="TableEntry"/>
              <w:spacing w:before="0" w:after="0"/>
              <w:rPr>
                <w:ins w:id="2081" w:author="Thompson, Jenny" w:date="2019-12-02T22:23:00Z"/>
                <w:del w:id="2082" w:author="Luke Duncan" w:date="2019-12-16T09:18:00Z"/>
                <w:color w:val="000000"/>
                <w:szCs w:val="18"/>
              </w:rPr>
            </w:pPr>
            <w:ins w:id="2083" w:author="Thompson, Jenny" w:date="2019-12-02T22:23:00Z">
              <w:del w:id="2084" w:author="Luke Duncan" w:date="2019-12-16T09:18:00Z">
                <w:r w:rsidRPr="00056BB5" w:rsidDel="006C7897">
                  <w:rPr>
                    <w:color w:val="000000"/>
                    <w:szCs w:val="18"/>
                  </w:rPr>
                  <w:delText>Name for this concept map (human friendly)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E41AFC4" w14:textId="7B49CFAF" w:rsidR="00056BB5" w:rsidRPr="00056BB5" w:rsidDel="006C7897" w:rsidRDefault="00056BB5" w:rsidP="00056BB5">
            <w:pPr>
              <w:pStyle w:val="TableEntry"/>
              <w:spacing w:before="0" w:after="0"/>
              <w:rPr>
                <w:ins w:id="2085" w:author="Thompson, Jenny" w:date="2019-12-02T22:23:00Z"/>
                <w:del w:id="208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900B843" w14:textId="05F4A810" w:rsidR="00056BB5" w:rsidRPr="00056BB5" w:rsidDel="006C7897" w:rsidRDefault="00056BB5" w:rsidP="00056BB5">
            <w:pPr>
              <w:pStyle w:val="TableEntry"/>
              <w:spacing w:before="0" w:after="0"/>
              <w:rPr>
                <w:ins w:id="2087" w:author="Thompson, Jenny" w:date="2019-12-02T22:23:00Z"/>
                <w:del w:id="2088" w:author="Luke Duncan" w:date="2019-12-16T09:18:00Z"/>
                <w:color w:val="000000"/>
                <w:szCs w:val="18"/>
              </w:rPr>
            </w:pPr>
            <w:ins w:id="2089" w:author="Thompson, Jenny" w:date="2019-12-02T22:23:00Z">
              <w:del w:id="2090" w:author="Luke Duncan" w:date="2019-12-16T09:18:00Z">
                <w:r w:rsidRPr="00056BB5" w:rsidDel="006C7897">
                  <w:rPr>
                    <w:color w:val="000000"/>
                    <w:szCs w:val="18"/>
                  </w:rPr>
                  <w:delText>0..1</w:delText>
                </w:r>
              </w:del>
            </w:ins>
          </w:p>
        </w:tc>
      </w:tr>
      <w:tr w:rsidR="00056BB5" w:rsidRPr="00056BB5" w:rsidDel="006C7897" w14:paraId="2B00BC8B" w14:textId="0D3E0B8E" w:rsidTr="00056BB5">
        <w:trPr>
          <w:cantSplit/>
          <w:ins w:id="2091" w:author="Thompson, Jenny" w:date="2019-12-02T22:23:00Z"/>
          <w:del w:id="209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8B0AD60" w14:textId="49AA557D" w:rsidR="00056BB5" w:rsidRPr="00056BB5" w:rsidDel="006C7897" w:rsidRDefault="00056BB5" w:rsidP="00056BB5">
            <w:pPr>
              <w:pStyle w:val="TableEntry"/>
              <w:spacing w:before="0" w:after="0"/>
              <w:rPr>
                <w:ins w:id="2093" w:author="Thompson, Jenny" w:date="2019-12-02T22:23:00Z"/>
                <w:del w:id="2094" w:author="Luke Duncan" w:date="2019-12-16T09:18:00Z"/>
                <w:color w:val="000000"/>
                <w:szCs w:val="18"/>
              </w:rPr>
            </w:pPr>
            <w:ins w:id="2095" w:author="Thompson, Jenny" w:date="2019-12-02T22:23:00Z">
              <w:del w:id="2096" w:author="Luke Duncan" w:date="2019-12-16T09:18:00Z">
                <w:r w:rsidRPr="00056BB5" w:rsidDel="006C7897">
                  <w:rPr>
                    <w:color w:val="000000"/>
                    <w:szCs w:val="18"/>
                  </w:rPr>
                  <w:delText> status</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CF81A4A" w14:textId="274B1103" w:rsidR="00056BB5" w:rsidRPr="00056BB5" w:rsidDel="006C7897" w:rsidRDefault="00056BB5" w:rsidP="00056BB5">
            <w:pPr>
              <w:pStyle w:val="TableEntry"/>
              <w:spacing w:before="0" w:after="0"/>
              <w:rPr>
                <w:ins w:id="2097" w:author="Thompson, Jenny" w:date="2019-12-02T22:23:00Z"/>
                <w:del w:id="2098" w:author="Luke Duncan" w:date="2019-12-16T09:18:00Z"/>
                <w:color w:val="000000"/>
                <w:szCs w:val="18"/>
              </w:rPr>
            </w:pPr>
            <w:ins w:id="2099" w:author="Thompson, Jenny" w:date="2019-12-02T22:23:00Z">
              <w:del w:id="2100" w:author="Luke Duncan" w:date="2019-12-16T09:18:00Z">
                <w:r w:rsidRPr="00056BB5" w:rsidDel="006C7897">
                  <w:rPr>
                    <w:color w:val="000000"/>
                    <w:szCs w:val="18"/>
                  </w:rPr>
                  <w:delText>draft | active | retired | unknown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5153744" w14:textId="05D861A8" w:rsidR="00056BB5" w:rsidRPr="00056BB5" w:rsidDel="006C7897" w:rsidRDefault="00056BB5" w:rsidP="00056BB5">
            <w:pPr>
              <w:pStyle w:val="TableEntry"/>
              <w:spacing w:before="0" w:after="0"/>
              <w:rPr>
                <w:ins w:id="2101" w:author="Thompson, Jenny" w:date="2019-12-02T22:23:00Z"/>
                <w:del w:id="210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9F5EFE3" w14:textId="4C44FA2A" w:rsidR="00056BB5" w:rsidRPr="00056BB5" w:rsidDel="006C7897" w:rsidRDefault="00056BB5" w:rsidP="00056BB5">
            <w:pPr>
              <w:pStyle w:val="TableEntry"/>
              <w:spacing w:before="0" w:after="0"/>
              <w:rPr>
                <w:ins w:id="2103" w:author="Thompson, Jenny" w:date="2019-12-02T22:23:00Z"/>
                <w:del w:id="2104" w:author="Luke Duncan" w:date="2019-12-16T09:18:00Z"/>
                <w:color w:val="000000"/>
                <w:szCs w:val="18"/>
              </w:rPr>
            </w:pPr>
            <w:ins w:id="2105" w:author="Thompson, Jenny" w:date="2019-12-02T22:23:00Z">
              <w:del w:id="2106" w:author="Luke Duncan" w:date="2019-12-16T09:18:00Z">
                <w:r w:rsidRPr="00056BB5" w:rsidDel="006C7897">
                  <w:rPr>
                    <w:color w:val="000000"/>
                    <w:szCs w:val="18"/>
                  </w:rPr>
                  <w:delText>1..1</w:delText>
                </w:r>
              </w:del>
            </w:ins>
          </w:p>
        </w:tc>
      </w:tr>
      <w:tr w:rsidR="00056BB5" w:rsidRPr="00056BB5" w:rsidDel="006C7897" w14:paraId="6C249641" w14:textId="7AE32952" w:rsidTr="00056BB5">
        <w:trPr>
          <w:cantSplit/>
          <w:ins w:id="2107" w:author="Thompson, Jenny" w:date="2019-12-02T22:23:00Z"/>
          <w:del w:id="210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64DFB9C" w14:textId="6CA6F0A7" w:rsidR="00056BB5" w:rsidRPr="00056BB5" w:rsidDel="006C7897" w:rsidRDefault="00056BB5" w:rsidP="00056BB5">
            <w:pPr>
              <w:pStyle w:val="TableEntry"/>
              <w:spacing w:before="0" w:after="0"/>
              <w:rPr>
                <w:ins w:id="2109" w:author="Thompson, Jenny" w:date="2019-12-02T22:23:00Z"/>
                <w:del w:id="2110" w:author="Luke Duncan" w:date="2019-12-16T09:18:00Z"/>
                <w:color w:val="000000"/>
                <w:szCs w:val="18"/>
              </w:rPr>
            </w:pPr>
            <w:ins w:id="2111" w:author="Thompson, Jenny" w:date="2019-12-02T22:23:00Z">
              <w:del w:id="2112"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BA64B8" w14:textId="377BC4EB" w:rsidR="00056BB5" w:rsidRPr="00056BB5" w:rsidDel="006C7897" w:rsidRDefault="00056BB5" w:rsidP="00056BB5">
            <w:pPr>
              <w:pStyle w:val="TableEntry"/>
              <w:spacing w:before="0" w:after="0"/>
              <w:rPr>
                <w:ins w:id="2113" w:author="Thompson, Jenny" w:date="2019-12-02T22:23:00Z"/>
                <w:del w:id="2114" w:author="Luke Duncan" w:date="2019-12-16T09:18:00Z"/>
                <w:color w:val="000000"/>
                <w:szCs w:val="18"/>
              </w:rPr>
            </w:pPr>
            <w:ins w:id="2115" w:author="Thompson, Jenny" w:date="2019-12-02T22:23:00Z">
              <w:del w:id="2116" w:author="Luke Duncan" w:date="2019-12-16T09:18:00Z">
                <w:r w:rsidRPr="00056BB5" w:rsidDel="006C7897">
                  <w:rPr>
                    <w:color w:val="000000"/>
                    <w:szCs w:val="18"/>
                  </w:rPr>
                  <w:delText>PublicationStatus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B6A089" w14:textId="223E4C7B" w:rsidR="00056BB5" w:rsidRPr="00056BB5" w:rsidDel="006C7897" w:rsidRDefault="00056BB5" w:rsidP="00056BB5">
            <w:pPr>
              <w:pStyle w:val="TableEntry"/>
              <w:spacing w:before="0" w:after="0"/>
              <w:rPr>
                <w:ins w:id="2117" w:author="Thompson, Jenny" w:date="2019-12-02T22:23:00Z"/>
                <w:del w:id="21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639A2BB" w14:textId="2BC9E1AB" w:rsidR="00056BB5" w:rsidRPr="00056BB5" w:rsidDel="006C7897" w:rsidRDefault="00056BB5" w:rsidP="00056BB5">
            <w:pPr>
              <w:pStyle w:val="TableEntry"/>
              <w:spacing w:before="0" w:after="0"/>
              <w:rPr>
                <w:ins w:id="2119" w:author="Thompson, Jenny" w:date="2019-12-02T22:23:00Z"/>
                <w:del w:id="2120" w:author="Luke Duncan" w:date="2019-12-16T09:18:00Z"/>
                <w:color w:val="000000"/>
                <w:szCs w:val="18"/>
              </w:rPr>
            </w:pPr>
            <w:ins w:id="2121" w:author="Thompson, Jenny" w:date="2019-12-02T22:23:00Z">
              <w:del w:id="2122" w:author="Luke Duncan" w:date="2019-12-16T09:18:00Z">
                <w:r w:rsidRPr="00056BB5" w:rsidDel="006C7897">
                  <w:rPr>
                    <w:color w:val="000000"/>
                    <w:szCs w:val="18"/>
                  </w:rPr>
                  <w:delText> </w:delText>
                </w:r>
              </w:del>
            </w:ins>
          </w:p>
        </w:tc>
      </w:tr>
      <w:tr w:rsidR="00056BB5" w:rsidRPr="00056BB5" w:rsidDel="006C7897" w14:paraId="710577BB" w14:textId="4FD1A035" w:rsidTr="00056BB5">
        <w:trPr>
          <w:cantSplit/>
          <w:ins w:id="2123" w:author="Thompson, Jenny" w:date="2019-12-02T22:23:00Z"/>
          <w:del w:id="212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2A52FE7" w14:textId="7B4909EB" w:rsidR="00056BB5" w:rsidRPr="00056BB5" w:rsidDel="006C7897" w:rsidRDefault="00056BB5" w:rsidP="00056BB5">
            <w:pPr>
              <w:pStyle w:val="TableEntry"/>
              <w:spacing w:before="0" w:after="0"/>
              <w:rPr>
                <w:ins w:id="2125" w:author="Thompson, Jenny" w:date="2019-12-02T22:23:00Z"/>
                <w:del w:id="2126" w:author="Luke Duncan" w:date="2019-12-16T09:18:00Z"/>
                <w:color w:val="000000"/>
                <w:szCs w:val="18"/>
              </w:rPr>
            </w:pPr>
            <w:ins w:id="2127" w:author="Thompson, Jenny" w:date="2019-12-02T22:23:00Z">
              <w:del w:id="2128" w:author="Luke Duncan" w:date="2019-12-16T09:18:00Z">
                <w:r w:rsidRPr="00056BB5" w:rsidDel="006C7897">
                  <w:rPr>
                    <w:color w:val="000000"/>
                    <w:szCs w:val="18"/>
                  </w:rPr>
                  <w:delText> experimental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62B872A" w14:textId="125AEA53" w:rsidR="00056BB5" w:rsidRPr="00056BB5" w:rsidDel="006C7897" w:rsidRDefault="00056BB5" w:rsidP="00056BB5">
            <w:pPr>
              <w:pStyle w:val="TableEntry"/>
              <w:spacing w:before="0" w:after="0"/>
              <w:rPr>
                <w:ins w:id="2129" w:author="Thompson, Jenny" w:date="2019-12-02T22:23:00Z"/>
                <w:del w:id="2130" w:author="Luke Duncan" w:date="2019-12-16T09:18:00Z"/>
                <w:color w:val="000000"/>
                <w:szCs w:val="18"/>
              </w:rPr>
            </w:pPr>
            <w:ins w:id="2131" w:author="Thompson, Jenny" w:date="2019-12-02T22:23:00Z">
              <w:del w:id="2132" w:author="Luke Duncan" w:date="2019-12-16T09:18:00Z">
                <w:r w:rsidRPr="00056BB5" w:rsidDel="006C7897">
                  <w:rPr>
                    <w:color w:val="000000"/>
                    <w:szCs w:val="18"/>
                  </w:rPr>
                  <w:delText>For testing purposes, not real usage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ED0C5A" w14:textId="44DC3789" w:rsidR="00056BB5" w:rsidRPr="00056BB5" w:rsidDel="006C7897" w:rsidRDefault="00056BB5" w:rsidP="00056BB5">
            <w:pPr>
              <w:pStyle w:val="TableEntry"/>
              <w:spacing w:before="0" w:after="0"/>
              <w:rPr>
                <w:ins w:id="2133" w:author="Thompson, Jenny" w:date="2019-12-02T22:23:00Z"/>
                <w:del w:id="213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6FFDE72" w14:textId="1A51D128" w:rsidR="00056BB5" w:rsidRPr="00056BB5" w:rsidDel="006C7897" w:rsidRDefault="00056BB5" w:rsidP="00056BB5">
            <w:pPr>
              <w:pStyle w:val="TableEntry"/>
              <w:spacing w:before="0" w:after="0"/>
              <w:rPr>
                <w:ins w:id="2135" w:author="Thompson, Jenny" w:date="2019-12-02T22:23:00Z"/>
                <w:del w:id="2136" w:author="Luke Duncan" w:date="2019-12-16T09:18:00Z"/>
                <w:color w:val="000000"/>
                <w:szCs w:val="18"/>
              </w:rPr>
            </w:pPr>
            <w:ins w:id="2137" w:author="Thompson, Jenny" w:date="2019-12-02T22:23:00Z">
              <w:del w:id="2138" w:author="Luke Duncan" w:date="2019-12-16T09:18:00Z">
                <w:r w:rsidRPr="00056BB5" w:rsidDel="006C7897">
                  <w:rPr>
                    <w:color w:val="000000"/>
                    <w:szCs w:val="18"/>
                  </w:rPr>
                  <w:delText>0..1</w:delText>
                </w:r>
              </w:del>
            </w:ins>
          </w:p>
        </w:tc>
      </w:tr>
      <w:tr w:rsidR="00056BB5" w:rsidRPr="00056BB5" w:rsidDel="006C7897" w14:paraId="0D344EF0" w14:textId="0A89D173" w:rsidTr="00056BB5">
        <w:trPr>
          <w:cantSplit/>
          <w:ins w:id="2139" w:author="Thompson, Jenny" w:date="2019-12-02T22:23:00Z"/>
          <w:del w:id="214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9CF233C" w14:textId="54B37DB2" w:rsidR="00056BB5" w:rsidRPr="00056BB5" w:rsidDel="006C7897" w:rsidRDefault="00056BB5" w:rsidP="00056BB5">
            <w:pPr>
              <w:pStyle w:val="TableEntry"/>
              <w:spacing w:before="0" w:after="0"/>
              <w:rPr>
                <w:ins w:id="2141" w:author="Thompson, Jenny" w:date="2019-12-02T22:23:00Z"/>
                <w:del w:id="2142" w:author="Luke Duncan" w:date="2019-12-16T09:18:00Z"/>
                <w:color w:val="000000"/>
                <w:szCs w:val="18"/>
              </w:rPr>
            </w:pPr>
            <w:ins w:id="2143" w:author="Thompson, Jenny" w:date="2019-12-02T22:23:00Z">
              <w:del w:id="2144" w:author="Luke Duncan" w:date="2019-12-16T09:18:00Z">
                <w:r w:rsidRPr="00056BB5" w:rsidDel="006C7897">
                  <w:rPr>
                    <w:color w:val="000000"/>
                    <w:szCs w:val="18"/>
                  </w:rPr>
                  <w:delText> date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A87C0FE" w14:textId="1CBE633D" w:rsidR="00056BB5" w:rsidRPr="00056BB5" w:rsidDel="006C7897" w:rsidRDefault="00056BB5" w:rsidP="00056BB5">
            <w:pPr>
              <w:pStyle w:val="TableEntry"/>
              <w:spacing w:before="0" w:after="0"/>
              <w:rPr>
                <w:ins w:id="2145" w:author="Thompson, Jenny" w:date="2019-12-02T22:23:00Z"/>
                <w:del w:id="2146" w:author="Luke Duncan" w:date="2019-12-16T09:18:00Z"/>
                <w:color w:val="000000"/>
                <w:szCs w:val="18"/>
              </w:rPr>
            </w:pPr>
            <w:ins w:id="2147" w:author="Thompson, Jenny" w:date="2019-12-02T22:23:00Z">
              <w:del w:id="2148" w:author="Luke Duncan" w:date="2019-12-16T09:18:00Z">
                <w:r w:rsidRPr="00056BB5" w:rsidDel="006C7897">
                  <w:rPr>
                    <w:color w:val="000000"/>
                    <w:szCs w:val="18"/>
                  </w:rPr>
                  <w:delText>Date this was last changed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037E0D" w14:textId="4EF1D05C" w:rsidR="00056BB5" w:rsidRPr="00056BB5" w:rsidDel="006C7897" w:rsidRDefault="00056BB5" w:rsidP="00056BB5">
            <w:pPr>
              <w:pStyle w:val="TableEntry"/>
              <w:spacing w:before="0" w:after="0"/>
              <w:rPr>
                <w:ins w:id="2149" w:author="Thompson, Jenny" w:date="2019-12-02T22:23:00Z"/>
                <w:del w:id="215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207B840" w14:textId="1A2EA558" w:rsidR="00056BB5" w:rsidRPr="00056BB5" w:rsidDel="006C7897" w:rsidRDefault="00056BB5" w:rsidP="00056BB5">
            <w:pPr>
              <w:pStyle w:val="TableEntry"/>
              <w:spacing w:before="0" w:after="0"/>
              <w:rPr>
                <w:ins w:id="2151" w:author="Thompson, Jenny" w:date="2019-12-02T22:23:00Z"/>
                <w:del w:id="2152" w:author="Luke Duncan" w:date="2019-12-16T09:18:00Z"/>
                <w:color w:val="000000"/>
                <w:szCs w:val="18"/>
              </w:rPr>
            </w:pPr>
            <w:ins w:id="2153" w:author="Thompson, Jenny" w:date="2019-12-02T22:23:00Z">
              <w:del w:id="2154" w:author="Luke Duncan" w:date="2019-12-16T09:18:00Z">
                <w:r w:rsidRPr="00056BB5" w:rsidDel="006C7897">
                  <w:rPr>
                    <w:color w:val="000000"/>
                    <w:szCs w:val="18"/>
                  </w:rPr>
                  <w:delText>0..1</w:delText>
                </w:r>
              </w:del>
            </w:ins>
          </w:p>
        </w:tc>
      </w:tr>
      <w:tr w:rsidR="00056BB5" w:rsidRPr="00056BB5" w:rsidDel="006C7897" w14:paraId="103AE601" w14:textId="3517A835" w:rsidTr="00056BB5">
        <w:trPr>
          <w:cantSplit/>
          <w:ins w:id="2155" w:author="Thompson, Jenny" w:date="2019-12-02T22:23:00Z"/>
          <w:del w:id="215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AC4FEF1" w14:textId="5DF1F8C1" w:rsidR="00056BB5" w:rsidRPr="00056BB5" w:rsidDel="006C7897" w:rsidRDefault="00056BB5" w:rsidP="00056BB5">
            <w:pPr>
              <w:pStyle w:val="TableEntry"/>
              <w:spacing w:before="0" w:after="0"/>
              <w:rPr>
                <w:ins w:id="2157" w:author="Thompson, Jenny" w:date="2019-12-02T22:23:00Z"/>
                <w:del w:id="2158" w:author="Luke Duncan" w:date="2019-12-16T09:18:00Z"/>
                <w:color w:val="000000"/>
                <w:szCs w:val="18"/>
              </w:rPr>
            </w:pPr>
            <w:ins w:id="2159" w:author="Thompson, Jenny" w:date="2019-12-02T22:23:00Z">
              <w:del w:id="2160" w:author="Luke Duncan" w:date="2019-12-16T09:18:00Z">
                <w:r w:rsidRPr="00056BB5" w:rsidDel="006C7897">
                  <w:rPr>
                    <w:color w:val="000000"/>
                    <w:szCs w:val="18"/>
                  </w:rPr>
                  <w:delText> publisher</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2752E67" w14:textId="1D72F703" w:rsidR="00056BB5" w:rsidRPr="00056BB5" w:rsidDel="006C7897" w:rsidRDefault="00056BB5" w:rsidP="00056BB5">
            <w:pPr>
              <w:pStyle w:val="TableEntry"/>
              <w:spacing w:before="0" w:after="0"/>
              <w:rPr>
                <w:ins w:id="2161" w:author="Thompson, Jenny" w:date="2019-12-02T22:23:00Z"/>
                <w:del w:id="2162" w:author="Luke Duncan" w:date="2019-12-16T09:18:00Z"/>
                <w:color w:val="000000"/>
                <w:szCs w:val="18"/>
              </w:rPr>
            </w:pPr>
            <w:ins w:id="2163" w:author="Thompson, Jenny" w:date="2019-12-02T22:23:00Z">
              <w:del w:id="2164" w:author="Luke Duncan" w:date="2019-12-16T09:18:00Z">
                <w:r w:rsidRPr="00056BB5" w:rsidDel="006C7897">
                  <w:rPr>
                    <w:color w:val="000000"/>
                    <w:szCs w:val="18"/>
                  </w:rPr>
                  <w:delText>Name of the publisher (organization or individual)</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48210DD" w14:textId="5E7AE649" w:rsidR="00056BB5" w:rsidRPr="00056BB5" w:rsidDel="006C7897" w:rsidRDefault="00056BB5" w:rsidP="00056BB5">
            <w:pPr>
              <w:pStyle w:val="TableEntry"/>
              <w:spacing w:before="0" w:after="0"/>
              <w:rPr>
                <w:ins w:id="2165" w:author="Thompson, Jenny" w:date="2019-12-02T22:23:00Z"/>
                <w:del w:id="216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CDDA42" w14:textId="005AC3D6" w:rsidR="00056BB5" w:rsidRPr="00056BB5" w:rsidDel="006C7897" w:rsidRDefault="00056BB5" w:rsidP="00056BB5">
            <w:pPr>
              <w:pStyle w:val="TableEntry"/>
              <w:spacing w:before="0" w:after="0"/>
              <w:rPr>
                <w:ins w:id="2167" w:author="Thompson, Jenny" w:date="2019-12-02T22:23:00Z"/>
                <w:del w:id="2168" w:author="Luke Duncan" w:date="2019-12-16T09:18:00Z"/>
                <w:color w:val="000000"/>
                <w:szCs w:val="18"/>
              </w:rPr>
            </w:pPr>
            <w:ins w:id="2169" w:author="Thompson, Jenny" w:date="2019-12-02T22:23:00Z">
              <w:del w:id="2170" w:author="Luke Duncan" w:date="2019-12-16T09:18:00Z">
                <w:r w:rsidRPr="00056BB5" w:rsidDel="006C7897">
                  <w:rPr>
                    <w:color w:val="000000"/>
                    <w:szCs w:val="18"/>
                  </w:rPr>
                  <w:delText>0..1</w:delText>
                </w:r>
              </w:del>
            </w:ins>
          </w:p>
        </w:tc>
      </w:tr>
      <w:tr w:rsidR="00056BB5" w:rsidRPr="00056BB5" w:rsidDel="006C7897" w14:paraId="30C338C0" w14:textId="1B36C337" w:rsidTr="00056BB5">
        <w:trPr>
          <w:cantSplit/>
          <w:ins w:id="2171" w:author="Thompson, Jenny" w:date="2019-12-02T22:23:00Z"/>
          <w:del w:id="217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E96678A" w14:textId="057DC9BD" w:rsidR="00056BB5" w:rsidRPr="00056BB5" w:rsidDel="006C7897" w:rsidRDefault="00056BB5" w:rsidP="00056BB5">
            <w:pPr>
              <w:pStyle w:val="TableEntry"/>
              <w:spacing w:before="0" w:after="0"/>
              <w:rPr>
                <w:ins w:id="2173" w:author="Thompson, Jenny" w:date="2019-12-02T22:23:00Z"/>
                <w:del w:id="2174" w:author="Luke Duncan" w:date="2019-12-16T09:18:00Z"/>
                <w:color w:val="000000"/>
                <w:szCs w:val="18"/>
              </w:rPr>
            </w:pPr>
            <w:ins w:id="2175" w:author="Thompson, Jenny" w:date="2019-12-02T22:23:00Z">
              <w:del w:id="2176" w:author="Luke Duncan" w:date="2019-12-16T09:18:00Z">
                <w:r w:rsidRPr="00056BB5" w:rsidDel="006C7897">
                  <w:rPr>
                    <w:color w:val="000000"/>
                    <w:szCs w:val="18"/>
                  </w:rPr>
                  <w:delText> contact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B0EF54C" w14:textId="7A26ACCF" w:rsidR="00056BB5" w:rsidRPr="00056BB5" w:rsidDel="006C7897" w:rsidRDefault="00056BB5" w:rsidP="00056BB5">
            <w:pPr>
              <w:pStyle w:val="TableEntry"/>
              <w:spacing w:before="0" w:after="0"/>
              <w:rPr>
                <w:ins w:id="2177" w:author="Thompson, Jenny" w:date="2019-12-02T22:23:00Z"/>
                <w:del w:id="2178" w:author="Luke Duncan" w:date="2019-12-16T09:18:00Z"/>
                <w:color w:val="000000"/>
                <w:szCs w:val="18"/>
              </w:rPr>
            </w:pPr>
            <w:ins w:id="2179" w:author="Thompson, Jenny" w:date="2019-12-02T22:23:00Z">
              <w:del w:id="2180" w:author="Luke Duncan" w:date="2019-12-16T09:18:00Z">
                <w:r w:rsidRPr="00056BB5" w:rsidDel="006C7897">
                  <w:rPr>
                    <w:color w:val="000000"/>
                    <w:szCs w:val="18"/>
                  </w:rPr>
                  <w:delText>Contact details for the publisher</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E5281E" w14:textId="38C06946" w:rsidR="00056BB5" w:rsidRPr="00056BB5" w:rsidDel="006C7897" w:rsidRDefault="00056BB5" w:rsidP="00056BB5">
            <w:pPr>
              <w:pStyle w:val="TableEntry"/>
              <w:spacing w:before="0" w:after="0"/>
              <w:rPr>
                <w:ins w:id="2181" w:author="Thompson, Jenny" w:date="2019-12-02T22:23:00Z"/>
                <w:del w:id="218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40F9FD" w14:textId="5ECDE0D2" w:rsidR="00056BB5" w:rsidRPr="00056BB5" w:rsidDel="006C7897" w:rsidRDefault="00056BB5" w:rsidP="00056BB5">
            <w:pPr>
              <w:pStyle w:val="TableEntry"/>
              <w:spacing w:before="0" w:after="0"/>
              <w:rPr>
                <w:ins w:id="2183" w:author="Thompson, Jenny" w:date="2019-12-02T22:23:00Z"/>
                <w:del w:id="2184" w:author="Luke Duncan" w:date="2019-12-16T09:18:00Z"/>
                <w:color w:val="000000"/>
                <w:szCs w:val="18"/>
              </w:rPr>
            </w:pPr>
            <w:ins w:id="2185" w:author="Thompson, Jenny" w:date="2019-12-02T22:23:00Z">
              <w:del w:id="2186" w:author="Luke Duncan" w:date="2019-12-16T09:18:00Z">
                <w:r w:rsidRPr="00056BB5" w:rsidDel="006C7897">
                  <w:rPr>
                    <w:color w:val="000000"/>
                    <w:szCs w:val="18"/>
                  </w:rPr>
                  <w:delText>0..*</w:delText>
                </w:r>
              </w:del>
            </w:ins>
          </w:p>
        </w:tc>
      </w:tr>
      <w:tr w:rsidR="00056BB5" w:rsidRPr="00056BB5" w:rsidDel="006C7897" w14:paraId="32447EC1" w14:textId="50F24D15" w:rsidTr="00056BB5">
        <w:trPr>
          <w:cantSplit/>
          <w:ins w:id="2187" w:author="Thompson, Jenny" w:date="2019-12-02T22:23:00Z"/>
          <w:del w:id="218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64EF6C" w14:textId="579E14DB" w:rsidR="00056BB5" w:rsidRPr="00056BB5" w:rsidDel="006C7897" w:rsidRDefault="00056BB5" w:rsidP="00056BB5">
            <w:pPr>
              <w:pStyle w:val="TableEntry"/>
              <w:spacing w:before="0" w:after="0"/>
              <w:rPr>
                <w:ins w:id="2189" w:author="Thompson, Jenny" w:date="2019-12-02T22:23:00Z"/>
                <w:del w:id="2190" w:author="Luke Duncan" w:date="2019-12-16T09:18:00Z"/>
                <w:color w:val="000000"/>
                <w:szCs w:val="18"/>
              </w:rPr>
            </w:pPr>
            <w:ins w:id="2191" w:author="Thompson, Jenny" w:date="2019-12-02T22:23:00Z">
              <w:del w:id="2192" w:author="Luke Duncan" w:date="2019-12-16T09:18:00Z">
                <w:r w:rsidRPr="00056BB5" w:rsidDel="006C7897">
                  <w:rPr>
                    <w:color w:val="000000"/>
                    <w:szCs w:val="18"/>
                  </w:rPr>
                  <w:delText> description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741DB9F" w14:textId="2D86D2C6" w:rsidR="00056BB5" w:rsidRPr="00056BB5" w:rsidDel="006C7897" w:rsidRDefault="00056BB5" w:rsidP="00056BB5">
            <w:pPr>
              <w:pStyle w:val="TableEntry"/>
              <w:spacing w:before="0" w:after="0"/>
              <w:rPr>
                <w:ins w:id="2193" w:author="Thompson, Jenny" w:date="2019-12-02T22:23:00Z"/>
                <w:del w:id="2194" w:author="Luke Duncan" w:date="2019-12-16T09:18:00Z"/>
                <w:color w:val="000000"/>
                <w:szCs w:val="18"/>
              </w:rPr>
            </w:pPr>
            <w:ins w:id="2195" w:author="Thompson, Jenny" w:date="2019-12-02T22:23:00Z">
              <w:del w:id="2196" w:author="Luke Duncan" w:date="2019-12-16T09:18:00Z">
                <w:r w:rsidRPr="00056BB5" w:rsidDel="006C7897">
                  <w:rPr>
                    <w:color w:val="000000"/>
                    <w:szCs w:val="18"/>
                  </w:rPr>
                  <w:delText>Natural language description of the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93575A" w14:textId="2850B03A" w:rsidR="00056BB5" w:rsidRPr="00056BB5" w:rsidDel="006C7897" w:rsidRDefault="00056BB5" w:rsidP="00056BB5">
            <w:pPr>
              <w:pStyle w:val="TableEntry"/>
              <w:spacing w:before="0" w:after="0"/>
              <w:rPr>
                <w:ins w:id="2197" w:author="Thompson, Jenny" w:date="2019-12-02T22:23:00Z"/>
                <w:del w:id="219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38AE372" w14:textId="29DAFB95" w:rsidR="00056BB5" w:rsidRPr="00056BB5" w:rsidDel="006C7897" w:rsidRDefault="00056BB5" w:rsidP="00056BB5">
            <w:pPr>
              <w:pStyle w:val="TableEntry"/>
              <w:spacing w:before="0" w:after="0"/>
              <w:rPr>
                <w:ins w:id="2199" w:author="Thompson, Jenny" w:date="2019-12-02T22:23:00Z"/>
                <w:del w:id="2200" w:author="Luke Duncan" w:date="2019-12-16T09:18:00Z"/>
                <w:color w:val="000000"/>
                <w:szCs w:val="18"/>
              </w:rPr>
            </w:pPr>
            <w:ins w:id="2201" w:author="Thompson, Jenny" w:date="2019-12-02T22:23:00Z">
              <w:del w:id="2202" w:author="Luke Duncan" w:date="2019-12-16T09:18:00Z">
                <w:r w:rsidRPr="00056BB5" w:rsidDel="006C7897">
                  <w:rPr>
                    <w:color w:val="000000"/>
                    <w:szCs w:val="18"/>
                  </w:rPr>
                  <w:delText>0..1</w:delText>
                </w:r>
              </w:del>
            </w:ins>
          </w:p>
        </w:tc>
      </w:tr>
      <w:tr w:rsidR="00056BB5" w:rsidRPr="00056BB5" w:rsidDel="006C7897" w14:paraId="2AD58053" w14:textId="4A9E31E7" w:rsidTr="00056BB5">
        <w:trPr>
          <w:cantSplit/>
          <w:ins w:id="2203" w:author="Thompson, Jenny" w:date="2019-12-02T22:23:00Z"/>
          <w:del w:id="220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8BF9326" w14:textId="357AF2C6" w:rsidR="00056BB5" w:rsidRPr="00056BB5" w:rsidDel="006C7897" w:rsidRDefault="00056BB5" w:rsidP="00056BB5">
            <w:pPr>
              <w:pStyle w:val="TableEntry"/>
              <w:spacing w:before="0" w:after="0"/>
              <w:rPr>
                <w:ins w:id="2205" w:author="Thompson, Jenny" w:date="2019-12-02T22:23:00Z"/>
                <w:del w:id="2206" w:author="Luke Duncan" w:date="2019-12-16T09:18:00Z"/>
                <w:color w:val="000000"/>
                <w:szCs w:val="18"/>
              </w:rPr>
            </w:pPr>
            <w:ins w:id="2207" w:author="Thompson, Jenny" w:date="2019-12-02T22:23:00Z">
              <w:del w:id="2208" w:author="Luke Duncan" w:date="2019-12-16T09:18:00Z">
                <w:r w:rsidRPr="00056BB5" w:rsidDel="006C7897">
                  <w:rPr>
                    <w:color w:val="000000"/>
                    <w:szCs w:val="18"/>
                  </w:rPr>
                  <w:delText> useContext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7CD4E6" w14:textId="176A82D0" w:rsidR="00056BB5" w:rsidRPr="00056BB5" w:rsidDel="006C7897" w:rsidRDefault="00056BB5" w:rsidP="00056BB5">
            <w:pPr>
              <w:pStyle w:val="TableEntry"/>
              <w:spacing w:before="0" w:after="0"/>
              <w:rPr>
                <w:ins w:id="2209" w:author="Thompson, Jenny" w:date="2019-12-02T22:23:00Z"/>
                <w:del w:id="2210" w:author="Luke Duncan" w:date="2019-12-16T09:18:00Z"/>
                <w:color w:val="000000"/>
                <w:szCs w:val="18"/>
              </w:rPr>
            </w:pPr>
            <w:ins w:id="2211" w:author="Thompson, Jenny" w:date="2019-12-02T22:23:00Z">
              <w:del w:id="2212" w:author="Luke Duncan" w:date="2019-12-16T09:18:00Z">
                <w:r w:rsidRPr="00056BB5" w:rsidDel="006C7897">
                  <w:rPr>
                    <w:color w:val="000000"/>
                    <w:szCs w:val="18"/>
                  </w:rPr>
                  <w:delText>Context the content is intended to support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0048F5" w14:textId="6C292852" w:rsidR="00056BB5" w:rsidRPr="00056BB5" w:rsidDel="006C7897" w:rsidRDefault="00056BB5" w:rsidP="00056BB5">
            <w:pPr>
              <w:pStyle w:val="TableEntry"/>
              <w:spacing w:before="0" w:after="0"/>
              <w:rPr>
                <w:ins w:id="2213" w:author="Thompson, Jenny" w:date="2019-12-02T22:23:00Z"/>
                <w:del w:id="221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DFBAAD5" w14:textId="5A27F992" w:rsidR="00056BB5" w:rsidRPr="00056BB5" w:rsidDel="006C7897" w:rsidRDefault="00056BB5" w:rsidP="00056BB5">
            <w:pPr>
              <w:pStyle w:val="TableEntry"/>
              <w:spacing w:before="0" w:after="0"/>
              <w:rPr>
                <w:ins w:id="2215" w:author="Thompson, Jenny" w:date="2019-12-02T22:23:00Z"/>
                <w:del w:id="2216" w:author="Luke Duncan" w:date="2019-12-16T09:18:00Z"/>
                <w:color w:val="000000"/>
                <w:szCs w:val="18"/>
              </w:rPr>
            </w:pPr>
            <w:ins w:id="2217" w:author="Thompson, Jenny" w:date="2019-12-02T22:23:00Z">
              <w:del w:id="2218" w:author="Luke Duncan" w:date="2019-12-16T09:18:00Z">
                <w:r w:rsidRPr="00056BB5" w:rsidDel="006C7897">
                  <w:rPr>
                    <w:color w:val="000000"/>
                    <w:szCs w:val="18"/>
                  </w:rPr>
                  <w:delText>0..*</w:delText>
                </w:r>
              </w:del>
            </w:ins>
          </w:p>
        </w:tc>
      </w:tr>
      <w:tr w:rsidR="00056BB5" w:rsidRPr="00056BB5" w:rsidDel="006C7897" w14:paraId="6FA73874" w14:textId="5E4C53CD" w:rsidTr="00056BB5">
        <w:trPr>
          <w:cantSplit/>
          <w:ins w:id="2219" w:author="Thompson, Jenny" w:date="2019-12-02T22:23:00Z"/>
          <w:del w:id="222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BA8CCEA" w14:textId="781FE4E0" w:rsidR="00056BB5" w:rsidRPr="00056BB5" w:rsidDel="006C7897" w:rsidRDefault="00056BB5" w:rsidP="00056BB5">
            <w:pPr>
              <w:pStyle w:val="TableEntry"/>
              <w:spacing w:before="0" w:after="0"/>
              <w:rPr>
                <w:ins w:id="2221" w:author="Thompson, Jenny" w:date="2019-12-02T22:23:00Z"/>
                <w:del w:id="2222" w:author="Luke Duncan" w:date="2019-12-16T09:18:00Z"/>
                <w:color w:val="000000"/>
                <w:szCs w:val="18"/>
              </w:rPr>
            </w:pPr>
            <w:ins w:id="2223" w:author="Thompson, Jenny" w:date="2019-12-02T22:23:00Z">
              <w:del w:id="2224" w:author="Luke Duncan" w:date="2019-12-16T09:18:00Z">
                <w:r w:rsidRPr="00056BB5" w:rsidDel="006C7897">
                  <w:rPr>
                    <w:color w:val="000000"/>
                    <w:szCs w:val="18"/>
                  </w:rPr>
                  <w:delText> jurisdiction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5CA01E6" w14:textId="5CD7D1C0" w:rsidR="00056BB5" w:rsidRPr="00056BB5" w:rsidDel="006C7897" w:rsidRDefault="00056BB5" w:rsidP="00056BB5">
            <w:pPr>
              <w:pStyle w:val="TableEntry"/>
              <w:spacing w:before="0" w:after="0"/>
              <w:rPr>
                <w:ins w:id="2225" w:author="Thompson, Jenny" w:date="2019-12-02T22:23:00Z"/>
                <w:del w:id="2226" w:author="Luke Duncan" w:date="2019-12-16T09:18:00Z"/>
                <w:color w:val="000000"/>
                <w:szCs w:val="18"/>
              </w:rPr>
            </w:pPr>
            <w:ins w:id="2227" w:author="Thompson, Jenny" w:date="2019-12-02T22:23:00Z">
              <w:del w:id="2228" w:author="Luke Duncan" w:date="2019-12-16T09:18:00Z">
                <w:r w:rsidRPr="00056BB5" w:rsidDel="006C7897">
                  <w:rPr>
                    <w:color w:val="000000"/>
                    <w:szCs w:val="18"/>
                  </w:rPr>
                  <w:delText>Intended jurisdiction for concept map (if applicable)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1B7CD0A" w14:textId="5E9698E0" w:rsidR="00056BB5" w:rsidRPr="00056BB5" w:rsidDel="006C7897" w:rsidRDefault="00056BB5" w:rsidP="00056BB5">
            <w:pPr>
              <w:pStyle w:val="TableEntry"/>
              <w:spacing w:before="0" w:after="0"/>
              <w:rPr>
                <w:ins w:id="2229" w:author="Thompson, Jenny" w:date="2019-12-02T22:23:00Z"/>
                <w:del w:id="223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341D578" w14:textId="3C994080" w:rsidR="00056BB5" w:rsidRPr="00056BB5" w:rsidDel="006C7897" w:rsidRDefault="00056BB5" w:rsidP="00056BB5">
            <w:pPr>
              <w:pStyle w:val="TableEntry"/>
              <w:spacing w:before="0" w:after="0"/>
              <w:rPr>
                <w:ins w:id="2231" w:author="Thompson, Jenny" w:date="2019-12-02T22:23:00Z"/>
                <w:del w:id="2232" w:author="Luke Duncan" w:date="2019-12-16T09:18:00Z"/>
                <w:color w:val="000000"/>
                <w:szCs w:val="18"/>
              </w:rPr>
            </w:pPr>
            <w:ins w:id="2233" w:author="Thompson, Jenny" w:date="2019-12-02T22:23:00Z">
              <w:del w:id="2234" w:author="Luke Duncan" w:date="2019-12-16T09:18:00Z">
                <w:r w:rsidRPr="00056BB5" w:rsidDel="006C7897">
                  <w:rPr>
                    <w:color w:val="000000"/>
                    <w:szCs w:val="18"/>
                  </w:rPr>
                  <w:delText>0..*</w:delText>
                </w:r>
              </w:del>
            </w:ins>
          </w:p>
        </w:tc>
      </w:tr>
      <w:tr w:rsidR="00056BB5" w:rsidRPr="00056BB5" w:rsidDel="006C7897" w14:paraId="49F0A655" w14:textId="2EAB83E5" w:rsidTr="00056BB5">
        <w:trPr>
          <w:cantSplit/>
          <w:ins w:id="2235" w:author="Thompson, Jenny" w:date="2019-12-02T22:23:00Z"/>
          <w:del w:id="223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D2DAE80" w14:textId="451FDD74" w:rsidR="00056BB5" w:rsidRPr="00056BB5" w:rsidDel="006C7897" w:rsidRDefault="00056BB5" w:rsidP="00056BB5">
            <w:pPr>
              <w:pStyle w:val="TableEntry"/>
              <w:spacing w:before="0" w:after="0"/>
              <w:rPr>
                <w:ins w:id="2237" w:author="Thompson, Jenny" w:date="2019-12-02T22:23:00Z"/>
                <w:del w:id="2238" w:author="Luke Duncan" w:date="2019-12-16T09:18:00Z"/>
                <w:color w:val="000000"/>
                <w:szCs w:val="18"/>
              </w:rPr>
            </w:pPr>
            <w:ins w:id="2239" w:author="Thompson, Jenny" w:date="2019-12-02T22:23:00Z">
              <w:del w:id="2240"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C8C6826" w14:textId="365ACE3C" w:rsidR="00056BB5" w:rsidRPr="00056BB5" w:rsidDel="006C7897" w:rsidRDefault="00056BB5" w:rsidP="00056BB5">
            <w:pPr>
              <w:pStyle w:val="TableEntry"/>
              <w:spacing w:before="0" w:after="0"/>
              <w:rPr>
                <w:ins w:id="2241" w:author="Thompson, Jenny" w:date="2019-12-02T22:23:00Z"/>
                <w:del w:id="2242" w:author="Luke Duncan" w:date="2019-12-16T09:18:00Z"/>
                <w:color w:val="000000"/>
                <w:szCs w:val="18"/>
              </w:rPr>
            </w:pPr>
            <w:ins w:id="2243" w:author="Thompson, Jenny" w:date="2019-12-02T22:23:00Z">
              <w:del w:id="2244" w:author="Luke Duncan" w:date="2019-12-16T09:18:00Z">
                <w:r w:rsidRPr="00056BB5" w:rsidDel="006C7897">
                  <w:rPr>
                    <w:color w:val="000000"/>
                    <w:szCs w:val="18"/>
                  </w:rPr>
                  <w:delText>Jurisdiction ValueSet (Extensible)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845931" w14:textId="54A6A05F" w:rsidR="00056BB5" w:rsidRPr="00056BB5" w:rsidDel="006C7897" w:rsidRDefault="00056BB5" w:rsidP="00056BB5">
            <w:pPr>
              <w:pStyle w:val="TableEntry"/>
              <w:spacing w:before="0" w:after="0"/>
              <w:rPr>
                <w:ins w:id="2245" w:author="Thompson, Jenny" w:date="2019-12-02T22:23:00Z"/>
                <w:del w:id="224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D5E690C" w14:textId="57D20235" w:rsidR="00056BB5" w:rsidRPr="00056BB5" w:rsidDel="006C7897" w:rsidRDefault="00056BB5" w:rsidP="00056BB5">
            <w:pPr>
              <w:pStyle w:val="TableEntry"/>
              <w:spacing w:before="0" w:after="0"/>
              <w:rPr>
                <w:ins w:id="2247" w:author="Thompson, Jenny" w:date="2019-12-02T22:23:00Z"/>
                <w:del w:id="2248" w:author="Luke Duncan" w:date="2019-12-16T09:18:00Z"/>
                <w:color w:val="000000"/>
                <w:szCs w:val="18"/>
              </w:rPr>
            </w:pPr>
            <w:ins w:id="2249" w:author="Thompson, Jenny" w:date="2019-12-02T22:23:00Z">
              <w:del w:id="2250" w:author="Luke Duncan" w:date="2019-12-16T09:18:00Z">
                <w:r w:rsidRPr="00056BB5" w:rsidDel="006C7897">
                  <w:rPr>
                    <w:color w:val="000000"/>
                    <w:szCs w:val="18"/>
                  </w:rPr>
                  <w:delText> </w:delText>
                </w:r>
              </w:del>
            </w:ins>
          </w:p>
        </w:tc>
      </w:tr>
      <w:tr w:rsidR="00056BB5" w:rsidRPr="00056BB5" w:rsidDel="006C7897" w14:paraId="11A2F154" w14:textId="27BF5BC1" w:rsidTr="00056BB5">
        <w:trPr>
          <w:cantSplit/>
          <w:ins w:id="2251" w:author="Thompson, Jenny" w:date="2019-12-02T22:23:00Z"/>
          <w:del w:id="225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29F4D4" w14:textId="7C442677" w:rsidR="00056BB5" w:rsidRPr="00056BB5" w:rsidDel="006C7897" w:rsidRDefault="00056BB5" w:rsidP="00056BB5">
            <w:pPr>
              <w:pStyle w:val="TableEntry"/>
              <w:spacing w:before="0" w:after="0"/>
              <w:rPr>
                <w:ins w:id="2253" w:author="Thompson, Jenny" w:date="2019-12-02T22:23:00Z"/>
                <w:del w:id="2254" w:author="Luke Duncan" w:date="2019-12-16T09:18:00Z"/>
                <w:color w:val="000000"/>
                <w:szCs w:val="18"/>
              </w:rPr>
            </w:pPr>
            <w:ins w:id="2255" w:author="Thompson, Jenny" w:date="2019-12-02T22:23:00Z">
              <w:del w:id="2256" w:author="Luke Duncan" w:date="2019-12-16T09:18:00Z">
                <w:r w:rsidRPr="00056BB5" w:rsidDel="006C7897">
                  <w:rPr>
                    <w:color w:val="000000"/>
                    <w:szCs w:val="18"/>
                  </w:rPr>
                  <w:delText> purpose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4A23CB6" w14:textId="41DB2963" w:rsidR="00056BB5" w:rsidRPr="00056BB5" w:rsidDel="006C7897" w:rsidRDefault="00056BB5" w:rsidP="00056BB5">
            <w:pPr>
              <w:pStyle w:val="TableEntry"/>
              <w:spacing w:before="0" w:after="0"/>
              <w:rPr>
                <w:ins w:id="2257" w:author="Thompson, Jenny" w:date="2019-12-02T22:23:00Z"/>
                <w:del w:id="2258" w:author="Luke Duncan" w:date="2019-12-16T09:18:00Z"/>
                <w:color w:val="000000"/>
                <w:szCs w:val="18"/>
              </w:rPr>
            </w:pPr>
            <w:ins w:id="2259" w:author="Thompson, Jenny" w:date="2019-12-02T22:23:00Z">
              <w:del w:id="2260" w:author="Luke Duncan" w:date="2019-12-16T09:18:00Z">
                <w:r w:rsidRPr="00056BB5" w:rsidDel="006C7897">
                  <w:rPr>
                    <w:color w:val="000000"/>
                    <w:szCs w:val="18"/>
                  </w:rPr>
                  <w:delText>Why this concept map is defined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EFFE7D5" w14:textId="0FCF9DB9" w:rsidR="00056BB5" w:rsidRPr="00056BB5" w:rsidDel="006C7897" w:rsidRDefault="00056BB5" w:rsidP="00056BB5">
            <w:pPr>
              <w:pStyle w:val="TableEntry"/>
              <w:spacing w:before="0" w:after="0"/>
              <w:rPr>
                <w:ins w:id="2261" w:author="Thompson, Jenny" w:date="2019-12-02T22:23:00Z"/>
                <w:del w:id="226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A6DCEC9" w14:textId="4F19B19B" w:rsidR="00056BB5" w:rsidRPr="00056BB5" w:rsidDel="006C7897" w:rsidRDefault="00056BB5" w:rsidP="00056BB5">
            <w:pPr>
              <w:pStyle w:val="TableEntry"/>
              <w:spacing w:before="0" w:after="0"/>
              <w:rPr>
                <w:ins w:id="2263" w:author="Thompson, Jenny" w:date="2019-12-02T22:23:00Z"/>
                <w:del w:id="2264" w:author="Luke Duncan" w:date="2019-12-16T09:18:00Z"/>
                <w:color w:val="000000"/>
                <w:szCs w:val="18"/>
              </w:rPr>
            </w:pPr>
            <w:ins w:id="2265" w:author="Thompson, Jenny" w:date="2019-12-02T22:23:00Z">
              <w:del w:id="2266" w:author="Luke Duncan" w:date="2019-12-16T09:18:00Z">
                <w:r w:rsidRPr="00056BB5" w:rsidDel="006C7897">
                  <w:rPr>
                    <w:color w:val="000000"/>
                    <w:szCs w:val="18"/>
                  </w:rPr>
                  <w:delText>0..1</w:delText>
                </w:r>
              </w:del>
            </w:ins>
          </w:p>
        </w:tc>
      </w:tr>
      <w:tr w:rsidR="00056BB5" w:rsidRPr="00056BB5" w:rsidDel="006C7897" w14:paraId="4E473FA4" w14:textId="2423D88D" w:rsidTr="00056BB5">
        <w:trPr>
          <w:cantSplit/>
          <w:ins w:id="2267" w:author="Thompson, Jenny" w:date="2019-12-02T22:23:00Z"/>
          <w:del w:id="226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10E41B" w14:textId="0B5D1996" w:rsidR="00056BB5" w:rsidRPr="00056BB5" w:rsidDel="006C7897" w:rsidRDefault="00056BB5" w:rsidP="00056BB5">
            <w:pPr>
              <w:pStyle w:val="TableEntry"/>
              <w:spacing w:before="0" w:after="0"/>
              <w:rPr>
                <w:ins w:id="2269" w:author="Thompson, Jenny" w:date="2019-12-02T22:23:00Z"/>
                <w:del w:id="2270" w:author="Luke Duncan" w:date="2019-12-16T09:18:00Z"/>
                <w:color w:val="000000"/>
                <w:szCs w:val="18"/>
              </w:rPr>
            </w:pPr>
            <w:ins w:id="2271" w:author="Thompson, Jenny" w:date="2019-12-02T22:23:00Z">
              <w:del w:id="2272" w:author="Luke Duncan" w:date="2019-12-16T09:18:00Z">
                <w:r w:rsidRPr="00056BB5" w:rsidDel="006C7897">
                  <w:rPr>
                    <w:color w:val="000000"/>
                    <w:szCs w:val="18"/>
                  </w:rPr>
                  <w:delText> copyright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0BA951" w14:textId="7E2F3605" w:rsidR="00056BB5" w:rsidRPr="00056BB5" w:rsidDel="006C7897" w:rsidRDefault="00056BB5" w:rsidP="00056BB5">
            <w:pPr>
              <w:pStyle w:val="TableEntry"/>
              <w:spacing w:before="0" w:after="0"/>
              <w:rPr>
                <w:ins w:id="2273" w:author="Thompson, Jenny" w:date="2019-12-02T22:23:00Z"/>
                <w:del w:id="2274" w:author="Luke Duncan" w:date="2019-12-16T09:18:00Z"/>
                <w:color w:val="000000"/>
                <w:szCs w:val="18"/>
              </w:rPr>
            </w:pPr>
            <w:ins w:id="2275" w:author="Thompson, Jenny" w:date="2019-12-02T22:23:00Z">
              <w:del w:id="2276" w:author="Luke Duncan" w:date="2019-12-16T09:18:00Z">
                <w:r w:rsidRPr="00056BB5" w:rsidDel="006C7897">
                  <w:rPr>
                    <w:color w:val="000000"/>
                    <w:szCs w:val="18"/>
                  </w:rPr>
                  <w:delText>Use and/or publishing restrictions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6B432C" w14:textId="743865CF" w:rsidR="00056BB5" w:rsidRPr="00056BB5" w:rsidDel="006C7897" w:rsidRDefault="00056BB5" w:rsidP="00056BB5">
            <w:pPr>
              <w:pStyle w:val="TableEntry"/>
              <w:spacing w:before="0" w:after="0"/>
              <w:rPr>
                <w:ins w:id="2277" w:author="Thompson, Jenny" w:date="2019-12-02T22:23:00Z"/>
                <w:del w:id="227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9FCB20B" w14:textId="3ED8F460" w:rsidR="00056BB5" w:rsidRPr="00056BB5" w:rsidDel="006C7897" w:rsidRDefault="00056BB5" w:rsidP="00056BB5">
            <w:pPr>
              <w:pStyle w:val="TableEntry"/>
              <w:spacing w:before="0" w:after="0"/>
              <w:rPr>
                <w:ins w:id="2279" w:author="Thompson, Jenny" w:date="2019-12-02T22:23:00Z"/>
                <w:del w:id="2280" w:author="Luke Duncan" w:date="2019-12-16T09:18:00Z"/>
                <w:color w:val="000000"/>
                <w:szCs w:val="18"/>
              </w:rPr>
            </w:pPr>
            <w:ins w:id="2281" w:author="Thompson, Jenny" w:date="2019-12-02T22:23:00Z">
              <w:del w:id="2282" w:author="Luke Duncan" w:date="2019-12-16T09:18:00Z">
                <w:r w:rsidRPr="00056BB5" w:rsidDel="006C7897">
                  <w:rPr>
                    <w:color w:val="000000"/>
                    <w:szCs w:val="18"/>
                  </w:rPr>
                  <w:delText>0..1</w:delText>
                </w:r>
              </w:del>
            </w:ins>
          </w:p>
        </w:tc>
      </w:tr>
      <w:tr w:rsidR="00056BB5" w:rsidRPr="00056BB5" w:rsidDel="006C7897" w14:paraId="29A8E5E6" w14:textId="6133CF32" w:rsidTr="00056BB5">
        <w:trPr>
          <w:cantSplit/>
          <w:ins w:id="2283" w:author="Thompson, Jenny" w:date="2019-12-02T22:23:00Z"/>
          <w:del w:id="228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E6142C8" w14:textId="7A750179" w:rsidR="00056BB5" w:rsidRPr="00056BB5" w:rsidDel="006C7897" w:rsidRDefault="00056BB5" w:rsidP="00056BB5">
            <w:pPr>
              <w:pStyle w:val="TableEntry"/>
              <w:spacing w:before="0" w:after="0"/>
              <w:rPr>
                <w:ins w:id="2285" w:author="Thompson, Jenny" w:date="2019-12-02T22:23:00Z"/>
                <w:del w:id="2286" w:author="Luke Duncan" w:date="2019-12-16T09:18:00Z"/>
                <w:color w:val="000000"/>
                <w:szCs w:val="18"/>
              </w:rPr>
            </w:pPr>
            <w:ins w:id="2287" w:author="Thompson, Jenny" w:date="2019-12-02T22:23:00Z">
              <w:del w:id="2288" w:author="Luke Duncan" w:date="2019-12-16T09:18:00Z">
                <w:r w:rsidRPr="00056BB5" w:rsidDel="006C7897">
                  <w:rPr>
                    <w:color w:val="000000"/>
                    <w:szCs w:val="18"/>
                  </w:rPr>
                  <w:delText> source[x]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44BC215" w14:textId="58ECB1F4" w:rsidR="00056BB5" w:rsidRPr="00056BB5" w:rsidDel="006C7897" w:rsidRDefault="00056BB5" w:rsidP="00056BB5">
            <w:pPr>
              <w:pStyle w:val="TableEntry"/>
              <w:spacing w:before="0" w:after="0"/>
              <w:rPr>
                <w:ins w:id="2289" w:author="Thompson, Jenny" w:date="2019-12-02T22:23:00Z"/>
                <w:del w:id="2290" w:author="Luke Duncan" w:date="2019-12-16T09:18:00Z"/>
                <w:color w:val="000000"/>
                <w:szCs w:val="18"/>
              </w:rPr>
            </w:pPr>
            <w:ins w:id="2291" w:author="Thompson, Jenny" w:date="2019-12-02T22:23:00Z">
              <w:del w:id="2292" w:author="Luke Duncan" w:date="2019-12-16T09:18:00Z">
                <w:r w:rsidRPr="00056BB5" w:rsidDel="006C7897">
                  <w:rPr>
                    <w:color w:val="000000"/>
                    <w:szCs w:val="18"/>
                  </w:rPr>
                  <w:delText>Identifies the source of the concepts which are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96167C9" w14:textId="0B73C592" w:rsidR="00056BB5" w:rsidRPr="00056BB5" w:rsidDel="006C7897" w:rsidRDefault="00056BB5" w:rsidP="00056BB5">
            <w:pPr>
              <w:pStyle w:val="TableEntry"/>
              <w:spacing w:before="0" w:after="0"/>
              <w:rPr>
                <w:ins w:id="2293" w:author="Thompson, Jenny" w:date="2019-12-02T22:23:00Z"/>
                <w:del w:id="229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8D760C9" w14:textId="09A02EE5" w:rsidR="00056BB5" w:rsidRPr="00056BB5" w:rsidDel="006C7897" w:rsidRDefault="00056BB5" w:rsidP="00056BB5">
            <w:pPr>
              <w:pStyle w:val="TableEntry"/>
              <w:spacing w:before="0" w:after="0"/>
              <w:rPr>
                <w:ins w:id="2295" w:author="Thompson, Jenny" w:date="2019-12-02T22:23:00Z"/>
                <w:del w:id="2296" w:author="Luke Duncan" w:date="2019-12-16T09:18:00Z"/>
                <w:color w:val="000000"/>
                <w:szCs w:val="18"/>
              </w:rPr>
            </w:pPr>
            <w:ins w:id="2297" w:author="Thompson, Jenny" w:date="2019-12-02T22:23:00Z">
              <w:del w:id="2298" w:author="Luke Duncan" w:date="2019-12-16T09:18:00Z">
                <w:r w:rsidRPr="00056BB5" w:rsidDel="006C7897">
                  <w:rPr>
                    <w:color w:val="000000"/>
                    <w:szCs w:val="18"/>
                  </w:rPr>
                  <w:delText>0..1</w:delText>
                </w:r>
              </w:del>
            </w:ins>
          </w:p>
        </w:tc>
      </w:tr>
      <w:tr w:rsidR="00056BB5" w:rsidRPr="00056BB5" w:rsidDel="006C7897" w14:paraId="64F7C265" w14:textId="7036154F" w:rsidTr="00056BB5">
        <w:trPr>
          <w:cantSplit/>
          <w:ins w:id="2299" w:author="Thompson, Jenny" w:date="2019-12-02T22:23:00Z"/>
          <w:del w:id="230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F886B17" w14:textId="7C34B22D" w:rsidR="00056BB5" w:rsidRPr="00056BB5" w:rsidDel="006C7897" w:rsidRDefault="00056BB5" w:rsidP="00056BB5">
            <w:pPr>
              <w:pStyle w:val="TableEntry"/>
              <w:spacing w:before="0" w:after="0"/>
              <w:rPr>
                <w:ins w:id="2301" w:author="Thompson, Jenny" w:date="2019-12-02T22:23:00Z"/>
                <w:del w:id="2302" w:author="Luke Duncan" w:date="2019-12-16T09:18:00Z"/>
                <w:color w:val="000000"/>
                <w:szCs w:val="18"/>
              </w:rPr>
            </w:pPr>
            <w:ins w:id="2303" w:author="Thompson, Jenny" w:date="2019-12-02T22:23:00Z">
              <w:del w:id="2304" w:author="Luke Duncan" w:date="2019-12-16T09:18:00Z">
                <w:r w:rsidRPr="00056BB5" w:rsidDel="006C7897">
                  <w:rPr>
                    <w:color w:val="000000"/>
                    <w:szCs w:val="18"/>
                  </w:rPr>
                  <w:delText> sourceUri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813695" w14:textId="16B10490" w:rsidR="00056BB5" w:rsidRPr="00056BB5" w:rsidDel="006C7897" w:rsidRDefault="00056BB5" w:rsidP="00056BB5">
            <w:pPr>
              <w:pStyle w:val="TableEntry"/>
              <w:spacing w:before="0" w:after="0"/>
              <w:rPr>
                <w:ins w:id="2305" w:author="Thompson, Jenny" w:date="2019-12-02T22:23:00Z"/>
                <w:del w:id="2306" w:author="Luke Duncan" w:date="2019-12-16T09:18:00Z"/>
                <w:color w:val="000000"/>
                <w:szCs w:val="18"/>
              </w:rPr>
            </w:pPr>
            <w:ins w:id="2307" w:author="Thompson, Jenny" w:date="2019-12-02T22:23:00Z">
              <w:del w:id="2308"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B17DB2D" w14:textId="2008B56C" w:rsidR="00056BB5" w:rsidRPr="00056BB5" w:rsidDel="006C7897" w:rsidRDefault="00056BB5" w:rsidP="00056BB5">
            <w:pPr>
              <w:pStyle w:val="TableEntry"/>
              <w:spacing w:before="0" w:after="0"/>
              <w:rPr>
                <w:ins w:id="2309" w:author="Thompson, Jenny" w:date="2019-12-02T22:23:00Z"/>
                <w:del w:id="231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D404083" w14:textId="5FA8F7C4" w:rsidR="00056BB5" w:rsidRPr="00056BB5" w:rsidDel="006C7897" w:rsidRDefault="00056BB5" w:rsidP="00056BB5">
            <w:pPr>
              <w:pStyle w:val="TableEntry"/>
              <w:spacing w:before="0" w:after="0"/>
              <w:rPr>
                <w:ins w:id="2311" w:author="Thompson, Jenny" w:date="2019-12-02T22:23:00Z"/>
                <w:del w:id="2312" w:author="Luke Duncan" w:date="2019-12-16T09:18:00Z"/>
                <w:color w:val="000000"/>
                <w:szCs w:val="18"/>
              </w:rPr>
            </w:pPr>
            <w:ins w:id="2313" w:author="Thompson, Jenny" w:date="2019-12-02T22:23:00Z">
              <w:del w:id="2314" w:author="Luke Duncan" w:date="2019-12-16T09:18:00Z">
                <w:r w:rsidRPr="00056BB5" w:rsidDel="006C7897">
                  <w:rPr>
                    <w:color w:val="000000"/>
                    <w:szCs w:val="18"/>
                  </w:rPr>
                  <w:delText> </w:delText>
                </w:r>
              </w:del>
            </w:ins>
          </w:p>
        </w:tc>
      </w:tr>
      <w:tr w:rsidR="00056BB5" w:rsidRPr="00056BB5" w:rsidDel="006C7897" w14:paraId="64439023" w14:textId="69FD95E3" w:rsidTr="00056BB5">
        <w:trPr>
          <w:cantSplit/>
          <w:ins w:id="2315" w:author="Thompson, Jenny" w:date="2019-12-02T22:23:00Z"/>
          <w:del w:id="231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FE9909C" w14:textId="52B1F01D" w:rsidR="00056BB5" w:rsidRPr="00056BB5" w:rsidDel="006C7897" w:rsidRDefault="00056BB5" w:rsidP="00056BB5">
            <w:pPr>
              <w:pStyle w:val="TableEntry"/>
              <w:spacing w:before="0" w:after="0"/>
              <w:rPr>
                <w:ins w:id="2317" w:author="Thompson, Jenny" w:date="2019-12-02T22:23:00Z"/>
                <w:del w:id="2318" w:author="Luke Duncan" w:date="2019-12-16T09:18:00Z"/>
                <w:color w:val="000000"/>
                <w:szCs w:val="18"/>
              </w:rPr>
            </w:pPr>
            <w:ins w:id="2319" w:author="Thompson, Jenny" w:date="2019-12-02T22:23:00Z">
              <w:del w:id="2320" w:author="Luke Duncan" w:date="2019-12-16T09:18:00Z">
                <w:r w:rsidRPr="00056BB5" w:rsidDel="006C7897">
                  <w:rPr>
                    <w:color w:val="000000"/>
                    <w:szCs w:val="18"/>
                  </w:rPr>
                  <w:delText> sourceReference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E5D6413" w14:textId="5BF3544B" w:rsidR="00056BB5" w:rsidRPr="00056BB5" w:rsidDel="006C7897" w:rsidRDefault="00056BB5" w:rsidP="00056BB5">
            <w:pPr>
              <w:pStyle w:val="TableEntry"/>
              <w:spacing w:before="0" w:after="0"/>
              <w:rPr>
                <w:ins w:id="2321" w:author="Thompson, Jenny" w:date="2019-12-02T22:23:00Z"/>
                <w:del w:id="2322" w:author="Luke Duncan" w:date="2019-12-16T09:18:00Z"/>
                <w:color w:val="000000"/>
                <w:szCs w:val="18"/>
              </w:rPr>
            </w:pPr>
            <w:ins w:id="2323" w:author="Thompson, Jenny" w:date="2019-12-02T22:23:00Z">
              <w:del w:id="2324"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D4F79B" w14:textId="20F5A20E" w:rsidR="00056BB5" w:rsidRPr="00056BB5" w:rsidDel="006C7897" w:rsidRDefault="00056BB5" w:rsidP="00056BB5">
            <w:pPr>
              <w:pStyle w:val="TableEntry"/>
              <w:spacing w:before="0" w:after="0"/>
              <w:rPr>
                <w:ins w:id="2325" w:author="Thompson, Jenny" w:date="2019-12-02T22:23:00Z"/>
                <w:del w:id="232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2BD2D2" w14:textId="3D2906FB" w:rsidR="00056BB5" w:rsidRPr="00056BB5" w:rsidDel="006C7897" w:rsidRDefault="00056BB5" w:rsidP="00056BB5">
            <w:pPr>
              <w:pStyle w:val="TableEntry"/>
              <w:spacing w:before="0" w:after="0"/>
              <w:rPr>
                <w:ins w:id="2327" w:author="Thompson, Jenny" w:date="2019-12-02T22:23:00Z"/>
                <w:del w:id="2328" w:author="Luke Duncan" w:date="2019-12-16T09:18:00Z"/>
                <w:color w:val="000000"/>
                <w:szCs w:val="18"/>
              </w:rPr>
            </w:pPr>
            <w:ins w:id="2329" w:author="Thompson, Jenny" w:date="2019-12-02T22:23:00Z">
              <w:del w:id="2330" w:author="Luke Duncan" w:date="2019-12-16T09:18:00Z">
                <w:r w:rsidRPr="00056BB5" w:rsidDel="006C7897">
                  <w:rPr>
                    <w:color w:val="000000"/>
                    <w:szCs w:val="18"/>
                  </w:rPr>
                  <w:delText> </w:delText>
                </w:r>
              </w:del>
            </w:ins>
          </w:p>
        </w:tc>
      </w:tr>
      <w:tr w:rsidR="00056BB5" w:rsidRPr="00056BB5" w:rsidDel="006C7897" w14:paraId="161FEA87" w14:textId="79954A09" w:rsidTr="00056BB5">
        <w:trPr>
          <w:cantSplit/>
          <w:ins w:id="2331" w:author="Thompson, Jenny" w:date="2019-12-02T22:23:00Z"/>
          <w:del w:id="233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EFD845B" w14:textId="0ABAFEAD" w:rsidR="00056BB5" w:rsidRPr="00056BB5" w:rsidDel="006C7897" w:rsidRDefault="00056BB5" w:rsidP="00056BB5">
            <w:pPr>
              <w:pStyle w:val="TableEntry"/>
              <w:spacing w:before="0" w:after="0"/>
              <w:rPr>
                <w:ins w:id="2333" w:author="Thompson, Jenny" w:date="2019-12-02T22:23:00Z"/>
                <w:del w:id="2334" w:author="Luke Duncan" w:date="2019-12-16T09:18:00Z"/>
                <w:color w:val="000000"/>
                <w:szCs w:val="18"/>
              </w:rPr>
            </w:pPr>
            <w:ins w:id="2335" w:author="Thompson, Jenny" w:date="2019-12-02T22:23:00Z">
              <w:del w:id="2336" w:author="Luke Duncan" w:date="2019-12-16T09:18:00Z">
                <w:r w:rsidRPr="00056BB5" w:rsidDel="006C7897">
                  <w:rPr>
                    <w:color w:val="000000"/>
                    <w:szCs w:val="18"/>
                  </w:rPr>
                  <w:delText> target[x]</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ECB5147" w14:textId="2EA3820F" w:rsidR="00056BB5" w:rsidRPr="00056BB5" w:rsidDel="006C7897" w:rsidRDefault="00056BB5" w:rsidP="00056BB5">
            <w:pPr>
              <w:pStyle w:val="TableEntry"/>
              <w:spacing w:before="0" w:after="0"/>
              <w:rPr>
                <w:ins w:id="2337" w:author="Thompson, Jenny" w:date="2019-12-02T22:23:00Z"/>
                <w:del w:id="2338" w:author="Luke Duncan" w:date="2019-12-16T09:18:00Z"/>
                <w:color w:val="000000"/>
                <w:szCs w:val="18"/>
              </w:rPr>
            </w:pPr>
            <w:ins w:id="2339" w:author="Thompson, Jenny" w:date="2019-12-02T22:23:00Z">
              <w:del w:id="2340" w:author="Luke Duncan" w:date="2019-12-16T09:18:00Z">
                <w:r w:rsidRPr="00056BB5" w:rsidDel="006C7897">
                  <w:rPr>
                    <w:color w:val="000000"/>
                    <w:szCs w:val="18"/>
                  </w:rPr>
                  <w:delText>Provides context to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F9EFCD" w14:textId="51C15875" w:rsidR="00056BB5" w:rsidRPr="00056BB5" w:rsidDel="006C7897" w:rsidRDefault="00056BB5" w:rsidP="00056BB5">
            <w:pPr>
              <w:pStyle w:val="TableEntry"/>
              <w:spacing w:before="0" w:after="0"/>
              <w:rPr>
                <w:ins w:id="2341" w:author="Thompson, Jenny" w:date="2019-12-02T22:23:00Z"/>
                <w:del w:id="234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771719A" w14:textId="104D1E6F" w:rsidR="00056BB5" w:rsidRPr="00056BB5" w:rsidDel="006C7897" w:rsidRDefault="00056BB5" w:rsidP="00056BB5">
            <w:pPr>
              <w:pStyle w:val="TableEntry"/>
              <w:spacing w:before="0" w:after="0"/>
              <w:rPr>
                <w:ins w:id="2343" w:author="Thompson, Jenny" w:date="2019-12-02T22:23:00Z"/>
                <w:del w:id="2344" w:author="Luke Duncan" w:date="2019-12-16T09:18:00Z"/>
                <w:color w:val="000000"/>
                <w:szCs w:val="18"/>
              </w:rPr>
            </w:pPr>
            <w:ins w:id="2345" w:author="Thompson, Jenny" w:date="2019-12-02T22:23:00Z">
              <w:del w:id="2346" w:author="Luke Duncan" w:date="2019-12-16T09:18:00Z">
                <w:r w:rsidRPr="00056BB5" w:rsidDel="006C7897">
                  <w:rPr>
                    <w:color w:val="000000"/>
                    <w:szCs w:val="18"/>
                  </w:rPr>
                  <w:delText>0..1</w:delText>
                </w:r>
              </w:del>
            </w:ins>
          </w:p>
        </w:tc>
      </w:tr>
      <w:tr w:rsidR="00056BB5" w:rsidRPr="00056BB5" w:rsidDel="006C7897" w14:paraId="74120663" w14:textId="50098FFC" w:rsidTr="00056BB5">
        <w:trPr>
          <w:cantSplit/>
          <w:ins w:id="2347" w:author="Thompson, Jenny" w:date="2019-12-02T22:23:00Z"/>
          <w:del w:id="234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174FEC1" w14:textId="7215AD3D" w:rsidR="00056BB5" w:rsidRPr="00056BB5" w:rsidDel="006C7897" w:rsidRDefault="00056BB5" w:rsidP="00056BB5">
            <w:pPr>
              <w:pStyle w:val="TableEntry"/>
              <w:spacing w:before="0" w:after="0"/>
              <w:rPr>
                <w:ins w:id="2349" w:author="Thompson, Jenny" w:date="2019-12-02T22:23:00Z"/>
                <w:del w:id="2350" w:author="Luke Duncan" w:date="2019-12-16T09:18:00Z"/>
                <w:color w:val="000000"/>
                <w:szCs w:val="18"/>
              </w:rPr>
            </w:pPr>
            <w:ins w:id="2351" w:author="Thompson, Jenny" w:date="2019-12-02T22:23:00Z">
              <w:del w:id="2352" w:author="Luke Duncan" w:date="2019-12-16T09:18:00Z">
                <w:r w:rsidRPr="00056BB5" w:rsidDel="006C7897">
                  <w:rPr>
                    <w:color w:val="000000"/>
                    <w:szCs w:val="18"/>
                  </w:rPr>
                  <w:delText> targetUri</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5E176A" w14:textId="6321A02F" w:rsidR="00056BB5" w:rsidRPr="00056BB5" w:rsidDel="006C7897" w:rsidRDefault="00056BB5" w:rsidP="00056BB5">
            <w:pPr>
              <w:pStyle w:val="TableEntry"/>
              <w:spacing w:before="0" w:after="0"/>
              <w:rPr>
                <w:ins w:id="2353" w:author="Thompson, Jenny" w:date="2019-12-02T22:23:00Z"/>
                <w:del w:id="2354" w:author="Luke Duncan" w:date="2019-12-16T09:18:00Z"/>
                <w:color w:val="000000"/>
                <w:szCs w:val="18"/>
              </w:rPr>
            </w:pPr>
            <w:ins w:id="2355" w:author="Thompson, Jenny" w:date="2019-12-02T22:23:00Z">
              <w:del w:id="2356"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4B52D87" w14:textId="1C0B1B05" w:rsidR="00056BB5" w:rsidRPr="00056BB5" w:rsidDel="006C7897" w:rsidRDefault="00056BB5" w:rsidP="00056BB5">
            <w:pPr>
              <w:pStyle w:val="TableEntry"/>
              <w:spacing w:before="0" w:after="0"/>
              <w:rPr>
                <w:ins w:id="2357" w:author="Thompson, Jenny" w:date="2019-12-02T22:23:00Z"/>
                <w:del w:id="235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A05CBA" w14:textId="4CD63058" w:rsidR="00056BB5" w:rsidRPr="00056BB5" w:rsidDel="006C7897" w:rsidRDefault="00056BB5" w:rsidP="00056BB5">
            <w:pPr>
              <w:pStyle w:val="TableEntry"/>
              <w:spacing w:before="0" w:after="0"/>
              <w:rPr>
                <w:ins w:id="2359" w:author="Thompson, Jenny" w:date="2019-12-02T22:23:00Z"/>
                <w:del w:id="2360" w:author="Luke Duncan" w:date="2019-12-16T09:18:00Z"/>
                <w:color w:val="000000"/>
                <w:szCs w:val="18"/>
              </w:rPr>
            </w:pPr>
            <w:ins w:id="2361" w:author="Thompson, Jenny" w:date="2019-12-02T22:23:00Z">
              <w:del w:id="2362" w:author="Luke Duncan" w:date="2019-12-16T09:18:00Z">
                <w:r w:rsidRPr="00056BB5" w:rsidDel="006C7897">
                  <w:rPr>
                    <w:color w:val="000000"/>
                    <w:szCs w:val="18"/>
                  </w:rPr>
                  <w:delText> </w:delText>
                </w:r>
              </w:del>
            </w:ins>
          </w:p>
        </w:tc>
      </w:tr>
      <w:tr w:rsidR="00056BB5" w:rsidRPr="00056BB5" w:rsidDel="006C7897" w14:paraId="14E8C9B6" w14:textId="34B76F6B" w:rsidTr="00056BB5">
        <w:trPr>
          <w:cantSplit/>
          <w:ins w:id="2363" w:author="Thompson, Jenny" w:date="2019-12-02T22:23:00Z"/>
          <w:del w:id="236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28BF45B" w14:textId="1A0E730A" w:rsidR="00056BB5" w:rsidRPr="00056BB5" w:rsidDel="006C7897" w:rsidRDefault="00056BB5" w:rsidP="00056BB5">
            <w:pPr>
              <w:pStyle w:val="TableEntry"/>
              <w:spacing w:before="0" w:after="0"/>
              <w:rPr>
                <w:ins w:id="2365" w:author="Thompson, Jenny" w:date="2019-12-02T22:23:00Z"/>
                <w:del w:id="2366" w:author="Luke Duncan" w:date="2019-12-16T09:18:00Z"/>
                <w:color w:val="000000"/>
                <w:szCs w:val="18"/>
              </w:rPr>
            </w:pPr>
            <w:ins w:id="2367" w:author="Thompson, Jenny" w:date="2019-12-02T22:23:00Z">
              <w:del w:id="2368" w:author="Luke Duncan" w:date="2019-12-16T09:18:00Z">
                <w:r w:rsidRPr="00056BB5" w:rsidDel="006C7897">
                  <w:rPr>
                    <w:color w:val="000000"/>
                    <w:szCs w:val="18"/>
                  </w:rPr>
                  <w:delText> targetReference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2A3294" w14:textId="7B6C0EEA" w:rsidR="00056BB5" w:rsidRPr="00056BB5" w:rsidDel="006C7897" w:rsidRDefault="00056BB5" w:rsidP="00056BB5">
            <w:pPr>
              <w:pStyle w:val="TableEntry"/>
              <w:spacing w:before="0" w:after="0"/>
              <w:rPr>
                <w:ins w:id="2369" w:author="Thompson, Jenny" w:date="2019-12-02T22:23:00Z"/>
                <w:del w:id="2370" w:author="Luke Duncan" w:date="2019-12-16T09:18:00Z"/>
                <w:color w:val="000000"/>
                <w:szCs w:val="18"/>
              </w:rPr>
            </w:pPr>
            <w:ins w:id="2371" w:author="Thompson, Jenny" w:date="2019-12-02T22:23:00Z">
              <w:del w:id="2372" w:author="Luke Duncan" w:date="2019-12-16T09:18:00Z">
                <w:r w:rsidRPr="00056BB5" w:rsidDel="006C7897">
                  <w:rPr>
                    <w:color w:val="000000"/>
                    <w:szCs w:val="18"/>
                  </w:rPr>
                  <w:delText> </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3E34AC8" w14:textId="7B8519F2" w:rsidR="00056BB5" w:rsidRPr="00056BB5" w:rsidDel="006C7897" w:rsidRDefault="00056BB5" w:rsidP="00056BB5">
            <w:pPr>
              <w:pStyle w:val="TableEntry"/>
              <w:spacing w:before="0" w:after="0"/>
              <w:rPr>
                <w:ins w:id="2373" w:author="Thompson, Jenny" w:date="2019-12-02T22:23:00Z"/>
                <w:del w:id="237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B8AD9A" w14:textId="2FF3BD71" w:rsidR="00056BB5" w:rsidRPr="00056BB5" w:rsidDel="006C7897" w:rsidRDefault="00056BB5" w:rsidP="00056BB5">
            <w:pPr>
              <w:pStyle w:val="TableEntry"/>
              <w:spacing w:before="0" w:after="0"/>
              <w:rPr>
                <w:ins w:id="2375" w:author="Thompson, Jenny" w:date="2019-12-02T22:23:00Z"/>
                <w:del w:id="2376" w:author="Luke Duncan" w:date="2019-12-16T09:18:00Z"/>
                <w:color w:val="000000"/>
                <w:szCs w:val="18"/>
              </w:rPr>
            </w:pPr>
            <w:ins w:id="2377" w:author="Thompson, Jenny" w:date="2019-12-02T22:23:00Z">
              <w:del w:id="2378" w:author="Luke Duncan" w:date="2019-12-16T09:18:00Z">
                <w:r w:rsidRPr="00056BB5" w:rsidDel="006C7897">
                  <w:rPr>
                    <w:color w:val="000000"/>
                    <w:szCs w:val="18"/>
                  </w:rPr>
                  <w:delText> </w:delText>
                </w:r>
              </w:del>
            </w:ins>
          </w:p>
        </w:tc>
      </w:tr>
      <w:tr w:rsidR="00056BB5" w:rsidRPr="00056BB5" w:rsidDel="006C7897" w14:paraId="5809CA70" w14:textId="6DCC257C" w:rsidTr="00056BB5">
        <w:trPr>
          <w:cantSplit/>
          <w:ins w:id="2379" w:author="Thompson, Jenny" w:date="2019-12-02T22:23:00Z"/>
          <w:del w:id="238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18EF9A6" w14:textId="5EFAA67F" w:rsidR="00056BB5" w:rsidRPr="00056BB5" w:rsidDel="006C7897" w:rsidRDefault="00056BB5" w:rsidP="00056BB5">
            <w:pPr>
              <w:pStyle w:val="TableEntry"/>
              <w:spacing w:before="0" w:after="0"/>
              <w:rPr>
                <w:ins w:id="2381" w:author="Thompson, Jenny" w:date="2019-12-02T22:23:00Z"/>
                <w:del w:id="2382" w:author="Luke Duncan" w:date="2019-12-16T09:18:00Z"/>
                <w:color w:val="000000"/>
                <w:szCs w:val="18"/>
              </w:rPr>
            </w:pPr>
            <w:ins w:id="2383" w:author="Thompson, Jenny" w:date="2019-12-02T22:23:00Z">
              <w:del w:id="2384" w:author="Luke Duncan" w:date="2019-12-16T09:18:00Z">
                <w:r w:rsidRPr="00056BB5" w:rsidDel="006C7897">
                  <w:rPr>
                    <w:color w:val="000000"/>
                    <w:szCs w:val="18"/>
                  </w:rPr>
                  <w:delText> group</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50C276E" w14:textId="2CAF42AA" w:rsidR="00056BB5" w:rsidRPr="00056BB5" w:rsidDel="006C7897" w:rsidRDefault="00056BB5" w:rsidP="00056BB5">
            <w:pPr>
              <w:pStyle w:val="TableEntry"/>
              <w:spacing w:before="0" w:after="0"/>
              <w:rPr>
                <w:ins w:id="2385" w:author="Thompson, Jenny" w:date="2019-12-02T22:23:00Z"/>
                <w:del w:id="2386" w:author="Luke Duncan" w:date="2019-12-16T09:18:00Z"/>
                <w:color w:val="000000"/>
                <w:szCs w:val="18"/>
              </w:rPr>
            </w:pPr>
            <w:ins w:id="2387" w:author="Thompson, Jenny" w:date="2019-12-02T22:23:00Z">
              <w:del w:id="2388" w:author="Luke Duncan" w:date="2019-12-16T09:18:00Z">
                <w:r w:rsidRPr="00056BB5" w:rsidDel="006C7897">
                  <w:rPr>
                    <w:color w:val="000000"/>
                    <w:szCs w:val="18"/>
                  </w:rPr>
                  <w:delText>Same source and target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515D6F" w14:textId="5A9D352B" w:rsidR="00056BB5" w:rsidRPr="00056BB5" w:rsidDel="006C7897" w:rsidRDefault="00056BB5" w:rsidP="00056BB5">
            <w:pPr>
              <w:pStyle w:val="TableEntry"/>
              <w:spacing w:before="0" w:after="0"/>
              <w:rPr>
                <w:ins w:id="2389" w:author="Thompson, Jenny" w:date="2019-12-02T22:23:00Z"/>
                <w:del w:id="239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27A472F" w14:textId="121C96A6" w:rsidR="00056BB5" w:rsidRPr="00056BB5" w:rsidDel="006C7897" w:rsidRDefault="00056BB5" w:rsidP="00056BB5">
            <w:pPr>
              <w:pStyle w:val="TableEntry"/>
              <w:spacing w:before="0" w:after="0"/>
              <w:rPr>
                <w:ins w:id="2391" w:author="Thompson, Jenny" w:date="2019-12-02T22:23:00Z"/>
                <w:del w:id="2392" w:author="Luke Duncan" w:date="2019-12-16T09:18:00Z"/>
                <w:color w:val="000000"/>
                <w:szCs w:val="18"/>
              </w:rPr>
            </w:pPr>
            <w:ins w:id="2393" w:author="Thompson, Jenny" w:date="2019-12-02T22:23:00Z">
              <w:del w:id="2394" w:author="Luke Duncan" w:date="2019-12-16T09:18:00Z">
                <w:r w:rsidRPr="00056BB5" w:rsidDel="006C7897">
                  <w:rPr>
                    <w:color w:val="000000"/>
                    <w:szCs w:val="18"/>
                  </w:rPr>
                  <w:delText>0..*</w:delText>
                </w:r>
              </w:del>
            </w:ins>
          </w:p>
        </w:tc>
      </w:tr>
      <w:tr w:rsidR="00056BB5" w:rsidRPr="00056BB5" w:rsidDel="006C7897" w14:paraId="1A9BE4C2" w14:textId="6FFC5BF8" w:rsidTr="00056BB5">
        <w:trPr>
          <w:cantSplit/>
          <w:ins w:id="2395" w:author="Thompson, Jenny" w:date="2019-12-02T22:23:00Z"/>
          <w:del w:id="239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AA807FA" w14:textId="2ABDF43A" w:rsidR="00056BB5" w:rsidRPr="00056BB5" w:rsidDel="006C7897" w:rsidRDefault="00056BB5" w:rsidP="00056BB5">
            <w:pPr>
              <w:pStyle w:val="TableEntry"/>
              <w:spacing w:before="0" w:after="0"/>
              <w:rPr>
                <w:ins w:id="2397" w:author="Thompson, Jenny" w:date="2019-12-02T22:23:00Z"/>
                <w:del w:id="2398" w:author="Luke Duncan" w:date="2019-12-16T09:18:00Z"/>
                <w:color w:val="000000"/>
                <w:szCs w:val="18"/>
              </w:rPr>
            </w:pPr>
            <w:ins w:id="2399" w:author="Thompson, Jenny" w:date="2019-12-02T22:23:00Z">
              <w:del w:id="2400" w:author="Luke Duncan" w:date="2019-12-16T09:18:00Z">
                <w:r w:rsidRPr="00056BB5" w:rsidDel="006C7897">
                  <w:rPr>
                    <w:color w:val="000000"/>
                    <w:szCs w:val="18"/>
                  </w:rPr>
                  <w:delText> source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B46BAC3" w14:textId="7999F6EA" w:rsidR="00056BB5" w:rsidRPr="00056BB5" w:rsidDel="006C7897" w:rsidRDefault="00056BB5" w:rsidP="00056BB5">
            <w:pPr>
              <w:pStyle w:val="TableEntry"/>
              <w:spacing w:before="0" w:after="0"/>
              <w:rPr>
                <w:ins w:id="2401" w:author="Thompson, Jenny" w:date="2019-12-02T22:23:00Z"/>
                <w:del w:id="2402" w:author="Luke Duncan" w:date="2019-12-16T09:18:00Z"/>
                <w:color w:val="000000"/>
                <w:szCs w:val="18"/>
              </w:rPr>
            </w:pPr>
            <w:ins w:id="2403" w:author="Thompson, Jenny" w:date="2019-12-02T22:23:00Z">
              <w:del w:id="2404" w:author="Luke Duncan" w:date="2019-12-16T09:18:00Z">
                <w:r w:rsidRPr="00056BB5" w:rsidDel="006C7897">
                  <w:rPr>
                    <w:color w:val="000000"/>
                    <w:szCs w:val="18"/>
                  </w:rPr>
                  <w:delText>Code System (if value set crosses code systems)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377CCD8" w14:textId="22A257C2" w:rsidR="00056BB5" w:rsidRPr="00056BB5" w:rsidDel="006C7897" w:rsidRDefault="00056BB5" w:rsidP="00056BB5">
            <w:pPr>
              <w:pStyle w:val="TableEntry"/>
              <w:spacing w:before="0" w:after="0"/>
              <w:rPr>
                <w:ins w:id="2405" w:author="Thompson, Jenny" w:date="2019-12-02T22:23:00Z"/>
                <w:del w:id="240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5FA33A3" w14:textId="26B1043D" w:rsidR="00056BB5" w:rsidRPr="00056BB5" w:rsidDel="006C7897" w:rsidRDefault="00056BB5" w:rsidP="00056BB5">
            <w:pPr>
              <w:pStyle w:val="TableEntry"/>
              <w:spacing w:before="0" w:after="0"/>
              <w:rPr>
                <w:ins w:id="2407" w:author="Thompson, Jenny" w:date="2019-12-02T22:23:00Z"/>
                <w:del w:id="2408" w:author="Luke Duncan" w:date="2019-12-16T09:18:00Z"/>
                <w:color w:val="000000"/>
                <w:szCs w:val="18"/>
              </w:rPr>
            </w:pPr>
            <w:ins w:id="2409" w:author="Thompson, Jenny" w:date="2019-12-02T22:23:00Z">
              <w:del w:id="2410" w:author="Luke Duncan" w:date="2019-12-16T09:18:00Z">
                <w:r w:rsidRPr="00056BB5" w:rsidDel="006C7897">
                  <w:rPr>
                    <w:color w:val="000000"/>
                    <w:szCs w:val="18"/>
                  </w:rPr>
                  <w:delText>0..1</w:delText>
                </w:r>
              </w:del>
            </w:ins>
          </w:p>
        </w:tc>
      </w:tr>
      <w:tr w:rsidR="00056BB5" w:rsidRPr="00056BB5" w:rsidDel="006C7897" w14:paraId="44BADF5B" w14:textId="069ADE12" w:rsidTr="00056BB5">
        <w:trPr>
          <w:cantSplit/>
          <w:ins w:id="2411" w:author="Thompson, Jenny" w:date="2019-12-02T22:23:00Z"/>
          <w:del w:id="241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9A3B9B8" w14:textId="0C567306" w:rsidR="00056BB5" w:rsidRPr="00056BB5" w:rsidDel="006C7897" w:rsidRDefault="00056BB5" w:rsidP="00056BB5">
            <w:pPr>
              <w:pStyle w:val="TableEntry"/>
              <w:spacing w:before="0" w:after="0"/>
              <w:rPr>
                <w:ins w:id="2413" w:author="Thompson, Jenny" w:date="2019-12-02T22:23:00Z"/>
                <w:del w:id="2414" w:author="Luke Duncan" w:date="2019-12-16T09:18:00Z"/>
                <w:color w:val="000000"/>
                <w:szCs w:val="18"/>
              </w:rPr>
            </w:pPr>
            <w:ins w:id="2415" w:author="Thompson, Jenny" w:date="2019-12-02T22:23:00Z">
              <w:del w:id="2416" w:author="Luke Duncan" w:date="2019-12-16T09:18:00Z">
                <w:r w:rsidRPr="00056BB5" w:rsidDel="006C7897">
                  <w:rPr>
                    <w:color w:val="000000"/>
                    <w:szCs w:val="18"/>
                  </w:rPr>
                  <w:delText> sourceVersion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918C07A" w14:textId="42940A37" w:rsidR="00056BB5" w:rsidRPr="00056BB5" w:rsidDel="006C7897" w:rsidRDefault="00056BB5" w:rsidP="00056BB5">
            <w:pPr>
              <w:pStyle w:val="TableEntry"/>
              <w:spacing w:before="0" w:after="0"/>
              <w:rPr>
                <w:ins w:id="2417" w:author="Thompson, Jenny" w:date="2019-12-02T22:23:00Z"/>
                <w:del w:id="2418" w:author="Luke Duncan" w:date="2019-12-16T09:18:00Z"/>
                <w:color w:val="000000"/>
                <w:szCs w:val="18"/>
              </w:rPr>
            </w:pPr>
            <w:ins w:id="2419" w:author="Thompson, Jenny" w:date="2019-12-02T22:23:00Z">
              <w:del w:id="2420"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59CF318" w14:textId="4458A896" w:rsidR="00056BB5" w:rsidRPr="00056BB5" w:rsidDel="006C7897" w:rsidRDefault="00056BB5" w:rsidP="00056BB5">
            <w:pPr>
              <w:pStyle w:val="TableEntry"/>
              <w:spacing w:before="0" w:after="0"/>
              <w:rPr>
                <w:ins w:id="2421" w:author="Thompson, Jenny" w:date="2019-12-02T22:23:00Z"/>
                <w:del w:id="242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126B358" w14:textId="2B1959E8" w:rsidR="00056BB5" w:rsidRPr="00056BB5" w:rsidDel="006C7897" w:rsidRDefault="00056BB5" w:rsidP="00056BB5">
            <w:pPr>
              <w:pStyle w:val="TableEntry"/>
              <w:spacing w:before="0" w:after="0"/>
              <w:rPr>
                <w:ins w:id="2423" w:author="Thompson, Jenny" w:date="2019-12-02T22:23:00Z"/>
                <w:del w:id="2424" w:author="Luke Duncan" w:date="2019-12-16T09:18:00Z"/>
                <w:color w:val="000000"/>
                <w:szCs w:val="18"/>
              </w:rPr>
            </w:pPr>
            <w:ins w:id="2425" w:author="Thompson, Jenny" w:date="2019-12-02T22:23:00Z">
              <w:del w:id="2426" w:author="Luke Duncan" w:date="2019-12-16T09:18:00Z">
                <w:r w:rsidRPr="00056BB5" w:rsidDel="006C7897">
                  <w:rPr>
                    <w:color w:val="000000"/>
                    <w:szCs w:val="18"/>
                  </w:rPr>
                  <w:delText>0..1</w:delText>
                </w:r>
              </w:del>
            </w:ins>
          </w:p>
        </w:tc>
      </w:tr>
      <w:tr w:rsidR="00056BB5" w:rsidRPr="00056BB5" w:rsidDel="006C7897" w14:paraId="2B8BF96A" w14:textId="49B7DF7E" w:rsidTr="00056BB5">
        <w:trPr>
          <w:cantSplit/>
          <w:ins w:id="2427" w:author="Thompson, Jenny" w:date="2019-12-02T22:23:00Z"/>
          <w:del w:id="242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0177C3A" w14:textId="5ED217F0" w:rsidR="00056BB5" w:rsidRPr="00056BB5" w:rsidDel="006C7897" w:rsidRDefault="00056BB5" w:rsidP="00056BB5">
            <w:pPr>
              <w:pStyle w:val="TableEntry"/>
              <w:spacing w:before="0" w:after="0"/>
              <w:rPr>
                <w:ins w:id="2429" w:author="Thompson, Jenny" w:date="2019-12-02T22:23:00Z"/>
                <w:del w:id="2430" w:author="Luke Duncan" w:date="2019-12-16T09:18:00Z"/>
                <w:color w:val="000000"/>
                <w:szCs w:val="18"/>
              </w:rPr>
            </w:pPr>
            <w:ins w:id="2431" w:author="Thompson, Jenny" w:date="2019-12-02T22:23:00Z">
              <w:del w:id="2432"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0059E07" w14:textId="7179DD51" w:rsidR="00056BB5" w:rsidRPr="00056BB5" w:rsidDel="006C7897" w:rsidRDefault="00056BB5" w:rsidP="00056BB5">
            <w:pPr>
              <w:pStyle w:val="TableEntry"/>
              <w:spacing w:before="0" w:after="0"/>
              <w:rPr>
                <w:ins w:id="2433" w:author="Thompson, Jenny" w:date="2019-12-02T22:23:00Z"/>
                <w:del w:id="2434" w:author="Luke Duncan" w:date="2019-12-16T09:18:00Z"/>
                <w:color w:val="000000"/>
                <w:szCs w:val="18"/>
              </w:rPr>
            </w:pPr>
            <w:ins w:id="2435" w:author="Thompson, Jenny" w:date="2019-12-02T22:23:00Z">
              <w:del w:id="2436" w:author="Luke Duncan" w:date="2019-12-16T09:18:00Z">
                <w:r w:rsidRPr="00056BB5" w:rsidDel="006C7897">
                  <w:rPr>
                    <w:color w:val="000000"/>
                    <w:szCs w:val="18"/>
                  </w:rPr>
                  <w:delText>System of the target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8C4E07" w14:textId="6B2C5BFE" w:rsidR="00056BB5" w:rsidRPr="00056BB5" w:rsidDel="006C7897" w:rsidRDefault="00056BB5" w:rsidP="00056BB5">
            <w:pPr>
              <w:pStyle w:val="TableEntry"/>
              <w:spacing w:before="0" w:after="0"/>
              <w:rPr>
                <w:ins w:id="2437" w:author="Thompson, Jenny" w:date="2019-12-02T22:23:00Z"/>
                <w:del w:id="243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B9A5A6E" w14:textId="57FAC080" w:rsidR="00056BB5" w:rsidRPr="00056BB5" w:rsidDel="006C7897" w:rsidRDefault="00056BB5" w:rsidP="00056BB5">
            <w:pPr>
              <w:pStyle w:val="TableEntry"/>
              <w:spacing w:before="0" w:after="0"/>
              <w:rPr>
                <w:ins w:id="2439" w:author="Thompson, Jenny" w:date="2019-12-02T22:23:00Z"/>
                <w:del w:id="2440" w:author="Luke Duncan" w:date="2019-12-16T09:18:00Z"/>
                <w:color w:val="000000"/>
                <w:szCs w:val="18"/>
              </w:rPr>
            </w:pPr>
            <w:ins w:id="2441" w:author="Thompson, Jenny" w:date="2019-12-02T22:23:00Z">
              <w:del w:id="2442" w:author="Luke Duncan" w:date="2019-12-16T09:18:00Z">
                <w:r w:rsidRPr="00056BB5" w:rsidDel="006C7897">
                  <w:rPr>
                    <w:color w:val="000000"/>
                    <w:szCs w:val="18"/>
                  </w:rPr>
                  <w:delText>0..1</w:delText>
                </w:r>
              </w:del>
            </w:ins>
          </w:p>
        </w:tc>
      </w:tr>
      <w:tr w:rsidR="00056BB5" w:rsidRPr="00056BB5" w:rsidDel="006C7897" w14:paraId="115D8BC2" w14:textId="73098AAA" w:rsidTr="00056BB5">
        <w:trPr>
          <w:cantSplit/>
          <w:ins w:id="2443" w:author="Thompson, Jenny" w:date="2019-12-02T22:23:00Z"/>
          <w:del w:id="244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EC2DFA" w14:textId="2CEFE466" w:rsidR="00056BB5" w:rsidRPr="00056BB5" w:rsidDel="006C7897" w:rsidRDefault="00056BB5" w:rsidP="00056BB5">
            <w:pPr>
              <w:pStyle w:val="TableEntry"/>
              <w:spacing w:before="0" w:after="0"/>
              <w:rPr>
                <w:ins w:id="2445" w:author="Thompson, Jenny" w:date="2019-12-02T22:23:00Z"/>
                <w:del w:id="2446" w:author="Luke Duncan" w:date="2019-12-16T09:18:00Z"/>
                <w:color w:val="000000"/>
                <w:szCs w:val="18"/>
              </w:rPr>
            </w:pPr>
            <w:ins w:id="2447" w:author="Thompson, Jenny" w:date="2019-12-02T22:23:00Z">
              <w:del w:id="2448" w:author="Luke Duncan" w:date="2019-12-16T09:18:00Z">
                <w:r w:rsidRPr="00056BB5" w:rsidDel="006C7897">
                  <w:rPr>
                    <w:color w:val="000000"/>
                    <w:szCs w:val="18"/>
                  </w:rPr>
                  <w:delText> targetVersion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6AC9AD4" w14:textId="1F7DD3BF" w:rsidR="00056BB5" w:rsidRPr="00056BB5" w:rsidDel="006C7897" w:rsidRDefault="00056BB5" w:rsidP="00056BB5">
            <w:pPr>
              <w:pStyle w:val="TableEntry"/>
              <w:spacing w:before="0" w:after="0"/>
              <w:rPr>
                <w:ins w:id="2449" w:author="Thompson, Jenny" w:date="2019-12-02T22:23:00Z"/>
                <w:del w:id="2450" w:author="Luke Duncan" w:date="2019-12-16T09:18:00Z"/>
                <w:color w:val="000000"/>
                <w:szCs w:val="18"/>
              </w:rPr>
            </w:pPr>
            <w:ins w:id="2451" w:author="Thompson, Jenny" w:date="2019-12-02T22:23:00Z">
              <w:del w:id="2452" w:author="Luke Duncan" w:date="2019-12-16T09:18:00Z">
                <w:r w:rsidRPr="00056BB5" w:rsidDel="006C7897">
                  <w:rPr>
                    <w:color w:val="000000"/>
                    <w:szCs w:val="18"/>
                  </w:rPr>
                  <w:delText>Specific version of the code system</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BC63AD" w14:textId="393113A3" w:rsidR="00056BB5" w:rsidRPr="00056BB5" w:rsidDel="006C7897" w:rsidRDefault="00056BB5" w:rsidP="00056BB5">
            <w:pPr>
              <w:pStyle w:val="TableEntry"/>
              <w:spacing w:before="0" w:after="0"/>
              <w:rPr>
                <w:ins w:id="2453" w:author="Thompson, Jenny" w:date="2019-12-02T22:23:00Z"/>
                <w:del w:id="245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448A137" w14:textId="51422EC8" w:rsidR="00056BB5" w:rsidRPr="00056BB5" w:rsidDel="006C7897" w:rsidRDefault="00056BB5" w:rsidP="00056BB5">
            <w:pPr>
              <w:pStyle w:val="TableEntry"/>
              <w:spacing w:before="0" w:after="0"/>
              <w:rPr>
                <w:ins w:id="2455" w:author="Thompson, Jenny" w:date="2019-12-02T22:23:00Z"/>
                <w:del w:id="2456" w:author="Luke Duncan" w:date="2019-12-16T09:18:00Z"/>
                <w:color w:val="000000"/>
                <w:szCs w:val="18"/>
              </w:rPr>
            </w:pPr>
            <w:ins w:id="2457" w:author="Thompson, Jenny" w:date="2019-12-02T22:23:00Z">
              <w:del w:id="2458" w:author="Luke Duncan" w:date="2019-12-16T09:18:00Z">
                <w:r w:rsidRPr="00056BB5" w:rsidDel="006C7897">
                  <w:rPr>
                    <w:color w:val="000000"/>
                    <w:szCs w:val="18"/>
                  </w:rPr>
                  <w:delText>0..1</w:delText>
                </w:r>
              </w:del>
            </w:ins>
          </w:p>
        </w:tc>
      </w:tr>
      <w:tr w:rsidR="00056BB5" w:rsidRPr="00056BB5" w:rsidDel="006C7897" w14:paraId="6AAF53BD" w14:textId="597ABAD6" w:rsidTr="00056BB5">
        <w:trPr>
          <w:cantSplit/>
          <w:ins w:id="2459" w:author="Thompson, Jenny" w:date="2019-12-02T22:23:00Z"/>
          <w:del w:id="246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4CC73D9C" w14:textId="01D17A7F" w:rsidR="00056BB5" w:rsidRPr="00056BB5" w:rsidDel="006C7897" w:rsidRDefault="00056BB5" w:rsidP="00056BB5">
            <w:pPr>
              <w:pStyle w:val="TableEntry"/>
              <w:spacing w:before="0" w:after="0"/>
              <w:rPr>
                <w:ins w:id="2461" w:author="Thompson, Jenny" w:date="2019-12-02T22:23:00Z"/>
                <w:del w:id="2462" w:author="Luke Duncan" w:date="2019-12-16T09:18:00Z"/>
                <w:color w:val="000000"/>
                <w:szCs w:val="18"/>
              </w:rPr>
            </w:pPr>
            <w:ins w:id="2463" w:author="Thompson, Jenny" w:date="2019-12-02T22:23:00Z">
              <w:del w:id="2464" w:author="Luke Duncan" w:date="2019-12-16T09:18:00Z">
                <w:r w:rsidRPr="00056BB5" w:rsidDel="006C7897">
                  <w:rPr>
                    <w:color w:val="000000"/>
                    <w:szCs w:val="18"/>
                  </w:rPr>
                  <w:delText> element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29362FD" w14:textId="46E6A6FA" w:rsidR="00056BB5" w:rsidRPr="00056BB5" w:rsidDel="006C7897" w:rsidRDefault="00056BB5" w:rsidP="00056BB5">
            <w:pPr>
              <w:pStyle w:val="TableEntry"/>
              <w:spacing w:before="0" w:after="0"/>
              <w:rPr>
                <w:ins w:id="2465" w:author="Thompson, Jenny" w:date="2019-12-02T22:23:00Z"/>
                <w:del w:id="2466" w:author="Luke Duncan" w:date="2019-12-16T09:18:00Z"/>
                <w:color w:val="000000"/>
                <w:szCs w:val="18"/>
              </w:rPr>
            </w:pPr>
            <w:ins w:id="2467" w:author="Thompson, Jenny" w:date="2019-12-02T22:23:00Z">
              <w:del w:id="2468" w:author="Luke Duncan" w:date="2019-12-16T09:18:00Z">
                <w:r w:rsidRPr="00056BB5" w:rsidDel="006C7897">
                  <w:rPr>
                    <w:color w:val="000000"/>
                    <w:szCs w:val="18"/>
                  </w:rPr>
                  <w:delText>Mappings for a concept from the source set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494B2B" w14:textId="19A09213" w:rsidR="00056BB5" w:rsidRPr="00056BB5" w:rsidDel="006C7897" w:rsidRDefault="00056BB5" w:rsidP="00056BB5">
            <w:pPr>
              <w:pStyle w:val="TableEntry"/>
              <w:spacing w:before="0" w:after="0"/>
              <w:rPr>
                <w:ins w:id="2469" w:author="Thompson, Jenny" w:date="2019-12-02T22:23:00Z"/>
                <w:del w:id="247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5D58080" w14:textId="58F566EF" w:rsidR="00056BB5" w:rsidRPr="00056BB5" w:rsidDel="006C7897" w:rsidRDefault="00056BB5" w:rsidP="00056BB5">
            <w:pPr>
              <w:pStyle w:val="TableEntry"/>
              <w:spacing w:before="0" w:after="0"/>
              <w:rPr>
                <w:ins w:id="2471" w:author="Thompson, Jenny" w:date="2019-12-02T22:23:00Z"/>
                <w:del w:id="2472" w:author="Luke Duncan" w:date="2019-12-16T09:18:00Z"/>
                <w:color w:val="000000"/>
                <w:szCs w:val="18"/>
              </w:rPr>
            </w:pPr>
            <w:ins w:id="2473" w:author="Thompson, Jenny" w:date="2019-12-02T22:23:00Z">
              <w:del w:id="2474" w:author="Luke Duncan" w:date="2019-12-16T09:18:00Z">
                <w:r w:rsidRPr="00056BB5" w:rsidDel="006C7897">
                  <w:rPr>
                    <w:color w:val="000000"/>
                    <w:szCs w:val="18"/>
                  </w:rPr>
                  <w:delText>1..*</w:delText>
                </w:r>
              </w:del>
            </w:ins>
          </w:p>
        </w:tc>
      </w:tr>
      <w:tr w:rsidR="00056BB5" w:rsidRPr="00056BB5" w:rsidDel="006C7897" w14:paraId="43B3994D" w14:textId="6AE0DDCD" w:rsidTr="00056BB5">
        <w:trPr>
          <w:cantSplit/>
          <w:ins w:id="2475" w:author="Thompson, Jenny" w:date="2019-12-02T22:23:00Z"/>
          <w:del w:id="247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632C5E10" w14:textId="48550B2E" w:rsidR="00056BB5" w:rsidRPr="00056BB5" w:rsidDel="006C7897" w:rsidRDefault="00056BB5" w:rsidP="00056BB5">
            <w:pPr>
              <w:pStyle w:val="TableEntry"/>
              <w:spacing w:before="0" w:after="0"/>
              <w:rPr>
                <w:ins w:id="2477" w:author="Thompson, Jenny" w:date="2019-12-02T22:23:00Z"/>
                <w:del w:id="2478" w:author="Luke Duncan" w:date="2019-12-16T09:18:00Z"/>
                <w:color w:val="000000"/>
                <w:szCs w:val="18"/>
              </w:rPr>
            </w:pPr>
            <w:ins w:id="2479" w:author="Thompson, Jenny" w:date="2019-12-02T22:23:00Z">
              <w:del w:id="2480"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82174F0" w14:textId="2849DD31" w:rsidR="00056BB5" w:rsidRPr="00056BB5" w:rsidDel="006C7897" w:rsidRDefault="00056BB5" w:rsidP="00056BB5">
            <w:pPr>
              <w:pStyle w:val="TableEntry"/>
              <w:spacing w:before="0" w:after="0"/>
              <w:rPr>
                <w:ins w:id="2481" w:author="Thompson, Jenny" w:date="2019-12-02T22:23:00Z"/>
                <w:del w:id="2482" w:author="Luke Duncan" w:date="2019-12-16T09:18:00Z"/>
                <w:color w:val="000000"/>
                <w:szCs w:val="18"/>
              </w:rPr>
            </w:pPr>
            <w:ins w:id="2483" w:author="Thompson, Jenny" w:date="2019-12-02T22:23:00Z">
              <w:del w:id="2484" w:author="Luke Duncan" w:date="2019-12-16T09:18:00Z">
                <w:r w:rsidRPr="00056BB5" w:rsidDel="006C7897">
                  <w:rPr>
                    <w:color w:val="000000"/>
                    <w:szCs w:val="18"/>
                  </w:rPr>
                  <w:delText>Identifies element being mapped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68FEEF4" w14:textId="34B756AD" w:rsidR="00056BB5" w:rsidRPr="00056BB5" w:rsidDel="006C7897" w:rsidRDefault="00056BB5" w:rsidP="00056BB5">
            <w:pPr>
              <w:pStyle w:val="TableEntry"/>
              <w:spacing w:before="0" w:after="0"/>
              <w:rPr>
                <w:ins w:id="2485" w:author="Thompson, Jenny" w:date="2019-12-02T22:23:00Z"/>
                <w:del w:id="248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CF09B2" w14:textId="217D9C46" w:rsidR="00056BB5" w:rsidRPr="00056BB5" w:rsidDel="006C7897" w:rsidRDefault="00056BB5" w:rsidP="00056BB5">
            <w:pPr>
              <w:pStyle w:val="TableEntry"/>
              <w:spacing w:before="0" w:after="0"/>
              <w:rPr>
                <w:ins w:id="2487" w:author="Thompson, Jenny" w:date="2019-12-02T22:23:00Z"/>
                <w:del w:id="2488" w:author="Luke Duncan" w:date="2019-12-16T09:18:00Z"/>
                <w:color w:val="000000"/>
                <w:szCs w:val="18"/>
              </w:rPr>
            </w:pPr>
            <w:ins w:id="2489" w:author="Thompson, Jenny" w:date="2019-12-02T22:23:00Z">
              <w:del w:id="2490" w:author="Luke Duncan" w:date="2019-12-16T09:18:00Z">
                <w:r w:rsidRPr="00056BB5" w:rsidDel="006C7897">
                  <w:rPr>
                    <w:color w:val="000000"/>
                    <w:szCs w:val="18"/>
                  </w:rPr>
                  <w:delText>0..1</w:delText>
                </w:r>
              </w:del>
            </w:ins>
          </w:p>
        </w:tc>
      </w:tr>
      <w:tr w:rsidR="00056BB5" w:rsidRPr="00056BB5" w:rsidDel="006C7897" w14:paraId="2B52BBDC" w14:textId="5F089815" w:rsidTr="00056BB5">
        <w:trPr>
          <w:cantSplit/>
          <w:ins w:id="2491" w:author="Thompson, Jenny" w:date="2019-12-02T22:23:00Z"/>
          <w:del w:id="249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C0CFC2F" w14:textId="47DE3DDE" w:rsidR="00056BB5" w:rsidRPr="00056BB5" w:rsidDel="006C7897" w:rsidRDefault="00056BB5" w:rsidP="00056BB5">
            <w:pPr>
              <w:pStyle w:val="TableEntry"/>
              <w:spacing w:before="0" w:after="0"/>
              <w:rPr>
                <w:ins w:id="2493" w:author="Thompson, Jenny" w:date="2019-12-02T22:23:00Z"/>
                <w:del w:id="2494" w:author="Luke Duncan" w:date="2019-12-16T09:18:00Z"/>
                <w:color w:val="000000"/>
                <w:szCs w:val="18"/>
              </w:rPr>
            </w:pPr>
            <w:ins w:id="2495" w:author="Thompson, Jenny" w:date="2019-12-02T22:23:00Z">
              <w:del w:id="2496"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9336F69" w14:textId="57E0EC50" w:rsidR="00056BB5" w:rsidRPr="00056BB5" w:rsidDel="006C7897" w:rsidRDefault="00056BB5" w:rsidP="00056BB5">
            <w:pPr>
              <w:pStyle w:val="TableEntry"/>
              <w:spacing w:before="0" w:after="0"/>
              <w:rPr>
                <w:ins w:id="2497" w:author="Thompson, Jenny" w:date="2019-12-02T22:23:00Z"/>
                <w:del w:id="2498" w:author="Luke Duncan" w:date="2019-12-16T09:18:00Z"/>
                <w:color w:val="000000"/>
                <w:szCs w:val="18"/>
              </w:rPr>
            </w:pPr>
            <w:ins w:id="2499" w:author="Thompson, Jenny" w:date="2019-12-02T22:23:00Z">
              <w:del w:id="2500"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5461544" w14:textId="6AD69B11" w:rsidR="00056BB5" w:rsidRPr="00056BB5" w:rsidDel="006C7897" w:rsidRDefault="00056BB5" w:rsidP="00056BB5">
            <w:pPr>
              <w:pStyle w:val="TableEntry"/>
              <w:spacing w:before="0" w:after="0"/>
              <w:rPr>
                <w:ins w:id="2501" w:author="Thompson, Jenny" w:date="2019-12-02T22:23:00Z"/>
                <w:del w:id="250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CAAB0F0" w14:textId="34168567" w:rsidR="00056BB5" w:rsidRPr="00056BB5" w:rsidDel="006C7897" w:rsidRDefault="00056BB5" w:rsidP="00056BB5">
            <w:pPr>
              <w:pStyle w:val="TableEntry"/>
              <w:spacing w:before="0" w:after="0"/>
              <w:rPr>
                <w:ins w:id="2503" w:author="Thompson, Jenny" w:date="2019-12-02T22:23:00Z"/>
                <w:del w:id="2504" w:author="Luke Duncan" w:date="2019-12-16T09:18:00Z"/>
                <w:color w:val="000000"/>
                <w:szCs w:val="18"/>
              </w:rPr>
            </w:pPr>
            <w:ins w:id="2505" w:author="Thompson, Jenny" w:date="2019-12-02T22:23:00Z">
              <w:del w:id="2506" w:author="Luke Duncan" w:date="2019-12-16T09:18:00Z">
                <w:r w:rsidRPr="00056BB5" w:rsidDel="006C7897">
                  <w:rPr>
                    <w:color w:val="000000"/>
                    <w:szCs w:val="18"/>
                  </w:rPr>
                  <w:delText>0..1</w:delText>
                </w:r>
              </w:del>
            </w:ins>
          </w:p>
        </w:tc>
      </w:tr>
      <w:tr w:rsidR="00056BB5" w:rsidRPr="00056BB5" w:rsidDel="006C7897" w14:paraId="34EBC3F1" w14:textId="51076FCB" w:rsidTr="00056BB5">
        <w:trPr>
          <w:cantSplit/>
          <w:ins w:id="2507" w:author="Thompson, Jenny" w:date="2019-12-02T22:23:00Z"/>
          <w:del w:id="250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FFDA424" w14:textId="30BC65DE" w:rsidR="00056BB5" w:rsidRPr="00056BB5" w:rsidDel="006C7897" w:rsidRDefault="00056BB5" w:rsidP="00056BB5">
            <w:pPr>
              <w:pStyle w:val="TableEntry"/>
              <w:spacing w:before="0" w:after="0"/>
              <w:rPr>
                <w:ins w:id="2509" w:author="Thompson, Jenny" w:date="2019-12-02T22:23:00Z"/>
                <w:del w:id="2510" w:author="Luke Duncan" w:date="2019-12-16T09:18:00Z"/>
                <w:color w:val="000000"/>
                <w:szCs w:val="18"/>
              </w:rPr>
            </w:pPr>
            <w:ins w:id="2511" w:author="Thompson, Jenny" w:date="2019-12-02T22:23:00Z">
              <w:del w:id="2512" w:author="Luke Duncan" w:date="2019-12-16T09:18:00Z">
                <w:r w:rsidRPr="00056BB5" w:rsidDel="006C7897">
                  <w:rPr>
                    <w:color w:val="000000"/>
                    <w:szCs w:val="18"/>
                  </w:rPr>
                  <w:delText> target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608EBBEA" w14:textId="057266E2" w:rsidR="00056BB5" w:rsidRPr="00056BB5" w:rsidDel="006C7897" w:rsidRDefault="00056BB5" w:rsidP="00056BB5">
            <w:pPr>
              <w:pStyle w:val="TableEntry"/>
              <w:spacing w:before="0" w:after="0"/>
              <w:rPr>
                <w:ins w:id="2513" w:author="Thompson, Jenny" w:date="2019-12-02T22:23:00Z"/>
                <w:del w:id="2514" w:author="Luke Duncan" w:date="2019-12-16T09:18:00Z"/>
                <w:color w:val="000000"/>
                <w:szCs w:val="18"/>
              </w:rPr>
            </w:pPr>
            <w:ins w:id="2515" w:author="Thompson, Jenny" w:date="2019-12-02T22:23:00Z">
              <w:del w:id="2516" w:author="Luke Duncan" w:date="2019-12-16T09:18:00Z">
                <w:r w:rsidRPr="00056BB5" w:rsidDel="006C7897">
                  <w:rPr>
                    <w:color w:val="000000"/>
                    <w:szCs w:val="18"/>
                  </w:rPr>
                  <w:delText>Concept in target system for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ECBDABF" w14:textId="10E1A7D3" w:rsidR="00056BB5" w:rsidRPr="00056BB5" w:rsidDel="006C7897" w:rsidRDefault="00056BB5" w:rsidP="00056BB5">
            <w:pPr>
              <w:pStyle w:val="TableEntry"/>
              <w:spacing w:before="0" w:after="0"/>
              <w:rPr>
                <w:ins w:id="2517" w:author="Thompson, Jenny" w:date="2019-12-02T22:23:00Z"/>
                <w:del w:id="251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D93A9F4" w14:textId="7F789C0C" w:rsidR="00056BB5" w:rsidRPr="00056BB5" w:rsidDel="006C7897" w:rsidRDefault="00056BB5" w:rsidP="00056BB5">
            <w:pPr>
              <w:pStyle w:val="TableEntry"/>
              <w:spacing w:before="0" w:after="0"/>
              <w:rPr>
                <w:ins w:id="2519" w:author="Thompson, Jenny" w:date="2019-12-02T22:23:00Z"/>
                <w:del w:id="2520" w:author="Luke Duncan" w:date="2019-12-16T09:18:00Z"/>
                <w:color w:val="000000"/>
                <w:szCs w:val="18"/>
              </w:rPr>
            </w:pPr>
            <w:ins w:id="2521" w:author="Thompson, Jenny" w:date="2019-12-02T22:23:00Z">
              <w:del w:id="2522" w:author="Luke Duncan" w:date="2019-12-16T09:18:00Z">
                <w:r w:rsidRPr="00056BB5" w:rsidDel="006C7897">
                  <w:rPr>
                    <w:color w:val="000000"/>
                    <w:szCs w:val="18"/>
                  </w:rPr>
                  <w:delText>0..*</w:delText>
                </w:r>
              </w:del>
            </w:ins>
          </w:p>
        </w:tc>
      </w:tr>
      <w:tr w:rsidR="00056BB5" w:rsidRPr="00056BB5" w:rsidDel="006C7897" w14:paraId="3B1F1E49" w14:textId="7F316A7C" w:rsidTr="00056BB5">
        <w:trPr>
          <w:cantSplit/>
          <w:ins w:id="2523" w:author="Thompson, Jenny" w:date="2019-12-02T22:23:00Z"/>
          <w:del w:id="252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3C8C745" w14:textId="55FBE078" w:rsidR="00056BB5" w:rsidRPr="00056BB5" w:rsidDel="006C7897" w:rsidRDefault="00056BB5" w:rsidP="00056BB5">
            <w:pPr>
              <w:pStyle w:val="TableEntry"/>
              <w:spacing w:before="0" w:after="0"/>
              <w:rPr>
                <w:ins w:id="2525" w:author="Thompson, Jenny" w:date="2019-12-02T22:23:00Z"/>
                <w:del w:id="2526" w:author="Luke Duncan" w:date="2019-12-16T09:18:00Z"/>
                <w:color w:val="000000"/>
                <w:szCs w:val="18"/>
              </w:rPr>
            </w:pPr>
            <w:ins w:id="2527" w:author="Thompson, Jenny" w:date="2019-12-02T22:23:00Z">
              <w:del w:id="2528"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8919049" w14:textId="2205DE7F" w:rsidR="00056BB5" w:rsidRPr="00056BB5" w:rsidDel="006C7897" w:rsidRDefault="00056BB5" w:rsidP="00056BB5">
            <w:pPr>
              <w:pStyle w:val="TableEntry"/>
              <w:spacing w:before="0" w:after="0"/>
              <w:rPr>
                <w:ins w:id="2529" w:author="Thompson, Jenny" w:date="2019-12-02T22:23:00Z"/>
                <w:del w:id="2530" w:author="Luke Duncan" w:date="2019-12-16T09:18:00Z"/>
                <w:color w:val="000000"/>
                <w:szCs w:val="18"/>
              </w:rPr>
            </w:pPr>
            <w:ins w:id="2531" w:author="Thompson, Jenny" w:date="2019-12-02T22:23:00Z">
              <w:del w:id="2532" w:author="Luke Duncan" w:date="2019-12-16T09:18:00Z">
                <w:r w:rsidRPr="00056BB5" w:rsidDel="006C7897">
                  <w:rPr>
                    <w:color w:val="000000"/>
                    <w:szCs w:val="18"/>
                  </w:rPr>
                  <w:delText>#NAME?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5921C6" w14:textId="56356D00" w:rsidR="00056BB5" w:rsidRPr="00056BB5" w:rsidDel="006C7897" w:rsidRDefault="00056BB5" w:rsidP="00056BB5">
            <w:pPr>
              <w:pStyle w:val="TableEntry"/>
              <w:spacing w:before="0" w:after="0"/>
              <w:rPr>
                <w:ins w:id="2533" w:author="Thompson, Jenny" w:date="2019-12-02T22:23:00Z"/>
                <w:del w:id="253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D71A04A" w14:textId="4DC0F986" w:rsidR="00056BB5" w:rsidRPr="00056BB5" w:rsidDel="006C7897" w:rsidRDefault="00056BB5" w:rsidP="00056BB5">
            <w:pPr>
              <w:pStyle w:val="TableEntry"/>
              <w:spacing w:before="0" w:after="0"/>
              <w:rPr>
                <w:ins w:id="2535" w:author="Thompson, Jenny" w:date="2019-12-02T22:23:00Z"/>
                <w:del w:id="2536" w:author="Luke Duncan" w:date="2019-12-16T09:18:00Z"/>
                <w:color w:val="000000"/>
                <w:szCs w:val="18"/>
              </w:rPr>
            </w:pPr>
            <w:ins w:id="2537" w:author="Thompson, Jenny" w:date="2019-12-02T22:23:00Z">
              <w:del w:id="2538" w:author="Luke Duncan" w:date="2019-12-16T09:18:00Z">
                <w:r w:rsidRPr="00056BB5" w:rsidDel="006C7897">
                  <w:rPr>
                    <w:color w:val="000000"/>
                    <w:szCs w:val="18"/>
                  </w:rPr>
                  <w:delText> </w:delText>
                </w:r>
              </w:del>
            </w:ins>
          </w:p>
        </w:tc>
      </w:tr>
      <w:tr w:rsidR="00056BB5" w:rsidRPr="00056BB5" w:rsidDel="006C7897" w14:paraId="70719A56" w14:textId="2123CE6C" w:rsidTr="00056BB5">
        <w:trPr>
          <w:cantSplit/>
          <w:ins w:id="2539" w:author="Thompson, Jenny" w:date="2019-12-02T22:23:00Z"/>
          <w:del w:id="254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3D9A379" w14:textId="12E45936" w:rsidR="00056BB5" w:rsidRPr="00056BB5" w:rsidDel="006C7897" w:rsidRDefault="00056BB5" w:rsidP="00056BB5">
            <w:pPr>
              <w:pStyle w:val="TableEntry"/>
              <w:spacing w:before="0" w:after="0"/>
              <w:rPr>
                <w:ins w:id="2541" w:author="Thompson, Jenny" w:date="2019-12-02T22:23:00Z"/>
                <w:del w:id="2542" w:author="Luke Duncan" w:date="2019-12-16T09:18:00Z"/>
                <w:color w:val="000000"/>
                <w:szCs w:val="18"/>
              </w:rPr>
            </w:pPr>
            <w:ins w:id="2543" w:author="Thompson, Jenny" w:date="2019-12-02T22:23:00Z">
              <w:del w:id="2544"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F612157" w14:textId="5885B87C" w:rsidR="00056BB5" w:rsidRPr="00056BB5" w:rsidDel="006C7897" w:rsidRDefault="00056BB5" w:rsidP="00056BB5">
            <w:pPr>
              <w:pStyle w:val="TableEntry"/>
              <w:spacing w:before="0" w:after="0"/>
              <w:rPr>
                <w:ins w:id="2545" w:author="Thompson, Jenny" w:date="2019-12-02T22:23:00Z"/>
                <w:del w:id="2546" w:author="Luke Duncan" w:date="2019-12-16T09:18:00Z"/>
                <w:color w:val="000000"/>
                <w:szCs w:val="18"/>
              </w:rPr>
            </w:pPr>
            <w:ins w:id="2547" w:author="Thompson, Jenny" w:date="2019-12-02T22:23:00Z">
              <w:del w:id="2548" w:author="Luke Duncan" w:date="2019-12-16T09:18:00Z">
                <w:r w:rsidRPr="00056BB5" w:rsidDel="006C7897">
                  <w:rPr>
                    <w:color w:val="000000"/>
                    <w:szCs w:val="18"/>
                  </w:rPr>
                  <w:delText>Code that identifies the target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48CBEB" w14:textId="1D0361A3" w:rsidR="00056BB5" w:rsidRPr="00056BB5" w:rsidDel="006C7897" w:rsidRDefault="00056BB5" w:rsidP="00056BB5">
            <w:pPr>
              <w:pStyle w:val="TableEntry"/>
              <w:spacing w:before="0" w:after="0"/>
              <w:rPr>
                <w:ins w:id="2549" w:author="Thompson, Jenny" w:date="2019-12-02T22:23:00Z"/>
                <w:del w:id="255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5FC3AA85" w14:textId="234B7713" w:rsidR="00056BB5" w:rsidRPr="00056BB5" w:rsidDel="006C7897" w:rsidRDefault="00056BB5" w:rsidP="00056BB5">
            <w:pPr>
              <w:pStyle w:val="TableEntry"/>
              <w:spacing w:before="0" w:after="0"/>
              <w:rPr>
                <w:ins w:id="2551" w:author="Thompson, Jenny" w:date="2019-12-02T22:23:00Z"/>
                <w:del w:id="2552" w:author="Luke Duncan" w:date="2019-12-16T09:18:00Z"/>
                <w:color w:val="000000"/>
                <w:szCs w:val="18"/>
              </w:rPr>
            </w:pPr>
            <w:ins w:id="2553" w:author="Thompson, Jenny" w:date="2019-12-02T22:23:00Z">
              <w:del w:id="2554" w:author="Luke Duncan" w:date="2019-12-16T09:18:00Z">
                <w:r w:rsidRPr="00056BB5" w:rsidDel="006C7897">
                  <w:rPr>
                    <w:color w:val="000000"/>
                    <w:szCs w:val="18"/>
                  </w:rPr>
                  <w:delText>0..1</w:delText>
                </w:r>
              </w:del>
            </w:ins>
          </w:p>
        </w:tc>
      </w:tr>
      <w:tr w:rsidR="00056BB5" w:rsidRPr="00056BB5" w:rsidDel="006C7897" w14:paraId="03FF503D" w14:textId="4000A455" w:rsidTr="00056BB5">
        <w:trPr>
          <w:cantSplit/>
          <w:ins w:id="2555" w:author="Thompson, Jenny" w:date="2019-12-02T22:23:00Z"/>
          <w:del w:id="255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13AD645" w14:textId="695896C1" w:rsidR="00056BB5" w:rsidRPr="00056BB5" w:rsidDel="006C7897" w:rsidRDefault="00056BB5" w:rsidP="00056BB5">
            <w:pPr>
              <w:pStyle w:val="TableEntry"/>
              <w:spacing w:before="0" w:after="0"/>
              <w:rPr>
                <w:ins w:id="2557" w:author="Thompson, Jenny" w:date="2019-12-02T22:23:00Z"/>
                <w:del w:id="2558" w:author="Luke Duncan" w:date="2019-12-16T09:18:00Z"/>
                <w:color w:val="000000"/>
                <w:szCs w:val="18"/>
              </w:rPr>
            </w:pPr>
            <w:ins w:id="2559" w:author="Thompson, Jenny" w:date="2019-12-02T22:23:00Z">
              <w:del w:id="2560"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93AE6D0" w14:textId="37741072" w:rsidR="00056BB5" w:rsidRPr="00056BB5" w:rsidDel="006C7897" w:rsidRDefault="00056BB5" w:rsidP="00056BB5">
            <w:pPr>
              <w:pStyle w:val="TableEntry"/>
              <w:spacing w:before="0" w:after="0"/>
              <w:rPr>
                <w:ins w:id="2561" w:author="Thompson, Jenny" w:date="2019-12-02T22:23:00Z"/>
                <w:del w:id="2562" w:author="Luke Duncan" w:date="2019-12-16T09:18:00Z"/>
                <w:color w:val="000000"/>
                <w:szCs w:val="18"/>
              </w:rPr>
            </w:pPr>
            <w:ins w:id="2563" w:author="Thompson, Jenny" w:date="2019-12-02T22:23:00Z">
              <w:del w:id="2564"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B599EC" w14:textId="7AA7C0E6" w:rsidR="00056BB5" w:rsidRPr="00056BB5" w:rsidDel="006C7897" w:rsidRDefault="00056BB5" w:rsidP="00056BB5">
            <w:pPr>
              <w:pStyle w:val="TableEntry"/>
              <w:spacing w:before="0" w:after="0"/>
              <w:rPr>
                <w:ins w:id="2565" w:author="Thompson, Jenny" w:date="2019-12-02T22:23:00Z"/>
                <w:del w:id="256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8DEBCD7" w14:textId="6C48CD80" w:rsidR="00056BB5" w:rsidRPr="00056BB5" w:rsidDel="006C7897" w:rsidRDefault="00056BB5" w:rsidP="00056BB5">
            <w:pPr>
              <w:pStyle w:val="TableEntry"/>
              <w:spacing w:before="0" w:after="0"/>
              <w:rPr>
                <w:ins w:id="2567" w:author="Thompson, Jenny" w:date="2019-12-02T22:23:00Z"/>
                <w:del w:id="2568" w:author="Luke Duncan" w:date="2019-12-16T09:18:00Z"/>
                <w:color w:val="000000"/>
                <w:szCs w:val="18"/>
              </w:rPr>
            </w:pPr>
            <w:ins w:id="2569" w:author="Thompson, Jenny" w:date="2019-12-02T22:23:00Z">
              <w:del w:id="2570" w:author="Luke Duncan" w:date="2019-12-16T09:18:00Z">
                <w:r w:rsidRPr="00056BB5" w:rsidDel="006C7897">
                  <w:rPr>
                    <w:color w:val="000000"/>
                    <w:szCs w:val="18"/>
                  </w:rPr>
                  <w:delText>0..1</w:delText>
                </w:r>
              </w:del>
            </w:ins>
          </w:p>
        </w:tc>
      </w:tr>
      <w:tr w:rsidR="00056BB5" w:rsidRPr="00056BB5" w:rsidDel="006C7897" w14:paraId="01B585D2" w14:textId="3B0251F3" w:rsidTr="00056BB5">
        <w:trPr>
          <w:cantSplit/>
          <w:ins w:id="2571" w:author="Thompson, Jenny" w:date="2019-12-02T22:23:00Z"/>
          <w:del w:id="257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4B5D640" w14:textId="53193FDD" w:rsidR="00056BB5" w:rsidRPr="00056BB5" w:rsidDel="006C7897" w:rsidRDefault="00056BB5" w:rsidP="00056BB5">
            <w:pPr>
              <w:pStyle w:val="TableEntry"/>
              <w:spacing w:before="0" w:after="0"/>
              <w:rPr>
                <w:ins w:id="2573" w:author="Thompson, Jenny" w:date="2019-12-02T22:23:00Z"/>
                <w:del w:id="2574" w:author="Luke Duncan" w:date="2019-12-16T09:18:00Z"/>
                <w:color w:val="000000"/>
                <w:szCs w:val="18"/>
              </w:rPr>
            </w:pPr>
            <w:ins w:id="2575" w:author="Thompson, Jenny" w:date="2019-12-02T22:23:00Z">
              <w:del w:id="2576" w:author="Luke Duncan" w:date="2019-12-16T09:18:00Z">
                <w:r w:rsidRPr="00056BB5" w:rsidDel="006C7897">
                  <w:rPr>
                    <w:color w:val="000000"/>
                    <w:szCs w:val="18"/>
                  </w:rPr>
                  <w:delText> equivalence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EE947E3" w14:textId="794C265F" w:rsidR="00056BB5" w:rsidRPr="00056BB5" w:rsidDel="006C7897" w:rsidRDefault="00056BB5" w:rsidP="00056BB5">
            <w:pPr>
              <w:pStyle w:val="TableEntry"/>
              <w:spacing w:before="0" w:after="0"/>
              <w:rPr>
                <w:ins w:id="2577" w:author="Thompson, Jenny" w:date="2019-12-02T22:23:00Z"/>
                <w:del w:id="2578" w:author="Luke Duncan" w:date="2019-12-16T09:18:00Z"/>
                <w:color w:val="000000"/>
                <w:szCs w:val="18"/>
              </w:rPr>
            </w:pPr>
            <w:ins w:id="2579" w:author="Thompson, Jenny" w:date="2019-12-02T22:23:00Z">
              <w:del w:id="2580" w:author="Luke Duncan" w:date="2019-12-16T09:18:00Z">
                <w:r w:rsidRPr="00056BB5" w:rsidDel="006C7897">
                  <w:rPr>
                    <w:color w:val="000000"/>
                    <w:szCs w:val="18"/>
                  </w:rPr>
                  <w:delText>relatedto | equivalent | equal | wider | subsumes | narrower | specializes | inexact | unmatched | disjoint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77CC5F" w14:textId="79690817" w:rsidR="00056BB5" w:rsidRPr="00056BB5" w:rsidDel="006C7897" w:rsidRDefault="00056BB5" w:rsidP="00056BB5">
            <w:pPr>
              <w:pStyle w:val="TableEntry"/>
              <w:spacing w:before="0" w:after="0"/>
              <w:rPr>
                <w:ins w:id="2581" w:author="Thompson, Jenny" w:date="2019-12-02T22:23:00Z"/>
                <w:del w:id="258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CE82A8F" w14:textId="341F9776" w:rsidR="00056BB5" w:rsidRPr="00056BB5" w:rsidDel="006C7897" w:rsidRDefault="00056BB5" w:rsidP="00056BB5">
            <w:pPr>
              <w:pStyle w:val="TableEntry"/>
              <w:spacing w:before="0" w:after="0"/>
              <w:rPr>
                <w:ins w:id="2583" w:author="Thompson, Jenny" w:date="2019-12-02T22:23:00Z"/>
                <w:del w:id="2584" w:author="Luke Duncan" w:date="2019-12-16T09:18:00Z"/>
                <w:color w:val="000000"/>
                <w:szCs w:val="18"/>
              </w:rPr>
            </w:pPr>
            <w:ins w:id="2585" w:author="Thompson, Jenny" w:date="2019-12-02T22:23:00Z">
              <w:del w:id="2586" w:author="Luke Duncan" w:date="2019-12-16T09:18:00Z">
                <w:r w:rsidRPr="00056BB5" w:rsidDel="006C7897">
                  <w:rPr>
                    <w:color w:val="000000"/>
                    <w:szCs w:val="18"/>
                  </w:rPr>
                  <w:delText>0..1</w:delText>
                </w:r>
              </w:del>
            </w:ins>
          </w:p>
        </w:tc>
      </w:tr>
      <w:tr w:rsidR="00056BB5" w:rsidRPr="00056BB5" w:rsidDel="006C7897" w14:paraId="762DFF67" w14:textId="1C36D365" w:rsidTr="00056BB5">
        <w:trPr>
          <w:cantSplit/>
          <w:ins w:id="2587" w:author="Thompson, Jenny" w:date="2019-12-02T22:23:00Z"/>
          <w:del w:id="258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BDB82E9" w14:textId="442C6EE6" w:rsidR="00056BB5" w:rsidRPr="00056BB5" w:rsidDel="006C7897" w:rsidRDefault="00056BB5" w:rsidP="00056BB5">
            <w:pPr>
              <w:pStyle w:val="TableEntry"/>
              <w:spacing w:before="0" w:after="0"/>
              <w:rPr>
                <w:ins w:id="2589" w:author="Thompson, Jenny" w:date="2019-12-02T22:23:00Z"/>
                <w:del w:id="2590" w:author="Luke Duncan" w:date="2019-12-16T09:18:00Z"/>
                <w:color w:val="000000"/>
                <w:szCs w:val="18"/>
              </w:rPr>
            </w:pPr>
            <w:ins w:id="2591" w:author="Thompson, Jenny" w:date="2019-12-02T22:23:00Z">
              <w:del w:id="2592"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F39F246" w14:textId="699E2603" w:rsidR="00056BB5" w:rsidRPr="00056BB5" w:rsidDel="006C7897" w:rsidRDefault="00056BB5" w:rsidP="00056BB5">
            <w:pPr>
              <w:pStyle w:val="TableEntry"/>
              <w:spacing w:before="0" w:after="0"/>
              <w:rPr>
                <w:ins w:id="2593" w:author="Thompson, Jenny" w:date="2019-12-02T22:23:00Z"/>
                <w:del w:id="2594" w:author="Luke Duncan" w:date="2019-12-16T09:18:00Z"/>
                <w:color w:val="000000"/>
                <w:szCs w:val="18"/>
              </w:rPr>
            </w:pPr>
            <w:ins w:id="2595" w:author="Thompson, Jenny" w:date="2019-12-02T22:23:00Z">
              <w:del w:id="2596" w:author="Luke Duncan" w:date="2019-12-16T09:18:00Z">
                <w:r w:rsidRPr="00056BB5" w:rsidDel="006C7897">
                  <w:rPr>
                    <w:color w:val="000000"/>
                    <w:szCs w:val="18"/>
                  </w:rPr>
                  <w:delText>ConceptMapEquivalence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D1038CE" w14:textId="73253EE4" w:rsidR="00056BB5" w:rsidRPr="00056BB5" w:rsidDel="006C7897" w:rsidRDefault="00056BB5" w:rsidP="00056BB5">
            <w:pPr>
              <w:pStyle w:val="TableEntry"/>
              <w:spacing w:before="0" w:after="0"/>
              <w:rPr>
                <w:ins w:id="2597" w:author="Thompson, Jenny" w:date="2019-12-02T22:23:00Z"/>
                <w:del w:id="259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5FF45A" w14:textId="2470F369" w:rsidR="00056BB5" w:rsidRPr="00056BB5" w:rsidDel="006C7897" w:rsidRDefault="00056BB5" w:rsidP="00056BB5">
            <w:pPr>
              <w:pStyle w:val="TableEntry"/>
              <w:spacing w:before="0" w:after="0"/>
              <w:rPr>
                <w:ins w:id="2599" w:author="Thompson, Jenny" w:date="2019-12-02T22:23:00Z"/>
                <w:del w:id="2600" w:author="Luke Duncan" w:date="2019-12-16T09:18:00Z"/>
                <w:color w:val="000000"/>
                <w:szCs w:val="18"/>
              </w:rPr>
            </w:pPr>
            <w:ins w:id="2601" w:author="Thompson, Jenny" w:date="2019-12-02T22:23:00Z">
              <w:del w:id="2602" w:author="Luke Duncan" w:date="2019-12-16T09:18:00Z">
                <w:r w:rsidRPr="00056BB5" w:rsidDel="006C7897">
                  <w:rPr>
                    <w:color w:val="000000"/>
                    <w:szCs w:val="18"/>
                  </w:rPr>
                  <w:delText> </w:delText>
                </w:r>
              </w:del>
            </w:ins>
          </w:p>
        </w:tc>
      </w:tr>
      <w:tr w:rsidR="00056BB5" w:rsidRPr="00056BB5" w:rsidDel="006C7897" w14:paraId="014ACEF6" w14:textId="688FBBB1" w:rsidTr="00056BB5">
        <w:trPr>
          <w:cantSplit/>
          <w:ins w:id="2603" w:author="Thompson, Jenny" w:date="2019-12-02T22:23:00Z"/>
          <w:del w:id="260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5DAC0309" w14:textId="26DD28BB" w:rsidR="00056BB5" w:rsidRPr="00056BB5" w:rsidDel="006C7897" w:rsidRDefault="00056BB5" w:rsidP="00056BB5">
            <w:pPr>
              <w:pStyle w:val="TableEntry"/>
              <w:spacing w:before="0" w:after="0"/>
              <w:rPr>
                <w:ins w:id="2605" w:author="Thompson, Jenny" w:date="2019-12-02T22:23:00Z"/>
                <w:del w:id="2606" w:author="Luke Duncan" w:date="2019-12-16T09:18:00Z"/>
                <w:color w:val="000000"/>
                <w:szCs w:val="18"/>
              </w:rPr>
            </w:pPr>
            <w:ins w:id="2607" w:author="Thompson, Jenny" w:date="2019-12-02T22:23:00Z">
              <w:del w:id="2608" w:author="Luke Duncan" w:date="2019-12-16T09:18:00Z">
                <w:r w:rsidRPr="00056BB5" w:rsidDel="006C7897">
                  <w:rPr>
                    <w:color w:val="000000"/>
                    <w:szCs w:val="18"/>
                  </w:rPr>
                  <w:delText> comment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FD4A69" w14:textId="291F4D13" w:rsidR="00056BB5" w:rsidRPr="00056BB5" w:rsidDel="006C7897" w:rsidRDefault="00056BB5" w:rsidP="00056BB5">
            <w:pPr>
              <w:pStyle w:val="TableEntry"/>
              <w:spacing w:before="0" w:after="0"/>
              <w:rPr>
                <w:ins w:id="2609" w:author="Thompson, Jenny" w:date="2019-12-02T22:23:00Z"/>
                <w:del w:id="2610" w:author="Luke Duncan" w:date="2019-12-16T09:18:00Z"/>
                <w:color w:val="000000"/>
                <w:szCs w:val="18"/>
              </w:rPr>
            </w:pPr>
            <w:ins w:id="2611" w:author="Thompson, Jenny" w:date="2019-12-02T22:23:00Z">
              <w:del w:id="2612" w:author="Luke Duncan" w:date="2019-12-16T09:18:00Z">
                <w:r w:rsidRPr="00056BB5" w:rsidDel="006C7897">
                  <w:rPr>
                    <w:color w:val="000000"/>
                    <w:szCs w:val="18"/>
                  </w:rPr>
                  <w:delText>Description of status/issues in mapping</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21C6553" w14:textId="30DC902B" w:rsidR="00056BB5" w:rsidRPr="00056BB5" w:rsidDel="006C7897" w:rsidRDefault="00056BB5" w:rsidP="00056BB5">
            <w:pPr>
              <w:pStyle w:val="TableEntry"/>
              <w:spacing w:before="0" w:after="0"/>
              <w:rPr>
                <w:ins w:id="2613" w:author="Thompson, Jenny" w:date="2019-12-02T22:23:00Z"/>
                <w:del w:id="261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668106C" w14:textId="716C7349" w:rsidR="00056BB5" w:rsidRPr="00056BB5" w:rsidDel="006C7897" w:rsidRDefault="00056BB5" w:rsidP="00056BB5">
            <w:pPr>
              <w:pStyle w:val="TableEntry"/>
              <w:spacing w:before="0" w:after="0"/>
              <w:rPr>
                <w:ins w:id="2615" w:author="Thompson, Jenny" w:date="2019-12-02T22:23:00Z"/>
                <w:del w:id="2616" w:author="Luke Duncan" w:date="2019-12-16T09:18:00Z"/>
                <w:color w:val="000000"/>
                <w:szCs w:val="18"/>
              </w:rPr>
            </w:pPr>
            <w:ins w:id="2617" w:author="Thompson, Jenny" w:date="2019-12-02T22:23:00Z">
              <w:del w:id="2618" w:author="Luke Duncan" w:date="2019-12-16T09:18:00Z">
                <w:r w:rsidRPr="00056BB5" w:rsidDel="006C7897">
                  <w:rPr>
                    <w:color w:val="000000"/>
                    <w:szCs w:val="18"/>
                  </w:rPr>
                  <w:delText>0..1</w:delText>
                </w:r>
              </w:del>
            </w:ins>
          </w:p>
        </w:tc>
      </w:tr>
      <w:tr w:rsidR="00056BB5" w:rsidRPr="00056BB5" w:rsidDel="006C7897" w14:paraId="56478560" w14:textId="5C632146" w:rsidTr="00056BB5">
        <w:trPr>
          <w:cantSplit/>
          <w:ins w:id="2619" w:author="Thompson, Jenny" w:date="2019-12-02T22:23:00Z"/>
          <w:del w:id="262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DF27109" w14:textId="0DEA4E56" w:rsidR="00056BB5" w:rsidRPr="00056BB5" w:rsidDel="006C7897" w:rsidRDefault="00056BB5" w:rsidP="00056BB5">
            <w:pPr>
              <w:pStyle w:val="TableEntry"/>
              <w:spacing w:before="0" w:after="0"/>
              <w:rPr>
                <w:ins w:id="2621" w:author="Thompson, Jenny" w:date="2019-12-02T22:23:00Z"/>
                <w:del w:id="2622" w:author="Luke Duncan" w:date="2019-12-16T09:18:00Z"/>
                <w:color w:val="000000"/>
                <w:szCs w:val="18"/>
              </w:rPr>
            </w:pPr>
            <w:ins w:id="2623" w:author="Thompson, Jenny" w:date="2019-12-02T22:23:00Z">
              <w:del w:id="2624" w:author="Luke Duncan" w:date="2019-12-16T09:18:00Z">
                <w:r w:rsidRPr="00056BB5" w:rsidDel="006C7897">
                  <w:rPr>
                    <w:color w:val="000000"/>
                    <w:szCs w:val="18"/>
                  </w:rPr>
                  <w:delText> dependsOn</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E72C8E" w14:textId="5B871208" w:rsidR="00056BB5" w:rsidRPr="00056BB5" w:rsidDel="006C7897" w:rsidRDefault="00056BB5" w:rsidP="00056BB5">
            <w:pPr>
              <w:pStyle w:val="TableEntry"/>
              <w:spacing w:before="0" w:after="0"/>
              <w:rPr>
                <w:ins w:id="2625" w:author="Thompson, Jenny" w:date="2019-12-02T22:23:00Z"/>
                <w:del w:id="2626" w:author="Luke Duncan" w:date="2019-12-16T09:18:00Z"/>
                <w:color w:val="000000"/>
                <w:szCs w:val="18"/>
              </w:rPr>
            </w:pPr>
            <w:ins w:id="2627" w:author="Thompson, Jenny" w:date="2019-12-02T22:23:00Z">
              <w:del w:id="2628" w:author="Luke Duncan" w:date="2019-12-16T09:18:00Z">
                <w:r w:rsidRPr="00056BB5" w:rsidDel="006C7897">
                  <w:rPr>
                    <w:color w:val="000000"/>
                    <w:szCs w:val="18"/>
                  </w:rPr>
                  <w:delText>Other elements required for this mapping (from context)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A51119" w14:textId="67CB953F" w:rsidR="00056BB5" w:rsidRPr="00056BB5" w:rsidDel="006C7897" w:rsidRDefault="00056BB5" w:rsidP="00056BB5">
            <w:pPr>
              <w:pStyle w:val="TableEntry"/>
              <w:spacing w:before="0" w:after="0"/>
              <w:rPr>
                <w:ins w:id="2629" w:author="Thompson, Jenny" w:date="2019-12-02T22:23:00Z"/>
                <w:del w:id="263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428DD595" w14:textId="38F9A607" w:rsidR="00056BB5" w:rsidRPr="00056BB5" w:rsidDel="006C7897" w:rsidRDefault="00056BB5" w:rsidP="00056BB5">
            <w:pPr>
              <w:pStyle w:val="TableEntry"/>
              <w:spacing w:before="0" w:after="0"/>
              <w:rPr>
                <w:ins w:id="2631" w:author="Thompson, Jenny" w:date="2019-12-02T22:23:00Z"/>
                <w:del w:id="2632" w:author="Luke Duncan" w:date="2019-12-16T09:18:00Z"/>
                <w:color w:val="000000"/>
                <w:szCs w:val="18"/>
              </w:rPr>
            </w:pPr>
            <w:ins w:id="2633" w:author="Thompson, Jenny" w:date="2019-12-02T22:23:00Z">
              <w:del w:id="2634" w:author="Luke Duncan" w:date="2019-12-16T09:18:00Z">
                <w:r w:rsidRPr="00056BB5" w:rsidDel="006C7897">
                  <w:rPr>
                    <w:color w:val="000000"/>
                    <w:szCs w:val="18"/>
                  </w:rPr>
                  <w:delText>0..*</w:delText>
                </w:r>
              </w:del>
            </w:ins>
          </w:p>
        </w:tc>
      </w:tr>
      <w:tr w:rsidR="00056BB5" w:rsidRPr="00056BB5" w:rsidDel="006C7897" w14:paraId="3C07FC93" w14:textId="556E76CC" w:rsidTr="00056BB5">
        <w:trPr>
          <w:cantSplit/>
          <w:ins w:id="2635" w:author="Thompson, Jenny" w:date="2019-12-02T22:23:00Z"/>
          <w:del w:id="263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0D4A253" w14:textId="445F8DB3" w:rsidR="00056BB5" w:rsidRPr="00056BB5" w:rsidDel="006C7897" w:rsidRDefault="00056BB5" w:rsidP="00056BB5">
            <w:pPr>
              <w:pStyle w:val="TableEntry"/>
              <w:spacing w:before="0" w:after="0"/>
              <w:rPr>
                <w:ins w:id="2637" w:author="Thompson, Jenny" w:date="2019-12-02T22:23:00Z"/>
                <w:del w:id="2638" w:author="Luke Duncan" w:date="2019-12-16T09:18:00Z"/>
                <w:color w:val="000000"/>
                <w:szCs w:val="18"/>
              </w:rPr>
            </w:pPr>
            <w:ins w:id="2639" w:author="Thompson, Jenny" w:date="2019-12-02T22:23:00Z">
              <w:del w:id="2640" w:author="Luke Duncan" w:date="2019-12-16T09:18:00Z">
                <w:r w:rsidRPr="00056BB5" w:rsidDel="006C7897">
                  <w:rPr>
                    <w:color w:val="000000"/>
                    <w:szCs w:val="18"/>
                  </w:rPr>
                  <w:delText> property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863F396" w14:textId="1E6AC697" w:rsidR="00056BB5" w:rsidRPr="00056BB5" w:rsidDel="006C7897" w:rsidRDefault="00056BB5" w:rsidP="00056BB5">
            <w:pPr>
              <w:pStyle w:val="TableEntry"/>
              <w:spacing w:before="0" w:after="0"/>
              <w:rPr>
                <w:ins w:id="2641" w:author="Thompson, Jenny" w:date="2019-12-02T22:23:00Z"/>
                <w:del w:id="2642" w:author="Luke Duncan" w:date="2019-12-16T09:18:00Z"/>
                <w:color w:val="000000"/>
                <w:szCs w:val="18"/>
              </w:rPr>
            </w:pPr>
            <w:ins w:id="2643" w:author="Thompson, Jenny" w:date="2019-12-02T22:23:00Z">
              <w:del w:id="2644" w:author="Luke Duncan" w:date="2019-12-16T09:18:00Z">
                <w:r w:rsidRPr="00056BB5" w:rsidDel="006C7897">
                  <w:rPr>
                    <w:color w:val="000000"/>
                    <w:szCs w:val="18"/>
                  </w:rPr>
                  <w:delText>Reference to property mapping depends on</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84AC7E" w14:textId="01515E6F" w:rsidR="00056BB5" w:rsidRPr="00056BB5" w:rsidDel="006C7897" w:rsidRDefault="00056BB5" w:rsidP="00056BB5">
            <w:pPr>
              <w:pStyle w:val="TableEntry"/>
              <w:spacing w:before="0" w:after="0"/>
              <w:rPr>
                <w:ins w:id="2645" w:author="Thompson, Jenny" w:date="2019-12-02T22:23:00Z"/>
                <w:del w:id="264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5DA1FF0" w14:textId="0C2A7F9E" w:rsidR="00056BB5" w:rsidRPr="00056BB5" w:rsidDel="006C7897" w:rsidRDefault="00056BB5" w:rsidP="00056BB5">
            <w:pPr>
              <w:pStyle w:val="TableEntry"/>
              <w:spacing w:before="0" w:after="0"/>
              <w:rPr>
                <w:ins w:id="2647" w:author="Thompson, Jenny" w:date="2019-12-02T22:23:00Z"/>
                <w:del w:id="2648" w:author="Luke Duncan" w:date="2019-12-16T09:18:00Z"/>
                <w:color w:val="000000"/>
                <w:szCs w:val="18"/>
              </w:rPr>
            </w:pPr>
            <w:ins w:id="2649" w:author="Thompson, Jenny" w:date="2019-12-02T22:23:00Z">
              <w:del w:id="2650" w:author="Luke Duncan" w:date="2019-12-16T09:18:00Z">
                <w:r w:rsidRPr="00056BB5" w:rsidDel="006C7897">
                  <w:rPr>
                    <w:color w:val="000000"/>
                    <w:szCs w:val="18"/>
                  </w:rPr>
                  <w:delText>1..1</w:delText>
                </w:r>
              </w:del>
            </w:ins>
          </w:p>
        </w:tc>
      </w:tr>
      <w:tr w:rsidR="00056BB5" w:rsidRPr="00056BB5" w:rsidDel="006C7897" w14:paraId="3E45D5C5" w14:textId="07D3B081" w:rsidTr="00056BB5">
        <w:trPr>
          <w:cantSplit/>
          <w:ins w:id="2651" w:author="Thompson, Jenny" w:date="2019-12-02T22:23:00Z"/>
          <w:del w:id="265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9716AB2" w14:textId="1A1749CB" w:rsidR="00056BB5" w:rsidRPr="00056BB5" w:rsidDel="006C7897" w:rsidRDefault="00056BB5" w:rsidP="00056BB5">
            <w:pPr>
              <w:pStyle w:val="TableEntry"/>
              <w:spacing w:before="0" w:after="0"/>
              <w:rPr>
                <w:ins w:id="2653" w:author="Thompson, Jenny" w:date="2019-12-02T22:23:00Z"/>
                <w:del w:id="2654" w:author="Luke Duncan" w:date="2019-12-16T09:18:00Z"/>
                <w:color w:val="000000"/>
                <w:szCs w:val="18"/>
              </w:rPr>
            </w:pPr>
            <w:ins w:id="2655" w:author="Thompson, Jenny" w:date="2019-12-02T22:23:00Z">
              <w:del w:id="2656" w:author="Luke Duncan" w:date="2019-12-16T09:18:00Z">
                <w:r w:rsidRPr="00056BB5" w:rsidDel="006C7897">
                  <w:rPr>
                    <w:color w:val="000000"/>
                    <w:szCs w:val="18"/>
                  </w:rPr>
                  <w:delText> system</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F16F998" w14:textId="06D715BE" w:rsidR="00056BB5" w:rsidRPr="00056BB5" w:rsidDel="006C7897" w:rsidRDefault="00056BB5" w:rsidP="00056BB5">
            <w:pPr>
              <w:pStyle w:val="TableEntry"/>
              <w:spacing w:before="0" w:after="0"/>
              <w:rPr>
                <w:ins w:id="2657" w:author="Thompson, Jenny" w:date="2019-12-02T22:23:00Z"/>
                <w:del w:id="2658" w:author="Luke Duncan" w:date="2019-12-16T09:18:00Z"/>
                <w:color w:val="000000"/>
                <w:szCs w:val="18"/>
              </w:rPr>
            </w:pPr>
            <w:ins w:id="2659" w:author="Thompson, Jenny" w:date="2019-12-02T22:23:00Z">
              <w:del w:id="2660" w:author="Luke Duncan" w:date="2019-12-16T09:18:00Z">
                <w:r w:rsidRPr="00056BB5" w:rsidDel="006C7897">
                  <w:rPr>
                    <w:color w:val="000000"/>
                    <w:szCs w:val="18"/>
                  </w:rPr>
                  <w:delText>Code System (if necessary)</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F720846" w14:textId="0469C81C" w:rsidR="00056BB5" w:rsidRPr="00056BB5" w:rsidDel="006C7897" w:rsidRDefault="00056BB5" w:rsidP="00056BB5">
            <w:pPr>
              <w:pStyle w:val="TableEntry"/>
              <w:spacing w:before="0" w:after="0"/>
              <w:rPr>
                <w:ins w:id="2661" w:author="Thompson, Jenny" w:date="2019-12-02T22:23:00Z"/>
                <w:del w:id="266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B426EA" w14:textId="38509E3F" w:rsidR="00056BB5" w:rsidRPr="00056BB5" w:rsidDel="006C7897" w:rsidRDefault="00056BB5" w:rsidP="00056BB5">
            <w:pPr>
              <w:pStyle w:val="TableEntry"/>
              <w:spacing w:before="0" w:after="0"/>
              <w:rPr>
                <w:ins w:id="2663" w:author="Thompson, Jenny" w:date="2019-12-02T22:23:00Z"/>
                <w:del w:id="2664" w:author="Luke Duncan" w:date="2019-12-16T09:18:00Z"/>
                <w:color w:val="000000"/>
                <w:szCs w:val="18"/>
              </w:rPr>
            </w:pPr>
            <w:ins w:id="2665" w:author="Thompson, Jenny" w:date="2019-12-02T22:23:00Z">
              <w:del w:id="2666" w:author="Luke Duncan" w:date="2019-12-16T09:18:00Z">
                <w:r w:rsidRPr="00056BB5" w:rsidDel="006C7897">
                  <w:rPr>
                    <w:color w:val="000000"/>
                    <w:szCs w:val="18"/>
                  </w:rPr>
                  <w:delText>0..1</w:delText>
                </w:r>
              </w:del>
            </w:ins>
          </w:p>
        </w:tc>
      </w:tr>
      <w:tr w:rsidR="00056BB5" w:rsidRPr="00056BB5" w:rsidDel="006C7897" w14:paraId="24F72B4E" w14:textId="2D373B90" w:rsidTr="00056BB5">
        <w:trPr>
          <w:cantSplit/>
          <w:ins w:id="2667" w:author="Thompson, Jenny" w:date="2019-12-02T22:23:00Z"/>
          <w:del w:id="266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1826BCA9" w14:textId="7676633D" w:rsidR="00056BB5" w:rsidRPr="00056BB5" w:rsidDel="006C7897" w:rsidRDefault="00056BB5" w:rsidP="00056BB5">
            <w:pPr>
              <w:pStyle w:val="TableEntry"/>
              <w:spacing w:before="0" w:after="0"/>
              <w:rPr>
                <w:ins w:id="2669" w:author="Thompson, Jenny" w:date="2019-12-02T22:23:00Z"/>
                <w:del w:id="2670" w:author="Luke Duncan" w:date="2019-12-16T09:18:00Z"/>
                <w:color w:val="000000"/>
                <w:szCs w:val="18"/>
              </w:rPr>
            </w:pPr>
            <w:ins w:id="2671" w:author="Thompson, Jenny" w:date="2019-12-02T22:23:00Z">
              <w:del w:id="2672"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1206DEC" w14:textId="009FE686" w:rsidR="00056BB5" w:rsidRPr="00056BB5" w:rsidDel="006C7897" w:rsidRDefault="00056BB5" w:rsidP="00056BB5">
            <w:pPr>
              <w:pStyle w:val="TableEntry"/>
              <w:spacing w:before="0" w:after="0"/>
              <w:rPr>
                <w:ins w:id="2673" w:author="Thompson, Jenny" w:date="2019-12-02T22:23:00Z"/>
                <w:del w:id="2674" w:author="Luke Duncan" w:date="2019-12-16T09:18:00Z"/>
                <w:color w:val="000000"/>
                <w:szCs w:val="18"/>
              </w:rPr>
            </w:pPr>
            <w:ins w:id="2675" w:author="Thompson, Jenny" w:date="2019-12-02T22:23:00Z">
              <w:del w:id="2676" w:author="Luke Duncan" w:date="2019-12-16T09:18:00Z">
                <w:r w:rsidRPr="00056BB5" w:rsidDel="006C7897">
                  <w:rPr>
                    <w:color w:val="000000"/>
                    <w:szCs w:val="18"/>
                  </w:rPr>
                  <w:delText>Value of the referenced element</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25B7FE" w14:textId="115B405B" w:rsidR="00056BB5" w:rsidRPr="00056BB5" w:rsidDel="006C7897" w:rsidRDefault="00056BB5" w:rsidP="00056BB5">
            <w:pPr>
              <w:pStyle w:val="TableEntry"/>
              <w:spacing w:before="0" w:after="0"/>
              <w:rPr>
                <w:ins w:id="2677" w:author="Thompson, Jenny" w:date="2019-12-02T22:23:00Z"/>
                <w:del w:id="267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6610937E" w14:textId="1AF4679A" w:rsidR="00056BB5" w:rsidRPr="00056BB5" w:rsidDel="006C7897" w:rsidRDefault="00056BB5" w:rsidP="00056BB5">
            <w:pPr>
              <w:pStyle w:val="TableEntry"/>
              <w:spacing w:before="0" w:after="0"/>
              <w:rPr>
                <w:ins w:id="2679" w:author="Thompson, Jenny" w:date="2019-12-02T22:23:00Z"/>
                <w:del w:id="2680" w:author="Luke Duncan" w:date="2019-12-16T09:18:00Z"/>
                <w:color w:val="000000"/>
                <w:szCs w:val="18"/>
              </w:rPr>
            </w:pPr>
            <w:ins w:id="2681" w:author="Thompson, Jenny" w:date="2019-12-02T22:23:00Z">
              <w:del w:id="2682" w:author="Luke Duncan" w:date="2019-12-16T09:18:00Z">
                <w:r w:rsidRPr="00056BB5" w:rsidDel="006C7897">
                  <w:rPr>
                    <w:color w:val="000000"/>
                    <w:szCs w:val="18"/>
                  </w:rPr>
                  <w:delText>1..1</w:delText>
                </w:r>
              </w:del>
            </w:ins>
          </w:p>
        </w:tc>
      </w:tr>
      <w:tr w:rsidR="00056BB5" w:rsidRPr="00056BB5" w:rsidDel="006C7897" w14:paraId="459E9D80" w14:textId="2820FD8E" w:rsidTr="00056BB5">
        <w:trPr>
          <w:cantSplit/>
          <w:ins w:id="2683" w:author="Thompson, Jenny" w:date="2019-12-02T22:23:00Z"/>
          <w:del w:id="268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4523B5" w14:textId="5E875654" w:rsidR="00056BB5" w:rsidRPr="00056BB5" w:rsidDel="006C7897" w:rsidRDefault="00056BB5" w:rsidP="00056BB5">
            <w:pPr>
              <w:pStyle w:val="TableEntry"/>
              <w:spacing w:before="0" w:after="0"/>
              <w:rPr>
                <w:ins w:id="2685" w:author="Thompson, Jenny" w:date="2019-12-02T22:23:00Z"/>
                <w:del w:id="2686" w:author="Luke Duncan" w:date="2019-12-16T09:18:00Z"/>
                <w:color w:val="000000"/>
                <w:szCs w:val="18"/>
              </w:rPr>
            </w:pPr>
            <w:ins w:id="2687" w:author="Thompson, Jenny" w:date="2019-12-02T22:23:00Z">
              <w:del w:id="2688"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C779E76" w14:textId="0BD48FE4" w:rsidR="00056BB5" w:rsidRPr="00056BB5" w:rsidDel="006C7897" w:rsidRDefault="00056BB5" w:rsidP="00056BB5">
            <w:pPr>
              <w:pStyle w:val="TableEntry"/>
              <w:spacing w:before="0" w:after="0"/>
              <w:rPr>
                <w:ins w:id="2689" w:author="Thompson, Jenny" w:date="2019-12-02T22:23:00Z"/>
                <w:del w:id="2690" w:author="Luke Duncan" w:date="2019-12-16T09:18:00Z"/>
                <w:color w:val="000000"/>
                <w:szCs w:val="18"/>
              </w:rPr>
            </w:pPr>
            <w:ins w:id="2691" w:author="Thompson, Jenny" w:date="2019-12-02T22:23:00Z">
              <w:del w:id="2692"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406E831" w14:textId="74A0D592" w:rsidR="00056BB5" w:rsidRPr="00056BB5" w:rsidDel="006C7897" w:rsidRDefault="00056BB5" w:rsidP="00056BB5">
            <w:pPr>
              <w:pStyle w:val="TableEntry"/>
              <w:spacing w:before="0" w:after="0"/>
              <w:rPr>
                <w:ins w:id="2693" w:author="Thompson, Jenny" w:date="2019-12-02T22:23:00Z"/>
                <w:del w:id="269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80652AE" w14:textId="5F7F0CF5" w:rsidR="00056BB5" w:rsidRPr="00056BB5" w:rsidDel="006C7897" w:rsidRDefault="00056BB5" w:rsidP="00056BB5">
            <w:pPr>
              <w:pStyle w:val="TableEntry"/>
              <w:spacing w:before="0" w:after="0"/>
              <w:rPr>
                <w:ins w:id="2695" w:author="Thompson, Jenny" w:date="2019-12-02T22:23:00Z"/>
                <w:del w:id="2696" w:author="Luke Duncan" w:date="2019-12-16T09:18:00Z"/>
                <w:color w:val="000000"/>
                <w:szCs w:val="18"/>
              </w:rPr>
            </w:pPr>
            <w:ins w:id="2697" w:author="Thompson, Jenny" w:date="2019-12-02T22:23:00Z">
              <w:del w:id="2698" w:author="Luke Duncan" w:date="2019-12-16T09:18:00Z">
                <w:r w:rsidRPr="00056BB5" w:rsidDel="006C7897">
                  <w:rPr>
                    <w:color w:val="000000"/>
                    <w:szCs w:val="18"/>
                  </w:rPr>
                  <w:delText>0..1</w:delText>
                </w:r>
              </w:del>
            </w:ins>
          </w:p>
        </w:tc>
      </w:tr>
      <w:tr w:rsidR="00056BB5" w:rsidRPr="00056BB5" w:rsidDel="006C7897" w14:paraId="2757D8F2" w14:textId="2A9A252F" w:rsidTr="00056BB5">
        <w:trPr>
          <w:cantSplit/>
          <w:ins w:id="2699" w:author="Thompson, Jenny" w:date="2019-12-02T22:23:00Z"/>
          <w:del w:id="270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10D0B7E" w14:textId="23083816" w:rsidR="00056BB5" w:rsidRPr="00056BB5" w:rsidDel="006C7897" w:rsidRDefault="00056BB5" w:rsidP="00056BB5">
            <w:pPr>
              <w:pStyle w:val="TableEntry"/>
              <w:spacing w:before="0" w:after="0"/>
              <w:rPr>
                <w:ins w:id="2701" w:author="Thompson, Jenny" w:date="2019-12-02T22:23:00Z"/>
                <w:del w:id="2702" w:author="Luke Duncan" w:date="2019-12-16T09:18:00Z"/>
                <w:color w:val="000000"/>
                <w:szCs w:val="18"/>
              </w:rPr>
            </w:pPr>
            <w:ins w:id="2703" w:author="Thompson, Jenny" w:date="2019-12-02T22:23:00Z">
              <w:del w:id="2704" w:author="Luke Duncan" w:date="2019-12-16T09:18:00Z">
                <w:r w:rsidRPr="00056BB5" w:rsidDel="006C7897">
                  <w:rPr>
                    <w:color w:val="000000"/>
                    <w:szCs w:val="18"/>
                  </w:rPr>
                  <w:delText> product</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1C7ED25E" w14:textId="2F9C2E54" w:rsidR="00056BB5" w:rsidRPr="00056BB5" w:rsidDel="006C7897" w:rsidRDefault="00056BB5" w:rsidP="00056BB5">
            <w:pPr>
              <w:pStyle w:val="TableEntry"/>
              <w:spacing w:before="0" w:after="0"/>
              <w:rPr>
                <w:ins w:id="2705" w:author="Thompson, Jenny" w:date="2019-12-02T22:23:00Z"/>
                <w:del w:id="2706" w:author="Luke Duncan" w:date="2019-12-16T09:18:00Z"/>
                <w:color w:val="000000"/>
                <w:szCs w:val="18"/>
              </w:rPr>
            </w:pPr>
            <w:ins w:id="2707" w:author="Thompson, Jenny" w:date="2019-12-02T22:23:00Z">
              <w:del w:id="2708" w:author="Luke Duncan" w:date="2019-12-16T09:18:00Z">
                <w:r w:rsidRPr="00056BB5" w:rsidDel="006C7897">
                  <w:rPr>
                    <w:color w:val="000000"/>
                    <w:szCs w:val="18"/>
                  </w:rPr>
                  <w:delText>Other concepts that this mapping also produces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85921B6" w14:textId="15AA211D" w:rsidR="00056BB5" w:rsidRPr="00056BB5" w:rsidDel="006C7897" w:rsidRDefault="00056BB5" w:rsidP="00056BB5">
            <w:pPr>
              <w:pStyle w:val="TableEntry"/>
              <w:spacing w:before="0" w:after="0"/>
              <w:rPr>
                <w:ins w:id="2709" w:author="Thompson, Jenny" w:date="2019-12-02T22:23:00Z"/>
                <w:del w:id="271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E6F1A7C" w14:textId="3461E4FA" w:rsidR="00056BB5" w:rsidRPr="00056BB5" w:rsidDel="006C7897" w:rsidRDefault="00056BB5" w:rsidP="00056BB5">
            <w:pPr>
              <w:pStyle w:val="TableEntry"/>
              <w:spacing w:before="0" w:after="0"/>
              <w:rPr>
                <w:ins w:id="2711" w:author="Thompson, Jenny" w:date="2019-12-02T22:23:00Z"/>
                <w:del w:id="2712" w:author="Luke Duncan" w:date="2019-12-16T09:18:00Z"/>
                <w:color w:val="000000"/>
                <w:szCs w:val="18"/>
              </w:rPr>
            </w:pPr>
            <w:ins w:id="2713" w:author="Thompson, Jenny" w:date="2019-12-02T22:23:00Z">
              <w:del w:id="2714" w:author="Luke Duncan" w:date="2019-12-16T09:18:00Z">
                <w:r w:rsidRPr="00056BB5" w:rsidDel="006C7897">
                  <w:rPr>
                    <w:color w:val="000000"/>
                    <w:szCs w:val="18"/>
                  </w:rPr>
                  <w:delText>0..*</w:delText>
                </w:r>
              </w:del>
            </w:ins>
          </w:p>
        </w:tc>
      </w:tr>
      <w:tr w:rsidR="00056BB5" w:rsidRPr="00056BB5" w:rsidDel="006C7897" w14:paraId="441690F7" w14:textId="2F2C2A86" w:rsidTr="00056BB5">
        <w:trPr>
          <w:cantSplit/>
          <w:ins w:id="2715" w:author="Thompson, Jenny" w:date="2019-12-02T22:23:00Z"/>
          <w:del w:id="271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02A83D8" w14:textId="40EFFFCD" w:rsidR="00056BB5" w:rsidRPr="00056BB5" w:rsidDel="006C7897" w:rsidRDefault="00056BB5" w:rsidP="00056BB5">
            <w:pPr>
              <w:pStyle w:val="TableEntry"/>
              <w:spacing w:before="0" w:after="0"/>
              <w:rPr>
                <w:ins w:id="2717" w:author="Thompson, Jenny" w:date="2019-12-02T22:23:00Z"/>
                <w:del w:id="2718" w:author="Luke Duncan" w:date="2019-12-16T09:18:00Z"/>
                <w:color w:val="000000"/>
                <w:szCs w:val="18"/>
              </w:rPr>
            </w:pPr>
            <w:ins w:id="2719" w:author="Thompson, Jenny" w:date="2019-12-02T22:23:00Z">
              <w:del w:id="2720" w:author="Luke Duncan" w:date="2019-12-16T09:18:00Z">
                <w:r w:rsidRPr="00056BB5" w:rsidDel="006C7897">
                  <w:rPr>
                    <w:color w:val="000000"/>
                    <w:szCs w:val="18"/>
                  </w:rPr>
                  <w:delText> unmapped</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A10DDB2" w14:textId="4FA5D5CE" w:rsidR="00056BB5" w:rsidRPr="00056BB5" w:rsidDel="006C7897" w:rsidRDefault="00056BB5" w:rsidP="00056BB5">
            <w:pPr>
              <w:pStyle w:val="TableEntry"/>
              <w:spacing w:before="0" w:after="0"/>
              <w:rPr>
                <w:ins w:id="2721" w:author="Thompson, Jenny" w:date="2019-12-02T22:23:00Z"/>
                <w:del w:id="2722" w:author="Luke Duncan" w:date="2019-12-16T09:18:00Z"/>
                <w:color w:val="000000"/>
                <w:szCs w:val="18"/>
              </w:rPr>
            </w:pPr>
            <w:ins w:id="2723" w:author="Thompson, Jenny" w:date="2019-12-02T22:23:00Z">
              <w:del w:id="2724" w:author="Luke Duncan" w:date="2019-12-16T09:18:00Z">
                <w:r w:rsidRPr="00056BB5" w:rsidDel="006C7897">
                  <w:rPr>
                    <w:color w:val="000000"/>
                    <w:szCs w:val="18"/>
                  </w:rPr>
                  <w:delText>When no match in the mappings</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15C29D" w14:textId="28082DD5" w:rsidR="00056BB5" w:rsidRPr="00056BB5" w:rsidDel="006C7897" w:rsidRDefault="00056BB5" w:rsidP="00056BB5">
            <w:pPr>
              <w:pStyle w:val="TableEntry"/>
              <w:spacing w:before="0" w:after="0"/>
              <w:rPr>
                <w:ins w:id="2725" w:author="Thompson, Jenny" w:date="2019-12-02T22:23:00Z"/>
                <w:del w:id="272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31D7EFC8" w14:textId="2835B34C" w:rsidR="00056BB5" w:rsidRPr="00056BB5" w:rsidDel="006C7897" w:rsidRDefault="00056BB5" w:rsidP="00056BB5">
            <w:pPr>
              <w:pStyle w:val="TableEntry"/>
              <w:spacing w:before="0" w:after="0"/>
              <w:rPr>
                <w:ins w:id="2727" w:author="Thompson, Jenny" w:date="2019-12-02T22:23:00Z"/>
                <w:del w:id="2728" w:author="Luke Duncan" w:date="2019-12-16T09:18:00Z"/>
                <w:color w:val="000000"/>
                <w:szCs w:val="18"/>
              </w:rPr>
            </w:pPr>
            <w:ins w:id="2729" w:author="Thompson, Jenny" w:date="2019-12-02T22:23:00Z">
              <w:del w:id="2730" w:author="Luke Duncan" w:date="2019-12-16T09:18:00Z">
                <w:r w:rsidRPr="00056BB5" w:rsidDel="006C7897">
                  <w:rPr>
                    <w:color w:val="000000"/>
                    <w:szCs w:val="18"/>
                  </w:rPr>
                  <w:delText>0..1</w:delText>
                </w:r>
              </w:del>
            </w:ins>
          </w:p>
        </w:tc>
      </w:tr>
      <w:tr w:rsidR="00056BB5" w:rsidRPr="00056BB5" w:rsidDel="006C7897" w14:paraId="45C092F5" w14:textId="3E0F42B3" w:rsidTr="00056BB5">
        <w:trPr>
          <w:cantSplit/>
          <w:ins w:id="2731" w:author="Thompson, Jenny" w:date="2019-12-02T22:23:00Z"/>
          <w:del w:id="273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C42E3F" w14:textId="53C113FF" w:rsidR="00056BB5" w:rsidRPr="00056BB5" w:rsidDel="006C7897" w:rsidRDefault="00056BB5" w:rsidP="00056BB5">
            <w:pPr>
              <w:pStyle w:val="TableEntry"/>
              <w:spacing w:before="0" w:after="0"/>
              <w:rPr>
                <w:ins w:id="2733" w:author="Thompson, Jenny" w:date="2019-12-02T22:23:00Z"/>
                <w:del w:id="2734" w:author="Luke Duncan" w:date="2019-12-16T09:18:00Z"/>
                <w:color w:val="000000"/>
                <w:szCs w:val="18"/>
              </w:rPr>
            </w:pPr>
            <w:ins w:id="2735" w:author="Thompson, Jenny" w:date="2019-12-02T22:23:00Z">
              <w:del w:id="2736"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712EEA8B" w14:textId="0D7F5FEA" w:rsidR="00056BB5" w:rsidRPr="00056BB5" w:rsidDel="006C7897" w:rsidRDefault="00056BB5" w:rsidP="00056BB5">
            <w:pPr>
              <w:pStyle w:val="TableEntry"/>
              <w:spacing w:before="0" w:after="0"/>
              <w:rPr>
                <w:ins w:id="2737" w:author="Thompson, Jenny" w:date="2019-12-02T22:23:00Z"/>
                <w:del w:id="2738" w:author="Luke Duncan" w:date="2019-12-16T09:18:00Z"/>
                <w:color w:val="000000"/>
                <w:szCs w:val="18"/>
              </w:rPr>
            </w:pPr>
            <w:ins w:id="2739" w:author="Thompson, Jenny" w:date="2019-12-02T22:23:00Z">
              <w:del w:id="2740" w:author="Luke Duncan" w:date="2019-12-16T09:18:00Z">
                <w:r w:rsidRPr="00056BB5" w:rsidDel="006C7897">
                  <w:rPr>
                    <w:color w:val="000000"/>
                    <w:szCs w:val="18"/>
                  </w:rPr>
                  <w:delText>+ If the mode is 'other-map',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E8D786" w14:textId="6A8F59D7" w:rsidR="00056BB5" w:rsidRPr="00056BB5" w:rsidDel="006C7897" w:rsidRDefault="00056BB5" w:rsidP="00056BB5">
            <w:pPr>
              <w:pStyle w:val="TableEntry"/>
              <w:spacing w:before="0" w:after="0"/>
              <w:rPr>
                <w:ins w:id="2741" w:author="Thompson, Jenny" w:date="2019-12-02T22:23:00Z"/>
                <w:del w:id="274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2A1016E" w14:textId="13019073" w:rsidR="00056BB5" w:rsidRPr="00056BB5" w:rsidDel="006C7897" w:rsidRDefault="00056BB5" w:rsidP="00056BB5">
            <w:pPr>
              <w:pStyle w:val="TableEntry"/>
              <w:spacing w:before="0" w:after="0"/>
              <w:rPr>
                <w:ins w:id="2743" w:author="Thompson, Jenny" w:date="2019-12-02T22:23:00Z"/>
                <w:del w:id="2744" w:author="Luke Duncan" w:date="2019-12-16T09:18:00Z"/>
                <w:color w:val="000000"/>
                <w:szCs w:val="18"/>
              </w:rPr>
            </w:pPr>
            <w:ins w:id="2745" w:author="Thompson, Jenny" w:date="2019-12-02T22:23:00Z">
              <w:del w:id="2746" w:author="Luke Duncan" w:date="2019-12-16T09:18:00Z">
                <w:r w:rsidRPr="00056BB5" w:rsidDel="006C7897">
                  <w:rPr>
                    <w:color w:val="000000"/>
                    <w:szCs w:val="18"/>
                  </w:rPr>
                  <w:delText> </w:delText>
                </w:r>
              </w:del>
            </w:ins>
          </w:p>
        </w:tc>
      </w:tr>
      <w:tr w:rsidR="00056BB5" w:rsidRPr="00056BB5" w:rsidDel="006C7897" w14:paraId="56A0F58D" w14:textId="104AAF02" w:rsidTr="00056BB5">
        <w:trPr>
          <w:cantSplit/>
          <w:ins w:id="2747" w:author="Thompson, Jenny" w:date="2019-12-02T22:23:00Z"/>
          <w:del w:id="274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07D28B1D" w14:textId="18A63AE2" w:rsidR="00056BB5" w:rsidRPr="00056BB5" w:rsidDel="006C7897" w:rsidRDefault="00056BB5" w:rsidP="00056BB5">
            <w:pPr>
              <w:pStyle w:val="TableEntry"/>
              <w:spacing w:before="0" w:after="0"/>
              <w:rPr>
                <w:ins w:id="2749" w:author="Thompson, Jenny" w:date="2019-12-02T22:23:00Z"/>
                <w:del w:id="2750" w:author="Luke Duncan" w:date="2019-12-16T09:18:00Z"/>
                <w:color w:val="000000"/>
                <w:szCs w:val="18"/>
              </w:rPr>
            </w:pPr>
            <w:ins w:id="2751" w:author="Thompson, Jenny" w:date="2019-12-02T22:23:00Z">
              <w:del w:id="2752"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332F7D4D" w14:textId="3EC0CCBD" w:rsidR="00056BB5" w:rsidRPr="00056BB5" w:rsidDel="006C7897" w:rsidRDefault="00056BB5" w:rsidP="00056BB5">
            <w:pPr>
              <w:pStyle w:val="TableEntry"/>
              <w:spacing w:before="0" w:after="0"/>
              <w:rPr>
                <w:ins w:id="2753" w:author="Thompson, Jenny" w:date="2019-12-02T22:23:00Z"/>
                <w:del w:id="2754" w:author="Luke Duncan" w:date="2019-12-16T09:18:00Z"/>
                <w:color w:val="000000"/>
                <w:szCs w:val="18"/>
              </w:rPr>
            </w:pPr>
            <w:ins w:id="2755" w:author="Thompson, Jenny" w:date="2019-12-02T22:23:00Z">
              <w:del w:id="2756" w:author="Luke Duncan" w:date="2019-12-16T09:18:00Z">
                <w:r w:rsidRPr="00056BB5" w:rsidDel="006C7897">
                  <w:rPr>
                    <w:color w:val="000000"/>
                    <w:szCs w:val="18"/>
                  </w:rPr>
                  <w:delText>+ If the mode is 'fixed', a code must be provided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FE6BB6E" w14:textId="057B45E1" w:rsidR="00056BB5" w:rsidRPr="00056BB5" w:rsidDel="006C7897" w:rsidRDefault="00056BB5" w:rsidP="00056BB5">
            <w:pPr>
              <w:pStyle w:val="TableEntry"/>
              <w:spacing w:before="0" w:after="0"/>
              <w:rPr>
                <w:ins w:id="2757" w:author="Thompson, Jenny" w:date="2019-12-02T22:23:00Z"/>
                <w:del w:id="275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11B1373E" w14:textId="2C067F34" w:rsidR="00056BB5" w:rsidRPr="00056BB5" w:rsidDel="006C7897" w:rsidRDefault="00056BB5" w:rsidP="00056BB5">
            <w:pPr>
              <w:pStyle w:val="TableEntry"/>
              <w:spacing w:before="0" w:after="0"/>
              <w:rPr>
                <w:ins w:id="2759" w:author="Thompson, Jenny" w:date="2019-12-02T22:23:00Z"/>
                <w:del w:id="2760" w:author="Luke Duncan" w:date="2019-12-16T09:18:00Z"/>
                <w:color w:val="000000"/>
                <w:szCs w:val="18"/>
              </w:rPr>
            </w:pPr>
            <w:ins w:id="2761" w:author="Thompson, Jenny" w:date="2019-12-02T22:23:00Z">
              <w:del w:id="2762" w:author="Luke Duncan" w:date="2019-12-16T09:18:00Z">
                <w:r w:rsidRPr="00056BB5" w:rsidDel="006C7897">
                  <w:rPr>
                    <w:color w:val="000000"/>
                    <w:szCs w:val="18"/>
                  </w:rPr>
                  <w:delText> </w:delText>
                </w:r>
              </w:del>
            </w:ins>
          </w:p>
        </w:tc>
      </w:tr>
      <w:tr w:rsidR="00056BB5" w:rsidRPr="00056BB5" w:rsidDel="006C7897" w14:paraId="7124DE59" w14:textId="72DAEFBE" w:rsidTr="00056BB5">
        <w:trPr>
          <w:cantSplit/>
          <w:ins w:id="2763" w:author="Thompson, Jenny" w:date="2019-12-02T22:23:00Z"/>
          <w:del w:id="2764"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7F90C9E" w14:textId="5AC0EDC7" w:rsidR="00056BB5" w:rsidRPr="00056BB5" w:rsidDel="006C7897" w:rsidRDefault="00056BB5" w:rsidP="00056BB5">
            <w:pPr>
              <w:pStyle w:val="TableEntry"/>
              <w:spacing w:before="0" w:after="0"/>
              <w:rPr>
                <w:ins w:id="2765" w:author="Thompson, Jenny" w:date="2019-12-02T22:23:00Z"/>
                <w:del w:id="2766" w:author="Luke Duncan" w:date="2019-12-16T09:18:00Z"/>
                <w:color w:val="000000"/>
                <w:szCs w:val="18"/>
              </w:rPr>
            </w:pPr>
            <w:ins w:id="2767" w:author="Thompson, Jenny" w:date="2019-12-02T22:23:00Z">
              <w:del w:id="2768" w:author="Luke Duncan" w:date="2019-12-16T09:18:00Z">
                <w:r w:rsidRPr="00056BB5" w:rsidDel="006C7897">
                  <w:rPr>
                    <w:color w:val="000000"/>
                    <w:szCs w:val="18"/>
                  </w:rPr>
                  <w:delText> mode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286606E8" w14:textId="5547FB99" w:rsidR="00056BB5" w:rsidRPr="00056BB5" w:rsidDel="006C7897" w:rsidRDefault="00056BB5" w:rsidP="00056BB5">
            <w:pPr>
              <w:pStyle w:val="TableEntry"/>
              <w:spacing w:before="0" w:after="0"/>
              <w:rPr>
                <w:ins w:id="2769" w:author="Thompson, Jenny" w:date="2019-12-02T22:23:00Z"/>
                <w:del w:id="2770" w:author="Luke Duncan" w:date="2019-12-16T09:18:00Z"/>
                <w:color w:val="000000"/>
                <w:szCs w:val="18"/>
              </w:rPr>
            </w:pPr>
            <w:ins w:id="2771" w:author="Thompson, Jenny" w:date="2019-12-02T22:23:00Z">
              <w:del w:id="2772" w:author="Luke Duncan" w:date="2019-12-16T09:18:00Z">
                <w:r w:rsidRPr="00056BB5" w:rsidDel="006C7897">
                  <w:rPr>
                    <w:color w:val="000000"/>
                    <w:szCs w:val="18"/>
                  </w:rPr>
                  <w:delText>provided | fixed | other-map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23AF58" w14:textId="458BF200" w:rsidR="00056BB5" w:rsidRPr="00056BB5" w:rsidDel="006C7897" w:rsidRDefault="00056BB5" w:rsidP="00056BB5">
            <w:pPr>
              <w:pStyle w:val="TableEntry"/>
              <w:spacing w:before="0" w:after="0"/>
              <w:rPr>
                <w:ins w:id="2773" w:author="Thompson, Jenny" w:date="2019-12-02T22:23:00Z"/>
                <w:del w:id="2774"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D0AC499" w14:textId="52005C1F" w:rsidR="00056BB5" w:rsidRPr="00056BB5" w:rsidDel="006C7897" w:rsidRDefault="00056BB5" w:rsidP="00056BB5">
            <w:pPr>
              <w:pStyle w:val="TableEntry"/>
              <w:spacing w:before="0" w:after="0"/>
              <w:rPr>
                <w:ins w:id="2775" w:author="Thompson, Jenny" w:date="2019-12-02T22:23:00Z"/>
                <w:del w:id="2776" w:author="Luke Duncan" w:date="2019-12-16T09:18:00Z"/>
                <w:color w:val="000000"/>
                <w:szCs w:val="18"/>
              </w:rPr>
            </w:pPr>
            <w:ins w:id="2777" w:author="Thompson, Jenny" w:date="2019-12-02T22:23:00Z">
              <w:del w:id="2778" w:author="Luke Duncan" w:date="2019-12-16T09:18:00Z">
                <w:r w:rsidRPr="00056BB5" w:rsidDel="006C7897">
                  <w:rPr>
                    <w:color w:val="000000"/>
                    <w:szCs w:val="18"/>
                  </w:rPr>
                  <w:delText>1..1</w:delText>
                </w:r>
              </w:del>
            </w:ins>
          </w:p>
        </w:tc>
      </w:tr>
      <w:tr w:rsidR="00056BB5" w:rsidRPr="00056BB5" w:rsidDel="006C7897" w14:paraId="603F40B2" w14:textId="28A03765" w:rsidTr="00056BB5">
        <w:trPr>
          <w:cantSplit/>
          <w:ins w:id="2779" w:author="Thompson, Jenny" w:date="2019-12-02T22:23:00Z"/>
          <w:del w:id="2780"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2E72E216" w14:textId="42BCFB82" w:rsidR="00056BB5" w:rsidRPr="00056BB5" w:rsidDel="006C7897" w:rsidRDefault="00056BB5" w:rsidP="00056BB5">
            <w:pPr>
              <w:pStyle w:val="TableEntry"/>
              <w:spacing w:before="0" w:after="0"/>
              <w:rPr>
                <w:ins w:id="2781" w:author="Thompson, Jenny" w:date="2019-12-02T22:23:00Z"/>
                <w:del w:id="2782" w:author="Luke Duncan" w:date="2019-12-16T09:18:00Z"/>
                <w:color w:val="000000"/>
                <w:szCs w:val="18"/>
              </w:rPr>
            </w:pPr>
            <w:ins w:id="2783" w:author="Thompson, Jenny" w:date="2019-12-02T22:23:00Z">
              <w:del w:id="2784" w:author="Luke Duncan" w:date="2019-12-16T09:18:00Z">
                <w:r w:rsidRPr="00056BB5" w:rsidDel="006C7897">
                  <w:rPr>
                    <w:color w:val="000000"/>
                    <w:szCs w:val="18"/>
                  </w:rPr>
                  <w:delText> </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858333F" w14:textId="74D9DDCD" w:rsidR="00056BB5" w:rsidRPr="00056BB5" w:rsidDel="006C7897" w:rsidRDefault="00056BB5" w:rsidP="00056BB5">
            <w:pPr>
              <w:pStyle w:val="TableEntry"/>
              <w:spacing w:before="0" w:after="0"/>
              <w:rPr>
                <w:ins w:id="2785" w:author="Thompson, Jenny" w:date="2019-12-02T22:23:00Z"/>
                <w:del w:id="2786" w:author="Luke Duncan" w:date="2019-12-16T09:18:00Z"/>
                <w:color w:val="000000"/>
                <w:szCs w:val="18"/>
              </w:rPr>
            </w:pPr>
            <w:ins w:id="2787" w:author="Thompson, Jenny" w:date="2019-12-02T22:23:00Z">
              <w:del w:id="2788" w:author="Luke Duncan" w:date="2019-12-16T09:18:00Z">
                <w:r w:rsidRPr="00056BB5" w:rsidDel="006C7897">
                  <w:rPr>
                    <w:color w:val="000000"/>
                    <w:szCs w:val="18"/>
                  </w:rPr>
                  <w:delText>ConceptMapGroupUnmappedMode (Required)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AB2B5C7" w14:textId="651EE846" w:rsidR="00056BB5" w:rsidRPr="00056BB5" w:rsidDel="006C7897" w:rsidRDefault="00056BB5" w:rsidP="00056BB5">
            <w:pPr>
              <w:pStyle w:val="TableEntry"/>
              <w:spacing w:before="0" w:after="0"/>
              <w:rPr>
                <w:ins w:id="2789" w:author="Thompson, Jenny" w:date="2019-12-02T22:23:00Z"/>
                <w:del w:id="2790"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74F46E7A" w14:textId="393E5DC6" w:rsidR="00056BB5" w:rsidRPr="00056BB5" w:rsidDel="006C7897" w:rsidRDefault="00056BB5" w:rsidP="00056BB5">
            <w:pPr>
              <w:pStyle w:val="TableEntry"/>
              <w:spacing w:before="0" w:after="0"/>
              <w:rPr>
                <w:ins w:id="2791" w:author="Thompson, Jenny" w:date="2019-12-02T22:23:00Z"/>
                <w:del w:id="2792" w:author="Luke Duncan" w:date="2019-12-16T09:18:00Z"/>
                <w:color w:val="000000"/>
                <w:szCs w:val="18"/>
              </w:rPr>
            </w:pPr>
            <w:ins w:id="2793" w:author="Thompson, Jenny" w:date="2019-12-02T22:23:00Z">
              <w:del w:id="2794" w:author="Luke Duncan" w:date="2019-12-16T09:18:00Z">
                <w:r w:rsidRPr="00056BB5" w:rsidDel="006C7897">
                  <w:rPr>
                    <w:color w:val="000000"/>
                    <w:szCs w:val="18"/>
                  </w:rPr>
                  <w:delText> </w:delText>
                </w:r>
              </w:del>
            </w:ins>
          </w:p>
        </w:tc>
      </w:tr>
      <w:tr w:rsidR="00056BB5" w:rsidRPr="00056BB5" w:rsidDel="006C7897" w14:paraId="7F09A720" w14:textId="4703BCCA" w:rsidTr="00056BB5">
        <w:trPr>
          <w:cantSplit/>
          <w:ins w:id="2795" w:author="Thompson, Jenny" w:date="2019-12-02T22:23:00Z"/>
          <w:del w:id="2796"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75A1C899" w14:textId="4E03C8AA" w:rsidR="00056BB5" w:rsidRPr="00056BB5" w:rsidDel="006C7897" w:rsidRDefault="00056BB5" w:rsidP="00056BB5">
            <w:pPr>
              <w:pStyle w:val="TableEntry"/>
              <w:spacing w:before="0" w:after="0"/>
              <w:rPr>
                <w:ins w:id="2797" w:author="Thompson, Jenny" w:date="2019-12-02T22:23:00Z"/>
                <w:del w:id="2798" w:author="Luke Duncan" w:date="2019-12-16T09:18:00Z"/>
                <w:color w:val="000000"/>
                <w:szCs w:val="18"/>
              </w:rPr>
            </w:pPr>
            <w:ins w:id="2799" w:author="Thompson, Jenny" w:date="2019-12-02T22:23:00Z">
              <w:del w:id="2800" w:author="Luke Duncan" w:date="2019-12-16T09:18:00Z">
                <w:r w:rsidRPr="00056BB5" w:rsidDel="006C7897">
                  <w:rPr>
                    <w:color w:val="000000"/>
                    <w:szCs w:val="18"/>
                  </w:rPr>
                  <w:delText> code</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5A9990EA" w14:textId="05E20295" w:rsidR="00056BB5" w:rsidRPr="00056BB5" w:rsidDel="006C7897" w:rsidRDefault="00056BB5" w:rsidP="00056BB5">
            <w:pPr>
              <w:pStyle w:val="TableEntry"/>
              <w:spacing w:before="0" w:after="0"/>
              <w:rPr>
                <w:ins w:id="2801" w:author="Thompson, Jenny" w:date="2019-12-02T22:23:00Z"/>
                <w:del w:id="2802" w:author="Luke Duncan" w:date="2019-12-16T09:18:00Z"/>
                <w:color w:val="000000"/>
                <w:szCs w:val="18"/>
              </w:rPr>
            </w:pPr>
            <w:ins w:id="2803" w:author="Thompson, Jenny" w:date="2019-12-02T22:23:00Z">
              <w:del w:id="2804" w:author="Luke Duncan" w:date="2019-12-16T09:18:00Z">
                <w:r w:rsidRPr="00056BB5" w:rsidDel="006C7897">
                  <w:rPr>
                    <w:color w:val="000000"/>
                    <w:szCs w:val="18"/>
                  </w:rPr>
                  <w:delText>Fixed code when mode = fixed</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593A3F" w14:textId="4A89B04C" w:rsidR="00056BB5" w:rsidRPr="00056BB5" w:rsidDel="006C7897" w:rsidRDefault="00056BB5" w:rsidP="00056BB5">
            <w:pPr>
              <w:pStyle w:val="TableEntry"/>
              <w:spacing w:before="0" w:after="0"/>
              <w:rPr>
                <w:ins w:id="2805" w:author="Thompson, Jenny" w:date="2019-12-02T22:23:00Z"/>
                <w:del w:id="2806"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A1C698B" w14:textId="080871D5" w:rsidR="00056BB5" w:rsidRPr="00056BB5" w:rsidDel="006C7897" w:rsidRDefault="00056BB5" w:rsidP="00056BB5">
            <w:pPr>
              <w:pStyle w:val="TableEntry"/>
              <w:spacing w:before="0" w:after="0"/>
              <w:rPr>
                <w:ins w:id="2807" w:author="Thompson, Jenny" w:date="2019-12-02T22:23:00Z"/>
                <w:del w:id="2808" w:author="Luke Duncan" w:date="2019-12-16T09:18:00Z"/>
                <w:color w:val="000000"/>
                <w:szCs w:val="18"/>
              </w:rPr>
            </w:pPr>
            <w:ins w:id="2809" w:author="Thompson, Jenny" w:date="2019-12-02T22:23:00Z">
              <w:del w:id="2810" w:author="Luke Duncan" w:date="2019-12-16T09:18:00Z">
                <w:r w:rsidRPr="00056BB5" w:rsidDel="006C7897">
                  <w:rPr>
                    <w:color w:val="000000"/>
                    <w:szCs w:val="18"/>
                  </w:rPr>
                  <w:delText>0..1</w:delText>
                </w:r>
              </w:del>
            </w:ins>
          </w:p>
        </w:tc>
      </w:tr>
      <w:tr w:rsidR="00056BB5" w:rsidRPr="00056BB5" w:rsidDel="006C7897" w14:paraId="4F6D90D2" w14:textId="3EE6C25F" w:rsidTr="00056BB5">
        <w:trPr>
          <w:cantSplit/>
          <w:ins w:id="2811" w:author="Thompson, Jenny" w:date="2019-12-02T22:23:00Z"/>
          <w:del w:id="2812"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05D6838" w14:textId="2725A61D" w:rsidR="00056BB5" w:rsidRPr="00056BB5" w:rsidDel="006C7897" w:rsidRDefault="00056BB5" w:rsidP="00056BB5">
            <w:pPr>
              <w:pStyle w:val="TableEntry"/>
              <w:spacing w:before="0" w:after="0"/>
              <w:rPr>
                <w:ins w:id="2813" w:author="Thompson, Jenny" w:date="2019-12-02T22:23:00Z"/>
                <w:del w:id="2814" w:author="Luke Duncan" w:date="2019-12-16T09:18:00Z"/>
                <w:color w:val="000000"/>
                <w:szCs w:val="18"/>
              </w:rPr>
            </w:pPr>
            <w:ins w:id="2815" w:author="Thompson, Jenny" w:date="2019-12-02T22:23:00Z">
              <w:del w:id="2816" w:author="Luke Duncan" w:date="2019-12-16T09:18:00Z">
                <w:r w:rsidRPr="00056BB5" w:rsidDel="006C7897">
                  <w:rPr>
                    <w:color w:val="000000"/>
                    <w:szCs w:val="18"/>
                  </w:rPr>
                  <w:delText> display</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0A73EDE9" w14:textId="5F59BAC1" w:rsidR="00056BB5" w:rsidRPr="00056BB5" w:rsidDel="006C7897" w:rsidRDefault="00056BB5" w:rsidP="00056BB5">
            <w:pPr>
              <w:pStyle w:val="TableEntry"/>
              <w:spacing w:before="0" w:after="0"/>
              <w:rPr>
                <w:ins w:id="2817" w:author="Thompson, Jenny" w:date="2019-12-02T22:23:00Z"/>
                <w:del w:id="2818" w:author="Luke Duncan" w:date="2019-12-16T09:18:00Z"/>
                <w:color w:val="000000"/>
                <w:szCs w:val="18"/>
              </w:rPr>
            </w:pPr>
            <w:ins w:id="2819" w:author="Thompson, Jenny" w:date="2019-12-02T22:23:00Z">
              <w:del w:id="2820" w:author="Luke Duncan" w:date="2019-12-16T09:18:00Z">
                <w:r w:rsidRPr="00056BB5" w:rsidDel="006C7897">
                  <w:rPr>
                    <w:color w:val="000000"/>
                    <w:szCs w:val="18"/>
                  </w:rPr>
                  <w:delText>Display for the code</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C7AB4A6" w14:textId="105E5D80" w:rsidR="00056BB5" w:rsidRPr="00056BB5" w:rsidDel="006C7897" w:rsidRDefault="00056BB5" w:rsidP="00056BB5">
            <w:pPr>
              <w:pStyle w:val="TableEntry"/>
              <w:spacing w:before="0" w:after="0"/>
              <w:rPr>
                <w:ins w:id="2821" w:author="Thompson, Jenny" w:date="2019-12-02T22:23:00Z"/>
                <w:del w:id="2822"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A711634" w14:textId="1A3D5B5D" w:rsidR="00056BB5" w:rsidRPr="00056BB5" w:rsidDel="006C7897" w:rsidRDefault="00056BB5" w:rsidP="00056BB5">
            <w:pPr>
              <w:pStyle w:val="TableEntry"/>
              <w:spacing w:before="0" w:after="0"/>
              <w:rPr>
                <w:ins w:id="2823" w:author="Thompson, Jenny" w:date="2019-12-02T22:23:00Z"/>
                <w:del w:id="2824" w:author="Luke Duncan" w:date="2019-12-16T09:18:00Z"/>
                <w:color w:val="000000"/>
                <w:szCs w:val="18"/>
              </w:rPr>
            </w:pPr>
            <w:ins w:id="2825" w:author="Thompson, Jenny" w:date="2019-12-02T22:23:00Z">
              <w:del w:id="2826" w:author="Luke Duncan" w:date="2019-12-16T09:18:00Z">
                <w:r w:rsidRPr="00056BB5" w:rsidDel="006C7897">
                  <w:rPr>
                    <w:color w:val="000000"/>
                    <w:szCs w:val="18"/>
                  </w:rPr>
                  <w:delText>0..1</w:delText>
                </w:r>
              </w:del>
            </w:ins>
          </w:p>
        </w:tc>
      </w:tr>
      <w:tr w:rsidR="00056BB5" w:rsidRPr="00056BB5" w:rsidDel="006C7897" w14:paraId="67FE797C" w14:textId="367D1E56" w:rsidTr="00056BB5">
        <w:trPr>
          <w:cantSplit/>
          <w:ins w:id="2827" w:author="Thompson, Jenny" w:date="2019-12-02T22:23:00Z"/>
          <w:del w:id="2828" w:author="Luke Duncan" w:date="2019-12-16T09:18:00Z"/>
        </w:trPr>
        <w:tc>
          <w:tcPr>
            <w:tcW w:w="2357" w:type="dxa"/>
            <w:tcBorders>
              <w:top w:val="single" w:sz="4" w:space="0" w:color="auto"/>
              <w:left w:val="single" w:sz="4" w:space="0" w:color="auto"/>
              <w:bottom w:val="single" w:sz="4" w:space="0" w:color="auto"/>
              <w:right w:val="single" w:sz="4" w:space="0" w:color="auto"/>
            </w:tcBorders>
            <w:shd w:val="clear" w:color="auto" w:fill="auto"/>
          </w:tcPr>
          <w:p w14:paraId="3959B084" w14:textId="76B1E8F8" w:rsidR="00056BB5" w:rsidRPr="00056BB5" w:rsidDel="006C7897" w:rsidRDefault="00056BB5" w:rsidP="00056BB5">
            <w:pPr>
              <w:pStyle w:val="TableEntry"/>
              <w:spacing w:before="0" w:after="0"/>
              <w:rPr>
                <w:ins w:id="2829" w:author="Thompson, Jenny" w:date="2019-12-02T22:23:00Z"/>
                <w:del w:id="2830" w:author="Luke Duncan" w:date="2019-12-16T09:18:00Z"/>
                <w:color w:val="000000"/>
                <w:szCs w:val="18"/>
              </w:rPr>
            </w:pPr>
            <w:ins w:id="2831" w:author="Thompson, Jenny" w:date="2019-12-02T22:23:00Z">
              <w:del w:id="2832" w:author="Luke Duncan" w:date="2019-12-16T09:18:00Z">
                <w:r w:rsidRPr="00056BB5" w:rsidDel="006C7897">
                  <w:rPr>
                    <w:color w:val="000000"/>
                    <w:szCs w:val="18"/>
                  </w:rPr>
                  <w:delText> url</w:delText>
                </w:r>
              </w:del>
            </w:ins>
          </w:p>
        </w:tc>
        <w:tc>
          <w:tcPr>
            <w:tcW w:w="3599" w:type="dxa"/>
            <w:tcBorders>
              <w:top w:val="single" w:sz="4" w:space="0" w:color="auto"/>
              <w:left w:val="single" w:sz="4" w:space="0" w:color="auto"/>
              <w:bottom w:val="single" w:sz="4" w:space="0" w:color="auto"/>
              <w:right w:val="single" w:sz="4" w:space="0" w:color="auto"/>
            </w:tcBorders>
            <w:shd w:val="clear" w:color="auto" w:fill="auto"/>
          </w:tcPr>
          <w:p w14:paraId="40D584D4" w14:textId="0F59ACCF" w:rsidR="00056BB5" w:rsidRPr="00056BB5" w:rsidDel="006C7897" w:rsidRDefault="00056BB5" w:rsidP="00056BB5">
            <w:pPr>
              <w:pStyle w:val="TableEntry"/>
              <w:spacing w:before="0" w:after="0"/>
              <w:rPr>
                <w:ins w:id="2833" w:author="Thompson, Jenny" w:date="2019-12-02T22:23:00Z"/>
                <w:del w:id="2834" w:author="Luke Duncan" w:date="2019-12-16T09:18:00Z"/>
                <w:color w:val="000000"/>
                <w:szCs w:val="18"/>
              </w:rPr>
            </w:pPr>
            <w:ins w:id="2835" w:author="Thompson, Jenny" w:date="2019-12-02T22:23:00Z">
              <w:del w:id="2836" w:author="Luke Duncan" w:date="2019-12-16T09:18:00Z">
                <w:r w:rsidRPr="00056BB5" w:rsidDel="006C7897">
                  <w:rPr>
                    <w:color w:val="000000"/>
                    <w:szCs w:val="18"/>
                  </w:rPr>
                  <w:delText>Canonical URL for other concept map</w:delText>
                </w:r>
              </w:del>
            </w:ins>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A55A0CA" w14:textId="7E4741C9" w:rsidR="00056BB5" w:rsidRPr="00056BB5" w:rsidDel="006C7897" w:rsidRDefault="00056BB5" w:rsidP="00056BB5">
            <w:pPr>
              <w:pStyle w:val="TableEntry"/>
              <w:spacing w:before="0" w:after="0"/>
              <w:rPr>
                <w:ins w:id="2837" w:author="Thompson, Jenny" w:date="2019-12-02T22:23:00Z"/>
                <w:del w:id="2838" w:author="Luke Duncan" w:date="2019-12-16T09:18:00Z"/>
                <w:color w:val="000000"/>
                <w:szCs w:val="18"/>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2206552E" w14:textId="1DD604A6" w:rsidR="00056BB5" w:rsidRPr="00056BB5" w:rsidDel="006C7897" w:rsidRDefault="00056BB5" w:rsidP="00056BB5">
            <w:pPr>
              <w:pStyle w:val="TableEntry"/>
              <w:spacing w:before="0" w:after="0"/>
              <w:rPr>
                <w:ins w:id="2839" w:author="Thompson, Jenny" w:date="2019-12-02T22:23:00Z"/>
                <w:del w:id="2840" w:author="Luke Duncan" w:date="2019-12-16T09:18:00Z"/>
                <w:color w:val="000000"/>
                <w:szCs w:val="18"/>
              </w:rPr>
            </w:pPr>
            <w:ins w:id="2841" w:author="Thompson, Jenny" w:date="2019-12-02T22:23:00Z">
              <w:del w:id="2842" w:author="Luke Duncan" w:date="2019-12-16T09:18:00Z">
                <w:r w:rsidRPr="00056BB5" w:rsidDel="006C7897">
                  <w:rPr>
                    <w:color w:val="000000"/>
                    <w:szCs w:val="18"/>
                  </w:rPr>
                  <w:delText>0..1</w:delText>
                </w:r>
              </w:del>
            </w:ins>
          </w:p>
        </w:tc>
      </w:tr>
    </w:tbl>
    <w:p w14:paraId="4787C81E" w14:textId="79018E66" w:rsidR="00056BB5" w:rsidRPr="00056BB5" w:rsidDel="006C7897" w:rsidRDefault="00056BB5" w:rsidP="00056BB5">
      <w:pPr>
        <w:pStyle w:val="Note"/>
        <w:rPr>
          <w:ins w:id="2843" w:author="Thompson, Jenny" w:date="2019-12-02T22:23:00Z"/>
          <w:del w:id="2844" w:author="Luke Duncan" w:date="2019-12-16T09:18:00Z"/>
        </w:rPr>
      </w:pPr>
    </w:p>
    <w:p w14:paraId="48C0C142" w14:textId="52AC1ACA" w:rsidR="00264E1C" w:rsidDel="006C7897" w:rsidRDefault="00174A33" w:rsidP="00264E1C">
      <w:pPr>
        <w:pStyle w:val="Note"/>
        <w:rPr>
          <w:del w:id="2845" w:author="Luke Duncan" w:date="2019-12-16T09:18:00Z"/>
        </w:rPr>
      </w:pPr>
      <w:ins w:id="2846" w:author="Thompson, Jenny" w:date="2019-11-13T13:15:00Z">
        <w:del w:id="2847" w:author="Luke Duncan" w:date="2019-12-16T09:18:00Z">
          <w:r w:rsidDel="006C7897">
            <w:delText xml:space="preserve"> </w:delText>
          </w:r>
        </w:del>
      </w:ins>
      <w:del w:id="2848" w:author="Luke Duncan" w:date="2019-12-16T09:18:00Z">
        <w:r w:rsidR="00264E1C" w:rsidDel="006C7897">
          <w:delText>1.</w:delText>
        </w:r>
        <w:r w:rsidR="00264E1C" w:rsidDel="006C7897">
          <w:tab/>
          <w:delText>Status codes are determined by the Value Set developers. The suggested values shall be used if applicable.</w:delText>
        </w:r>
      </w:del>
    </w:p>
    <w:p w14:paraId="25C2D4F9" w14:textId="22488968" w:rsidR="00264E1C" w:rsidDel="006C7897" w:rsidRDefault="00264E1C" w:rsidP="00264E1C">
      <w:pPr>
        <w:pStyle w:val="Note"/>
        <w:rPr>
          <w:del w:id="2849" w:author="Luke Duncan" w:date="2019-12-16T09:18:00Z"/>
        </w:rPr>
      </w:pPr>
      <w:del w:id="2850" w:author="Luke Duncan" w:date="2019-12-16T09:18:00Z">
        <w:r w:rsidDel="006C7897">
          <w:delText>2.</w:delText>
        </w:r>
        <w:r w:rsidDel="006C7897">
          <w:tab/>
          <w:delText>The meaning of binding is not constrained by this Profile.</w:delText>
        </w:r>
      </w:del>
    </w:p>
    <w:p w14:paraId="3E711FAF" w14:textId="53CC202A" w:rsidR="00264E1C" w:rsidDel="006C7897" w:rsidRDefault="00264E1C" w:rsidP="00264E1C">
      <w:pPr>
        <w:pStyle w:val="BodyText"/>
        <w:rPr>
          <w:del w:id="2851" w:author="Luke Duncan" w:date="2019-12-16T09:18:00Z"/>
        </w:rPr>
      </w:pPr>
    </w:p>
    <w:p w14:paraId="14D96481" w14:textId="561216BF" w:rsidR="00264E1C" w:rsidDel="006C7897" w:rsidRDefault="00264E1C" w:rsidP="00264E1C">
      <w:pPr>
        <w:pStyle w:val="BodyText"/>
        <w:rPr>
          <w:del w:id="2852" w:author="Luke Duncan" w:date="2019-12-16T09:18:00Z"/>
        </w:rPr>
      </w:pPr>
      <w:commentRangeStart w:id="2853"/>
      <w:del w:id="2854" w:author="Luke Duncan" w:date="2019-12-16T09:18:00Z">
        <w:r w:rsidDel="006C7897">
          <w:delText>Metadata is not returned for the [</w:delText>
        </w:r>
        <w:r w:rsidR="001F257A" w:rsidDel="006C7897">
          <w:delText>ITI-XX</w:delText>
        </w:r>
        <w:r w:rsidDel="006C7897">
          <w:delText>] transaction.</w:delText>
        </w:r>
        <w:commentRangeEnd w:id="2853"/>
        <w:r w:rsidR="00CD5012" w:rsidDel="006C7897">
          <w:rPr>
            <w:rStyle w:val="CommentReference"/>
          </w:rPr>
          <w:commentReference w:id="2853"/>
        </w:r>
      </w:del>
    </w:p>
    <w:p w14:paraId="3A546DD2" w14:textId="3F0EB0CE" w:rsidR="00264E1C" w:rsidDel="006C7897" w:rsidRDefault="00264E1C" w:rsidP="00264E1C">
      <w:pPr>
        <w:pStyle w:val="BodyText"/>
        <w:rPr>
          <w:del w:id="2855" w:author="Luke Duncan" w:date="2019-12-16T09:18:00Z"/>
        </w:rPr>
      </w:pPr>
      <w:del w:id="2856" w:author="Luke Duncan" w:date="2019-12-16T09:18:00Z">
        <w:r w:rsidDel="006C7897">
          <w:delText xml:space="preserve">This profile does not specify how the </w:delText>
        </w:r>
        <w:r w:rsidR="00A2599A" w:rsidDel="006C7897">
          <w:delText>Terminology Repository</w:delText>
        </w:r>
        <w:r w:rsidDel="006C7897">
          <w:delText xml:space="preserve"> is maintained, how new value sets are added, or how existing values sets are updated.</w:delText>
        </w:r>
      </w:del>
    </w:p>
    <w:p w14:paraId="5F36CDC4" w14:textId="0EC16C87" w:rsidR="00264E1C" w:rsidRDefault="00264E1C" w:rsidP="00EF2668">
      <w:pPr>
        <w:pStyle w:val="Heading4"/>
      </w:pPr>
      <w:bookmarkStart w:id="2857" w:name="_Toc13752468"/>
      <w:bookmarkStart w:id="2858" w:name="_Toc488075095"/>
      <w:bookmarkStart w:id="2859" w:name="_Toc488068768"/>
      <w:bookmarkStart w:id="2860" w:name="_Toc488068335"/>
      <w:bookmarkStart w:id="2861" w:name="_Toc487039234"/>
      <w:bookmarkStart w:id="2862" w:name="_Toc269214493"/>
      <w:bookmarkStart w:id="2863" w:name="_Toc237305553"/>
      <w:bookmarkStart w:id="2864" w:name="_Toc237305085"/>
      <w:bookmarkStart w:id="2865" w:name="_Toc206311474"/>
      <w:bookmarkStart w:id="2866" w:name="_Toc24633919"/>
      <w:r>
        <w:t>X.</w:t>
      </w:r>
      <w:r w:rsidR="00EF2668">
        <w:t>4.1.</w:t>
      </w:r>
      <w:ins w:id="2867" w:author="Luke Duncan" w:date="2019-12-16T09:18:00Z">
        <w:r w:rsidR="006C7897">
          <w:t>5</w:t>
        </w:r>
      </w:ins>
      <w:del w:id="2868" w:author="Luke Duncan" w:date="2019-12-16T09:18:00Z">
        <w:r w:rsidR="00B764BF" w:rsidDel="006C7897">
          <w:delText>6</w:delText>
        </w:r>
      </w:del>
      <w:r>
        <w:t xml:space="preserve"> </w:t>
      </w:r>
      <w:r w:rsidR="00775D3A">
        <w:t>Terminology Service</w:t>
      </w:r>
      <w:r>
        <w:t xml:space="preserve"> Process Flow</w:t>
      </w:r>
      <w:bookmarkEnd w:id="2857"/>
      <w:bookmarkEnd w:id="2858"/>
      <w:bookmarkEnd w:id="2859"/>
      <w:bookmarkEnd w:id="2860"/>
      <w:bookmarkEnd w:id="2861"/>
      <w:bookmarkEnd w:id="2862"/>
      <w:bookmarkEnd w:id="2863"/>
      <w:bookmarkEnd w:id="2864"/>
      <w:bookmarkEnd w:id="2865"/>
      <w:bookmarkEnd w:id="2866"/>
    </w:p>
    <w:p w14:paraId="5480C96C" w14:textId="3A6E6534"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Value Set from a </w:t>
      </w:r>
      <w:r w:rsidR="00A2599A">
        <w:rPr>
          <w:szCs w:val="24"/>
        </w:rPr>
        <w:t>Terminology Repository</w:t>
      </w:r>
      <w:r>
        <w:rPr>
          <w:szCs w:val="24"/>
        </w:rPr>
        <w:t xml:space="preserve">. There is no required order between the two transactions. 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ins w:id="2869" w:author="Luke Duncan" w:date="2019-12-16T09:19:00Z">
        <w:r w:rsidR="006C7897">
          <w:rPr>
            <w:szCs w:val="24"/>
          </w:rPr>
          <w:t>Y1</w:t>
        </w:r>
      </w:ins>
      <w:del w:id="2870" w:author="Luke Duncan" w:date="2019-12-16T09:19:00Z">
        <w:r w:rsidR="001F257A" w:rsidDel="006C7897">
          <w:rPr>
            <w:szCs w:val="24"/>
          </w:rPr>
          <w:delText>XX</w:delText>
        </w:r>
      </w:del>
      <w:r>
        <w:rPr>
          <w:szCs w:val="24"/>
        </w:rPr>
        <w:t xml:space="preserve">] to retrieve a single value set based upon a known value set OID. </w:t>
      </w:r>
    </w:p>
    <w:p w14:paraId="6BBC1052" w14:textId="77777777" w:rsidR="00264E1C" w:rsidRDefault="00264E1C" w:rsidP="00264E1C">
      <w:pPr>
        <w:pStyle w:val="BodyText"/>
        <w:rPr>
          <w:szCs w:val="24"/>
        </w:rPr>
      </w:pPr>
    </w:p>
    <w:commentRangeStart w:id="2871"/>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2244B8" w:rsidRDefault="002244B8"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2244B8" w:rsidRDefault="002244B8" w:rsidP="00264E1C">
                              <w:pPr>
                                <w:rPr>
                                  <w:sz w:val="22"/>
                                  <w:szCs w:val="22"/>
                                </w:rPr>
                              </w:pPr>
                              <w:r>
                                <w:rPr>
                                  <w:sz w:val="22"/>
                                  <w:szCs w:val="22"/>
                                </w:rPr>
                                <w:t>Retrieve Value Set</w:t>
                              </w:r>
                            </w:p>
                            <w:p w14:paraId="0EEDD3F7" w14:textId="6E418F15" w:rsidR="002244B8" w:rsidRDefault="002244B8" w:rsidP="00264E1C">
                              <w:pPr>
                                <w:rPr>
                                  <w:sz w:val="22"/>
                                  <w:szCs w:val="22"/>
                                </w:rPr>
                              </w:pPr>
                              <w:r>
                                <w:rPr>
                                  <w:sz w:val="22"/>
                                  <w:szCs w:val="22"/>
                                </w:rPr>
                                <w:t>ITI-</w:t>
                              </w:r>
                              <w:ins w:id="2872" w:author="Luke Duncan" w:date="2019-12-16T09:19:00Z">
                                <w:r w:rsidR="006C7897">
                                  <w:rPr>
                                    <w:sz w:val="22"/>
                                    <w:szCs w:val="22"/>
                                  </w:rPr>
                                  <w:t>Y1</w:t>
                                </w:r>
                              </w:ins>
                              <w:del w:id="2873" w:author="Luke Duncan" w:date="2019-12-16T09:19:00Z">
                                <w:r w:rsidDel="006C7897">
                                  <w:rPr>
                                    <w:sz w:val="22"/>
                                    <w:szCs w:val="22"/>
                                  </w:rPr>
                                  <w:delText>XX</w:delText>
                                </w:r>
                              </w:del>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2244B8" w:rsidRDefault="002244B8"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">
                <v:rect id="AutoShape 26" o:spid="_x0000_s1050"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51"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52"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28A7852B" w:rsidR="002244B8" w:rsidRDefault="002244B8" w:rsidP="00264E1C">
                        <w:pPr>
                          <w:pStyle w:val="BodyText"/>
                          <w:rPr>
                            <w:szCs w:val="24"/>
                          </w:rPr>
                        </w:pPr>
                        <w:r>
                          <w:rPr>
                            <w:szCs w:val="24"/>
                          </w:rPr>
                          <w:t>Terminology Repository</w:t>
                        </w:r>
                      </w:p>
                    </w:txbxContent>
                  </v:textbox>
                </v:shape>
                <v:line id="Line 45" o:spid="_x0000_s1053"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4"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5"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2244B8" w:rsidRDefault="002244B8" w:rsidP="00264E1C">
                        <w:pPr>
                          <w:rPr>
                            <w:sz w:val="22"/>
                            <w:szCs w:val="22"/>
                          </w:rPr>
                        </w:pPr>
                        <w:r>
                          <w:rPr>
                            <w:sz w:val="22"/>
                            <w:szCs w:val="22"/>
                          </w:rPr>
                          <w:t>Retrieve Value Set</w:t>
                        </w:r>
                      </w:p>
                      <w:p w14:paraId="0EEDD3F7" w14:textId="6E418F15" w:rsidR="002244B8" w:rsidRDefault="002244B8" w:rsidP="00264E1C">
                        <w:pPr>
                          <w:rPr>
                            <w:sz w:val="22"/>
                            <w:szCs w:val="22"/>
                          </w:rPr>
                        </w:pPr>
                        <w:r>
                          <w:rPr>
                            <w:sz w:val="22"/>
                            <w:szCs w:val="22"/>
                          </w:rPr>
                          <w:t>ITI-</w:t>
                        </w:r>
                        <w:ins w:id="2889" w:author="Luke Duncan" w:date="2019-12-16T09:19:00Z">
                          <w:r w:rsidR="006C7897">
                            <w:rPr>
                              <w:sz w:val="22"/>
                              <w:szCs w:val="22"/>
                            </w:rPr>
                            <w:t>Y1</w:t>
                          </w:r>
                        </w:ins>
                        <w:del w:id="2890" w:author="Luke Duncan" w:date="2019-12-16T09:19:00Z">
                          <w:r w:rsidDel="006C7897">
                            <w:rPr>
                              <w:sz w:val="22"/>
                              <w:szCs w:val="22"/>
                            </w:rPr>
                            <w:delText>XX</w:delText>
                          </w:r>
                        </w:del>
                      </w:p>
                    </w:txbxContent>
                  </v:textbox>
                </v:shape>
                <v:line id="Line 48" o:spid="_x0000_s1056"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7"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8"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378513F8" w:rsidR="002244B8" w:rsidRDefault="002244B8" w:rsidP="00264E1C">
                        <w:pPr>
                          <w:pStyle w:val="BodyText"/>
                          <w:rPr>
                            <w:szCs w:val="24"/>
                          </w:rPr>
                        </w:pPr>
                        <w:r>
                          <w:rPr>
                            <w:szCs w:val="24"/>
                          </w:rPr>
                          <w:t>Terminology Consumer</w:t>
                        </w:r>
                      </w:p>
                    </w:txbxContent>
                  </v:textbox>
                </v:shape>
                <v:line id="Line 51" o:spid="_x0000_s1059"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w10:anchorlock/>
              </v:group>
            </w:pict>
          </mc:Fallback>
        </mc:AlternateContent>
      </w:r>
      <w:commentRangeEnd w:id="2871"/>
      <w:r w:rsidR="0026343F">
        <w:rPr>
          <w:rStyle w:val="CommentReference"/>
        </w:rPr>
        <w:commentReference w:id="2871"/>
      </w:r>
    </w:p>
    <w:p w14:paraId="0E4D0984" w14:textId="10DFA06B" w:rsidR="00264E1C" w:rsidRDefault="00264E1C" w:rsidP="00264E1C">
      <w:pPr>
        <w:pStyle w:val="FigureTitle"/>
      </w:pPr>
      <w:r>
        <w:t>Figure X.</w:t>
      </w:r>
      <w:r w:rsidR="00EF2668">
        <w:t>4.1.</w:t>
      </w:r>
      <w:ins w:id="2874" w:author="Luke Duncan" w:date="2019-12-16T09:18:00Z">
        <w:r w:rsidR="006C7897">
          <w:t>5</w:t>
        </w:r>
      </w:ins>
      <w:del w:id="2875" w:author="Luke Duncan" w:date="2019-12-16T09:18:00Z">
        <w:r w:rsidR="00B764BF" w:rsidDel="006C7897">
          <w:delText>6</w:delText>
        </w:r>
      </w:del>
      <w:r>
        <w:t xml:space="preserve">-1: Basic Process Flow in </w:t>
      </w:r>
      <w:r w:rsidR="00BC16C1">
        <w:t>the SVCM</w:t>
      </w:r>
      <w:r w:rsidR="00A2599A">
        <w:t xml:space="preserve"> Profile</w:t>
      </w:r>
      <w:r>
        <w:t xml:space="preserve"> </w:t>
      </w:r>
    </w:p>
    <w:p w14:paraId="3C72C00E" w14:textId="578CF5D1" w:rsidR="00264E1C" w:rsidRDefault="00264E1C" w:rsidP="00B764BF">
      <w:pPr>
        <w:pStyle w:val="Heading4"/>
      </w:pPr>
      <w:bookmarkStart w:id="2876" w:name="_Toc13752469"/>
      <w:bookmarkStart w:id="2877" w:name="_Toc488075096"/>
      <w:bookmarkStart w:id="2878" w:name="_Toc488068769"/>
      <w:bookmarkStart w:id="2879" w:name="_Toc488068336"/>
      <w:bookmarkStart w:id="2880" w:name="_Toc487039235"/>
      <w:bookmarkStart w:id="2881" w:name="_Toc269214494"/>
      <w:bookmarkStart w:id="2882" w:name="_Toc237305554"/>
      <w:bookmarkStart w:id="2883" w:name="_Toc24633920"/>
      <w:r>
        <w:t>X.</w:t>
      </w:r>
      <w:r w:rsidR="00EF2668">
        <w:t>4</w:t>
      </w:r>
      <w:r>
        <w:t>.1</w:t>
      </w:r>
      <w:r w:rsidR="00EF2668">
        <w:t>.</w:t>
      </w:r>
      <w:ins w:id="2884" w:author="Luke Duncan" w:date="2019-12-16T09:18:00Z">
        <w:r w:rsidR="006C7897">
          <w:t>5</w:t>
        </w:r>
      </w:ins>
      <w:del w:id="2885" w:author="Luke Duncan" w:date="2019-12-16T09:18:00Z">
        <w:r w:rsidR="00B764BF" w:rsidDel="006C7897">
          <w:delText>6</w:delText>
        </w:r>
      </w:del>
      <w:r w:rsidR="00EF2668">
        <w:t>.1</w:t>
      </w:r>
      <w:r>
        <w:t xml:space="preserve"> Overview of the entire process flow</w:t>
      </w:r>
      <w:bookmarkEnd w:id="2876"/>
      <w:bookmarkEnd w:id="2877"/>
      <w:bookmarkEnd w:id="2878"/>
      <w:bookmarkEnd w:id="2879"/>
      <w:bookmarkEnd w:id="2880"/>
      <w:bookmarkEnd w:id="2881"/>
      <w:bookmarkEnd w:id="2882"/>
      <w:bookmarkEnd w:id="2883"/>
      <w: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1A1ABB0C" w:rsidR="00264E1C" w:rsidRDefault="00264E1C" w:rsidP="00264E1C">
      <w:pPr>
        <w:pStyle w:val="BodyText"/>
      </w:pPr>
      <w:r>
        <w:t>The complete process can be seen in Figure X.</w:t>
      </w:r>
      <w:r w:rsidR="00B764BF">
        <w:t>4</w:t>
      </w:r>
      <w:r>
        <w:t>.1</w:t>
      </w:r>
      <w:r w:rsidR="00B764BF">
        <w:t>.</w:t>
      </w:r>
      <w:ins w:id="2886" w:author="Luke Duncan" w:date="2019-12-16T09:18:00Z">
        <w:r w:rsidR="006C7897">
          <w:t>5</w:t>
        </w:r>
      </w:ins>
      <w:del w:id="2887" w:author="Luke Duncan" w:date="2019-12-16T09:18:00Z">
        <w:r w:rsidR="00B764BF" w:rsidDel="006C7897">
          <w:delText>6</w:delText>
        </w:r>
      </w:del>
      <w:r w:rsidR="00B764BF">
        <w:t>.</w:t>
      </w:r>
      <w:r w:rsidR="00B764BF" w:rsidRPr="00B764BF">
        <w:t>1</w:t>
      </w:r>
      <w:r>
        <w:t xml:space="preserve">-1, Overview of process flows below, included for clarity’s sake: </w:t>
      </w: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commentRangeStart w:id="2888"/>
      <w:r w:rsidR="009D29AC">
        <w:rPr>
          <w:noProof/>
        </w:rPr>
        <w:object w:dxaOrig="8505" w:dyaOrig="5625" w14:anchorId="3B11855B">
          <v:shape id="_x0000_i1027" type="#_x0000_t75" alt="" style="width:426pt;height:280.5pt;mso-width-percent:0;mso-height-percent:0;mso-width-percent:0;mso-height-percent:0" o:ole="">
            <v:imagedata r:id="rId36" o:title=""/>
          </v:shape>
          <o:OLEObject Type="Embed" ProgID="Visio.Drawing.11" ShapeID="_x0000_i1027" DrawAspect="Content" ObjectID="_1638093745" r:id="rId37"/>
        </w:object>
      </w:r>
      <w:commentRangeEnd w:id="2888"/>
      <w:r w:rsidR="002C01D4">
        <w:rPr>
          <w:rStyle w:val="CommentReference"/>
        </w:rPr>
        <w:commentReference w:id="2888"/>
      </w:r>
    </w:p>
    <w:p w14:paraId="166D87D1" w14:textId="31B83A32" w:rsidR="00264E1C" w:rsidRDefault="00264E1C" w:rsidP="00264E1C">
      <w:pPr>
        <w:pStyle w:val="FigureTitle"/>
      </w:pPr>
      <w:r>
        <w:t>Figure X.</w:t>
      </w:r>
      <w:r w:rsidR="00B764BF">
        <w:t>4.1.</w:t>
      </w:r>
      <w:ins w:id="2889" w:author="Luke Duncan" w:date="2019-12-16T09:18:00Z">
        <w:r w:rsidR="006C7897">
          <w:t>5</w:t>
        </w:r>
      </w:ins>
      <w:del w:id="2890" w:author="Luke Duncan" w:date="2019-12-16T09:18:00Z">
        <w:r w:rsidR="00B764BF" w:rsidDel="006C7897">
          <w:delText>6</w:delText>
        </w:r>
      </w:del>
      <w:r>
        <w:t>.1-1: Overview of the process flow</w:t>
      </w:r>
    </w:p>
    <w:p w14:paraId="03001C9E" w14:textId="0586E5EB" w:rsidR="00264E1C" w:rsidRDefault="00264E1C" w:rsidP="00264E1C">
      <w:pPr>
        <w:pStyle w:val="BodyText"/>
      </w:pPr>
      <w:r>
        <w:t>Figure X.3.1-1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468AC4C8" w:rsidR="00264E1C" w:rsidRDefault="005263D8" w:rsidP="00264E1C">
      <w:pPr>
        <w:pStyle w:val="Heading3"/>
        <w:numPr>
          <w:ilvl w:val="0"/>
          <w:numId w:val="0"/>
        </w:numPr>
        <w:tabs>
          <w:tab w:val="left" w:pos="720"/>
        </w:tabs>
        <w:rPr>
          <w:noProof w:val="0"/>
        </w:rPr>
      </w:pPr>
      <w:bookmarkStart w:id="2891" w:name="_Toc13752470"/>
      <w:bookmarkStart w:id="2892" w:name="_Toc488075097"/>
      <w:bookmarkStart w:id="2893" w:name="_Toc488068770"/>
      <w:bookmarkStart w:id="2894" w:name="_Toc488068337"/>
      <w:bookmarkStart w:id="2895" w:name="_Toc487039236"/>
      <w:bookmarkStart w:id="2896" w:name="_Toc269214495"/>
      <w:bookmarkStart w:id="2897" w:name="_Toc237305555"/>
      <w:bookmarkStart w:id="2898" w:name="_Toc199868234"/>
      <w:bookmarkStart w:id="2899" w:name="_Toc24633921"/>
      <w:r>
        <w:rPr>
          <w:noProof w:val="0"/>
        </w:rPr>
        <w:t>X.4</w:t>
      </w:r>
      <w:r w:rsidR="00264E1C">
        <w:rPr>
          <w:noProof w:val="0"/>
        </w:rPr>
        <w:t>.2 Use Cases</w:t>
      </w:r>
      <w:bookmarkEnd w:id="2891"/>
      <w:bookmarkEnd w:id="2892"/>
      <w:bookmarkEnd w:id="2893"/>
      <w:bookmarkEnd w:id="2894"/>
      <w:bookmarkEnd w:id="2895"/>
      <w:bookmarkEnd w:id="2896"/>
      <w:bookmarkEnd w:id="2897"/>
      <w:bookmarkEnd w:id="2898"/>
      <w:bookmarkEnd w:id="2899"/>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73FCBD41" w14:textId="6F20E24F" w:rsidR="0026343F" w:rsidRDefault="0026343F" w:rsidP="0026343F">
      <w:pPr>
        <w:pStyle w:val="Note"/>
      </w:pPr>
      <w:r>
        <w:t>Note: All the tables present in the use cases are examples only. IHE will not be responsible for updating these tables.</w:t>
      </w:r>
    </w:p>
    <w:p w14:paraId="5B96E55C" w14:textId="11EE2D56" w:rsidR="00EB4E68" w:rsidRPr="0026343F" w:rsidRDefault="00EB4E68" w:rsidP="0026343F">
      <w:pPr>
        <w:pStyle w:val="Note"/>
      </w:pPr>
      <w:r>
        <w:t>-</w:t>
      </w:r>
    </w:p>
    <w:p w14:paraId="379A68C9" w14:textId="6D7CC12D" w:rsidR="006911B4" w:rsidRDefault="005263D8" w:rsidP="00DF14F0">
      <w:pPr>
        <w:spacing w:before="0"/>
        <w:rPr>
          <w:rStyle w:val="Heading4Char"/>
        </w:rPr>
      </w:pPr>
      <w:bookmarkStart w:id="2900" w:name="_Toc24633922"/>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2900"/>
    </w:p>
    <w:p w14:paraId="24A123F4" w14:textId="367781C9" w:rsidR="006911B4" w:rsidRDefault="00F4166C" w:rsidP="00DF14F0">
      <w:pPr>
        <w:spacing w:before="0"/>
        <w:rPr>
          <w:rStyle w:val="Heading5Char"/>
        </w:rPr>
      </w:pPr>
      <w:r w:rsidRPr="007C329B">
        <w:rPr>
          <w:color w:val="000000"/>
          <w:szCs w:val="24"/>
        </w:rPr>
        <w:t xml:space="preserve">In this use case, a </w:t>
      </w:r>
      <w:r w:rsidR="00A2599A">
        <w:rPr>
          <w:color w:val="000000"/>
          <w:szCs w:val="24"/>
        </w:rPr>
        <w:t>Terminology Consumer</w:t>
      </w:r>
      <w:r w:rsidR="00DF14F0" w:rsidRPr="007C329B">
        <w:rPr>
          <w:color w:val="000000"/>
          <w:szCs w:val="24"/>
        </w:rPr>
        <w:t xml:space="preserve"> retrieve</w:t>
      </w:r>
      <w:r w:rsidRPr="007C329B">
        <w:rPr>
          <w:color w:val="000000"/>
          <w:szCs w:val="24"/>
        </w:rPr>
        <w:t>s</w:t>
      </w:r>
      <w:r w:rsidR="00DF14F0" w:rsidRPr="007C329B">
        <w:rPr>
          <w:color w:val="000000"/>
          <w:szCs w:val="24"/>
        </w:rPr>
        <w:t xml:space="preserve"> and filter</w:t>
      </w:r>
      <w:r w:rsidRPr="007C329B">
        <w:rPr>
          <w:color w:val="000000"/>
          <w:szCs w:val="24"/>
        </w:rPr>
        <w:t>s</w:t>
      </w:r>
      <w:r w:rsidR="00DF14F0" w:rsidRPr="007C329B">
        <w:rPr>
          <w:color w:val="000000"/>
          <w:szCs w:val="24"/>
        </w:rPr>
        <w:t xml:space="preserve"> a list of Code Systems or Value Sets available </w:t>
      </w:r>
      <w:r w:rsidRPr="007C329B">
        <w:rPr>
          <w:color w:val="000000"/>
          <w:szCs w:val="24"/>
        </w:rPr>
        <w:t>i</w:t>
      </w:r>
      <w:r w:rsidR="00DF14F0" w:rsidRPr="007C329B">
        <w:rPr>
          <w:color w:val="000000"/>
          <w:szCs w:val="24"/>
        </w:rPr>
        <w:t xml:space="preserve">n a </w:t>
      </w:r>
      <w:r w:rsidR="00A2599A">
        <w:rPr>
          <w:color w:val="000000"/>
          <w:szCs w:val="24"/>
        </w:rPr>
        <w:t>Terminology Repository</w:t>
      </w:r>
      <w:r w:rsidRPr="007C329B">
        <w:rPr>
          <w:color w:val="000000"/>
          <w:szCs w:val="24"/>
        </w:rPr>
        <w:t xml:space="preserve">. </w:t>
      </w:r>
      <w:r w:rsidR="00DF14F0" w:rsidRPr="007C329B">
        <w:rPr>
          <w:color w:val="000000"/>
          <w:szCs w:val="24"/>
        </w:rPr>
        <w:br/>
      </w:r>
      <w:r w:rsidR="00DF14F0" w:rsidRPr="00DF14F0">
        <w:rPr>
          <w:color w:val="000000"/>
          <w:sz w:val="22"/>
          <w:szCs w:val="22"/>
        </w:rPr>
        <w:lastRenderedPageBreak/>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4A8DADB3" w14:textId="192ADFFA" w:rsidR="00785803" w:rsidRDefault="00731A37">
      <w:pPr>
        <w:rPr>
          <w:ins w:id="2901" w:author="Thompson, Jenny" w:date="2019-12-02T11:46:00Z"/>
          <w:szCs w:val="24"/>
        </w:rPr>
        <w:pPrChange w:id="2902" w:author="Thompson, Jenny" w:date="2019-12-03T00:03:00Z">
          <w:pPr>
            <w:pStyle w:val="BodyText"/>
          </w:pPr>
        </w:pPrChange>
      </w:pPr>
      <w:r>
        <w:t>A point of service</w:t>
      </w:r>
      <w:r w:rsidR="00260C4B">
        <w:t xml:space="preserve"> application</w:t>
      </w:r>
      <w:r>
        <w:t xml:space="preserve"> </w:t>
      </w:r>
      <w:r w:rsidRPr="007C329B">
        <w:t xml:space="preserve">Health care applications often </w:t>
      </w:r>
      <w:proofErr w:type="gramStart"/>
      <w:r w:rsidRPr="007C329B">
        <w:t>use</w:t>
      </w:r>
      <w:proofErr w:type="gramEnd"/>
      <w:r w:rsidRPr="007C329B">
        <w:t xml:space="preserve"> multiple Value Sets and Code Systems</w:t>
      </w:r>
      <w:ins w:id="2903" w:author="Thompson, Jenny" w:date="2019-12-03T00:01:00Z">
        <w:r w:rsidR="00062D9F">
          <w:t>, such as specific to a domain such as family planning methods</w:t>
        </w:r>
      </w:ins>
      <w:ins w:id="2904" w:author="Thompson, Jenny" w:date="2019-12-03T00:02:00Z">
        <w:r w:rsidR="00062D9F">
          <w:t xml:space="preserve">, for billing, or for clinical care. </w:t>
        </w:r>
      </w:ins>
      <w:ins w:id="2905" w:author="Thompson, Jenny" w:date="2019-12-03T00:03:00Z">
        <w:r w:rsidR="00062D9F" w:rsidRPr="00062D9F">
          <w:rPr>
            <w:highlight w:val="yellow"/>
          </w:rPr>
          <w:t>[ADD MORE HERE]</w:t>
        </w:r>
      </w:ins>
    </w:p>
    <w:p w14:paraId="7C18F4A9" w14:textId="4D65A1FB" w:rsidR="006911B4" w:rsidRDefault="00DF14F0" w:rsidP="00260C4B">
      <w:pPr>
        <w:spacing w:before="0"/>
        <w:rPr>
          <w:b/>
          <w:bCs/>
          <w:color w:val="000000"/>
          <w:sz w:val="22"/>
          <w:szCs w:val="22"/>
        </w:rPr>
      </w:pPr>
      <w:r w:rsidRPr="00DF14F0">
        <w:rPr>
          <w:color w:val="000000"/>
          <w:sz w:val="22"/>
          <w:szCs w:val="22"/>
        </w:rPr>
        <w:br/>
      </w:r>
      <w:bookmarkStart w:id="2906" w:name="_Toc24633923"/>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2906"/>
    </w:p>
    <w:p w14:paraId="71506968" w14:textId="73D93FC0" w:rsidR="00260C4B" w:rsidRDefault="001C2597" w:rsidP="00260C4B">
      <w:pPr>
        <w:spacing w:before="0"/>
        <w:rPr>
          <w:color w:val="000000"/>
        </w:rPr>
      </w:pPr>
      <w:ins w:id="2907" w:author="Thompson, Jenny" w:date="2019-11-13T12:11:00Z">
        <w:r>
          <w:rPr>
            <w:color w:val="000000"/>
          </w:rPr>
          <w:t xml:space="preserve">In this use case, </w:t>
        </w:r>
      </w:ins>
      <w:ins w:id="2908" w:author="Thompson, Jenny" w:date="2019-11-13T12:16:00Z">
        <w:r>
          <w:rPr>
            <w:color w:val="000000"/>
          </w:rPr>
          <w:t xml:space="preserve">a clinician is looking to prescribe </w:t>
        </w:r>
        <w:r w:rsidR="0016320C">
          <w:rPr>
            <w:color w:val="000000"/>
          </w:rPr>
          <w:t xml:space="preserve">an opioid medication. </w:t>
        </w:r>
      </w:ins>
      <w:ins w:id="2909" w:author="Thompson, Jenny" w:date="2019-11-13T12:17:00Z">
        <w:r w:rsidR="0016320C">
          <w:rPr>
            <w:color w:val="000000"/>
          </w:rPr>
          <w:t xml:space="preserve">A value set containing </w:t>
        </w:r>
        <w:proofErr w:type="gramStart"/>
        <w:r w:rsidR="0016320C">
          <w:rPr>
            <w:color w:val="000000"/>
          </w:rPr>
          <w:t>all of</w:t>
        </w:r>
        <w:proofErr w:type="gramEnd"/>
        <w:r w:rsidR="0016320C">
          <w:rPr>
            <w:color w:val="000000"/>
          </w:rPr>
          <w:t xml:space="preserve"> the opiate medication</w:t>
        </w:r>
      </w:ins>
      <w:ins w:id="2910" w:author="Thompson, Jenny" w:date="2019-11-13T12:18:00Z">
        <w:r w:rsidR="0016320C">
          <w:rPr>
            <w:color w:val="000000"/>
          </w:rPr>
          <w:t xml:space="preserve"> formulations</w:t>
        </w:r>
      </w:ins>
      <w:ins w:id="2911" w:author="Thompson, Jenny" w:date="2019-12-01T21:20:00Z">
        <w:r w:rsidR="009A2D04">
          <w:rPr>
            <w:color w:val="000000"/>
          </w:rPr>
          <w:t xml:space="preserve"> that are</w:t>
        </w:r>
      </w:ins>
      <w:ins w:id="2912" w:author="Thompson, Jenny" w:date="2019-11-13T12:18:00Z">
        <w:r w:rsidR="0016320C">
          <w:rPr>
            <w:color w:val="000000"/>
          </w:rPr>
          <w:t xml:space="preserve"> considered to have</w:t>
        </w:r>
      </w:ins>
      <w:ins w:id="2913" w:author="Thompson, Jenny" w:date="2019-11-13T12:17:00Z">
        <w:r w:rsidR="0016320C">
          <w:rPr>
            <w:color w:val="000000"/>
          </w:rPr>
          <w:t xml:space="preserve"> ambulatory abuse potential can be pulled </w:t>
        </w:r>
      </w:ins>
      <w:ins w:id="2914" w:author="Thompson, Jenny" w:date="2019-11-13T12:18:00Z">
        <w:r w:rsidR="0016320C">
          <w:rPr>
            <w:color w:val="000000"/>
          </w:rPr>
          <w:t>to support c</w:t>
        </w:r>
      </w:ins>
      <w:ins w:id="2915" w:author="Thompson, Jenny" w:date="2019-11-13T12:19:00Z">
        <w:r w:rsidR="0016320C">
          <w:rPr>
            <w:color w:val="000000"/>
          </w:rPr>
          <w:t xml:space="preserve">linical decision support in a health record system. </w:t>
        </w:r>
      </w:ins>
      <w:r w:rsidR="00260C4B" w:rsidRPr="00260C4B">
        <w:rPr>
          <w:color w:val="000000"/>
        </w:rPr>
        <w:t>A value set can be "expanded"</w:t>
      </w:r>
      <w:r w:rsidR="00260C4B">
        <w:rPr>
          <w:color w:val="000000"/>
        </w:rPr>
        <w:t xml:space="preserve"> to retrieve </w:t>
      </w:r>
      <w:proofErr w:type="gramStart"/>
      <w:r w:rsidR="0016320C">
        <w:rPr>
          <w:color w:val="000000"/>
        </w:rPr>
        <w:t xml:space="preserve">the </w:t>
      </w:r>
      <w:r w:rsidR="00260C4B">
        <w:rPr>
          <w:color w:val="000000"/>
        </w:rPr>
        <w:t xml:space="preserve"> list</w:t>
      </w:r>
      <w:proofErr w:type="gramEnd"/>
      <w:r w:rsidR="00260C4B">
        <w:rPr>
          <w:color w:val="000000"/>
        </w:rPr>
        <w:t xml:space="preserve"> of codes based on the definition of a </w:t>
      </w:r>
      <w:proofErr w:type="spellStart"/>
      <w:r w:rsidR="00260C4B">
        <w:rPr>
          <w:color w:val="000000"/>
        </w:rPr>
        <w:t>ValueSet</w:t>
      </w:r>
      <w:proofErr w:type="spellEnd"/>
      <w:r w:rsidR="00260C4B">
        <w:rPr>
          <w:color w:val="000000"/>
        </w:rPr>
        <w:t xml:space="preserve"> from a </w:t>
      </w:r>
      <w:ins w:id="2916" w:author="Thompson, Jenny" w:date="2019-11-13T13:06:00Z">
        <w:r w:rsidR="00A2599A">
          <w:rPr>
            <w:color w:val="000000"/>
          </w:rPr>
          <w:t>Terminology Repository</w:t>
        </w:r>
      </w:ins>
      <w:r w:rsidR="00260C4B">
        <w:rPr>
          <w:color w:val="000000"/>
        </w:rPr>
        <w:t xml:space="preserve">. </w:t>
      </w:r>
      <w:r w:rsidR="00260C4B" w:rsidRPr="00260C4B">
        <w:rPr>
          <w:color w:val="000000"/>
        </w:rPr>
        <w:t xml:space="preserve">The </w:t>
      </w:r>
      <w:r w:rsidR="00774866">
        <w:rPr>
          <w:color w:val="000000"/>
        </w:rPr>
        <w:t xml:space="preserve">codes returned by an “expand” operation are </w:t>
      </w:r>
      <w:r w:rsidR="00260C4B" w:rsidRPr="00260C4B">
        <w:rPr>
          <w:color w:val="000000"/>
        </w:rPr>
        <w:t>suitable for use for data entry or validation.</w:t>
      </w:r>
    </w:p>
    <w:p w14:paraId="4A6AA2B2" w14:textId="0C785474" w:rsidR="006911B4" w:rsidRDefault="00DF14F0" w:rsidP="00774866">
      <w:pPr>
        <w:spacing w:before="0"/>
        <w:rPr>
          <w:rStyle w:val="Heading5Char"/>
        </w:rPr>
      </w:pPr>
      <w:r w:rsidRPr="007C329B">
        <w:rPr>
          <w:color w:val="000000"/>
          <w:szCs w:val="24"/>
        </w:rPr>
        <w:br/>
      </w:r>
      <w:bookmarkStart w:id="2917" w:name="_Toc24633924"/>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2917"/>
    </w:p>
    <w:p w14:paraId="498803B4" w14:textId="5DEC80C0" w:rsidR="006911B4" w:rsidRDefault="00774866" w:rsidP="00774866">
      <w:pPr>
        <w:spacing w:before="0"/>
        <w:rPr>
          <w:b/>
          <w:bCs/>
          <w:color w:val="000000"/>
          <w:sz w:val="22"/>
          <w:szCs w:val="22"/>
        </w:rPr>
      </w:pPr>
      <w:commentRangeStart w:id="2918"/>
      <w:r w:rsidRPr="00260C4B">
        <w:rPr>
          <w:color w:val="000000"/>
        </w:rPr>
        <w:t xml:space="preserve">There is a </w:t>
      </w:r>
      <w:hyperlink r:id="rId38" w:history="1">
        <w:r w:rsidRPr="00260C4B">
          <w:rPr>
            <w:rStyle w:val="Hyperlink"/>
          </w:rPr>
          <w:t xml:space="preserve">defined </w:t>
        </w:r>
        <w:r>
          <w:rPr>
            <w:rStyle w:val="Hyperlink"/>
          </w:rPr>
          <w:t xml:space="preserve">FHIR </w:t>
        </w:r>
        <w:r w:rsidRPr="00260C4B">
          <w:rPr>
            <w:rStyle w:val="Hyperlink"/>
          </w:rPr>
          <w:t>operation $expand</w:t>
        </w:r>
      </w:hyperlink>
      <w:r w:rsidRPr="00260C4B">
        <w:rPr>
          <w:color w:val="000000"/>
        </w:rPr>
        <w:t xml:space="preserve"> to ask a server to perform </w:t>
      </w:r>
      <w:r>
        <w:rPr>
          <w:color w:val="000000"/>
        </w:rPr>
        <w:t>an</w:t>
      </w:r>
      <w:r w:rsidRPr="00260C4B">
        <w:rPr>
          <w:color w:val="000000"/>
        </w:rPr>
        <w:t xml:space="preserve"> expansion</w:t>
      </w:r>
      <w:r>
        <w:rPr>
          <w:color w:val="000000"/>
        </w:rPr>
        <w:t xml:space="preserve"> based on the definition of a </w:t>
      </w:r>
      <w:proofErr w:type="spellStart"/>
      <w:r>
        <w:rPr>
          <w:color w:val="000000"/>
        </w:rPr>
        <w:t>ValueSet</w:t>
      </w:r>
      <w:proofErr w:type="spellEnd"/>
      <w:r w:rsidRPr="00260C4B">
        <w:rPr>
          <w:color w:val="000000"/>
        </w:rPr>
        <w:t xml:space="preserve">. </w:t>
      </w:r>
      <w:r w:rsidRPr="007C329B">
        <w:rPr>
          <w:color w:val="000000"/>
          <w:szCs w:val="24"/>
        </w:rPr>
        <w:t xml:space="preserve">The definition of a value set is used to create a simple collection of codes suitable for use for data entry or validation. If the operation is not called at the instance level, one of the in parameters </w:t>
      </w:r>
      <w:proofErr w:type="spellStart"/>
      <w:r w:rsidRPr="007C329B">
        <w:rPr>
          <w:color w:val="000000"/>
          <w:szCs w:val="24"/>
        </w:rPr>
        <w:t>url</w:t>
      </w:r>
      <w:proofErr w:type="spellEnd"/>
      <w:r w:rsidRPr="007C329B">
        <w:rPr>
          <w:color w:val="000000"/>
          <w:szCs w:val="24"/>
        </w:rPr>
        <w:t xml:space="preserve">, context or </w:t>
      </w:r>
      <w:proofErr w:type="spellStart"/>
      <w:r w:rsidRPr="007C329B">
        <w:rPr>
          <w:color w:val="000000"/>
          <w:szCs w:val="24"/>
        </w:rPr>
        <w:t>valueSet</w:t>
      </w:r>
      <w:proofErr w:type="spellEnd"/>
      <w:r w:rsidRPr="007C329B">
        <w:rPr>
          <w:color w:val="000000"/>
          <w:szCs w:val="24"/>
        </w:rPr>
        <w:t xml:space="preserve"> must be provided. An expanded value set will be returned, or an </w:t>
      </w:r>
      <w:proofErr w:type="spellStart"/>
      <w:r w:rsidRPr="007C329B">
        <w:rPr>
          <w:color w:val="000000"/>
          <w:szCs w:val="24"/>
        </w:rPr>
        <w:t>OperationOutcome</w:t>
      </w:r>
      <w:proofErr w:type="spellEnd"/>
      <w:r w:rsidRPr="007C329B">
        <w:rPr>
          <w:color w:val="000000"/>
          <w:szCs w:val="24"/>
        </w:rPr>
        <w:t xml:space="preserve"> with an error message.</w:t>
      </w:r>
      <w:r w:rsidR="00DF14F0" w:rsidRPr="00DF14F0">
        <w:rPr>
          <w:color w:val="000000"/>
          <w:sz w:val="22"/>
          <w:szCs w:val="22"/>
        </w:rPr>
        <w:br/>
      </w:r>
      <w:commentRangeEnd w:id="2918"/>
      <w:r>
        <w:rPr>
          <w:rStyle w:val="CommentReference"/>
        </w:rPr>
        <w:commentReference w:id="2918"/>
      </w:r>
      <w:r w:rsidR="00DF14F0" w:rsidRPr="00DF14F0">
        <w:rPr>
          <w:color w:val="000000"/>
          <w:sz w:val="22"/>
          <w:szCs w:val="22"/>
        </w:rPr>
        <w:br/>
      </w:r>
      <w:r w:rsidR="005263D8">
        <w:rPr>
          <w:rStyle w:val="Heading4Char"/>
        </w:rPr>
        <w:t>X.4</w:t>
      </w:r>
      <w:r w:rsidR="00DF14F0" w:rsidRPr="007C329B">
        <w:rPr>
          <w:rStyle w:val="Heading4Char"/>
        </w:rPr>
        <w:t xml:space="preserve">.2.3 </w:t>
      </w:r>
      <w:r w:rsidR="007C329B" w:rsidRPr="007C329B">
        <w:rPr>
          <w:rStyle w:val="Heading4Char"/>
        </w:rPr>
        <w:t xml:space="preserve">Use Case </w:t>
      </w:r>
      <w:r w:rsidR="007C329B">
        <w:rPr>
          <w:rStyle w:val="Heading4Char"/>
        </w:rPr>
        <w:t xml:space="preserve">#3 </w:t>
      </w:r>
      <w:r w:rsidR="00DF14F0" w:rsidRPr="007C329B">
        <w:rPr>
          <w:rStyle w:val="Heading4Char"/>
        </w:rPr>
        <w:t>Look</w:t>
      </w:r>
      <w:ins w:id="2919" w:author="Thompson, Jenny" w:date="2019-12-02T11:44:00Z">
        <w:r w:rsidR="00785803">
          <w:rPr>
            <w:rStyle w:val="Heading4Char"/>
          </w:rPr>
          <w:t xml:space="preserve"> </w:t>
        </w:r>
      </w:ins>
      <w:r w:rsidR="00DF14F0" w:rsidRPr="007C329B">
        <w:rPr>
          <w:rStyle w:val="Heading4Char"/>
        </w:rPr>
        <w:t>up a concept</w:t>
      </w:r>
    </w:p>
    <w:p w14:paraId="530D1C53" w14:textId="388C3769" w:rsidR="006911B4" w:rsidRDefault="00DF14F0" w:rsidP="00774866">
      <w:pPr>
        <w:spacing w:before="0"/>
        <w:rPr>
          <w:rStyle w:val="Heading5Char"/>
        </w:rPr>
      </w:pPr>
      <w:r w:rsidRPr="007C329B">
        <w:rPr>
          <w:color w:val="000000"/>
          <w:szCs w:val="24"/>
        </w:rPr>
        <w:t xml:space="preserve">A </w:t>
      </w:r>
      <w:r w:rsidR="00A2599A">
        <w:rPr>
          <w:color w:val="000000"/>
          <w:szCs w:val="24"/>
        </w:rPr>
        <w:t>Terminology Consumer</w:t>
      </w:r>
      <w:r w:rsidRPr="007C329B">
        <w:rPr>
          <w:color w:val="000000"/>
          <w:szCs w:val="24"/>
        </w:rPr>
        <w:t xml:space="preserve"> can ask a </w:t>
      </w:r>
      <w:r w:rsidR="00A02ADB">
        <w:rPr>
          <w:color w:val="000000"/>
          <w:szCs w:val="24"/>
        </w:rPr>
        <w:t>T</w:t>
      </w:r>
      <w:r w:rsidRPr="007C329B">
        <w:rPr>
          <w:color w:val="000000"/>
          <w:szCs w:val="24"/>
        </w:rPr>
        <w:t xml:space="preserve">erminology server to return a set of information about a </w:t>
      </w:r>
      <w:proofErr w:type="gramStart"/>
      <w:r w:rsidRPr="007C329B">
        <w:rPr>
          <w:color w:val="000000"/>
          <w:szCs w:val="24"/>
        </w:rPr>
        <w:t>particular system/code</w:t>
      </w:r>
      <w:proofErr w:type="gramEnd"/>
      <w:r w:rsidRPr="007C329B">
        <w:rPr>
          <w:color w:val="000000"/>
          <w:szCs w:val="24"/>
        </w:rPr>
        <w:t xml:space="preserve"> combination using the lookup operation. The server returns information for both display and processing purposes.</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.2.3.1 </w:t>
      </w:r>
      <w:r w:rsidR="007C329B" w:rsidRPr="007C329B">
        <w:rPr>
          <w:rStyle w:val="Heading5Char"/>
        </w:rPr>
        <w:t>Look</w:t>
      </w:r>
      <w:ins w:id="2920" w:author="Thompson, Jenny" w:date="2019-12-02T11:44:00Z">
        <w:r w:rsidR="00785803">
          <w:rPr>
            <w:rStyle w:val="Heading5Char"/>
          </w:rPr>
          <w:t xml:space="preserve"> </w:t>
        </w:r>
      </w:ins>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71F24DC9" w14:textId="6CD28A45" w:rsidR="00DF14F0" w:rsidRDefault="00DF14F0" w:rsidP="00774866">
      <w:pPr>
        <w:spacing w:before="0"/>
        <w:rPr>
          <w:ins w:id="2921" w:author="Thompson, Jenny" w:date="2019-12-02T11:41:00Z"/>
          <w:color w:val="000000"/>
          <w:szCs w:val="24"/>
        </w:rPr>
      </w:pPr>
      <w:r w:rsidRPr="00DF14F0">
        <w:rPr>
          <w:color w:val="000000"/>
          <w:sz w:val="22"/>
          <w:szCs w:val="22"/>
        </w:rPr>
        <w:br/>
      </w:r>
      <w:r w:rsidRPr="00DF14F0">
        <w:rPr>
          <w:color w:val="000000"/>
          <w:sz w:val="22"/>
          <w:szCs w:val="22"/>
        </w:rPr>
        <w:br/>
      </w:r>
      <w:bookmarkStart w:id="2922" w:name="_Toc24633925"/>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bookmarkEnd w:id="2922"/>
      <w:r w:rsidRPr="007C329B">
        <w:rPr>
          <w:rStyle w:val="Heading4Char"/>
        </w:rPr>
        <w:br/>
      </w:r>
      <w:r w:rsidR="00774866">
        <w:rPr>
          <w:color w:val="000000"/>
          <w:szCs w:val="24"/>
        </w:rPr>
        <w:t>A</w:t>
      </w:r>
      <w:r w:rsidR="00774866" w:rsidRPr="007C329B">
        <w:rPr>
          <w:color w:val="000000"/>
          <w:szCs w:val="24"/>
        </w:rPr>
        <w:t xml:space="preserve"> FHIR terminology server provides a "validate-code" operation</w:t>
      </w:r>
      <w:r w:rsidR="00774866">
        <w:rPr>
          <w:color w:val="000000"/>
          <w:szCs w:val="24"/>
        </w:rPr>
        <w:t xml:space="preserve">, which </w:t>
      </w:r>
      <w:r w:rsidR="00774866" w:rsidRPr="007C329B">
        <w:rPr>
          <w:color w:val="000000"/>
          <w:szCs w:val="24"/>
        </w:rPr>
        <w:t xml:space="preserve">returns true/false indicating whether </w:t>
      </w:r>
      <w:r w:rsidR="00774866">
        <w:rPr>
          <w:color w:val="000000"/>
          <w:szCs w:val="24"/>
        </w:rPr>
        <w:t>a</w:t>
      </w:r>
      <w:r w:rsidR="00774866" w:rsidRPr="007C329B">
        <w:rPr>
          <w:color w:val="000000"/>
          <w:szCs w:val="24"/>
        </w:rPr>
        <w:t xml:space="preserve"> code/concept is </w:t>
      </w:r>
      <w:del w:id="2923" w:author="Thompson, Jenny" w:date="2019-12-02T11:28:00Z">
        <w:r w:rsidR="00774866" w:rsidRPr="007C329B" w:rsidDel="00D909EC">
          <w:rPr>
            <w:color w:val="000000"/>
            <w:szCs w:val="24"/>
          </w:rPr>
          <w:delText>valid</w:delText>
        </w:r>
      </w:del>
      <w:ins w:id="2924" w:author="Thompson, Jenny" w:date="2019-12-02T11:28:00Z">
        <w:r w:rsidR="00D909EC">
          <w:rPr>
            <w:color w:val="000000"/>
            <w:szCs w:val="24"/>
          </w:rPr>
          <w:t>in the set of codes associated with a value set</w:t>
        </w:r>
      </w:ins>
      <w:del w:id="2925" w:author="Thompson, Jenny" w:date="2019-12-02T11:28:00Z">
        <w:r w:rsidR="00774866" w:rsidRPr="007C329B" w:rsidDel="00D909EC">
          <w:rPr>
            <w:color w:val="000000"/>
            <w:szCs w:val="24"/>
          </w:rPr>
          <w:delText>,</w:delText>
        </w:r>
      </w:del>
      <w:r w:rsidR="00774866" w:rsidRPr="007C329B">
        <w:rPr>
          <w:color w:val="000000"/>
          <w:szCs w:val="24"/>
        </w:rPr>
        <w:t xml:space="preserve"> and a list of errors and warnings associated with it.</w:t>
      </w:r>
      <w:r w:rsidRPr="007C329B">
        <w:rPr>
          <w:rStyle w:val="apple-converted-space"/>
          <w:color w:val="000000"/>
          <w:szCs w:val="24"/>
        </w:rPr>
        <w:t> </w:t>
      </w:r>
      <w:r w:rsidRPr="007C329B">
        <w:rPr>
          <w:color w:val="000000"/>
          <w:szCs w:val="24"/>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ins w:id="2926" w:author="Thompson, Jenny" w:date="2019-12-02T11:40:00Z">
        <w:r w:rsidR="00787026">
          <w:rPr>
            <w:color w:val="000000"/>
            <w:szCs w:val="24"/>
          </w:rPr>
          <w:t xml:space="preserve">A health system may have added SNOMED codes with a new SNOMED release. However, in </w:t>
        </w:r>
      </w:ins>
      <w:ins w:id="2927" w:author="Thompson, Jenny" w:date="2019-12-02T11:41:00Z">
        <w:r w:rsidR="00787026">
          <w:rPr>
            <w:color w:val="000000"/>
            <w:szCs w:val="24"/>
          </w:rPr>
          <w:t xml:space="preserve">submitting data that will be aggregated for reporting, the code may not have been added. Rather than returning a full value set and comparing, which can drain system resources, </w:t>
        </w:r>
      </w:ins>
      <w:ins w:id="2928" w:author="Thompson, Jenny" w:date="2019-12-02T11:42:00Z">
        <w:r w:rsidR="00787026">
          <w:rPr>
            <w:color w:val="000000"/>
            <w:szCs w:val="24"/>
          </w:rPr>
          <w:t xml:space="preserve">validate-code may be used to check in the code is in the value set or not. </w:t>
        </w:r>
      </w:ins>
    </w:p>
    <w:p w14:paraId="617871CB" w14:textId="77777777" w:rsidR="00787026" w:rsidRPr="001C2597" w:rsidRDefault="00787026" w:rsidP="00774866">
      <w:pPr>
        <w:spacing w:before="0"/>
        <w:rPr>
          <w:color w:val="000000"/>
          <w:szCs w:val="24"/>
        </w:rPr>
      </w:pPr>
    </w:p>
    <w:p w14:paraId="0B8753F1" w14:textId="4D326306" w:rsidR="009A2D04" w:rsidRPr="00D30115" w:rsidRDefault="005263D8" w:rsidP="009A2D04">
      <w:pPr>
        <w:pStyle w:val="Quote"/>
        <w:rPr>
          <w:ins w:id="2929" w:author="Thompson, Jenny" w:date="2019-12-01T21:22:00Z"/>
          <w:i w:val="0"/>
          <w:iCs w:val="0"/>
        </w:rPr>
      </w:pPr>
      <w:bookmarkStart w:id="2930" w:name="_Toc24633926"/>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2930"/>
    </w:p>
    <w:p w14:paraId="15416A72" w14:textId="77777777" w:rsidR="00664B7E" w:rsidRDefault="00664B7E" w:rsidP="00F94986">
      <w:pPr>
        <w:pStyle w:val="Quote"/>
        <w:rPr>
          <w:i w:val="0"/>
          <w:iCs w:val="0"/>
        </w:rPr>
      </w:pPr>
      <w:ins w:id="2931" w:author="Thompson, Jenny" w:date="2019-12-01T21:23:00Z">
        <w:r w:rsidRPr="00D30115">
          <w:rPr>
            <w:i w:val="0"/>
            <w:iCs w:val="0"/>
          </w:rPr>
          <w:t>A translation is performed using a Concept Map requested</w:t>
        </w:r>
        <w:r w:rsidRPr="00664B7E">
          <w:rPr>
            <w:i w:val="0"/>
            <w:iCs w:val="0"/>
          </w:rPr>
          <w:t xml:space="preserve"> from a Terminology Repository that defines a relationship between a concept from one Value Set (i.e., a local code system) to a </w:t>
        </w:r>
        <w:r w:rsidRPr="00664B7E">
          <w:rPr>
            <w:i w:val="0"/>
            <w:iCs w:val="0"/>
          </w:rPr>
          <w:lastRenderedPageBreak/>
          <w:t xml:space="preserve">reference Value Set. </w:t>
        </w:r>
      </w:ins>
      <w:r w:rsidR="00AD1E6A" w:rsidRPr="007C329B">
        <w:rPr>
          <w:szCs w:val="24"/>
        </w:rPr>
        <w:br/>
      </w:r>
      <w:r w:rsidR="00AD1E6A" w:rsidRPr="00DF14F0">
        <w:rPr>
          <w:sz w:val="22"/>
          <w:szCs w:val="22"/>
        </w:rPr>
        <w:br/>
      </w:r>
      <w:r w:rsidR="005263D8">
        <w:rPr>
          <w:rStyle w:val="Heading5Char"/>
        </w:rPr>
        <w:t>X.4</w:t>
      </w:r>
      <w:r w:rsidR="00AD1E6A" w:rsidRPr="007C329B">
        <w:rPr>
          <w:rStyle w:val="Heading5Char"/>
        </w:rPr>
        <w:t>.2.</w:t>
      </w:r>
      <w:r w:rsidR="006911B4">
        <w:rPr>
          <w:rStyle w:val="Heading5Char"/>
        </w:rPr>
        <w:t>5</w:t>
      </w:r>
      <w:r w:rsidR="00AD1E6A" w:rsidRPr="007C329B">
        <w:rPr>
          <w:rStyle w:val="Heading5Char"/>
        </w:rPr>
        <w:t xml:space="preserve">.1 </w:t>
      </w:r>
      <w:r w:rsidR="00AD1E6A">
        <w:rPr>
          <w:rStyle w:val="Heading5Char"/>
        </w:rPr>
        <w:t>Translate a Code</w:t>
      </w:r>
      <w:r w:rsidR="00AD1E6A" w:rsidRPr="007C329B">
        <w:rPr>
          <w:rStyle w:val="Heading5Char"/>
        </w:rPr>
        <w:t xml:space="preserve"> </w:t>
      </w:r>
      <w:r w:rsidR="006911B4">
        <w:rPr>
          <w:rStyle w:val="Heading5Char"/>
        </w:rPr>
        <w:t xml:space="preserve">Use Case </w:t>
      </w:r>
      <w:r w:rsidR="00AD1E6A" w:rsidRPr="007C329B">
        <w:rPr>
          <w:rStyle w:val="Heading5Char"/>
        </w:rPr>
        <w:t>Description</w:t>
      </w:r>
      <w:r w:rsidRPr="00664B7E">
        <w:rPr>
          <w:i w:val="0"/>
          <w:iCs w:val="0"/>
        </w:rPr>
        <w:t xml:space="preserve"> </w:t>
      </w:r>
    </w:p>
    <w:p w14:paraId="2B332920" w14:textId="77777777" w:rsidR="00CB102A" w:rsidRDefault="00664B7E" w:rsidP="00F94986">
      <w:pPr>
        <w:pStyle w:val="Quote"/>
        <w:rPr>
          <w:i w:val="0"/>
          <w:iCs w:val="0"/>
        </w:rPr>
      </w:pPr>
      <w:ins w:id="2932" w:author="Thompson, Jenny" w:date="2019-12-01T21:22:00Z">
        <w:r w:rsidRPr="00F94986">
          <w:rPr>
            <w:i w:val="0"/>
            <w:iCs w:val="0"/>
          </w:rPr>
          <w:t xml:space="preserve">In this example, an ambulatory clinic might refer to a lab test as a “white count”. A hospital, however, calls the same test </w:t>
        </w:r>
      </w:ins>
      <w:ins w:id="2933" w:author="Thompson, Jenny" w:date="2019-12-02T23:39:00Z">
        <w:r w:rsidRPr="00F94986">
          <w:rPr>
            <w:i w:val="0"/>
            <w:iCs w:val="0"/>
          </w:rPr>
          <w:t xml:space="preserve">as </w:t>
        </w:r>
      </w:ins>
      <w:ins w:id="2934" w:author="Thompson, Jenny" w:date="2019-12-01T21:22:00Z">
        <w:r w:rsidRPr="00F94986">
          <w:rPr>
            <w:i w:val="0"/>
            <w:iCs w:val="0"/>
          </w:rPr>
          <w:t xml:space="preserve">a “WBC”. </w:t>
        </w:r>
      </w:ins>
      <w:ins w:id="2935" w:author="Thompson, Jenny" w:date="2019-12-02T23:39:00Z">
        <w:r w:rsidRPr="00F94986">
          <w:rPr>
            <w:i w:val="0"/>
            <w:iCs w:val="0"/>
          </w:rPr>
          <w:t>To</w:t>
        </w:r>
      </w:ins>
      <w:ins w:id="2936" w:author="Thompson, Jenny" w:date="2019-12-01T21:22:00Z">
        <w:r w:rsidRPr="00F94986">
          <w:rPr>
            <w:i w:val="0"/>
            <w:iCs w:val="0"/>
          </w:rPr>
          <w:t xml:space="preserve"> report and analyze these tests accurately, they both need to be coded to an industry standard terminology such as LOINC. A Terminology Repository indicates that both tests are instances of LOINC 6690-2 “Leukocytes [#/volume] in Blood by Automated count”.</w:t>
        </w:r>
      </w:ins>
    </w:p>
    <w:p w14:paraId="31DCEF5C" w14:textId="7D907DB3" w:rsidR="00A40239" w:rsidRPr="00F94986" w:rsidRDefault="00AD1E6A" w:rsidP="00F94986">
      <w:pPr>
        <w:pStyle w:val="Quote"/>
        <w:rPr>
          <w:i w:val="0"/>
          <w:iCs w:val="0"/>
        </w:rPr>
      </w:pPr>
      <w:r w:rsidRPr="00DF14F0">
        <w:rPr>
          <w:sz w:val="22"/>
          <w:szCs w:val="22"/>
        </w:rPr>
        <w:br/>
      </w:r>
      <w:commentRangeStart w:id="2937"/>
      <w:r w:rsidR="00E765C1">
        <w:rPr>
          <w:rStyle w:val="Heading4Char"/>
        </w:rPr>
        <w:t>Submitting Patient Encounter to a Shared Health Record</w:t>
      </w:r>
    </w:p>
    <w:p w14:paraId="2C070E0B" w14:textId="4EEBE9D6" w:rsidR="00E765C1" w:rsidRDefault="009C17A0" w:rsidP="00E765C1">
      <w:pPr>
        <w:pStyle w:val="BodyText"/>
        <w:rPr>
          <w:ins w:id="2938" w:author="Thompson, Jenny" w:date="2019-12-01T21:23:00Z"/>
        </w:rPr>
      </w:pPr>
      <w:ins w:id="2939" w:author="Thompson, Jenny" w:date="2019-12-02T11:55:00Z">
        <w:r>
          <w:t xml:space="preserve">In this example, </w:t>
        </w:r>
      </w:ins>
      <w:ins w:id="2940" w:author="Thompson, Jenny" w:date="2019-12-01T21:23:00Z">
        <w:r w:rsidR="00E765C1">
          <w:t>a</w:t>
        </w:r>
        <w:r w:rsidR="00E765C1" w:rsidRPr="008231A5">
          <w:t xml:space="preserve"> health facility needs to translate data captured at the point of service to </w:t>
        </w:r>
        <w:r w:rsidR="00E765C1">
          <w:t>a format that can be submitted</w:t>
        </w:r>
        <w:r w:rsidR="00E765C1" w:rsidRPr="008231A5">
          <w:t xml:space="preserve"> to a shared health record. </w:t>
        </w:r>
      </w:ins>
    </w:p>
    <w:p w14:paraId="36D90745" w14:textId="2E46027C" w:rsidR="00990893" w:rsidRDefault="00E765C1" w:rsidP="00A40239">
      <w:pPr>
        <w:pStyle w:val="BodyText"/>
      </w:pPr>
      <w:ins w:id="2941" w:author="Thompson, Jenny" w:date="2019-12-01T21:23:00Z">
        <w:r w:rsidRPr="008231A5">
          <w:t xml:space="preserve">A client system, such as an electronic medical record or a health data interoperability layer, may </w:t>
        </w:r>
        <w:r>
          <w:t xml:space="preserve">interact with the Terminology Repository to </w:t>
        </w:r>
        <w:r w:rsidRPr="008231A5">
          <w:t xml:space="preserve">translate a single concept. </w:t>
        </w:r>
      </w:ins>
      <w:r w:rsidRPr="008231A5">
        <w:t>Here is a simple example:</w:t>
      </w:r>
    </w:p>
    <w:p w14:paraId="2D13C04E" w14:textId="26A97A00" w:rsidR="005A40EA" w:rsidRDefault="005A40EA" w:rsidP="005A40EA">
      <w:pPr>
        <w:pStyle w:val="BodyText"/>
      </w:pPr>
      <w:r>
        <w:t>Data from a patient encounter is entered into a Point of Service (</w:t>
      </w:r>
      <w:proofErr w:type="spellStart"/>
      <w:r>
        <w:t>PoS</w:t>
      </w:r>
      <w:proofErr w:type="spellEnd"/>
      <w:r>
        <w:t>) system, such as an electronic medical record. An administrator at the health facility worked with a terminologist at the Ministry of Health (</w:t>
      </w:r>
      <w:proofErr w:type="spellStart"/>
      <w:r>
        <w:t>MoH</w:t>
      </w:r>
      <w:proofErr w:type="spellEnd"/>
      <w:r>
        <w:t xml:space="preserve">) to define mappings between its local code system and the reference terms used by the Shared Health Record. These mappings were persisted in the </w:t>
      </w:r>
      <w:proofErr w:type="spellStart"/>
      <w:r>
        <w:t>MoH’s</w:t>
      </w:r>
      <w:proofErr w:type="spellEnd"/>
      <w:r>
        <w:t xml:space="preserve"> Mobile Shared </w:t>
      </w:r>
      <w:r w:rsidR="00A2599A">
        <w:t>Terminology Repository</w:t>
      </w:r>
      <w:r>
        <w:t>, making them available to the health sector’s health information exchange (HIE).</w:t>
      </w:r>
    </w:p>
    <w:p w14:paraId="69C53ABD" w14:textId="74B9CACC" w:rsidR="005A40EA" w:rsidRDefault="005A40EA" w:rsidP="005A40EA">
      <w:pPr>
        <w:pStyle w:val="BodyText"/>
      </w:pPr>
      <w:r>
        <w:t>The</w:t>
      </w:r>
      <w:r w:rsidRPr="008231A5">
        <w:t xml:space="preserve"> </w:t>
      </w:r>
      <w:proofErr w:type="spellStart"/>
      <w:r w:rsidRPr="008231A5">
        <w:t>PoS</w:t>
      </w:r>
      <w:proofErr w:type="spellEnd"/>
      <w:r w:rsidRPr="008231A5">
        <w:t xml:space="preserve"> submits </w:t>
      </w:r>
      <w:r>
        <w:t>the</w:t>
      </w:r>
      <w:r w:rsidRPr="008231A5">
        <w:t xml:space="preserve"> patient encounter to </w:t>
      </w:r>
      <w:r>
        <w:t>the HIE’s</w:t>
      </w:r>
      <w:r w:rsidRPr="008231A5">
        <w:t xml:space="preserve"> interoperability layer (IL) that validates the encounter against </w:t>
      </w:r>
      <w:r>
        <w:t>shared electronic registries (</w:t>
      </w:r>
      <w:proofErr w:type="gramStart"/>
      <w:r w:rsidR="00803B2E">
        <w:t>i.e.,</w:t>
      </w:r>
      <w:r>
        <w:t>.</w:t>
      </w:r>
      <w:proofErr w:type="gramEnd"/>
      <w:r>
        <w:t xml:space="preserve"> </w:t>
      </w:r>
      <w:r w:rsidRPr="008231A5">
        <w:t>client</w:t>
      </w:r>
      <w:r>
        <w:t xml:space="preserve">, </w:t>
      </w:r>
      <w:r w:rsidRPr="008231A5">
        <w:t>provider</w:t>
      </w:r>
      <w:r w:rsidR="00063330">
        <w:t>,</w:t>
      </w:r>
      <w:r w:rsidRPr="008231A5">
        <w:t xml:space="preserve"> and facility registr</w:t>
      </w:r>
      <w:r>
        <w:t>ies</w:t>
      </w:r>
      <w:r w:rsidRPr="008231A5">
        <w:t xml:space="preserve">) before submission to a shared health record (SHR). This process also utilizes a </w:t>
      </w:r>
      <w:r>
        <w:t xml:space="preserve">Mobile Shared </w:t>
      </w:r>
      <w:r w:rsidR="00A2599A">
        <w:t>Terminology Repository</w:t>
      </w:r>
      <w:r>
        <w:t xml:space="preserve"> </w:t>
      </w:r>
      <w:r w:rsidRPr="008231A5">
        <w:t>to translate local codes to reference terms to maintain a consistent representation of codes in the shared health record.</w:t>
      </w:r>
    </w:p>
    <w:commentRangeEnd w:id="2937"/>
    <w:p w14:paraId="4E6B4CA9" w14:textId="1E65B6B2" w:rsidR="005A40EA" w:rsidRPr="008231A5" w:rsidRDefault="00CB102A" w:rsidP="005A40EA">
      <w:pPr>
        <w:pStyle w:val="BodyText"/>
      </w:pPr>
      <w:r>
        <w:rPr>
          <w:rStyle w:val="CommentReference"/>
        </w:rPr>
        <w:commentReference w:id="2937"/>
      </w:r>
    </w:p>
    <w:p w14:paraId="0568CDBC" w14:textId="089C7290" w:rsidR="005A40EA" w:rsidRDefault="005A40EA" w:rsidP="005A40EA">
      <w:pPr>
        <w:autoSpaceDE w:val="0"/>
        <w:autoSpaceDN w:val="0"/>
        <w:adjustRightInd w:val="0"/>
        <w:spacing w:before="0"/>
        <w:rPr>
          <w:rFonts w:ascii="Helvetica Neue" w:hAnsi="Helvetica Neue" w:cs="Helvetica Neue"/>
          <w:szCs w:val="24"/>
        </w:rPr>
      </w:pPr>
      <w:del w:id="2942" w:author="Thompson, Jenny" w:date="2019-12-01T21:26:00Z">
        <w:r w:rsidDel="00E765C1">
          <w:rPr>
            <w:rFonts w:ascii="Helvetica Neue" w:hAnsi="Helvetica Neue" w:cs="Helvetica Neue"/>
            <w:noProof/>
            <w:szCs w:val="24"/>
          </w:rPr>
          <w:drawing>
            <wp:inline distT="0" distB="0" distL="0" distR="0" wp14:anchorId="6D9EE617" wp14:editId="74E3C69E">
              <wp:extent cx="5943600" cy="2895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del>
      <w:commentRangeStart w:id="2943"/>
      <w:commentRangeStart w:id="2944"/>
      <w:commentRangeEnd w:id="2943"/>
      <w:r>
        <w:rPr>
          <w:rStyle w:val="CommentReference"/>
        </w:rPr>
        <w:commentReference w:id="2943"/>
      </w:r>
      <w:commentRangeEnd w:id="2944"/>
      <w:r w:rsidR="00E765C1">
        <w:rPr>
          <w:rStyle w:val="CommentReference"/>
        </w:rPr>
        <w:commentReference w:id="2944"/>
      </w:r>
    </w:p>
    <w:p w14:paraId="20A94CB6" w14:textId="5D750A41" w:rsidR="005A40EA" w:rsidDel="00E765C1" w:rsidRDefault="005A40EA" w:rsidP="005A40EA">
      <w:pPr>
        <w:pStyle w:val="Caption"/>
        <w:jc w:val="center"/>
        <w:rPr>
          <w:del w:id="2945" w:author="Thompson, Jenny" w:date="2019-12-01T21:26:00Z"/>
        </w:rPr>
      </w:pPr>
      <w:del w:id="2946" w:author="Thompson, Jenny" w:date="2019-12-01T21:26:00Z">
        <w:r w:rsidDel="00E765C1">
          <w:delText xml:space="preserve">Figure </w:delText>
        </w:r>
        <w:r w:rsidR="00990893" w:rsidDel="00E765C1">
          <w:delText>4.2.6.2-1</w:delText>
        </w:r>
        <w:r w:rsidDel="00E765C1">
          <w:delText>. Swim lane diagram of point of service (PoS) submission of patient encounter to a Shared Health Record.</w:delText>
        </w:r>
      </w:del>
    </w:p>
    <w:p w14:paraId="19F0AA6D" w14:textId="2FDF8664" w:rsidR="005A40EA" w:rsidRPr="008231A5" w:rsidRDefault="005A40EA" w:rsidP="005A40EA">
      <w:pPr>
        <w:pStyle w:val="BodyText"/>
      </w:pPr>
    </w:p>
    <w:p w14:paraId="40C6D5F0" w14:textId="4904F2E9" w:rsidR="005A40EA" w:rsidDel="00664B7E" w:rsidRDefault="005263D8" w:rsidP="005A40EA">
      <w:pPr>
        <w:pStyle w:val="Heading4"/>
        <w:rPr>
          <w:del w:id="2947" w:author="Thompson, Jenny" w:date="2019-12-02T23:46:00Z"/>
        </w:rPr>
      </w:pPr>
      <w:bookmarkStart w:id="2948" w:name="_Toc24633930"/>
      <w:del w:id="2949" w:author="Thompson, Jenny" w:date="2019-12-02T23:46:00Z">
        <w:r w:rsidDel="00664B7E">
          <w:delText>X.4</w:delText>
        </w:r>
        <w:r w:rsidR="005A40EA" w:rsidDel="00664B7E">
          <w:delText>.2.</w:delText>
        </w:r>
        <w:r w:rsidR="00990893" w:rsidDel="00664B7E">
          <w:delText>7</w:delText>
        </w:r>
        <w:r w:rsidR="005A40EA" w:rsidDel="00664B7E">
          <w:delText xml:space="preserve"> </w:delText>
        </w:r>
        <w:r w:rsidR="00990893" w:rsidDel="00664B7E">
          <w:delText xml:space="preserve">OLD Use Case: </w:delText>
        </w:r>
        <w:r w:rsidR="005A40EA" w:rsidDel="00664B7E">
          <w:delText>Exchange of measure disaggregations for public health reporting</w:delText>
        </w:r>
        <w:bookmarkEnd w:id="2948"/>
      </w:del>
    </w:p>
    <w:p w14:paraId="270A36D3" w14:textId="203CDCE1" w:rsidR="005A40EA" w:rsidDel="00664B7E" w:rsidRDefault="00F153A4" w:rsidP="005A40EA">
      <w:pPr>
        <w:pStyle w:val="BodyText"/>
        <w:rPr>
          <w:del w:id="2950" w:author="Thompson, Jenny" w:date="2019-12-02T23:46:00Z"/>
        </w:rPr>
      </w:pPr>
      <w:del w:id="2951" w:author="Thompson, Jenny" w:date="2019-12-02T23:46:00Z">
        <w:r w:rsidDel="00664B7E">
          <w:delText xml:space="preserve">When reporting on aggregate data to reporting organizations, such as the World Health Organization and </w:delText>
        </w:r>
        <w:r w:rsidR="00664B7E" w:rsidDel="00664B7E">
          <w:delText>(</w:delText>
        </w:r>
        <w:r w:rsidDel="00664B7E">
          <w:delText xml:space="preserve">PEPFAR) for monitoring and reporting on health systems, different breakouts are desirable to better understand the </w:delText>
        </w:r>
        <w:r w:rsidR="009C17A0" w:rsidDel="00664B7E">
          <w:delText xml:space="preserve">populations being reported on. </w:delText>
        </w:r>
        <w:r w:rsidDel="00664B7E">
          <w:delText xml:space="preserve"> </w:delText>
        </w:r>
        <w:r w:rsidR="005A40EA" w:rsidRPr="008231A5" w:rsidDel="00664B7E">
          <w:delText>Public health reporting of aggregate health data relies on a shared set of disaggregate definitions to consistently and accurately define and evaluate cohorts across reporting sites and regions. Disaggregate definitions may be defined for attributes such as Age, Sex, specific diagnoses such as HIV status</w:delText>
        </w:r>
        <w:r w:rsidR="005A40EA" w:rsidDel="00664B7E">
          <w:delText xml:space="preserve">, or any other attribute of public health significance. </w:delText>
        </w:r>
        <w:r w:rsidR="009C17A0" w:rsidDel="00664B7E">
          <w:delText xml:space="preserve">These breakouts can allow for additional analysis of reported data, while aggregating the data to protect individual level data. </w:delText>
        </w:r>
        <w:r w:rsidR="005A40EA" w:rsidDel="00664B7E">
          <w:delText xml:space="preserve">Each public health organization accepting aggregate data may define </w:delText>
        </w:r>
        <w:r w:rsidR="009C17A0" w:rsidDel="00664B7E">
          <w:delText xml:space="preserve">these </w:delText>
        </w:r>
        <w:r w:rsidR="005A40EA" w:rsidDel="00664B7E">
          <w:delText xml:space="preserve">disaggregations differently, making it </w:delText>
        </w:r>
        <w:r w:rsidR="00E765C1" w:rsidDel="00664B7E">
          <w:delText>necessary</w:delText>
        </w:r>
        <w:r w:rsidR="005A40EA" w:rsidDel="00664B7E">
          <w:delText xml:space="preserve"> for client systems to have an easy way to retrieve up-to-date definitions. </w:delText>
        </w:r>
      </w:del>
    </w:p>
    <w:p w14:paraId="4DE5FFF0" w14:textId="59F26A78" w:rsidR="005A40EA" w:rsidDel="00664B7E" w:rsidRDefault="005A40EA" w:rsidP="005A40EA">
      <w:pPr>
        <w:pStyle w:val="BodyText"/>
        <w:rPr>
          <w:del w:id="2952" w:author="Thompson, Jenny" w:date="2019-12-02T23:46:00Z"/>
        </w:rPr>
      </w:pPr>
    </w:p>
    <w:p w14:paraId="0B987860" w14:textId="2133F534" w:rsidR="005A40EA" w:rsidDel="00664B7E" w:rsidRDefault="005A40EA" w:rsidP="005A40EA">
      <w:pPr>
        <w:pStyle w:val="BodyText"/>
        <w:rPr>
          <w:del w:id="2953" w:author="Thompson, Jenny" w:date="2019-12-02T23:46:00Z"/>
        </w:rPr>
      </w:pPr>
      <w:commentRangeStart w:id="2954"/>
      <w:del w:id="2955" w:author="Thompson, Jenny" w:date="2019-12-02T23:46:00Z">
        <w:r w:rsidRPr="00410057" w:rsidDel="00664B7E">
          <w:rPr>
            <w:noProof/>
          </w:rPr>
          <w:drawing>
            <wp:inline distT="0" distB="0" distL="0" distR="0" wp14:anchorId="57B2F815" wp14:editId="07E417B2">
              <wp:extent cx="5943600" cy="1970842"/>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0916"/>
                      <a:stretch/>
                    </pic:blipFill>
                    <pic:spPr bwMode="auto">
                      <a:xfrm>
                        <a:off x="0" y="0"/>
                        <a:ext cx="5943600" cy="1970842"/>
                      </a:xfrm>
                      <a:prstGeom prst="rect">
                        <a:avLst/>
                      </a:prstGeom>
                      <a:ln>
                        <a:noFill/>
                      </a:ln>
                      <a:extLst>
                        <a:ext uri="{53640926-AAD7-44D8-BBD7-CCE9431645EC}">
                          <a14:shadowObscured xmlns:a14="http://schemas.microsoft.com/office/drawing/2010/main"/>
                        </a:ext>
                      </a:extLst>
                    </pic:spPr>
                  </pic:pic>
                </a:graphicData>
              </a:graphic>
            </wp:inline>
          </w:drawing>
        </w:r>
        <w:commentRangeEnd w:id="2954"/>
        <w:r w:rsidDel="00664B7E">
          <w:rPr>
            <w:rStyle w:val="CommentReference"/>
          </w:rPr>
          <w:commentReference w:id="2954"/>
        </w:r>
      </w:del>
    </w:p>
    <w:p w14:paraId="734EBAB6" w14:textId="2E6819E0" w:rsidR="005A40EA" w:rsidRPr="008231A5" w:rsidDel="00664B7E" w:rsidRDefault="005A40EA" w:rsidP="005A40EA">
      <w:pPr>
        <w:pStyle w:val="Caption"/>
        <w:jc w:val="center"/>
        <w:rPr>
          <w:del w:id="2956" w:author="Thompson, Jenny" w:date="2019-12-02T23:46:00Z"/>
        </w:rPr>
      </w:pPr>
      <w:del w:id="2957" w:author="Thompson, Jenny" w:date="2019-12-02T23:46:00Z">
        <w:r w:rsidDel="00664B7E">
          <w:delText xml:space="preserve">Figure </w:delText>
        </w:r>
        <w:r w:rsidR="00990893" w:rsidDel="00664B7E">
          <w:delText>X.4.2.7-1</w:delText>
        </w:r>
        <w:r w:rsidDel="00664B7E">
          <w:delText xml:space="preserve"> Example of Age Disaggregations by Multiple Organizations.</w:delText>
        </w:r>
      </w:del>
    </w:p>
    <w:p w14:paraId="2E5DCF08" w14:textId="4FB7BB67" w:rsidR="005A40EA" w:rsidDel="00664B7E" w:rsidRDefault="005263D8" w:rsidP="005A40EA">
      <w:pPr>
        <w:pStyle w:val="Heading5"/>
        <w:rPr>
          <w:del w:id="2958" w:author="Thompson, Jenny" w:date="2019-12-02T23:46:00Z"/>
        </w:rPr>
      </w:pPr>
      <w:bookmarkStart w:id="2959" w:name="_Toc24633931"/>
      <w:del w:id="2960" w:author="Thompson, Jenny" w:date="2019-12-02T23:46:00Z">
        <w:r w:rsidDel="00664B7E">
          <w:delText>X.4</w:delText>
        </w:r>
        <w:r w:rsidR="005A40EA" w:rsidDel="00664B7E">
          <w:delText>.2.</w:delText>
        </w:r>
        <w:r w:rsidR="00990893" w:rsidDel="00664B7E">
          <w:delText>7</w:delText>
        </w:r>
        <w:r w:rsidR="005A40EA" w:rsidDel="00664B7E">
          <w:delText>.1 Current State</w:delText>
        </w:r>
        <w:bookmarkEnd w:id="2959"/>
      </w:del>
    </w:p>
    <w:p w14:paraId="5FDC2392" w14:textId="16B68BBB" w:rsidR="005A40EA" w:rsidDel="00664B7E" w:rsidRDefault="005A40EA" w:rsidP="005A40EA">
      <w:pPr>
        <w:pStyle w:val="BodyText"/>
        <w:rPr>
          <w:del w:id="2961" w:author="Thompson, Jenny" w:date="2019-12-02T23:46:00Z"/>
        </w:rPr>
      </w:pPr>
      <w:del w:id="2962" w:author="Thompson, Jenny" w:date="2019-12-02T23:46:00Z">
        <w:r w:rsidRPr="008231A5" w:rsidDel="00664B7E">
          <w:delText>Disaggregate definitions associated with a measure and their groupings are entered into client systems manually or, in some instances, by means of non-standard application programming interfaces.</w:delText>
        </w:r>
        <w:r w:rsidDel="00664B7E">
          <w:delText xml:space="preserve"> The current approach is error prone and requires significant change management.</w:delText>
        </w:r>
      </w:del>
    </w:p>
    <w:p w14:paraId="1B4D84B0" w14:textId="5270A224" w:rsidR="005A40EA" w:rsidDel="00664B7E" w:rsidRDefault="005263D8" w:rsidP="005A40EA">
      <w:pPr>
        <w:pStyle w:val="Heading5"/>
        <w:rPr>
          <w:del w:id="2963" w:author="Thompson, Jenny" w:date="2019-12-02T23:46:00Z"/>
        </w:rPr>
      </w:pPr>
      <w:bookmarkStart w:id="2964" w:name="_Toc24633932"/>
      <w:del w:id="2965" w:author="Thompson, Jenny" w:date="2019-12-02T23:46:00Z">
        <w:r w:rsidDel="00664B7E">
          <w:delText>X.4</w:delText>
        </w:r>
        <w:commentRangeStart w:id="2966"/>
        <w:r w:rsidR="005A40EA" w:rsidDel="00664B7E">
          <w:delText>.2.</w:delText>
        </w:r>
        <w:r w:rsidR="00990893" w:rsidDel="00664B7E">
          <w:delText>7</w:delText>
        </w:r>
        <w:r w:rsidR="005A40EA" w:rsidDel="00664B7E">
          <w:delText>.2 Desired State</w:delText>
        </w:r>
        <w:commentRangeEnd w:id="2966"/>
        <w:r w:rsidR="009A2E93" w:rsidDel="00664B7E">
          <w:rPr>
            <w:rStyle w:val="CommentReference"/>
            <w:rFonts w:ascii="Times New Roman" w:hAnsi="Times New Roman"/>
            <w:b w:val="0"/>
            <w:noProof w:val="0"/>
            <w:kern w:val="0"/>
          </w:rPr>
          <w:commentReference w:id="2966"/>
        </w:r>
        <w:bookmarkEnd w:id="2964"/>
      </w:del>
    </w:p>
    <w:p w14:paraId="656CF1AE" w14:textId="5DDD6DF5" w:rsidR="00264E1C" w:rsidDel="00664B7E" w:rsidRDefault="005A40EA" w:rsidP="00264E1C">
      <w:pPr>
        <w:pStyle w:val="BodyText"/>
        <w:rPr>
          <w:del w:id="2967" w:author="Thompson, Jenny" w:date="2019-12-02T23:46:00Z"/>
        </w:rPr>
      </w:pPr>
      <w:del w:id="2968" w:author="Thompson, Jenny" w:date="2019-12-02T23:46:00Z">
        <w:r w:rsidDel="00664B7E">
          <w:delText xml:space="preserve">Each client system that aggregates health data for reporting would retrieve the Value Sets representing the measure disaggregations from a </w:delText>
        </w:r>
        <w:r w:rsidR="00A2599A" w:rsidDel="00664B7E">
          <w:delText>Terminology Repository</w:delText>
        </w:r>
        <w:r w:rsidDel="00664B7E">
          <w:delText>, eliminating manual entry, thereby improving accuracy and simplifying maintenance of updates.</w:delText>
        </w:r>
      </w:del>
    </w:p>
    <w:p w14:paraId="2524E080" w14:textId="26655EBD" w:rsidR="00F153A4" w:rsidDel="00664B7E" w:rsidRDefault="00F153A4" w:rsidP="00264E1C">
      <w:pPr>
        <w:pStyle w:val="BodyText"/>
        <w:rPr>
          <w:del w:id="2969" w:author="Thompson, Jenny" w:date="2019-12-02T23:46:00Z"/>
        </w:rPr>
      </w:pPr>
      <w:del w:id="2970" w:author="Thompson, Jenny" w:date="2019-12-02T23:46:00Z">
        <w:r w:rsidDel="00664B7E">
          <w:delText xml:space="preserve">However, different reporting bodies may have different age bands for reporting. </w:delText>
        </w:r>
      </w:del>
    </w:p>
    <w:p w14:paraId="4B8224A4" w14:textId="6BA4B9D0" w:rsidR="00264E1C" w:rsidRDefault="00264E1C" w:rsidP="00264E1C">
      <w:pPr>
        <w:pStyle w:val="Heading2"/>
        <w:numPr>
          <w:ilvl w:val="0"/>
          <w:numId w:val="0"/>
        </w:numPr>
        <w:tabs>
          <w:tab w:val="left" w:pos="720"/>
        </w:tabs>
        <w:rPr>
          <w:noProof w:val="0"/>
        </w:rPr>
      </w:pPr>
      <w:bookmarkStart w:id="2971" w:name="_Toc13752471"/>
      <w:bookmarkStart w:id="2972" w:name="_Toc488075098"/>
      <w:bookmarkStart w:id="2973" w:name="_Toc488068771"/>
      <w:bookmarkStart w:id="2974" w:name="_Toc488068338"/>
      <w:bookmarkStart w:id="2975" w:name="_Toc487039237"/>
      <w:bookmarkStart w:id="2976" w:name="_Toc269214496"/>
      <w:bookmarkStart w:id="2977" w:name="_Toc24633943"/>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2971"/>
      <w:bookmarkEnd w:id="2972"/>
      <w:bookmarkEnd w:id="2973"/>
      <w:bookmarkEnd w:id="2974"/>
      <w:bookmarkEnd w:id="2975"/>
      <w:bookmarkEnd w:id="2976"/>
      <w:bookmarkEnd w:id="2977"/>
    </w:p>
    <w:p w14:paraId="5AC48ADB" w14:textId="0378DB0F" w:rsidR="00264E1C" w:rsidDel="002F2378" w:rsidRDefault="00264E1C" w:rsidP="002F2378">
      <w:pPr>
        <w:pStyle w:val="BodyText"/>
        <w:rPr>
          <w:del w:id="2978" w:author="Thompson, Jenny" w:date="2019-12-02T22:05:00Z"/>
        </w:rPr>
      </w:pPr>
      <w:commentRangeStart w:id="2979"/>
      <w:del w:id="2980" w:author="Thompson, Jenny" w:date="2019-12-02T22:02:00Z">
        <w:r w:rsidDel="00A02ADB">
          <w:delText>The contents</w:delText>
        </w:r>
      </w:del>
      <w:ins w:id="2981" w:author="Thompson, Jenny" w:date="2019-12-02T22:02:00Z">
        <w:r w:rsidR="002F2378">
          <w:t>For contents</w:t>
        </w:r>
      </w:ins>
      <w:r>
        <w:t xml:space="preserve"> handled by the </w:t>
      </w:r>
      <w:r w:rsidR="00990893">
        <w:t>SVCM</w:t>
      </w:r>
      <w:r w:rsidR="00A2599A">
        <w:t xml:space="preserve"> Profile</w:t>
      </w:r>
      <w:ins w:id="2982" w:author="Thompson, Jenny" w:date="2019-12-02T22:02:00Z">
        <w:r w:rsidR="002F2378">
          <w:t xml:space="preserve"> that</w:t>
        </w:r>
      </w:ins>
      <w:r>
        <w:t xml:space="preserve"> are not patient</w:t>
      </w:r>
      <w:r w:rsidR="00892CCF">
        <w:t>-</w:t>
      </w:r>
      <w:r>
        <w:t xml:space="preserve">specific, </w:t>
      </w:r>
      <w:del w:id="2983" w:author="Thompson, Jenny" w:date="2019-12-02T22:03:00Z">
        <w:r w:rsidDel="002F2378">
          <w:delText xml:space="preserve">so </w:delText>
        </w:r>
      </w:del>
      <w:r>
        <w:t>there are no</w:t>
      </w:r>
      <w:ins w:id="2984" w:author="Thompson, Jenny" w:date="2019-12-02T22:03:00Z">
        <w:r w:rsidR="002F2378">
          <w:t>t</w:t>
        </w:r>
      </w:ins>
      <w:r>
        <w:t xml:space="preserve"> risks to </w:t>
      </w:r>
      <w:commentRangeEnd w:id="2979"/>
      <w:r w:rsidR="00990893">
        <w:rPr>
          <w:rStyle w:val="CommentReference"/>
        </w:rPr>
        <w:commentReference w:id="2979"/>
      </w:r>
      <w:r>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263454A6" w:rsidR="00264E1C" w:rsidRDefault="00264E1C" w:rsidP="002F2378">
      <w:pPr>
        <w:pStyle w:val="BodyText"/>
      </w:pPr>
      <w:commentRangeStart w:id="2985"/>
      <w:del w:id="2986" w:author="Thompson, Jenny" w:date="2019-12-02T22:05:00Z">
        <w:r w:rsidDel="002F2378">
          <w:delText xml:space="preserve">The risks applicable to the </w:delText>
        </w:r>
        <w:r w:rsidR="009632A5" w:rsidDel="002F2378">
          <w:delText>SV</w:delText>
        </w:r>
        <w:r w:rsidR="002F2378" w:rsidDel="002F2378">
          <w:delText>S</w:delText>
        </w:r>
        <w:r w:rsidR="009632A5" w:rsidDel="002F2378">
          <w:delText xml:space="preserve"> </w:delText>
        </w:r>
        <w:r w:rsidR="00A2599A" w:rsidDel="002F2378">
          <w:delText>Profile</w:delText>
        </w:r>
        <w:r w:rsidDel="002F2378">
          <w:delText xml:space="preserve"> are discussed in the table “</w:delText>
        </w:r>
        <w:r w:rsidDel="002F2378">
          <w:rPr>
            <w:i/>
          </w:rPr>
          <w:delText xml:space="preserve">Risks associated with the profile </w:delText>
        </w:r>
        <w:r w:rsidR="00343CAC" w:rsidDel="002F2378">
          <w:rPr>
            <w:i/>
          </w:rPr>
          <w:delText>SVCM</w:delText>
        </w:r>
        <w:r w:rsidDel="002F2378">
          <w:delText xml:space="preserve">” which is found on the IHE ftp site in </w:delText>
        </w:r>
        <w:r w:rsidDel="002F2378">
          <w:rPr>
            <w:i/>
          </w:rPr>
          <w:delText>ftp://ftp.ihe.net/IT_Infrastructure/iheitiyr6-2008-2009/Technical_Cmte/Profile_Work/SharingValueSets/</w:delText>
        </w:r>
        <w:r w:rsidDel="002F2378">
          <w:delText xml:space="preserve">. </w:delText>
        </w:r>
      </w:del>
      <w:commentRangeEnd w:id="2985"/>
      <w:r w:rsidR="002F2378">
        <w:rPr>
          <w:rStyle w:val="CommentReference"/>
        </w:rPr>
        <w:commentReference w:id="2985"/>
      </w:r>
      <w:r>
        <w:t>The nature of the Expanded Value Set exchange determines the type or risk that can incur. For example, there can be integrity risks such as masquerade</w:t>
      </w:r>
      <w:r>
        <w:rPr>
          <w:rStyle w:val="FootnoteReference"/>
        </w:rPr>
        <w:footnoteReference w:id="6"/>
      </w:r>
      <w:r>
        <w:t xml:space="preserve">, or the modification of Expanded Value Sets. Another possible type of risk would be at the privacy and confidentiality </w:t>
      </w:r>
      <w:r>
        <w:lastRenderedPageBreak/>
        <w:t>level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p>
    <w:p w14:paraId="776B64EC" w14:textId="77777777" w:rsidR="00990893" w:rsidRDefault="00990893" w:rsidP="004C44D4">
      <w:pPr>
        <w:spacing w:before="0"/>
        <w:rPr>
          <w:szCs w:val="24"/>
        </w:rPr>
      </w:pPr>
      <w:bookmarkStart w:id="2987" w:name="_Toc504625757"/>
      <w:bookmarkStart w:id="2988" w:name="_Toc530206510"/>
      <w:bookmarkStart w:id="2989" w:name="_Toc1388430"/>
      <w:bookmarkStart w:id="2990" w:name="_Toc1388584"/>
      <w:bookmarkStart w:id="2991" w:name="_Toc1456611"/>
      <w:bookmarkEnd w:id="144"/>
      <w:bookmarkEnd w:id="145"/>
      <w:bookmarkEnd w:id="146"/>
      <w:bookmarkEnd w:id="147"/>
      <w:bookmarkEnd w:id="148"/>
      <w:bookmarkEnd w:id="149"/>
      <w:bookmarkEnd w:id="150"/>
      <w:bookmarkEnd w:id="151"/>
    </w:p>
    <w:p w14:paraId="10AC2B07" w14:textId="405E2983" w:rsidR="004C44D4" w:rsidRPr="004C44D4" w:rsidRDefault="004C44D4" w:rsidP="004C44D4">
      <w:pPr>
        <w:spacing w:before="0"/>
        <w:rPr>
          <w:szCs w:val="24"/>
        </w:rPr>
      </w:pPr>
      <w:r w:rsidRPr="004C44D4">
        <w:rPr>
          <w:szCs w:val="24"/>
        </w:rPr>
        <w:t>See ITI TF-2x: Appendix Z.8 “Mobile Security Considerations”</w:t>
      </w:r>
    </w:p>
    <w:p w14:paraId="747AD9A2" w14:textId="32D9CB18" w:rsidR="00B25F35" w:rsidRDefault="00167DB7" w:rsidP="004C44D4">
      <w:pPr>
        <w:pStyle w:val="Heading2"/>
        <w:numPr>
          <w:ilvl w:val="0"/>
          <w:numId w:val="0"/>
        </w:numPr>
        <w:rPr>
          <w:noProof w:val="0"/>
        </w:rPr>
      </w:pPr>
      <w:bookmarkStart w:id="2992" w:name="_Toc345074665"/>
      <w:bookmarkStart w:id="2993" w:name="_Toc24633944"/>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992"/>
      <w:bookmarkEnd w:id="2993"/>
    </w:p>
    <w:p w14:paraId="1CF6D02A" w14:textId="44CEEE60" w:rsidR="00B25F35" w:rsidDel="006C7897" w:rsidRDefault="00B25F35" w:rsidP="00FB77B8">
      <w:pPr>
        <w:rPr>
          <w:del w:id="2994" w:author="Luke Duncan" w:date="2019-12-16T09:20:00Z"/>
        </w:rPr>
      </w:pPr>
      <w:bookmarkStart w:id="2995" w:name="_Toc10553510"/>
      <w:bookmarkStart w:id="2996" w:name="_Toc21076575"/>
      <w:del w:id="2997" w:author="Luke Duncan" w:date="2019-12-16T09:20:00Z">
        <w:r w:rsidDel="006C7897">
          <w:delText>SVS – IHE ITI Sharing Value Sets</w:delText>
        </w:r>
        <w:bookmarkEnd w:id="2995"/>
        <w:bookmarkEnd w:id="2996"/>
      </w:del>
    </w:p>
    <w:p w14:paraId="72FC9802" w14:textId="5A55487C" w:rsidR="00C57C3A" w:rsidDel="006C7897" w:rsidRDefault="00C57C3A" w:rsidP="00FB77B8">
      <w:pPr>
        <w:rPr>
          <w:del w:id="2998" w:author="Luke Duncan" w:date="2019-12-16T09:20:00Z"/>
        </w:rPr>
      </w:pPr>
      <w:del w:id="2999" w:author="Luke Duncan" w:date="2019-12-16T09:20:00Z">
        <w:r w:rsidDel="006C7897">
          <w:delText>The SVCM Profile supersedes the SVS profile.</w:delText>
        </w:r>
      </w:del>
    </w:p>
    <w:p w14:paraId="3A016FA7" w14:textId="3A255E7C" w:rsidR="00990893" w:rsidDel="006C7897" w:rsidRDefault="00990893" w:rsidP="00FB77B8">
      <w:pPr>
        <w:rPr>
          <w:del w:id="3000" w:author="Luke Duncan" w:date="2019-12-16T09:20:00Z"/>
        </w:rPr>
      </w:pPr>
      <w:del w:id="3001" w:author="Luke Duncan" w:date="2019-12-16T09:20:00Z">
        <w:r w:rsidDel="006C7897">
          <w:delText>CMAP – IHE PCC Concept Mapping Profile</w:delText>
        </w:r>
      </w:del>
    </w:p>
    <w:p w14:paraId="7BED7702" w14:textId="200B8581" w:rsidR="00C57C3A" w:rsidRPr="005E7AA0" w:rsidDel="006C7897" w:rsidRDefault="00C57C3A" w:rsidP="00FB77B8">
      <w:pPr>
        <w:rPr>
          <w:del w:id="3002" w:author="Luke Duncan" w:date="2019-12-16T09:20:00Z"/>
        </w:rPr>
      </w:pPr>
      <w:del w:id="3003" w:author="Luke Duncan" w:date="2019-12-16T09:20:00Z">
        <w:r w:rsidDel="006C7897">
          <w:delText>The SVCM Profile supersedes the SVS profile.</w:delText>
        </w:r>
      </w:del>
    </w:p>
    <w:p w14:paraId="6A4D1ABF" w14:textId="266D838A" w:rsidR="00B25F35" w:rsidDel="006C7897" w:rsidRDefault="00B25F35">
      <w:pPr>
        <w:rPr>
          <w:del w:id="3004" w:author="Luke Duncan" w:date="2019-12-16T09:20:00Z"/>
          <w:vertAlign w:val="superscript"/>
        </w:rPr>
      </w:pPr>
      <w:del w:id="3005" w:author="Luke Duncan" w:date="2019-12-16T09:20:00Z">
        <w:r w:rsidDel="006C7897">
          <w:delText>mADX - IHE QRPH Mobile Aggregate Data Exchange (mADX) Profile</w:delText>
        </w:r>
        <w:r w:rsidR="00063330" w:rsidDel="006C7897">
          <w:rPr>
            <w:rStyle w:val="FootnoteReference"/>
          </w:rPr>
          <w:footnoteReference w:id="7"/>
        </w:r>
      </w:del>
    </w:p>
    <w:p w14:paraId="2B08132A" w14:textId="54384218" w:rsidR="00B25F35" w:rsidDel="006C7897" w:rsidRDefault="00B25F35">
      <w:pPr>
        <w:rPr>
          <w:del w:id="3008" w:author="Luke Duncan" w:date="2019-12-16T09:20:00Z"/>
        </w:rPr>
      </w:pPr>
      <w:del w:id="3009" w:author="Luke Duncan" w:date="2019-12-16T09:20:00Z">
        <w:r w:rsidDel="006C7897">
          <w:delText>The Profile supports interoperable public health reporting of aggregate health data, allowing for the exchange of aggregate indicators (data elements). These typically take the form of routine reports (weekly, monthly, quarterly, etc.) from a health facility to some administrative jurisdiction such as a health district, though there are numerous other use cases such as international reporting and community health worker reporting. mADX is functionally equivalent to ADX but expressed in terms of the HL7 FHIR data model and transactions.</w:delText>
        </w:r>
      </w:del>
    </w:p>
    <w:p w14:paraId="6FD3FCCF" w14:textId="28D53032" w:rsidR="00B25F35" w:rsidRDefault="00B25F35">
      <w:del w:id="3010" w:author="Luke Duncan" w:date="2019-12-16T09:20:00Z">
        <w:r w:rsidDel="006C7897">
          <w:delText>The FHIR Terminology Service</w:delText>
        </w:r>
        <w:r w:rsidDel="006C7897">
          <w:rPr>
            <w:vertAlign w:val="superscript"/>
          </w:rPr>
          <w:footnoteReference w:id="8"/>
        </w:r>
        <w:r w:rsidDel="006C7897">
          <w:delText xml:space="preserve"> specification is leveraged and provides the means of sharing value sets that are used for disaggregation of indicator data.</w:delText>
        </w:r>
      </w:del>
      <w:ins w:id="3013" w:author="Luke Duncan" w:date="2019-12-16T09:20:00Z">
        <w:r w:rsidR="006C7897">
          <w:t>None</w:t>
        </w:r>
      </w:ins>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3014" w:name="_Toc345074666"/>
      <w:bookmarkStart w:id="3015" w:name="_Toc24633945"/>
      <w:r w:rsidRPr="00D26514">
        <w:lastRenderedPageBreak/>
        <w:t>Appendices</w:t>
      </w:r>
      <w:bookmarkEnd w:id="3014"/>
      <w:bookmarkEnd w:id="3015"/>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3016" w:name="_Toc336000611"/>
      <w:bookmarkStart w:id="3017" w:name="_Toc345074671"/>
      <w:bookmarkEnd w:id="3016"/>
    </w:p>
    <w:p w14:paraId="42AE4459" w14:textId="77777777" w:rsidR="00CF283F" w:rsidRPr="00D26514" w:rsidRDefault="00CF283F" w:rsidP="008D7642">
      <w:pPr>
        <w:pStyle w:val="PartTitle"/>
      </w:pPr>
      <w:bookmarkStart w:id="3018" w:name="_Toc24633946"/>
      <w:r w:rsidRPr="00D26514">
        <w:lastRenderedPageBreak/>
        <w:t xml:space="preserve">Volume 2 </w:t>
      </w:r>
      <w:r w:rsidR="008D7642" w:rsidRPr="00D26514">
        <w:t xml:space="preserve">– </w:t>
      </w:r>
      <w:r w:rsidRPr="00D26514">
        <w:t>Transactions</w:t>
      </w:r>
      <w:bookmarkEnd w:id="3017"/>
      <w:bookmarkEnd w:id="3018"/>
    </w:p>
    <w:p w14:paraId="3280D81C" w14:textId="10EFB980" w:rsidR="00303E20" w:rsidRPr="00D26514" w:rsidRDefault="00303E20" w:rsidP="008E441F">
      <w:pPr>
        <w:pStyle w:val="EditorInstructions"/>
      </w:pPr>
      <w:bookmarkStart w:id="3019" w:name="_Toc75083611"/>
      <w:r w:rsidRPr="00D26514">
        <w:t xml:space="preserve">Add </w:t>
      </w:r>
      <w:r w:rsidR="008A63C9" w:rsidRPr="00D26514">
        <w:t>S</w:t>
      </w:r>
      <w:r w:rsidRPr="00D26514">
        <w:t xml:space="preserve">ection 3.Y </w:t>
      </w:r>
      <w:bookmarkEnd w:id="3019"/>
    </w:p>
    <w:p w14:paraId="13EF727B" w14:textId="77777777" w:rsidR="00CF283F" w:rsidRPr="00D26514" w:rsidRDefault="00303E20" w:rsidP="00303E20">
      <w:pPr>
        <w:pStyle w:val="Heading2"/>
        <w:numPr>
          <w:ilvl w:val="0"/>
          <w:numId w:val="0"/>
        </w:numPr>
        <w:rPr>
          <w:noProof w:val="0"/>
        </w:rPr>
      </w:pPr>
      <w:bookmarkStart w:id="3020" w:name="_Toc345074672"/>
      <w:bookmarkStart w:id="3021" w:name="_Toc24633947"/>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3020"/>
      <w:bookmarkEnd w:id="3021"/>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3022" w:name="_Toc345074673"/>
      <w:bookmarkStart w:id="3023" w:name="_Toc24633948"/>
      <w:r w:rsidRPr="00D26514">
        <w:rPr>
          <w:noProof w:val="0"/>
        </w:rPr>
        <w:t>3</w:t>
      </w:r>
      <w:r w:rsidR="00CF283F" w:rsidRPr="00D26514">
        <w:rPr>
          <w:noProof w:val="0"/>
        </w:rPr>
        <w:t>.Y.1 Scope</w:t>
      </w:r>
      <w:bookmarkEnd w:id="3022"/>
      <w:bookmarkEnd w:id="3023"/>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3024" w:name="_Toc345074674"/>
      <w:bookmarkStart w:id="3025" w:name="_Toc24633949"/>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3024"/>
      <w:bookmarkEnd w:id="3025"/>
    </w:p>
    <w:p w14:paraId="32EBAAE5" w14:textId="62A672E7" w:rsidR="002D5B69" w:rsidRPr="00D26514" w:rsidRDefault="00466694">
      <w:pPr>
        <w:pStyle w:val="TableTitle"/>
      </w:pPr>
      <w:bookmarkStart w:id="3026" w:name="OLE_LINK30"/>
      <w:bookmarkStart w:id="3027" w:name="OLE_LINK74"/>
      <w:r w:rsidRPr="00D26514">
        <w:t>&lt;</w:t>
      </w:r>
      <w:r w:rsidRPr="00EA3BCB">
        <w:rPr>
          <w:i/>
        </w:rPr>
        <w:t>Alternative 1</w:t>
      </w:r>
      <w:r w:rsidRPr="00D26514">
        <w:t>&gt;</w:t>
      </w:r>
      <w:bookmarkEnd w:id="3026"/>
      <w:bookmarkEnd w:id="3027"/>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3028" w:name="_Toc345074675"/>
      <w:bookmarkStart w:id="3029" w:name="_Toc24633950"/>
      <w:r w:rsidRPr="00D26514">
        <w:rPr>
          <w:noProof w:val="0"/>
        </w:rPr>
        <w:t>3</w:t>
      </w:r>
      <w:r w:rsidR="00CF283F" w:rsidRPr="00D26514">
        <w:rPr>
          <w:noProof w:val="0"/>
        </w:rPr>
        <w:t>.Y.3 Referenced Standard</w:t>
      </w:r>
      <w:r w:rsidR="00DD13DB" w:rsidRPr="00D26514">
        <w:rPr>
          <w:noProof w:val="0"/>
        </w:rPr>
        <w:t>s</w:t>
      </w:r>
      <w:bookmarkEnd w:id="3028"/>
      <w:bookmarkEnd w:id="3029"/>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3030" w:name="_Toc345074676"/>
      <w:bookmarkStart w:id="3031" w:name="_Toc24633951"/>
      <w:r w:rsidRPr="00D26514">
        <w:rPr>
          <w:noProof w:val="0"/>
        </w:rPr>
        <w:t>3</w:t>
      </w:r>
      <w:r w:rsidR="00CF283F" w:rsidRPr="00D26514">
        <w:rPr>
          <w:noProof w:val="0"/>
        </w:rPr>
        <w:t>.Y.4 Interaction Diagram</w:t>
      </w:r>
      <w:bookmarkEnd w:id="3030"/>
      <w:bookmarkEnd w:id="3031"/>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6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">
                <v:shape id="_x0000_s1061" type="#_x0000_t75" style="position:absolute;width:59436;height:24003;visibility:visible;mso-wrap-style:square">
                  <v:fill o:detectmouseclick="t"/>
                  <v:path o:connecttype="none"/>
                </v:shape>
                <v:shape id="Text Box 160" o:spid="_x0000_s106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2244B8" w:rsidRPr="007C1AAC" w:rsidRDefault="002244B8" w:rsidP="007C1AAC">
                        <w:pPr>
                          <w:jc w:val="center"/>
                          <w:rPr>
                            <w:sz w:val="22"/>
                            <w:szCs w:val="22"/>
                          </w:rPr>
                        </w:pPr>
                        <w:r w:rsidRPr="007C1AAC">
                          <w:rPr>
                            <w:sz w:val="22"/>
                            <w:szCs w:val="22"/>
                          </w:rPr>
                          <w:t>A</w:t>
                        </w:r>
                        <w:r>
                          <w:rPr>
                            <w:sz w:val="22"/>
                            <w:szCs w:val="22"/>
                          </w:rPr>
                          <w:t>ctor A</w:t>
                        </w:r>
                      </w:p>
                    </w:txbxContent>
                  </v:textbox>
                </v:shape>
                <v:line id="Line 161" o:spid="_x0000_s106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2244B8" w:rsidRPr="007C1AAC" w:rsidRDefault="002244B8" w:rsidP="007C1AAC">
                        <w:pPr>
                          <w:rPr>
                            <w:sz w:val="22"/>
                            <w:szCs w:val="22"/>
                          </w:rPr>
                        </w:pPr>
                        <w:r>
                          <w:rPr>
                            <w:sz w:val="22"/>
                            <w:szCs w:val="22"/>
                          </w:rPr>
                          <w:t xml:space="preserve">Message </w:t>
                        </w:r>
                        <w:r w:rsidRPr="007C1AAC">
                          <w:rPr>
                            <w:sz w:val="22"/>
                            <w:szCs w:val="22"/>
                          </w:rPr>
                          <w:t>1</w:t>
                        </w:r>
                      </w:p>
                    </w:txbxContent>
                  </v:textbox>
                </v:shape>
                <v:line id="Line 163" o:spid="_x0000_s106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2244B8" w:rsidRPr="007C1AAC" w:rsidRDefault="002244B8" w:rsidP="007C1AAC">
                        <w:pPr>
                          <w:jc w:val="center"/>
                          <w:rPr>
                            <w:sz w:val="22"/>
                            <w:szCs w:val="22"/>
                          </w:rPr>
                        </w:pPr>
                        <w:r w:rsidRPr="007C1AAC">
                          <w:rPr>
                            <w:sz w:val="22"/>
                            <w:szCs w:val="22"/>
                          </w:rPr>
                          <w:t>A</w:t>
                        </w:r>
                        <w:r>
                          <w:rPr>
                            <w:sz w:val="22"/>
                            <w:szCs w:val="22"/>
                          </w:rPr>
                          <w:t>ctor D</w:t>
                        </w:r>
                      </w:p>
                    </w:txbxContent>
                  </v:textbox>
                </v:shape>
                <v:line id="Line 168" o:spid="_x0000_s107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071"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2244B8" w:rsidRPr="007C1AAC" w:rsidRDefault="002244B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3032" w:name="_Toc345074677"/>
    </w:p>
    <w:p w14:paraId="5DBBBBD4" w14:textId="77777777" w:rsidR="00CF283F" w:rsidRPr="00D26514" w:rsidRDefault="00303E20" w:rsidP="00680648">
      <w:pPr>
        <w:pStyle w:val="Heading4"/>
        <w:numPr>
          <w:ilvl w:val="0"/>
          <w:numId w:val="0"/>
        </w:numPr>
        <w:rPr>
          <w:noProof w:val="0"/>
        </w:rPr>
      </w:pPr>
      <w:bookmarkStart w:id="3033" w:name="_Toc24633952"/>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3032"/>
      <w:bookmarkEnd w:id="3033"/>
    </w:p>
    <w:bookmarkEnd w:id="2987"/>
    <w:bookmarkEnd w:id="2988"/>
    <w:bookmarkEnd w:id="2989"/>
    <w:bookmarkEnd w:id="2990"/>
    <w:bookmarkEnd w:id="2991"/>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3034" w:name="_Toc345074678"/>
      <w:bookmarkStart w:id="3035" w:name="_Toc24633953"/>
      <w:r w:rsidRPr="00D26514">
        <w:rPr>
          <w:noProof w:val="0"/>
        </w:rPr>
        <w:t>3</w:t>
      </w:r>
      <w:r w:rsidR="00CF283F" w:rsidRPr="00D26514">
        <w:rPr>
          <w:noProof w:val="0"/>
        </w:rPr>
        <w:t>.Y.4.1.1 Trigger Events</w:t>
      </w:r>
      <w:bookmarkEnd w:id="3034"/>
      <w:bookmarkEnd w:id="3035"/>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3036" w:name="_Toc345074679"/>
      <w:bookmarkStart w:id="3037" w:name="_Toc24633954"/>
      <w:r w:rsidRPr="00D26514">
        <w:rPr>
          <w:noProof w:val="0"/>
        </w:rPr>
        <w:t>3</w:t>
      </w:r>
      <w:r w:rsidR="00CF283F" w:rsidRPr="00D26514">
        <w:rPr>
          <w:noProof w:val="0"/>
        </w:rPr>
        <w:t>.Y.4.1.2 Message Semantics</w:t>
      </w:r>
      <w:bookmarkEnd w:id="3036"/>
      <w:bookmarkEnd w:id="3037"/>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3038" w:name="_Toc345074680"/>
      <w:bookmarkStart w:id="3039" w:name="_Toc24633955"/>
      <w:r w:rsidRPr="00D26514">
        <w:rPr>
          <w:noProof w:val="0"/>
        </w:rPr>
        <w:t>3</w:t>
      </w:r>
      <w:r w:rsidR="00CF283F" w:rsidRPr="00D26514">
        <w:rPr>
          <w:noProof w:val="0"/>
        </w:rPr>
        <w:t>.Y.4.1.3 Expected Actions</w:t>
      </w:r>
      <w:bookmarkEnd w:id="3038"/>
      <w:bookmarkEnd w:id="3039"/>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3040" w:name="_Toc345074681"/>
      <w:bookmarkStart w:id="3041" w:name="_Toc24633956"/>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3040"/>
      <w:bookmarkEnd w:id="3041"/>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042" w:name="_Toc345074682"/>
      <w:bookmarkStart w:id="3043" w:name="_Toc24633957"/>
      <w:r w:rsidRPr="00D26514">
        <w:rPr>
          <w:noProof w:val="0"/>
        </w:rPr>
        <w:t>3.Y.4.</w:t>
      </w:r>
      <w:r w:rsidR="006D768F" w:rsidRPr="00D26514">
        <w:rPr>
          <w:noProof w:val="0"/>
        </w:rPr>
        <w:t>2</w:t>
      </w:r>
      <w:r w:rsidRPr="00D26514">
        <w:rPr>
          <w:noProof w:val="0"/>
        </w:rPr>
        <w:t>.1 Trigger Events</w:t>
      </w:r>
      <w:bookmarkEnd w:id="3042"/>
      <w:bookmarkEnd w:id="3043"/>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044" w:name="_Toc345074683"/>
      <w:bookmarkStart w:id="3045" w:name="_Toc24633958"/>
      <w:r w:rsidRPr="00D26514">
        <w:rPr>
          <w:noProof w:val="0"/>
        </w:rPr>
        <w:t>3</w:t>
      </w:r>
      <w:r w:rsidR="006D768F" w:rsidRPr="00D26514">
        <w:rPr>
          <w:noProof w:val="0"/>
        </w:rPr>
        <w:t>.Y.4.2</w:t>
      </w:r>
      <w:r w:rsidRPr="00D26514">
        <w:rPr>
          <w:noProof w:val="0"/>
        </w:rPr>
        <w:t>.2 Message Semantics</w:t>
      </w:r>
      <w:bookmarkEnd w:id="3044"/>
      <w:bookmarkEnd w:id="3045"/>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046" w:name="_Toc345074684"/>
      <w:bookmarkStart w:id="3047" w:name="_Toc24633959"/>
      <w:r w:rsidRPr="00D26514">
        <w:rPr>
          <w:noProof w:val="0"/>
        </w:rPr>
        <w:t>3</w:t>
      </w:r>
      <w:r w:rsidR="006D768F" w:rsidRPr="00D26514">
        <w:rPr>
          <w:noProof w:val="0"/>
        </w:rPr>
        <w:t>.Y.4.2</w:t>
      </w:r>
      <w:r w:rsidRPr="00D26514">
        <w:rPr>
          <w:noProof w:val="0"/>
        </w:rPr>
        <w:t>.3 Expected Actions</w:t>
      </w:r>
      <w:bookmarkEnd w:id="3046"/>
      <w:bookmarkEnd w:id="3047"/>
    </w:p>
    <w:p w14:paraId="439BB459" w14:textId="77777777" w:rsidR="007A676E" w:rsidRPr="00D26514" w:rsidRDefault="007A676E" w:rsidP="00597DB2">
      <w:pPr>
        <w:pStyle w:val="AuthorInstructions"/>
      </w:pPr>
      <w:bookmarkStart w:id="3048" w:name="OLE_LINK5"/>
      <w:bookmarkStart w:id="3049" w:name="OLE_LINK6"/>
      <w:r w:rsidRPr="00D26514">
        <w:t>&lt;Description of the actions expected to be taken as a result of sending or receiving this message.&gt;</w:t>
      </w:r>
    </w:p>
    <w:bookmarkEnd w:id="3048"/>
    <w:bookmarkEnd w:id="3049"/>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050" w:name="_Toc24633960"/>
      <w:r w:rsidRPr="00D26514">
        <w:rPr>
          <w:noProof w:val="0"/>
        </w:rPr>
        <w:t>3.Y.</w:t>
      </w:r>
      <w:r w:rsidR="000E70CC" w:rsidRPr="00D26514">
        <w:rPr>
          <w:noProof w:val="0"/>
        </w:rPr>
        <w:t>5</w:t>
      </w:r>
      <w:r w:rsidRPr="00D26514">
        <w:rPr>
          <w:noProof w:val="0"/>
        </w:rPr>
        <w:t xml:space="preserve"> Protocol Requirements</w:t>
      </w:r>
      <w:bookmarkEnd w:id="3050"/>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051" w:name="_Toc24633961"/>
      <w:r w:rsidRPr="00D26514">
        <w:rPr>
          <w:noProof w:val="0"/>
        </w:rPr>
        <w:t>3.Y.</w:t>
      </w:r>
      <w:r w:rsidR="000E70CC" w:rsidRPr="00D26514">
        <w:rPr>
          <w:noProof w:val="0"/>
        </w:rPr>
        <w:t>6</w:t>
      </w:r>
      <w:r w:rsidRPr="00D26514">
        <w:rPr>
          <w:noProof w:val="0"/>
        </w:rPr>
        <w:t xml:space="preserve"> Security Considerations</w:t>
      </w:r>
      <w:bookmarkEnd w:id="3051"/>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052" w:name="_Toc24633962"/>
      <w:r w:rsidRPr="00D26514">
        <w:rPr>
          <w:noProof w:val="0"/>
        </w:rPr>
        <w:t>3.Y.</w:t>
      </w:r>
      <w:r w:rsidR="000E70CC" w:rsidRPr="00D26514">
        <w:rPr>
          <w:noProof w:val="0"/>
        </w:rPr>
        <w:t>6</w:t>
      </w:r>
      <w:r w:rsidRPr="00D26514">
        <w:rPr>
          <w:noProof w:val="0"/>
        </w:rPr>
        <w:t>.1 Security Audit Considerations</w:t>
      </w:r>
      <w:bookmarkEnd w:id="3052"/>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053" w:name="_Toc24633963"/>
      <w:r w:rsidRPr="00D26514">
        <w:rPr>
          <w:noProof w:val="0"/>
        </w:rPr>
        <w:lastRenderedPageBreak/>
        <w:t>3.Y.</w:t>
      </w:r>
      <w:r w:rsidR="000E70CC" w:rsidRPr="00D26514">
        <w:rPr>
          <w:noProof w:val="0"/>
        </w:rPr>
        <w:t>6</w:t>
      </w:r>
      <w:r w:rsidRPr="00D26514">
        <w:rPr>
          <w:noProof w:val="0"/>
        </w:rPr>
        <w:t>.(z) &lt;Actor&gt; Specific Security Considerations</w:t>
      </w:r>
      <w:bookmarkEnd w:id="3053"/>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054" w:name="_Toc345074688"/>
      <w:bookmarkStart w:id="3055" w:name="_Toc24633964"/>
      <w:r w:rsidRPr="00D26514">
        <w:lastRenderedPageBreak/>
        <w:t>Appendices</w:t>
      </w:r>
      <w:bookmarkEnd w:id="3054"/>
      <w:bookmarkEnd w:id="305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056" w:name="OLE_LINK3"/>
      <w:bookmarkStart w:id="3057" w:name="OLE_LINK4"/>
    </w:p>
    <w:p w14:paraId="0832763A" w14:textId="77777777" w:rsidR="0095084C" w:rsidRPr="00D26514" w:rsidRDefault="0095084C" w:rsidP="0095084C">
      <w:pPr>
        <w:pStyle w:val="Heading1"/>
        <w:numPr>
          <w:ilvl w:val="0"/>
          <w:numId w:val="0"/>
        </w:numPr>
        <w:rPr>
          <w:noProof w:val="0"/>
        </w:rPr>
      </w:pPr>
      <w:bookmarkStart w:id="3058" w:name="_Toc24633965"/>
      <w:bookmarkStart w:id="3059" w:name="_Toc345074689"/>
      <w:bookmarkStart w:id="3060" w:name="OLE_LINK80"/>
      <w:bookmarkStart w:id="3061" w:name="OLE_LINK81"/>
      <w:r w:rsidRPr="00D26514">
        <w:rPr>
          <w:noProof w:val="0"/>
        </w:rPr>
        <w:lastRenderedPageBreak/>
        <w:t>Appendix A – &lt;Appendix Title&gt;</w:t>
      </w:r>
      <w:bookmarkEnd w:id="3058"/>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062" w:name="_Toc24633966"/>
      <w:r w:rsidRPr="00D26514">
        <w:rPr>
          <w:noProof w:val="0"/>
        </w:rPr>
        <w:t>A.1 &lt;Title&gt;</w:t>
      </w:r>
      <w:bookmarkEnd w:id="3062"/>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063" w:name="_Toc24633967"/>
      <w:r w:rsidRPr="00D26514">
        <w:rPr>
          <w:noProof w:val="0"/>
        </w:rPr>
        <w:t>A.1.1 &lt;Title&gt;</w:t>
      </w:r>
      <w:bookmarkEnd w:id="3063"/>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064" w:name="_Toc24633968"/>
      <w:r w:rsidRPr="00D26514">
        <w:rPr>
          <w:noProof w:val="0"/>
        </w:rPr>
        <w:lastRenderedPageBreak/>
        <w:t>Appendix B – &lt;Appendix Title&gt;</w:t>
      </w:r>
      <w:bookmarkEnd w:id="3064"/>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065" w:name="_Toc24633969"/>
      <w:r w:rsidRPr="00D26514">
        <w:rPr>
          <w:noProof w:val="0"/>
        </w:rPr>
        <w:t>B.1 &lt;Title&gt;</w:t>
      </w:r>
      <w:bookmarkEnd w:id="3065"/>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066" w:name="_Toc24633970"/>
      <w:r w:rsidRPr="00D26514">
        <w:rPr>
          <w:noProof w:val="0"/>
        </w:rPr>
        <w:t>B.1.1 &lt;Title&gt;</w:t>
      </w:r>
      <w:bookmarkEnd w:id="3066"/>
    </w:p>
    <w:p w14:paraId="5C417849" w14:textId="77777777" w:rsidR="0095084C" w:rsidRPr="00D26514" w:rsidRDefault="0095084C" w:rsidP="0095084C">
      <w:pPr>
        <w:pStyle w:val="BodyText"/>
      </w:pPr>
      <w:r w:rsidRPr="00D26514">
        <w:t>Appendix B.1.1 text.</w:t>
      </w:r>
    </w:p>
    <w:bookmarkEnd w:id="3059"/>
    <w:bookmarkEnd w:id="3060"/>
    <w:bookmarkEnd w:id="3061"/>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067" w:name="_Toc345074693"/>
      <w:bookmarkStart w:id="3068" w:name="_Toc24633971"/>
      <w:bookmarkEnd w:id="3056"/>
      <w:bookmarkEnd w:id="305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067"/>
      <w:bookmarkEnd w:id="3068"/>
    </w:p>
    <w:p w14:paraId="482DA922" w14:textId="41433C53" w:rsidR="00DC150D" w:rsidRPr="00D26514" w:rsidRDefault="004F2392" w:rsidP="004F2392">
      <w:pPr>
        <w:pStyle w:val="AuthorInstructions"/>
        <w:rPr>
          <w:szCs w:val="24"/>
        </w:rPr>
      </w:pPr>
      <w:bookmarkStart w:id="3069" w:name="OLE_LINK51"/>
      <w:bookmarkStart w:id="3070" w:name="OLE_LINK52"/>
      <w:bookmarkStart w:id="3071" w:name="OLE_LINK53"/>
      <w:bookmarkStart w:id="3072" w:name="OLE_LINK54"/>
      <w:bookmarkStart w:id="3073"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069"/>
    <w:bookmarkEnd w:id="3070"/>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074" w:name="_Toc345074694"/>
      <w:bookmarkStart w:id="3075" w:name="_Toc24633972"/>
      <w:bookmarkEnd w:id="3071"/>
      <w:bookmarkEnd w:id="3072"/>
      <w:bookmarkEnd w:id="3073"/>
      <w:r w:rsidRPr="00D26514">
        <w:lastRenderedPageBreak/>
        <w:t>Volume 3 – Content Modules</w:t>
      </w:r>
      <w:bookmarkEnd w:id="3074"/>
      <w:bookmarkEnd w:id="307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076" w:name="_Toc345074695"/>
      <w:bookmarkStart w:id="3077" w:name="_Toc24633973"/>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076"/>
      <w:bookmarkEnd w:id="3077"/>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078" w:name="_IHEActCode_Vocabulary"/>
      <w:bookmarkStart w:id="3079" w:name="_IHERoleCode_Vocabulary"/>
      <w:bookmarkEnd w:id="3078"/>
      <w:bookmarkEnd w:id="3079"/>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080" w:name="_Toc24633974"/>
      <w:r w:rsidRPr="00D26514">
        <w:rPr>
          <w:noProof w:val="0"/>
        </w:rPr>
        <w:t>5.1 IHE Namespaces</w:t>
      </w:r>
      <w:bookmarkEnd w:id="3080"/>
    </w:p>
    <w:p w14:paraId="565781DE" w14:textId="7F1FEC32" w:rsidR="00BB1C43" w:rsidRPr="00D26514" w:rsidRDefault="00BB1C43" w:rsidP="00BB1C43">
      <w:pPr>
        <w:pStyle w:val="AuthorInstructions"/>
        <w:rPr>
          <w:szCs w:val="24"/>
        </w:rPr>
      </w:pPr>
      <w:bookmarkStart w:id="308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3082" w:name="OLE_LINK139"/>
      <w:bookmarkStart w:id="3083" w:name="OLE_LINK140"/>
      <w:bookmarkStart w:id="308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082"/>
      <w:bookmarkEnd w:id="3083"/>
      <w:bookmarkEnd w:id="308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1"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081"/>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085" w:name="_Toc24633975"/>
      <w:bookmarkStart w:id="3086" w:name="OLE_LINK127"/>
      <w:bookmarkStart w:id="3087" w:name="OLE_LINK128"/>
      <w:r w:rsidRPr="00D26514">
        <w:rPr>
          <w:noProof w:val="0"/>
        </w:rPr>
        <w:t>5.2 IHE Concept Domains</w:t>
      </w:r>
      <w:bookmarkEnd w:id="3085"/>
    </w:p>
    <w:bookmarkEnd w:id="3086"/>
    <w:bookmarkEnd w:id="3087"/>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3088" w:name="OLE_LINK115"/>
      <w:bookmarkStart w:id="3089"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3088"/>
    <w:bookmarkEnd w:id="308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090" w:name="_Toc24633976"/>
      <w:bookmarkStart w:id="3091" w:name="OLE_LINK111"/>
      <w:bookmarkStart w:id="3092" w:name="OLE_LINK112"/>
      <w:r w:rsidRPr="00D26514">
        <w:t>5.3 IHE Format Codes and Vocabularies</w:t>
      </w:r>
      <w:bookmarkEnd w:id="3090"/>
    </w:p>
    <w:p w14:paraId="68F3B28E" w14:textId="77777777" w:rsidR="005F4B35" w:rsidRPr="00D26514" w:rsidRDefault="005F4B35" w:rsidP="005F4B35">
      <w:pPr>
        <w:pStyle w:val="Heading3"/>
        <w:numPr>
          <w:ilvl w:val="0"/>
          <w:numId w:val="0"/>
        </w:numPr>
        <w:rPr>
          <w:noProof w:val="0"/>
        </w:rPr>
      </w:pPr>
      <w:bookmarkStart w:id="3093" w:name="_Toc24633977"/>
      <w:bookmarkEnd w:id="3091"/>
      <w:bookmarkEnd w:id="3092"/>
      <w:r w:rsidRPr="00D26514">
        <w:rPr>
          <w:noProof w:val="0"/>
        </w:rPr>
        <w:t>5.3.1 IHE Format Codes</w:t>
      </w:r>
      <w:bookmarkEnd w:id="3093"/>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094" w:name="OLE_LINK123"/>
      <w:bookmarkStart w:id="3095"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2" w:history="1">
        <w:r w:rsidRPr="00D26514">
          <w:rPr>
            <w:rStyle w:val="Hyperlink"/>
          </w:rPr>
          <w:t>http://wiki.ihe.net/index.php/IHE_Format_Codes</w:t>
        </w:r>
      </w:hyperlink>
      <w:r w:rsidRPr="00EA3BCB">
        <w:rPr>
          <w:rStyle w:val="Hyperlink"/>
        </w:rPr>
        <w:t>.</w:t>
      </w:r>
      <w:r w:rsidR="00AA560C" w:rsidRPr="00D26514">
        <w:t xml:space="preserve"> </w:t>
      </w:r>
      <w:bookmarkStart w:id="3096" w:name="OLE_LINK130"/>
      <w:bookmarkStart w:id="3097"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094"/>
    <w:bookmarkEnd w:id="3095"/>
    <w:bookmarkEnd w:id="3096"/>
    <w:bookmarkEnd w:id="3097"/>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098" w:name="_Toc24633978"/>
      <w:bookmarkStart w:id="3099" w:name="OLE_LINK109"/>
      <w:bookmarkStart w:id="3100"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098"/>
    </w:p>
    <w:bookmarkEnd w:id="3099"/>
    <w:bookmarkEnd w:id="3100"/>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101" w:name="OLE_LINK125"/>
      <w:bookmarkStart w:id="3102"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3"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101"/>
    <w:bookmarkEnd w:id="3102"/>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103" w:name="_Toc24633979"/>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103"/>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4"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104" w:name="_Toc345074696"/>
      <w:bookmarkStart w:id="3105" w:name="_Toc24633980"/>
      <w:r w:rsidRPr="00D26514">
        <w:rPr>
          <w:bCs/>
          <w:noProof w:val="0"/>
        </w:rPr>
        <w:lastRenderedPageBreak/>
        <w:t>6</w:t>
      </w:r>
      <w:r w:rsidR="00291725" w:rsidRPr="00D26514">
        <w:rPr>
          <w:bCs/>
          <w:noProof w:val="0"/>
        </w:rPr>
        <w:t xml:space="preserve"> </w:t>
      </w:r>
      <w:r w:rsidR="008D45BC" w:rsidRPr="00D26514">
        <w:rPr>
          <w:bCs/>
          <w:noProof w:val="0"/>
        </w:rPr>
        <w:t>Content Modules</w:t>
      </w:r>
      <w:bookmarkEnd w:id="3104"/>
      <w:bookmarkEnd w:id="3105"/>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106" w:name="_Toc345074697"/>
      <w:bookmarkStart w:id="3107" w:name="_Toc24633981"/>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106"/>
      <w:bookmarkEnd w:id="3107"/>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108" w:name="OLE_LINK95"/>
      <w:bookmarkStart w:id="3109" w:name="OLE_LINK96"/>
      <w:bookmarkStart w:id="3110"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108"/>
      <w:bookmarkEnd w:id="3109"/>
      <w:bookmarkEnd w:id="3110"/>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111" w:name="_Toc345074698"/>
      <w:bookmarkStart w:id="3112" w:name="_Toc24633982"/>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111"/>
      <w:bookmarkEnd w:id="3112"/>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113" w:name="_Toc345074699"/>
      <w:bookmarkStart w:id="3114" w:name="_Toc24633983"/>
      <w:r w:rsidRPr="00D26514">
        <w:rPr>
          <w:noProof w:val="0"/>
        </w:rPr>
        <w:t>6.3.1.</w:t>
      </w:r>
      <w:r w:rsidR="008D45BC" w:rsidRPr="00D26514">
        <w:rPr>
          <w:noProof w:val="0"/>
        </w:rPr>
        <w:t>D</w:t>
      </w:r>
      <w:r w:rsidRPr="00D26514">
        <w:rPr>
          <w:noProof w:val="0"/>
        </w:rPr>
        <w:t>.1 Format Code</w:t>
      </w:r>
      <w:bookmarkEnd w:id="3113"/>
      <w:bookmarkEnd w:id="3114"/>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115" w:name="_Toc345074700"/>
      <w:bookmarkStart w:id="3116" w:name="_Toc24633984"/>
      <w:r w:rsidRPr="00D26514">
        <w:rPr>
          <w:noProof w:val="0"/>
        </w:rPr>
        <w:t>6.3.1.</w:t>
      </w:r>
      <w:r w:rsidR="008D45BC" w:rsidRPr="00D26514">
        <w:rPr>
          <w:noProof w:val="0"/>
        </w:rPr>
        <w:t>D</w:t>
      </w:r>
      <w:r w:rsidRPr="00D26514">
        <w:rPr>
          <w:noProof w:val="0"/>
        </w:rPr>
        <w:t>.2 Parent Template</w:t>
      </w:r>
      <w:bookmarkEnd w:id="3115"/>
      <w:bookmarkEnd w:id="3116"/>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117" w:name="_Toc345074701"/>
      <w:bookmarkStart w:id="3118" w:name="_Toc24633985"/>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117"/>
      <w:bookmarkEnd w:id="3118"/>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119" w:name="_Toc345074702"/>
      <w:bookmarkStart w:id="3120" w:name="_Toc24633986"/>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119"/>
      <w:bookmarkEnd w:id="3120"/>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121" w:name="_Toc345074703"/>
      <w:bookmarkStart w:id="3122" w:name="_Toc24633987"/>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121"/>
      <w:bookmarkEnd w:id="3122"/>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123" w:name="_6.2.1.1.6.1_Service_Event"/>
      <w:bookmarkStart w:id="3124" w:name="_Toc296340347"/>
      <w:bookmarkStart w:id="3125" w:name="_Toc345074704"/>
      <w:bookmarkStart w:id="3126" w:name="_Toc24633988"/>
      <w:bookmarkEnd w:id="3123"/>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124"/>
      <w:r w:rsidR="00B84D95" w:rsidRPr="00D26514">
        <w:rPr>
          <w:noProof w:val="0"/>
        </w:rPr>
        <w:t xml:space="preserve"> or Condition&gt;</w:t>
      </w:r>
      <w:bookmarkEnd w:id="3125"/>
      <w:bookmarkEnd w:id="3126"/>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127" w:name="_6.2.1.1.6.2_Medications_Section"/>
      <w:bookmarkStart w:id="3128" w:name="_Toc296340348"/>
      <w:bookmarkEnd w:id="3127"/>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129" w:name="_Toc345074705"/>
      <w:bookmarkStart w:id="3130" w:name="_Toc24633989"/>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128"/>
      <w:r w:rsidR="00B84D95" w:rsidRPr="00D26514">
        <w:rPr>
          <w:noProof w:val="0"/>
        </w:rPr>
        <w:t xml:space="preserve"> or Condition&gt;</w:t>
      </w:r>
      <w:bookmarkEnd w:id="3129"/>
      <w:bookmarkEnd w:id="3130"/>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131" w:name="_6.2.1.1.6.3_Allergies_and"/>
      <w:bookmarkStart w:id="3132" w:name="_Toc296340349"/>
      <w:bookmarkStart w:id="3133" w:name="_Toc345074706"/>
      <w:bookmarkEnd w:id="3131"/>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134" w:name="_Toc24633990"/>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132"/>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133"/>
      <w:bookmarkEnd w:id="3134"/>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135" w:name="_Toc345074707"/>
      <w:bookmarkStart w:id="3136" w:name="_Toc24633991"/>
      <w:r w:rsidRPr="00D26514">
        <w:rPr>
          <w:noProof w:val="0"/>
        </w:rPr>
        <w:t>6.3.1.D.5.4 &lt;Header Element or Section Name&gt; &lt;Vocabulary Constraint or Condition&gt;</w:t>
      </w:r>
      <w:bookmarkEnd w:id="3135"/>
      <w:bookmarkEnd w:id="3136"/>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137" w:name="_Toc345074708"/>
      <w:bookmarkStart w:id="3138" w:name="_Toc24633992"/>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137"/>
      <w:bookmarkEnd w:id="3138"/>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139"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140" w:name="_Toc24633993"/>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139"/>
      <w:bookmarkEnd w:id="3140"/>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141" w:name="_Toc345074710"/>
      <w:bookmarkStart w:id="3142" w:name="_Toc24633994"/>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141"/>
      <w:bookmarkEnd w:id="3142"/>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143" w:name="_Toc345074711"/>
      <w:bookmarkStart w:id="3144" w:name="_Toc24633995"/>
      <w:r w:rsidRPr="00D26514">
        <w:rPr>
          <w:bCs/>
          <w:noProof w:val="0"/>
        </w:rPr>
        <w:lastRenderedPageBreak/>
        <w:t>6.3.2</w:t>
      </w:r>
      <w:r w:rsidR="00291725" w:rsidRPr="00D26514">
        <w:rPr>
          <w:bCs/>
          <w:noProof w:val="0"/>
        </w:rPr>
        <w:t xml:space="preserve"> </w:t>
      </w:r>
      <w:r w:rsidRPr="00D26514">
        <w:rPr>
          <w:bCs/>
          <w:noProof w:val="0"/>
        </w:rPr>
        <w:t>CDA Header Content Modules</w:t>
      </w:r>
      <w:bookmarkEnd w:id="3143"/>
      <w:bookmarkEnd w:id="3144"/>
    </w:p>
    <w:p w14:paraId="0C740A33" w14:textId="77777777" w:rsidR="00951F63" w:rsidRPr="00D26514" w:rsidRDefault="00951F63" w:rsidP="00951F63">
      <w:pPr>
        <w:pStyle w:val="Heading4"/>
        <w:numPr>
          <w:ilvl w:val="0"/>
          <w:numId w:val="0"/>
        </w:numPr>
        <w:ind w:left="864" w:hanging="864"/>
        <w:rPr>
          <w:noProof w:val="0"/>
        </w:rPr>
      </w:pPr>
      <w:bookmarkStart w:id="3145" w:name="_Toc345074712"/>
      <w:bookmarkStart w:id="3146" w:name="_Toc24633996"/>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145"/>
      <w:bookmarkEnd w:id="3146"/>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147" w:name="OLE_LINK98"/>
      <w:bookmarkStart w:id="3148" w:name="OLE_LINK99"/>
      <w:bookmarkStart w:id="3149"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147"/>
      <w:bookmarkEnd w:id="3148"/>
      <w:bookmarkEnd w:id="3149"/>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150" w:name="_Toc291167520"/>
      <w:bookmarkStart w:id="3151" w:name="_Toc291231459"/>
      <w:bookmarkStart w:id="3152"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153" w:name="_Toc345074713"/>
      <w:bookmarkStart w:id="3154" w:name="_Toc24633997"/>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150"/>
      <w:bookmarkEnd w:id="3151"/>
      <w:bookmarkEnd w:id="3152"/>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153"/>
      <w:bookmarkEnd w:id="3154"/>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155" w:name="_Toc291167521"/>
      <w:bookmarkStart w:id="3156" w:name="_Toc291231460"/>
      <w:bookmarkStart w:id="3157" w:name="_Toc296340390"/>
      <w:bookmarkStart w:id="3158" w:name="_Toc345074714"/>
      <w:bookmarkStart w:id="3159" w:name="_Toc24633998"/>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155"/>
      <w:bookmarkEnd w:id="3156"/>
      <w:bookmarkEnd w:id="3157"/>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158"/>
      <w:bookmarkEnd w:id="3159"/>
    </w:p>
    <w:p w14:paraId="16B6B070" w14:textId="77777777" w:rsidR="00363069" w:rsidRPr="00D26514" w:rsidRDefault="00C20EFF" w:rsidP="00363069">
      <w:pPr>
        <w:pStyle w:val="Heading5"/>
        <w:numPr>
          <w:ilvl w:val="0"/>
          <w:numId w:val="0"/>
        </w:numPr>
        <w:rPr>
          <w:noProof w:val="0"/>
        </w:rPr>
      </w:pPr>
      <w:bookmarkStart w:id="3160" w:name="_Toc345074715"/>
      <w:bookmarkStart w:id="3161" w:name="_Toc24633999"/>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160"/>
      <w:bookmarkEnd w:id="3161"/>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3162" w:name="_Toc345074716"/>
      <w:bookmarkStart w:id="3163" w:name="_Toc24634000"/>
      <w:r w:rsidRPr="00D26514">
        <w:rPr>
          <w:bCs/>
          <w:noProof w:val="0"/>
        </w:rPr>
        <w:t>6.3.3</w:t>
      </w:r>
      <w:r w:rsidR="00291725" w:rsidRPr="00D26514">
        <w:rPr>
          <w:bCs/>
          <w:noProof w:val="0"/>
        </w:rPr>
        <w:t xml:space="preserve"> </w:t>
      </w:r>
      <w:r w:rsidRPr="00D26514">
        <w:rPr>
          <w:bCs/>
          <w:noProof w:val="0"/>
        </w:rPr>
        <w:t>CDA Section Content Modules</w:t>
      </w:r>
      <w:bookmarkEnd w:id="3162"/>
      <w:bookmarkEnd w:id="316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3164" w:name="_Toc345074717"/>
      <w:bookmarkStart w:id="3165" w:name="_Toc24634001"/>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3164"/>
      <w:bookmarkEnd w:id="3165"/>
      <w:r w:rsidRPr="00D26514">
        <w:rPr>
          <w:noProof w:val="0"/>
        </w:rPr>
        <w:t xml:space="preserve"> </w:t>
      </w:r>
      <w:bookmarkStart w:id="3166" w:name="_Toc291167503"/>
      <w:bookmarkStart w:id="3167" w:name="_Toc291231442"/>
      <w:bookmarkStart w:id="3168"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3166"/>
      <w:bookmarkEnd w:id="3167"/>
      <w:bookmarkEnd w:id="316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3169" w:name="_Toc345074718"/>
      <w:bookmarkStart w:id="3170" w:name="_Toc24634002"/>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3169"/>
      <w:bookmarkEnd w:id="3170"/>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3171" w:name="_6.2.2.1.1__Problem"/>
      <w:bookmarkStart w:id="3172" w:name="_Toc296340357"/>
      <w:bookmarkStart w:id="3173" w:name="_Toc345074719"/>
      <w:bookmarkStart w:id="3174" w:name="_Toc24634003"/>
      <w:bookmarkEnd w:id="3171"/>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3172"/>
      <w:r w:rsidR="00A23689" w:rsidRPr="00D26514">
        <w:rPr>
          <w:noProof w:val="0"/>
        </w:rPr>
        <w:t>&lt;Data Element or Section Name&gt; &lt;Condition, Specification Document, or Vocabulary Constraint&gt;</w:t>
      </w:r>
      <w:bookmarkEnd w:id="3173"/>
      <w:bookmarkEnd w:id="3174"/>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3175" w:name="_Toc345074720"/>
      <w:bookmarkStart w:id="3176" w:name="_Toc24634004"/>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3175"/>
      <w:bookmarkEnd w:id="3176"/>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3177" w:name="S_Medical_General_History"/>
      <w:bookmarkStart w:id="3178" w:name="_Toc322675125"/>
      <w:bookmarkStart w:id="3179" w:name="_Toc345074721"/>
      <w:bookmarkStart w:id="3180" w:name="_Toc24634005"/>
      <w:r w:rsidRPr="00D26514">
        <w:rPr>
          <w:noProof w:val="0"/>
        </w:rPr>
        <w:t>6.3.3.10.S Medical History - Cardiac Section 11329-0</w:t>
      </w:r>
      <w:bookmarkEnd w:id="3177"/>
      <w:bookmarkEnd w:id="3178"/>
      <w:bookmarkEnd w:id="3179"/>
      <w:bookmarkEnd w:id="3180"/>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3181" w:name="_6.2.3.1_Encompassing_Encounter"/>
      <w:bookmarkStart w:id="3182" w:name="_6.2.3.1.1_Responsible_Party"/>
      <w:bookmarkStart w:id="3183" w:name="_6.2.3.1.2_Health_Care"/>
      <w:bookmarkStart w:id="3184" w:name="_Toc345074722"/>
      <w:bookmarkStart w:id="3185" w:name="_Toc24634006"/>
      <w:bookmarkEnd w:id="3181"/>
      <w:bookmarkEnd w:id="3182"/>
      <w:bookmarkEnd w:id="3183"/>
      <w:r w:rsidRPr="00D26514">
        <w:rPr>
          <w:bCs/>
          <w:noProof w:val="0"/>
        </w:rPr>
        <w:t>6.3.4</w:t>
      </w:r>
      <w:r w:rsidR="00291725" w:rsidRPr="00D26514">
        <w:rPr>
          <w:bCs/>
          <w:noProof w:val="0"/>
        </w:rPr>
        <w:t xml:space="preserve"> </w:t>
      </w:r>
      <w:r w:rsidRPr="00D26514">
        <w:rPr>
          <w:bCs/>
          <w:noProof w:val="0"/>
        </w:rPr>
        <w:t>CDA Entry Content Modules</w:t>
      </w:r>
      <w:bookmarkEnd w:id="3184"/>
      <w:bookmarkEnd w:id="3185"/>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186" w:name="_Toc345074723"/>
      <w:bookmarkStart w:id="3187" w:name="_Toc24634007"/>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186"/>
      <w:bookmarkEnd w:id="3187"/>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188" w:name="_6.2.4.4.1__Simple"/>
      <w:bookmarkStart w:id="3189" w:name="_Toc296340404"/>
      <w:bookmarkStart w:id="3190" w:name="_Toc345074724"/>
      <w:bookmarkStart w:id="3191" w:name="_Toc24634008"/>
      <w:bookmarkEnd w:id="3188"/>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189"/>
      <w:bookmarkEnd w:id="3190"/>
      <w:bookmarkEnd w:id="3191"/>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192" w:name="_Toc296340405"/>
      <w:bookmarkStart w:id="3193" w:name="_Toc345074725"/>
      <w:bookmarkStart w:id="3194" w:name="_Toc24634009"/>
      <w:r w:rsidRPr="00D26514">
        <w:rPr>
          <w:noProof w:val="0"/>
        </w:rPr>
        <w:t>6.3.4.E.2 Simple Observation (wall morphology) Constraints</w:t>
      </w:r>
      <w:bookmarkEnd w:id="3192"/>
      <w:bookmarkEnd w:id="3193"/>
      <w:bookmarkEnd w:id="3194"/>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195" w:name="_Toc184813871"/>
      <w:bookmarkStart w:id="3196" w:name="_Toc322675194"/>
      <w:bookmarkStart w:id="3197" w:name="_Toc345074726"/>
      <w:bookmarkStart w:id="3198" w:name="_Toc24634010"/>
      <w:bookmarkStart w:id="3199" w:name="E_Problem_Observation_Cardiac_PF"/>
      <w:bookmarkStart w:id="3200"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201" w:name="E_Problem_Observation"/>
      <w:bookmarkEnd w:id="3201"/>
      <w:r w:rsidR="00875076" w:rsidRPr="00D26514">
        <w:rPr>
          <w:noProof w:val="0"/>
        </w:rPr>
        <w:t xml:space="preserve"> Observation</w:t>
      </w:r>
      <w:bookmarkStart w:id="3202" w:name="CS_ProblemObservation"/>
      <w:bookmarkEnd w:id="3195"/>
      <w:bookmarkEnd w:id="3202"/>
      <w:r w:rsidR="00875076" w:rsidRPr="00D26514">
        <w:rPr>
          <w:noProof w:val="0"/>
        </w:rPr>
        <w:t xml:space="preserve"> - Cardiac</w:t>
      </w:r>
      <w:bookmarkEnd w:id="3196"/>
      <w:bookmarkEnd w:id="3197"/>
      <w:bookmarkEnd w:id="3198"/>
    </w:p>
    <w:bookmarkEnd w:id="3199"/>
    <w:bookmarkEnd w:id="3200"/>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203" w:name="C_7130"/>
      <w:bookmarkEnd w:id="3203"/>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204" w:name="C_7131"/>
      <w:bookmarkEnd w:id="3204"/>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205" w:name="C_7134"/>
      <w:bookmarkEnd w:id="3205"/>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206" w:name="_Toc24634011"/>
      <w:r w:rsidRPr="00D26514">
        <w:rPr>
          <w:noProof w:val="0"/>
        </w:rPr>
        <w:t>6.4 Section not applicable</w:t>
      </w:r>
      <w:bookmarkEnd w:id="3206"/>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3207" w:name="_Toc335730763"/>
      <w:bookmarkStart w:id="3208" w:name="_Toc336000666"/>
      <w:bookmarkStart w:id="3209" w:name="_Toc336002388"/>
      <w:bookmarkStart w:id="3210" w:name="_Toc336006583"/>
      <w:bookmarkStart w:id="3211" w:name="_Toc335730764"/>
      <w:bookmarkStart w:id="3212" w:name="_Toc336000667"/>
      <w:bookmarkStart w:id="3213" w:name="_Toc336002389"/>
      <w:bookmarkStart w:id="3214" w:name="_Toc336006584"/>
      <w:bookmarkStart w:id="3215" w:name="_Toc24634012"/>
      <w:bookmarkStart w:id="3216" w:name="_Toc291167547"/>
      <w:bookmarkStart w:id="3217" w:name="_Toc291231486"/>
      <w:bookmarkStart w:id="3218" w:name="_Toc296340423"/>
      <w:bookmarkEnd w:id="3207"/>
      <w:bookmarkEnd w:id="3208"/>
      <w:bookmarkEnd w:id="3209"/>
      <w:bookmarkEnd w:id="3210"/>
      <w:bookmarkEnd w:id="3211"/>
      <w:bookmarkEnd w:id="3212"/>
      <w:bookmarkEnd w:id="3213"/>
      <w:bookmarkEnd w:id="3214"/>
      <w:r w:rsidRPr="00D26514">
        <w:rPr>
          <w:noProof w:val="0"/>
        </w:rPr>
        <w:t xml:space="preserve">6.5 </w:t>
      </w:r>
      <w:bookmarkStart w:id="3219" w:name="_Toc345074728"/>
      <w:r w:rsidR="00DE5060">
        <w:rPr>
          <w:noProof w:val="0"/>
        </w:rPr>
        <w:t>ITI</w:t>
      </w:r>
      <w:r w:rsidR="00255462" w:rsidRPr="00D26514">
        <w:rPr>
          <w:noProof w:val="0"/>
        </w:rPr>
        <w:t xml:space="preserve"> </w:t>
      </w:r>
      <w:r w:rsidR="001439BB" w:rsidRPr="00D26514">
        <w:rPr>
          <w:noProof w:val="0"/>
        </w:rPr>
        <w:t>Value Sets</w:t>
      </w:r>
      <w:bookmarkEnd w:id="3219"/>
      <w:r w:rsidR="009F5CC2" w:rsidRPr="00D26514">
        <w:rPr>
          <w:noProof w:val="0"/>
        </w:rPr>
        <w:t xml:space="preserve"> and Concept Domains</w:t>
      </w:r>
      <w:bookmarkEnd w:id="3215"/>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220" w:name="_Toc345074729"/>
      <w:bookmarkStart w:id="3221" w:name="_Toc24634013"/>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220"/>
      <w:bookmarkEnd w:id="3221"/>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222" w:name="_Toc345074730"/>
      <w:bookmarkStart w:id="3223" w:name="_Toc24634014"/>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216"/>
      <w:bookmarkEnd w:id="3217"/>
      <w:bookmarkEnd w:id="3218"/>
      <w:r w:rsidR="00865DF9" w:rsidRPr="00D26514">
        <w:rPr>
          <w:rFonts w:eastAsia="Calibri"/>
          <w:noProof w:val="0"/>
        </w:rPr>
        <w:t xml:space="preserve"> 1.3.6.1.4.1.19376.1.4.1.5.15</w:t>
      </w:r>
      <w:bookmarkEnd w:id="3222"/>
      <w:bookmarkEnd w:id="3223"/>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224"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225" w:name="_Toc24634015"/>
      <w:r w:rsidRPr="00D26514">
        <w:rPr>
          <w:rFonts w:eastAsia="Calibri"/>
          <w:noProof w:val="0"/>
        </w:rPr>
        <w:lastRenderedPageBreak/>
        <w:t xml:space="preserve">6.5.1 </w:t>
      </w:r>
      <w:proofErr w:type="spellStart"/>
      <w:r w:rsidRPr="00D26514">
        <w:rPr>
          <w:rFonts w:eastAsia="Calibri"/>
          <w:noProof w:val="0"/>
        </w:rPr>
        <w:t>UV_CardiacProcedureDrugClasses</w:t>
      </w:r>
      <w:bookmarkEnd w:id="3225"/>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226" w:name="_Toc24634016"/>
      <w:bookmarkStart w:id="3227" w:name="OLE_LINK57"/>
      <w:bookmarkStart w:id="3228" w:name="OLE_LINK58"/>
      <w:r w:rsidRPr="00D26514">
        <w:lastRenderedPageBreak/>
        <w:t>Appendices</w:t>
      </w:r>
      <w:bookmarkEnd w:id="3224"/>
      <w:bookmarkEnd w:id="3226"/>
      <w:r w:rsidRPr="00D26514">
        <w:rPr>
          <w:highlight w:val="yellow"/>
        </w:rPr>
        <w:t xml:space="preserve"> </w:t>
      </w:r>
    </w:p>
    <w:p w14:paraId="69927F7E" w14:textId="77777777" w:rsidR="00144F18" w:rsidRPr="00D26514" w:rsidRDefault="00EA4EA1" w:rsidP="00EA4EA1">
      <w:pPr>
        <w:rPr>
          <w:i/>
        </w:rPr>
      </w:pPr>
      <w:bookmarkStart w:id="3229" w:name="OLE_LINK55"/>
      <w:bookmarkStart w:id="323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31" w:name="_Toc24634017"/>
      <w:bookmarkStart w:id="3232" w:name="_Toc345074732"/>
      <w:bookmarkEnd w:id="3229"/>
      <w:bookmarkEnd w:id="3230"/>
      <w:r w:rsidRPr="00D26514">
        <w:rPr>
          <w:noProof w:val="0"/>
        </w:rPr>
        <w:lastRenderedPageBreak/>
        <w:t>Appendix A – &lt;Appendix Title&gt;</w:t>
      </w:r>
      <w:bookmarkEnd w:id="3231"/>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233" w:name="_Toc24634018"/>
      <w:r w:rsidRPr="00D26514">
        <w:rPr>
          <w:noProof w:val="0"/>
        </w:rPr>
        <w:t>A.1 &lt;Title&gt;</w:t>
      </w:r>
      <w:bookmarkEnd w:id="3233"/>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234" w:name="_Toc24634019"/>
      <w:r w:rsidRPr="00D26514">
        <w:rPr>
          <w:noProof w:val="0"/>
        </w:rPr>
        <w:t>A.1.1 &lt;Title&gt;</w:t>
      </w:r>
      <w:bookmarkEnd w:id="3234"/>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235" w:name="_Toc24634020"/>
      <w:r w:rsidRPr="00D26514">
        <w:rPr>
          <w:bCs/>
          <w:noProof w:val="0"/>
        </w:rPr>
        <w:lastRenderedPageBreak/>
        <w:t>Appendix B – &lt;Appendix Title&gt;</w:t>
      </w:r>
      <w:bookmarkEnd w:id="3235"/>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236" w:name="_Toc24634021"/>
      <w:r w:rsidRPr="00D26514">
        <w:rPr>
          <w:noProof w:val="0"/>
        </w:rPr>
        <w:t>B.1 &lt;Title&gt;</w:t>
      </w:r>
      <w:bookmarkEnd w:id="3236"/>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237" w:name="_Toc24634022"/>
      <w:r w:rsidRPr="00D26514">
        <w:rPr>
          <w:noProof w:val="0"/>
        </w:rPr>
        <w:t>B.1.1 &lt;Title&gt;</w:t>
      </w:r>
      <w:bookmarkEnd w:id="3237"/>
    </w:p>
    <w:p w14:paraId="5EB9DFDF" w14:textId="77777777" w:rsidR="0095084C" w:rsidRPr="00D26514" w:rsidRDefault="0095084C" w:rsidP="0095084C">
      <w:pPr>
        <w:pStyle w:val="BodyText"/>
      </w:pPr>
      <w:r w:rsidRPr="00D26514">
        <w:t>Appendix B.1.1 text.</w:t>
      </w:r>
    </w:p>
    <w:bookmarkEnd w:id="323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238" w:name="_Toc345074737"/>
      <w:bookmarkStart w:id="3239" w:name="_Toc24634023"/>
      <w:bookmarkEnd w:id="3227"/>
      <w:bookmarkEnd w:id="3228"/>
      <w:r w:rsidRPr="00D26514">
        <w:lastRenderedPageBreak/>
        <w:t>V</w:t>
      </w:r>
      <w:r w:rsidR="00993FF5" w:rsidRPr="00D26514">
        <w:t>olume 4 – National Extensions</w:t>
      </w:r>
      <w:bookmarkEnd w:id="3238"/>
      <w:bookmarkEnd w:id="323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240" w:name="_Toc345074738"/>
      <w:bookmarkStart w:id="3241" w:name="_Toc24634024"/>
      <w:r w:rsidRPr="00D26514">
        <w:rPr>
          <w:bCs/>
          <w:noProof w:val="0"/>
        </w:rPr>
        <w:t xml:space="preserve">4 </w:t>
      </w:r>
      <w:r w:rsidR="00C63D7E" w:rsidRPr="00D26514">
        <w:rPr>
          <w:bCs/>
          <w:noProof w:val="0"/>
        </w:rPr>
        <w:t>National Extensions</w:t>
      </w:r>
      <w:bookmarkEnd w:id="3240"/>
      <w:bookmarkEnd w:id="3241"/>
    </w:p>
    <w:p w14:paraId="2846A6B1" w14:textId="77777777" w:rsidR="00993FF5" w:rsidRPr="00D26514" w:rsidRDefault="00C63D7E" w:rsidP="00BB76BC">
      <w:pPr>
        <w:pStyle w:val="AppendixHeading2"/>
        <w:rPr>
          <w:noProof w:val="0"/>
        </w:rPr>
      </w:pPr>
      <w:bookmarkStart w:id="3242" w:name="_Toc345074739"/>
      <w:bookmarkStart w:id="3243" w:name="_Toc24634025"/>
      <w:r w:rsidRPr="00D26514">
        <w:rPr>
          <w:noProof w:val="0"/>
        </w:rPr>
        <w:t xml:space="preserve">4.I </w:t>
      </w:r>
      <w:r w:rsidR="00993FF5" w:rsidRPr="00D26514">
        <w:rPr>
          <w:noProof w:val="0"/>
        </w:rPr>
        <w:t>National Extensions for &lt;Country Name or IHE Organization&gt;</w:t>
      </w:r>
      <w:bookmarkEnd w:id="3242"/>
      <w:bookmarkEnd w:id="324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244" w:name="_Toc301176972"/>
      <w:bookmarkStart w:id="3245" w:name="_Toc345074740"/>
      <w:bookmarkStart w:id="3246" w:name="_Toc24634026"/>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244"/>
      <w:bookmarkEnd w:id="3245"/>
      <w:bookmarkEnd w:id="324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3247" w:name="_Toc345074741"/>
      <w:bookmarkStart w:id="3248" w:name="_Toc24634027"/>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3247"/>
      <w:bookmarkEnd w:id="324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3249" w:name="_Toc345074742"/>
      <w:bookmarkStart w:id="3250" w:name="_Toc24634028"/>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3249"/>
      <w:bookmarkEnd w:id="325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251"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3252" w:name="_Toc397603182"/>
      <w:bookmarkStart w:id="3253" w:name="_Toc24634029"/>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3252"/>
      <w:bookmarkEnd w:id="325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254" w:name="_Toc388433935"/>
      <w:bookmarkStart w:id="3255" w:name="_Toc397603183"/>
      <w:bookmarkStart w:id="3256" w:name="_Toc24634030"/>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254"/>
      <w:bookmarkEnd w:id="3255"/>
      <w:bookmarkEnd w:id="325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3257" w:name="_Toc24634031"/>
      <w:r w:rsidRPr="00D26514">
        <w:t>4.</w:t>
      </w:r>
      <w:r w:rsidR="00C63D7E" w:rsidRPr="00D26514">
        <w:t>I.</w:t>
      </w:r>
      <w:r w:rsidRPr="00D26514">
        <w:t>2.2</w:t>
      </w:r>
      <w:r w:rsidR="00343CAC">
        <w:t xml:space="preserve"> SVCM</w:t>
      </w:r>
      <w:r w:rsidRPr="00D26514">
        <w:t xml:space="preserve"> &lt;Type of Change&gt;</w:t>
      </w:r>
      <w:bookmarkEnd w:id="3251"/>
      <w:bookmarkEnd w:id="325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258" w:name="_Toc345074744"/>
      <w:bookmarkStart w:id="3259" w:name="_Toc24634032"/>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258"/>
      <w:bookmarkEnd w:id="325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260" w:name="_Toc24634033"/>
      <w:r w:rsidRPr="00D26514">
        <w:lastRenderedPageBreak/>
        <w:t>Appendices</w:t>
      </w:r>
      <w:bookmarkEnd w:id="326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261" w:name="OLE_LINK91"/>
      <w:bookmarkStart w:id="3262" w:name="OLE_LINK92"/>
      <w:bookmarkStart w:id="3263" w:name="OLE_LINK93"/>
      <w:bookmarkStart w:id="3264" w:name="OLE_LINK94"/>
      <w:r w:rsidRPr="00D26514">
        <w:rPr>
          <w:i/>
        </w:rPr>
        <w:t>and delete the Appendix A and Appendix B placeholder sections</w:t>
      </w:r>
      <w:bookmarkEnd w:id="3261"/>
      <w:bookmarkEnd w:id="3262"/>
      <w:bookmarkEnd w:id="3263"/>
      <w:bookmarkEnd w:id="3264"/>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265" w:name="_Toc472940235"/>
      <w:bookmarkStart w:id="3266" w:name="_Toc485054829"/>
      <w:bookmarkStart w:id="3267" w:name="_Toc485058483"/>
      <w:bookmarkStart w:id="3268" w:name="_Toc24634034"/>
      <w:bookmarkStart w:id="3269" w:name="OLE_LINK86"/>
      <w:bookmarkStart w:id="3270" w:name="OLE_LINK87"/>
      <w:bookmarkStart w:id="3271" w:name="OLE_LINK88"/>
      <w:bookmarkStart w:id="3272" w:name="OLE_LINK89"/>
      <w:r w:rsidRPr="00D26514">
        <w:rPr>
          <w:noProof w:val="0"/>
        </w:rPr>
        <w:lastRenderedPageBreak/>
        <w:t>Appendix A – &lt;Appendix Title&gt;</w:t>
      </w:r>
      <w:bookmarkEnd w:id="3265"/>
      <w:bookmarkEnd w:id="3266"/>
      <w:bookmarkEnd w:id="3267"/>
      <w:bookmarkEnd w:id="3268"/>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273" w:name="_Toc472940236"/>
      <w:bookmarkStart w:id="3274" w:name="_Toc485054830"/>
      <w:bookmarkStart w:id="3275" w:name="_Toc485058484"/>
      <w:bookmarkStart w:id="3276" w:name="_Toc24634035"/>
      <w:r w:rsidRPr="00D26514">
        <w:rPr>
          <w:noProof w:val="0"/>
        </w:rPr>
        <w:t>A.1 &lt;Title&gt;</w:t>
      </w:r>
      <w:bookmarkEnd w:id="3273"/>
      <w:bookmarkEnd w:id="3274"/>
      <w:bookmarkEnd w:id="3275"/>
      <w:bookmarkEnd w:id="3276"/>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277" w:name="_Toc24634036"/>
      <w:bookmarkStart w:id="3278" w:name="OLE_LINK76"/>
      <w:bookmarkStart w:id="3279" w:name="OLE_LINK77"/>
      <w:bookmarkStart w:id="3280" w:name="OLE_LINK78"/>
      <w:r w:rsidRPr="00D26514">
        <w:rPr>
          <w:noProof w:val="0"/>
        </w:rPr>
        <w:t>A.1.1 &lt;Title&gt;</w:t>
      </w:r>
      <w:bookmarkEnd w:id="3277"/>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281" w:name="_Toc24634037"/>
      <w:bookmarkEnd w:id="3269"/>
      <w:bookmarkEnd w:id="3270"/>
      <w:bookmarkEnd w:id="3278"/>
      <w:bookmarkEnd w:id="3279"/>
      <w:bookmarkEnd w:id="3280"/>
      <w:r w:rsidRPr="00D26514">
        <w:rPr>
          <w:noProof w:val="0"/>
        </w:rPr>
        <w:lastRenderedPageBreak/>
        <w:t>Appendix B – &lt;Appendix Title&gt;</w:t>
      </w:r>
      <w:bookmarkEnd w:id="3281"/>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282" w:name="_Toc24634038"/>
      <w:r w:rsidRPr="00D26514">
        <w:rPr>
          <w:noProof w:val="0"/>
        </w:rPr>
        <w:t>B.1 &lt;Title&gt;</w:t>
      </w:r>
      <w:bookmarkEnd w:id="3282"/>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283" w:name="_Toc24634039"/>
      <w:r w:rsidRPr="00D26514">
        <w:rPr>
          <w:noProof w:val="0"/>
        </w:rPr>
        <w:t>B.1.1 &lt;Title&gt;</w:t>
      </w:r>
      <w:bookmarkEnd w:id="3283"/>
    </w:p>
    <w:p w14:paraId="37E9FB2D" w14:textId="5BB4F8C0" w:rsidR="0095084C" w:rsidRPr="00D26514" w:rsidRDefault="0095084C" w:rsidP="0095084C">
      <w:pPr>
        <w:pStyle w:val="BodyText"/>
      </w:pPr>
      <w:r w:rsidRPr="00D26514">
        <w:t>Appendix B.1.1 text.</w:t>
      </w:r>
    </w:p>
    <w:bookmarkEnd w:id="3271"/>
    <w:bookmarkEnd w:id="327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6"/>
      <w:footerReference w:type="even" r:id="rId47"/>
      <w:footerReference w:type="default" r:id="rId48"/>
      <w:footerReference w:type="first" r:id="rId4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Jonathan Payne" w:date="2019-11-14T08:16:00Z" w:initials="JP">
    <w:p w14:paraId="37417729" w14:textId="200D59BF" w:rsidR="002244B8" w:rsidRDefault="002244B8">
      <w:pPr>
        <w:pStyle w:val="CommentText"/>
      </w:pPr>
      <w:r>
        <w:rPr>
          <w:rStyle w:val="CommentReference"/>
        </w:rPr>
        <w:annotationRef/>
      </w:r>
      <w:r>
        <w:t xml:space="preserve">To be updated: </w:t>
      </w:r>
      <w:r>
        <w:rPr>
          <w:iCs/>
        </w:rPr>
        <w:t>add several 1-sentence examples here based on use cases</w:t>
      </w:r>
    </w:p>
  </w:comment>
  <w:comment w:id="45" w:author="Thompson, Jenny" w:date="2019-12-02T21:49:00Z" w:initials="TJ">
    <w:p w14:paraId="1F75FDC8" w14:textId="31AB43BF" w:rsidR="002244B8" w:rsidRDefault="002244B8">
      <w:pPr>
        <w:pStyle w:val="CommentText"/>
      </w:pPr>
      <w:r>
        <w:rPr>
          <w:rStyle w:val="CommentReference"/>
        </w:rPr>
        <w:annotationRef/>
      </w:r>
      <w:r>
        <w:t xml:space="preserve">Confirm deletion. The template says this section should be very short. </w:t>
      </w:r>
    </w:p>
  </w:comment>
  <w:comment w:id="72" w:author="Thompson, Jenny" w:date="2019-12-01T21:54:00Z" w:initials="TJ">
    <w:p w14:paraId="7950459D" w14:textId="77777777" w:rsidR="002244B8" w:rsidRDefault="002244B8">
      <w:pPr>
        <w:pStyle w:val="CommentText"/>
      </w:pPr>
      <w:r>
        <w:rPr>
          <w:rStyle w:val="CommentReference"/>
        </w:rPr>
        <w:annotationRef/>
      </w:r>
      <w:r>
        <w:t xml:space="preserve">Terminology Repository and Consumer are not in the IHE actor definitions so would need to be added, correct? </w:t>
      </w:r>
    </w:p>
    <w:p w14:paraId="22164C72" w14:textId="62DC61CB" w:rsidR="002244B8" w:rsidRDefault="002244B8">
      <w:pPr>
        <w:pStyle w:val="CommentText"/>
      </w:pPr>
    </w:p>
  </w:comment>
  <w:comment w:id="253" w:author="Thompson, Jenny" w:date="2019-12-01T22:07:00Z" w:initials="TJ">
    <w:p w14:paraId="5E0B5A26" w14:textId="1FBBD3DF" w:rsidR="002244B8" w:rsidRDefault="002244B8" w:rsidP="003A41BA">
      <w:pPr>
        <w:pStyle w:val="CommentText"/>
      </w:pPr>
      <w:r>
        <w:rPr>
          <w:rStyle w:val="CommentReference"/>
        </w:rPr>
        <w:annotationRef/>
      </w:r>
      <w:r>
        <w:t>Should this also be required?</w:t>
      </w:r>
    </w:p>
  </w:comment>
  <w:comment w:id="315" w:author="Thompson, Jenny" w:date="2019-12-01T21:57:00Z" w:initials="TJ">
    <w:p w14:paraId="38F67C45" w14:textId="281972F7" w:rsidR="002244B8" w:rsidRDefault="002244B8" w:rsidP="003A41BA">
      <w:pPr>
        <w:pStyle w:val="CommentText"/>
      </w:pPr>
      <w:r>
        <w:rPr>
          <w:rStyle w:val="CommentReference"/>
        </w:rPr>
        <w:annotationRef/>
      </w:r>
      <w:r>
        <w:t>Validate these were all becoming optional</w:t>
      </w:r>
    </w:p>
  </w:comment>
  <w:comment w:id="423" w:author="Jonathan Payne" w:date="2019-11-14T09:48:00Z" w:initials="JP">
    <w:p w14:paraId="69DB0468" w14:textId="29791F6C" w:rsidR="002244B8" w:rsidRDefault="002244B8">
      <w:pPr>
        <w:pStyle w:val="CommentText"/>
      </w:pPr>
      <w:r>
        <w:rPr>
          <w:rStyle w:val="CommentReference"/>
        </w:rPr>
        <w:annotationRef/>
      </w:r>
      <w:r>
        <w:t>Verify that no content needed here</w:t>
      </w:r>
    </w:p>
  </w:comment>
  <w:comment w:id="425" w:author="Jonathan Payne" w:date="2019-11-14T14:01:00Z" w:initials="JP">
    <w:p w14:paraId="5B00CF83" w14:textId="60712645" w:rsidR="002244B8" w:rsidRDefault="002244B8">
      <w:pPr>
        <w:pStyle w:val="CommentText"/>
      </w:pPr>
      <w:r>
        <w:rPr>
          <w:rStyle w:val="CommentReference"/>
        </w:rPr>
        <w:annotationRef/>
      </w:r>
      <w:r>
        <w:t>To be updated – this text is left over from the previous SVS profile</w:t>
      </w:r>
    </w:p>
  </w:comment>
  <w:comment w:id="521" w:author="Jonathan Payne" w:date="2019-11-14T09:49:00Z" w:initials="JP">
    <w:p w14:paraId="1A2B29E8" w14:textId="5F247D75" w:rsidR="002244B8" w:rsidRDefault="002244B8" w:rsidP="00CD4365">
      <w:pPr>
        <w:pStyle w:val="CommentText"/>
      </w:pPr>
      <w:r>
        <w:rPr>
          <w:rStyle w:val="CommentReference"/>
        </w:rPr>
        <w:annotationRef/>
      </w:r>
      <w:r>
        <w:t>SVCM required actor groupings to be filled out</w:t>
      </w:r>
    </w:p>
  </w:comment>
  <w:comment w:id="526" w:author="Jonathan Payne" w:date="2019-11-14T09:54:00Z" w:initials="JP">
    <w:p w14:paraId="340496CC" w14:textId="77777777" w:rsidR="002244B8" w:rsidRDefault="002244B8" w:rsidP="00EF2668">
      <w:pPr>
        <w:pStyle w:val="CommentText"/>
      </w:pPr>
      <w:r>
        <w:rPr>
          <w:rStyle w:val="CommentReference"/>
        </w:rPr>
        <w:annotationRef/>
      </w:r>
      <w:r>
        <w:t>Fill out list of example uses here</w:t>
      </w:r>
    </w:p>
  </w:comment>
  <w:comment w:id="544" w:author="Jonathan Payne" w:date="2019-11-14T14:08:00Z" w:initials="JP">
    <w:p w14:paraId="7B6B5844" w14:textId="77777777" w:rsidR="003D7B9F" w:rsidRDefault="003D7B9F" w:rsidP="003D7B9F">
      <w:pPr>
        <w:pStyle w:val="CommentText"/>
      </w:pPr>
      <w:bookmarkStart w:id="546" w:name="_GoBack"/>
      <w:r>
        <w:rPr>
          <w:rStyle w:val="CommentReference"/>
        </w:rPr>
        <w:annotationRef/>
      </w:r>
      <w:r>
        <w:t>This is where the old text begins</w:t>
      </w:r>
      <w:bookmarkEnd w:id="546"/>
    </w:p>
  </w:comment>
  <w:comment w:id="563" w:author="Jonathan Payne" w:date="2019-11-14T14:08:00Z" w:initials="JP">
    <w:p w14:paraId="57090303" w14:textId="62C78DCF" w:rsidR="002244B8" w:rsidRDefault="002244B8">
      <w:pPr>
        <w:pStyle w:val="CommentText"/>
      </w:pPr>
      <w:r>
        <w:rPr>
          <w:rStyle w:val="CommentReference"/>
        </w:rPr>
        <w:annotationRef/>
      </w:r>
      <w:r>
        <w:t>This is where the old text begins</w:t>
      </w:r>
    </w:p>
  </w:comment>
  <w:comment w:id="593" w:author="Thompson, Jenny" w:date="2019-10-15T15:02:00Z" w:initials="TJ">
    <w:p w14:paraId="7DCF0233" w14:textId="41CAE1B4" w:rsidR="002244B8" w:rsidRDefault="002244B8">
      <w:pPr>
        <w:pStyle w:val="CommentText"/>
      </w:pPr>
      <w:r>
        <w:rPr>
          <w:rStyle w:val="CommentReference"/>
        </w:rPr>
        <w:annotationRef/>
      </w:r>
      <w:r>
        <w:t>Will need to be updated.</w:t>
      </w:r>
    </w:p>
  </w:comment>
  <w:comment w:id="601" w:author="Thompson, Jenny" w:date="2019-11-11T08:28:00Z" w:initials="TJ">
    <w:p w14:paraId="43177F11" w14:textId="33F0A13C" w:rsidR="002244B8" w:rsidRDefault="002244B8">
      <w:pPr>
        <w:pStyle w:val="CommentText"/>
      </w:pPr>
      <w:r>
        <w:rPr>
          <w:rStyle w:val="CommentReference"/>
        </w:rPr>
        <w:annotationRef/>
      </w:r>
      <w:r w:rsidRPr="007917F7">
        <w:rPr>
          <w:highlight w:val="yellow"/>
        </w:rPr>
        <w:t>To be updated</w:t>
      </w:r>
    </w:p>
  </w:comment>
  <w:comment w:id="609" w:author="Thompson, Jenny" w:date="2019-10-15T15:17:00Z" w:initials="TJ">
    <w:p w14:paraId="5E81D3D4" w14:textId="5F4564C6" w:rsidR="002244B8" w:rsidRDefault="002244B8">
      <w:pPr>
        <w:pStyle w:val="CommentText"/>
      </w:pPr>
      <w:r>
        <w:rPr>
          <w:rStyle w:val="CommentReference"/>
        </w:rPr>
        <w:annotationRef/>
      </w:r>
      <w:r>
        <w:t>To be updated</w:t>
      </w:r>
    </w:p>
  </w:comment>
  <w:comment w:id="612" w:author="Thompson, Jenny" w:date="2019-10-15T15:03:00Z" w:initials="TJ">
    <w:p w14:paraId="4F281E7D" w14:textId="03C56A2F" w:rsidR="002244B8" w:rsidRDefault="002244B8">
      <w:pPr>
        <w:pStyle w:val="CommentText"/>
      </w:pPr>
      <w:r>
        <w:rPr>
          <w:rStyle w:val="CommentReference"/>
        </w:rPr>
        <w:annotationRef/>
      </w:r>
      <w:r>
        <w:t>Will need to be updated.</w:t>
      </w:r>
    </w:p>
  </w:comment>
  <w:comment w:id="619" w:author="Thompson, Jenny" w:date="2019-11-13T13:11:00Z" w:initials="TJ">
    <w:p w14:paraId="6046DDD8" w14:textId="6B645CD3" w:rsidR="002244B8" w:rsidRDefault="002244B8">
      <w:pPr>
        <w:pStyle w:val="CommentText"/>
      </w:pPr>
      <w:r>
        <w:rPr>
          <w:rStyle w:val="CommentReference"/>
        </w:rPr>
        <w:annotationRef/>
      </w:r>
      <w:r>
        <w:t>Flagging for addition</w:t>
      </w:r>
    </w:p>
  </w:comment>
  <w:comment w:id="623" w:author="Thompson, Jenny" w:date="2019-11-13T13:11:00Z" w:initials="TJ">
    <w:p w14:paraId="707438B4" w14:textId="77777777" w:rsidR="002244B8" w:rsidRDefault="002244B8">
      <w:pPr>
        <w:pStyle w:val="CommentText"/>
      </w:pPr>
      <w:r>
        <w:rPr>
          <w:rStyle w:val="CommentReference"/>
        </w:rPr>
        <w:annotationRef/>
      </w:r>
      <w:r>
        <w:t>Flagging for revision</w:t>
      </w:r>
    </w:p>
    <w:p w14:paraId="0449EB9D" w14:textId="2AA2BEE9" w:rsidR="002244B8" w:rsidRDefault="002244B8">
      <w:pPr>
        <w:pStyle w:val="CommentText"/>
      </w:pPr>
      <w:r>
        <w:t xml:space="preserve">Added </w:t>
      </w:r>
      <w:proofErr w:type="spellStart"/>
      <w:r>
        <w:t>ValueSet</w:t>
      </w:r>
      <w:proofErr w:type="spellEnd"/>
      <w:r>
        <w:t xml:space="preserve"> elements below if helpful for you to go through and keep what’s relevant. It doesn’t show hierarchy though.</w:t>
      </w:r>
    </w:p>
  </w:comment>
  <w:comment w:id="925" w:author="Thompson, Jenny" w:date="2019-12-02T22:00:00Z" w:initials="TJ">
    <w:p w14:paraId="172DAD51" w14:textId="0E1861AC" w:rsidR="002244B8" w:rsidRDefault="002244B8">
      <w:pPr>
        <w:pStyle w:val="CommentText"/>
      </w:pPr>
      <w:r>
        <w:rPr>
          <w:rStyle w:val="CommentReference"/>
        </w:rPr>
        <w:annotationRef/>
      </w:r>
      <w:r>
        <w:t>Temporarily showing cardinality</w:t>
      </w:r>
    </w:p>
  </w:comment>
  <w:comment w:id="1949" w:author="Thompson, Jenny" w:date="2019-12-01T21:17:00Z" w:initials="TJ">
    <w:p w14:paraId="311D60AB" w14:textId="24B478AB" w:rsidR="002244B8" w:rsidRDefault="002244B8">
      <w:pPr>
        <w:pStyle w:val="CommentText"/>
      </w:pPr>
      <w:r>
        <w:rPr>
          <w:rStyle w:val="CommentReference"/>
        </w:rPr>
        <w:annotationRef/>
      </w:r>
      <w:r>
        <w:t>Jon – for your review what should stay in</w:t>
      </w:r>
    </w:p>
  </w:comment>
  <w:comment w:id="2853" w:author="Thompson, Jenny" w:date="2019-10-15T14:21:00Z" w:initials="TJ">
    <w:p w14:paraId="539B3F6D" w14:textId="18B80E1E" w:rsidR="002244B8" w:rsidRDefault="002244B8">
      <w:pPr>
        <w:pStyle w:val="CommentText"/>
      </w:pPr>
      <w:r>
        <w:rPr>
          <w:rStyle w:val="CommentReference"/>
        </w:rPr>
        <w:annotationRef/>
      </w:r>
      <w:r>
        <w:t>As this is how SVS works, please confirm this holds/must hold.</w:t>
      </w:r>
    </w:p>
  </w:comment>
  <w:comment w:id="2871" w:author="Thompson, Jenny" w:date="2019-11-11T08:34:00Z" w:initials="TJ">
    <w:p w14:paraId="406CDA23" w14:textId="733F5469" w:rsidR="002244B8" w:rsidRDefault="002244B8">
      <w:pPr>
        <w:pStyle w:val="CommentText"/>
      </w:pPr>
      <w:r>
        <w:rPr>
          <w:rStyle w:val="CommentReference"/>
        </w:rPr>
        <w:annotationRef/>
      </w:r>
      <w:r>
        <w:t>To be updated</w:t>
      </w:r>
    </w:p>
  </w:comment>
  <w:comment w:id="2888" w:author="Thompson, Jenny" w:date="2019-12-02T23:29:00Z" w:initials="TJ">
    <w:p w14:paraId="7E308565" w14:textId="04DEE143" w:rsidR="002244B8" w:rsidRDefault="002244B8">
      <w:pPr>
        <w:pStyle w:val="CommentText"/>
      </w:pPr>
      <w:r>
        <w:rPr>
          <w:rStyle w:val="CommentReference"/>
        </w:rPr>
        <w:annotationRef/>
      </w:r>
      <w:r>
        <w:t>Revise or cut?</w:t>
      </w:r>
    </w:p>
  </w:comment>
  <w:comment w:id="2918" w:author="Jonathan Payne" w:date="2019-11-12T18:40:00Z" w:initials="JP">
    <w:p w14:paraId="294CAE10" w14:textId="77777777" w:rsidR="002244B8" w:rsidRDefault="002244B8">
      <w:pPr>
        <w:pStyle w:val="CommentText"/>
      </w:pPr>
      <w:r>
        <w:rPr>
          <w:rStyle w:val="CommentReference"/>
        </w:rPr>
        <w:annotationRef/>
      </w:r>
      <w:r>
        <w:t>To be updated</w:t>
      </w:r>
    </w:p>
    <w:p w14:paraId="0CF9AD42" w14:textId="77777777" w:rsidR="002244B8" w:rsidRDefault="002244B8">
      <w:pPr>
        <w:pStyle w:val="CommentText"/>
      </w:pPr>
    </w:p>
    <w:p w14:paraId="754F6882" w14:textId="42E600EC" w:rsidR="002244B8" w:rsidRDefault="002244B8">
      <w:pPr>
        <w:pStyle w:val="CommentText"/>
      </w:pPr>
      <w:proofErr w:type="spellStart"/>
      <w:r>
        <w:t>Eg</w:t>
      </w:r>
      <w:proofErr w:type="spellEnd"/>
      <w:r>
        <w:t xml:space="preserve"> EMR needs a list of codes…</w:t>
      </w:r>
    </w:p>
  </w:comment>
  <w:comment w:id="2937" w:author="Thompson, Jenny" w:date="2019-12-02T23:52:00Z" w:initials="TJ">
    <w:p w14:paraId="3BA2B516" w14:textId="4EEB6DAF" w:rsidR="002244B8" w:rsidRDefault="002244B8">
      <w:pPr>
        <w:pStyle w:val="CommentText"/>
      </w:pPr>
      <w:r>
        <w:rPr>
          <w:rStyle w:val="CommentReference"/>
        </w:rPr>
        <w:annotationRef/>
      </w:r>
      <w:r>
        <w:t>Should this also be cut or used for an example?</w:t>
      </w:r>
    </w:p>
  </w:comment>
  <w:comment w:id="2943" w:author="Jonathan Payne" w:date="2019-11-11T10:00:00Z" w:initials="JP">
    <w:p w14:paraId="546DC7E0" w14:textId="77777777" w:rsidR="002244B8" w:rsidRDefault="002244B8" w:rsidP="005A40EA">
      <w:pPr>
        <w:pStyle w:val="BodyText"/>
      </w:pPr>
      <w:r>
        <w:rPr>
          <w:rStyle w:val="CommentReference"/>
        </w:rPr>
        <w:annotationRef/>
      </w:r>
      <w:r w:rsidRPr="008231A5">
        <w:t>Figure to be updated to add the terminology service</w:t>
      </w:r>
      <w:r>
        <w:t xml:space="preserve"> transactions</w:t>
      </w:r>
    </w:p>
  </w:comment>
  <w:comment w:id="2944" w:author="Thompson, Jenny" w:date="2019-12-01T21:26:00Z" w:initials="TJ">
    <w:p w14:paraId="6D1E5099" w14:textId="10CD7987" w:rsidR="002244B8" w:rsidRDefault="002244B8">
      <w:pPr>
        <w:pStyle w:val="CommentText"/>
      </w:pPr>
      <w:r>
        <w:rPr>
          <w:rStyle w:val="CommentReference"/>
        </w:rPr>
        <w:annotationRef/>
      </w:r>
      <w:r>
        <w:t>Cutting for now because of the complexity</w:t>
      </w:r>
    </w:p>
  </w:comment>
  <w:comment w:id="2954" w:author="Jonathan Payne" w:date="2019-11-11T10:34:00Z" w:initials="JP">
    <w:p w14:paraId="31C4618E" w14:textId="77777777" w:rsidR="002244B8" w:rsidRDefault="002244B8" w:rsidP="005A40EA">
      <w:pPr>
        <w:pStyle w:val="CommentText"/>
      </w:pPr>
      <w:r>
        <w:rPr>
          <w:rStyle w:val="CommentReference"/>
        </w:rPr>
        <w:annotationRef/>
      </w:r>
      <w:r>
        <w:t>Add reference to ADX-HIV profile</w:t>
      </w:r>
    </w:p>
  </w:comment>
  <w:comment w:id="2966" w:author="Thompson, Jenny" w:date="2019-11-11T09:26:00Z" w:initials="TJ">
    <w:p w14:paraId="514C3923" w14:textId="2AA91F0A" w:rsidR="002244B8" w:rsidRDefault="002244B8">
      <w:pPr>
        <w:pStyle w:val="CommentText"/>
      </w:pPr>
      <w:r>
        <w:rPr>
          <w:rStyle w:val="CommentReference"/>
        </w:rPr>
        <w:annotationRef/>
      </w:r>
      <w:r>
        <w:t>Expand on, e.g., different number of disaggregate bands.</w:t>
      </w:r>
    </w:p>
  </w:comment>
  <w:comment w:id="2979" w:author="Jonathan Payne" w:date="2019-11-14T14:21:00Z" w:initials="JP">
    <w:p w14:paraId="34A555F1" w14:textId="75E6F7A2" w:rsidR="002244B8" w:rsidRDefault="002244B8">
      <w:pPr>
        <w:pStyle w:val="CommentText"/>
      </w:pPr>
      <w:r>
        <w:rPr>
          <w:rStyle w:val="CommentReference"/>
        </w:rPr>
        <w:annotationRef/>
      </w:r>
      <w:r>
        <w:t>This is old content from SVS profile</w:t>
      </w:r>
    </w:p>
  </w:comment>
  <w:comment w:id="2985" w:author="Thompson, Jenny" w:date="2019-12-02T22:05:00Z" w:initials="TJ">
    <w:p w14:paraId="5D9FB276" w14:textId="62A55AFD" w:rsidR="002244B8" w:rsidRDefault="002244B8">
      <w:pPr>
        <w:pStyle w:val="CommentText"/>
      </w:pPr>
      <w:r>
        <w:rPr>
          <w:rStyle w:val="CommentReference"/>
        </w:rPr>
        <w:annotationRef/>
      </w:r>
      <w:r>
        <w:t>Are risk tables still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17729" w15:done="1"/>
  <w15:commentEx w15:paraId="1F75FDC8" w15:done="1"/>
  <w15:commentEx w15:paraId="22164C72" w15:done="0"/>
  <w15:commentEx w15:paraId="5E0B5A26" w15:done="1"/>
  <w15:commentEx w15:paraId="38F67C45" w15:done="1"/>
  <w15:commentEx w15:paraId="69DB0468" w15:done="0"/>
  <w15:commentEx w15:paraId="5B00CF83" w15:done="0"/>
  <w15:commentEx w15:paraId="1A2B29E8" w15:done="1"/>
  <w15:commentEx w15:paraId="340496CC" w15:done="1"/>
  <w15:commentEx w15:paraId="7B6B5844" w15:done="1"/>
  <w15:commentEx w15:paraId="57090303" w15:done="0"/>
  <w15:commentEx w15:paraId="7DCF0233" w15:done="0"/>
  <w15:commentEx w15:paraId="43177F11" w15:done="0"/>
  <w15:commentEx w15:paraId="5E81D3D4" w15:done="0"/>
  <w15:commentEx w15:paraId="4F281E7D" w15:done="0"/>
  <w15:commentEx w15:paraId="6046DDD8" w15:done="0"/>
  <w15:commentEx w15:paraId="0449EB9D" w15:done="0"/>
  <w15:commentEx w15:paraId="172DAD51" w15:done="0"/>
  <w15:commentEx w15:paraId="311D60AB" w15:done="0"/>
  <w15:commentEx w15:paraId="539B3F6D" w15:done="0"/>
  <w15:commentEx w15:paraId="406CDA23" w15:done="0"/>
  <w15:commentEx w15:paraId="7E308565" w15:done="0"/>
  <w15:commentEx w15:paraId="754F6882" w15:done="0"/>
  <w15:commentEx w15:paraId="3BA2B516" w15:done="0"/>
  <w15:commentEx w15:paraId="546DC7E0" w15:done="0"/>
  <w15:commentEx w15:paraId="6D1E5099" w15:paraIdParent="546DC7E0" w15:done="0"/>
  <w15:commentEx w15:paraId="31C4618E" w15:done="0"/>
  <w15:commentEx w15:paraId="514C3923" w15:done="0"/>
  <w15:commentEx w15:paraId="34A555F1" w15:done="0"/>
  <w15:commentEx w15:paraId="5D9F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17729" w16cid:durableId="21778BCC"/>
  <w16cid:commentId w16cid:paraId="1F75FDC8" w16cid:durableId="2190057E"/>
  <w16cid:commentId w16cid:paraId="22164C72" w16cid:durableId="218EB51F"/>
  <w16cid:commentId w16cid:paraId="5E0B5A26" w16cid:durableId="218EB831"/>
  <w16cid:commentId w16cid:paraId="38F67C45" w16cid:durableId="218EB5E2"/>
  <w16cid:commentId w16cid:paraId="69DB0468" w16cid:durableId="2177A165"/>
  <w16cid:commentId w16cid:paraId="5B00CF83" w16cid:durableId="2177DCCD"/>
  <w16cid:commentId w16cid:paraId="1A2B29E8" w16cid:durableId="2177A23A"/>
  <w16cid:commentId w16cid:paraId="340496CC" w16cid:durableId="2177A2D6"/>
  <w16cid:commentId w16cid:paraId="7B6B5844" w16cid:durableId="219B46DD"/>
  <w16cid:commentId w16cid:paraId="57090303" w16cid:durableId="2177DE7A"/>
  <w16cid:commentId w16cid:paraId="7DCF0233" w16cid:durableId="21505DF8"/>
  <w16cid:commentId w16cid:paraId="43177F11" w16cid:durableId="21739A45"/>
  <w16cid:commentId w16cid:paraId="5E81D3D4" w16cid:durableId="2150618D"/>
  <w16cid:commentId w16cid:paraId="4F281E7D" w16cid:durableId="21505E46"/>
  <w16cid:commentId w16cid:paraId="6046DDD8" w16cid:durableId="21767F76"/>
  <w16cid:commentId w16cid:paraId="0449EB9D" w16cid:durableId="21767F7D"/>
  <w16cid:commentId w16cid:paraId="172DAD51" w16cid:durableId="21900808"/>
  <w16cid:commentId w16cid:paraId="311D60AB" w16cid:durableId="218EAC53"/>
  <w16cid:commentId w16cid:paraId="539B3F6D" w16cid:durableId="21505465"/>
  <w16cid:commentId w16cid:paraId="406CDA23" w16cid:durableId="21739B99"/>
  <w16cid:commentId w16cid:paraId="7E308565" w16cid:durableId="21901CE3"/>
  <w16cid:commentId w16cid:paraId="754F6882" w16cid:durableId="21757B04"/>
  <w16cid:commentId w16cid:paraId="3BA2B516" w16cid:durableId="21902240"/>
  <w16cid:commentId w16cid:paraId="546DC7E0" w16cid:durableId="2173904D"/>
  <w16cid:commentId w16cid:paraId="6D1E5099" w16cid:durableId="218EAE72"/>
  <w16cid:commentId w16cid:paraId="31C4618E" w16cid:durableId="2173B7CD"/>
  <w16cid:commentId w16cid:paraId="514C3923" w16cid:durableId="2173A7D4"/>
  <w16cid:commentId w16cid:paraId="34A555F1" w16cid:durableId="2177E16A"/>
  <w16cid:commentId w16cid:paraId="5D9FB276" w16cid:durableId="21900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A9" w14:textId="77777777" w:rsidR="002244B8" w:rsidRDefault="002244B8">
      <w:r>
        <w:separator/>
      </w:r>
    </w:p>
  </w:endnote>
  <w:endnote w:type="continuationSeparator" w:id="0">
    <w:p w14:paraId="1C5C87C8" w14:textId="77777777" w:rsidR="002244B8" w:rsidRDefault="002244B8">
      <w:r>
        <w:continuationSeparator/>
      </w:r>
    </w:p>
  </w:endnote>
  <w:endnote w:type="continuationNotice" w:id="1">
    <w:p w14:paraId="20B8537E" w14:textId="77777777" w:rsidR="002244B8" w:rsidRDefault="002244B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244B8" w:rsidRDefault="002244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244B8" w:rsidRDefault="00224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244B8" w:rsidRDefault="002244B8">
    <w:pPr>
      <w:pStyle w:val="Footer"/>
      <w:ind w:right="360"/>
    </w:pPr>
    <w:r>
      <w:t>___________________________________________________________________________</w:t>
    </w:r>
  </w:p>
  <w:p w14:paraId="0E257CB6" w14:textId="77777777" w:rsidR="002244B8" w:rsidRDefault="002244B8" w:rsidP="00597DB2">
    <w:pPr>
      <w:pStyle w:val="Footer"/>
      <w:ind w:right="360"/>
      <w:rPr>
        <w:sz w:val="20"/>
      </w:rPr>
    </w:pPr>
    <w:bookmarkStart w:id="3284"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284"/>
  </w:p>
  <w:p w14:paraId="4F2E1CAC" w14:textId="6B3D1533" w:rsidR="002244B8" w:rsidRDefault="002244B8"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2244B8" w:rsidRDefault="002244B8">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BFD" w14:textId="77777777" w:rsidR="002244B8" w:rsidRDefault="002244B8">
      <w:r>
        <w:separator/>
      </w:r>
    </w:p>
  </w:footnote>
  <w:footnote w:type="continuationSeparator" w:id="0">
    <w:p w14:paraId="4FF9F510" w14:textId="77777777" w:rsidR="002244B8" w:rsidRDefault="002244B8">
      <w:r>
        <w:continuationSeparator/>
      </w:r>
    </w:p>
  </w:footnote>
  <w:footnote w:type="continuationNotice" w:id="1">
    <w:p w14:paraId="53FDEEE6" w14:textId="77777777" w:rsidR="002244B8" w:rsidRDefault="002244B8">
      <w:pPr>
        <w:spacing w:before="0"/>
      </w:pPr>
    </w:p>
  </w:footnote>
  <w:footnote w:id="2">
    <w:p w14:paraId="1BDF1ABF" w14:textId="77777777" w:rsidR="002244B8" w:rsidRDefault="002244B8" w:rsidP="009632A5">
      <w:pPr>
        <w:pStyle w:val="FootnoteText"/>
        <w:rPr>
          <w:ins w:id="42" w:author="Thompson, Jenny" w:date="2019-12-01T21:47:00Z"/>
        </w:rPr>
      </w:pPr>
      <w:ins w:id="43" w:author="Thompson, Jenny" w:date="2019-12-01T21:47:00Z">
        <w:r>
          <w:rPr>
            <w:rStyle w:val="FootnoteReference"/>
          </w:rPr>
          <w:footnoteRef/>
        </w:r>
        <w:r>
          <w:t xml:space="preserve"> </w:t>
        </w:r>
        <w:r w:rsidRPr="009632A5">
          <w:t>http://ihe.net/Technical_Frameworks/</w:t>
        </w:r>
      </w:ins>
    </w:p>
  </w:footnote>
  <w:footnote w:id="3">
    <w:p w14:paraId="0A3E9A2C" w14:textId="77777777" w:rsidR="002244B8" w:rsidDel="002244B8" w:rsidRDefault="002244B8" w:rsidP="00B764BF">
      <w:pPr>
        <w:pStyle w:val="FootnoteText"/>
        <w:rPr>
          <w:del w:id="533" w:author="Luke Duncan" w:date="2019-12-11T10:42:00Z"/>
        </w:rPr>
      </w:pPr>
      <w:del w:id="534" w:author="Luke Duncan" w:date="2019-12-11T10:42:00Z">
        <w:r w:rsidDel="002244B8">
          <w:rPr>
            <w:rStyle w:val="FootnoteReference"/>
          </w:rPr>
          <w:footnoteRef/>
        </w:r>
        <w:r w:rsidDel="002244B8">
          <w:delText xml:space="preserve"> </w:delText>
        </w:r>
        <w:r w:rsidRPr="006C7F8B" w:rsidDel="002244B8">
          <w:delText>https://www.hl7.org/fhir/codesystem.html</w:delText>
        </w:r>
      </w:del>
    </w:p>
  </w:footnote>
  <w:footnote w:id="4">
    <w:p w14:paraId="1EAD348C" w14:textId="77777777" w:rsidR="002244B8" w:rsidDel="003D7B9F" w:rsidRDefault="002244B8" w:rsidP="00B764BF">
      <w:pPr>
        <w:pStyle w:val="FootnoteText"/>
        <w:rPr>
          <w:del w:id="552" w:author="Luke Duncan" w:date="2019-12-11T10:44:00Z"/>
        </w:rPr>
      </w:pPr>
      <w:del w:id="553" w:author="Luke Duncan" w:date="2019-12-11T10:44:00Z">
        <w:r w:rsidDel="003D7B9F">
          <w:rPr>
            <w:rStyle w:val="FootnoteReference"/>
          </w:rPr>
          <w:footnoteRef/>
        </w:r>
        <w:r w:rsidDel="003D7B9F">
          <w:delText xml:space="preserve"> See </w:delText>
        </w:r>
        <w:r w:rsidDel="003D7B9F">
          <w:fldChar w:fldCharType="begin"/>
        </w:r>
        <w:r w:rsidDel="003D7B9F">
          <w:delInstrText xml:space="preserve"> HYPERLINK "https://www.hl7.org/fhir/terminologies.html" </w:delInstrText>
        </w:r>
        <w:r w:rsidDel="003D7B9F">
          <w:fldChar w:fldCharType="separate"/>
        </w:r>
        <w:r w:rsidRPr="00EF4111" w:rsidDel="003D7B9F">
          <w:rPr>
            <w:rStyle w:val="Hyperlink"/>
          </w:rPr>
          <w:delText>https://www.hl7.org/fhir/terminologies.html</w:delText>
        </w:r>
        <w:r w:rsidDel="003D7B9F">
          <w:rPr>
            <w:rStyle w:val="Hyperlink"/>
          </w:rPr>
          <w:fldChar w:fldCharType="end"/>
        </w:r>
        <w:r w:rsidDel="003D7B9F">
          <w:delText xml:space="preserve"> for more detail on the differentiation of code systems and value sets. </w:delText>
        </w:r>
      </w:del>
    </w:p>
  </w:footnote>
  <w:footnote w:id="5">
    <w:p w14:paraId="7A808022" w14:textId="18792720" w:rsidR="002244B8" w:rsidDel="003D7B9F" w:rsidRDefault="002244B8">
      <w:pPr>
        <w:pStyle w:val="FootnoteText"/>
        <w:rPr>
          <w:del w:id="558" w:author="Luke Duncan" w:date="2019-12-11T10:44:00Z"/>
        </w:rPr>
      </w:pPr>
      <w:ins w:id="559" w:author="Thompson, Jenny" w:date="2019-12-02T11:12:00Z">
        <w:del w:id="560" w:author="Luke Duncan" w:date="2019-12-11T10:44:00Z">
          <w:r w:rsidDel="003D7B9F">
            <w:rPr>
              <w:rStyle w:val="FootnoteReference"/>
            </w:rPr>
            <w:footnoteRef/>
          </w:r>
          <w:r w:rsidDel="003D7B9F">
            <w:delText xml:space="preserve"> </w:delText>
          </w:r>
          <w:r w:rsidRPr="00810DA5" w:rsidDel="003D7B9F">
            <w:delText>http://hl7.org/fhir/conceptmap.html</w:delText>
          </w:r>
        </w:del>
      </w:ins>
    </w:p>
  </w:footnote>
  <w:footnote w:id="6">
    <w:p w14:paraId="78614759" w14:textId="164E1655" w:rsidR="002244B8" w:rsidRDefault="002244B8" w:rsidP="00264E1C">
      <w:pPr>
        <w:pStyle w:val="FootnoteText"/>
      </w:pPr>
      <w:r>
        <w:rPr>
          <w:rStyle w:val="FootnoteReference"/>
        </w:rPr>
        <w:footnoteRef/>
      </w:r>
      <w:r>
        <w:t>A malicious server passing for the Terminology Repository gives forged value sets.</w:t>
      </w:r>
    </w:p>
  </w:footnote>
  <w:footnote w:id="7">
    <w:p w14:paraId="3AFD7237" w14:textId="4A86A946" w:rsidR="002244B8" w:rsidDel="006C7897" w:rsidRDefault="002244B8">
      <w:pPr>
        <w:pStyle w:val="FootnoteText"/>
        <w:rPr>
          <w:del w:id="3006" w:author="Luke Duncan" w:date="2019-12-16T09:20:00Z"/>
        </w:rPr>
      </w:pPr>
      <w:del w:id="3007" w:author="Luke Duncan" w:date="2019-12-16T09:20:00Z">
        <w:r w:rsidDel="006C7897">
          <w:rPr>
            <w:rStyle w:val="FootnoteReference"/>
          </w:rPr>
          <w:footnoteRef/>
        </w:r>
        <w:r w:rsidDel="006C7897">
          <w:delText xml:space="preserve"> </w:delText>
        </w:r>
        <w:r w:rsidRPr="00063330" w:rsidDel="006C7897">
          <w:delText>https://www.ihe.net/resources/technical_frameworks/</w:delText>
        </w:r>
      </w:del>
    </w:p>
  </w:footnote>
  <w:footnote w:id="8">
    <w:p w14:paraId="53CB1FF5" w14:textId="77777777" w:rsidR="002244B8" w:rsidDel="006C7897" w:rsidRDefault="002244B8" w:rsidP="00B25F35">
      <w:pPr>
        <w:spacing w:before="0"/>
        <w:rPr>
          <w:del w:id="3011" w:author="Luke Duncan" w:date="2019-12-16T09:20:00Z"/>
          <w:sz w:val="20"/>
        </w:rPr>
      </w:pPr>
      <w:del w:id="3012" w:author="Luke Duncan" w:date="2019-12-16T09:20:00Z">
        <w:r w:rsidDel="006C7897">
          <w:rPr>
            <w:vertAlign w:val="superscript"/>
          </w:rPr>
          <w:footnoteRef/>
        </w:r>
        <w:r w:rsidDel="006C7897">
          <w:rPr>
            <w:sz w:val="20"/>
          </w:rPr>
          <w:delText xml:space="preserve"> </w:delText>
        </w:r>
        <w:r w:rsidR="006C7897" w:rsidDel="006C7897">
          <w:fldChar w:fldCharType="begin"/>
        </w:r>
        <w:r w:rsidR="006C7897" w:rsidDel="006C7897">
          <w:delInstrText xml:space="preserve"> HYPERLINK "https://www.hl7.org/fhir/terminology-service.html" \h </w:delInstrText>
        </w:r>
        <w:r w:rsidR="006C7897" w:rsidDel="006C7897">
          <w:fldChar w:fldCharType="separate"/>
        </w:r>
        <w:r w:rsidDel="006C7897">
          <w:rPr>
            <w:color w:val="1155CC"/>
            <w:sz w:val="20"/>
            <w:u w:val="single"/>
          </w:rPr>
          <w:delText>https://www.hl7.org/fhir/terminology-service.html</w:delText>
        </w:r>
        <w:r w:rsidR="006C7897" w:rsidDel="006C7897">
          <w:rPr>
            <w:color w:val="1155CC"/>
            <w:sz w:val="20"/>
            <w:u w:val="single"/>
          </w:rPr>
          <w:fldChar w:fldCharType="end"/>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248760DA" w:rsidR="002244B8" w:rsidRDefault="002244B8">
    <w:pPr>
      <w:pStyle w:val="Header"/>
    </w:pPr>
    <w:r>
      <w:t>IHE ITI Technical Framework Supplement – Mobile Sharing Value Sets (SVCM)</w:t>
    </w:r>
  </w:p>
  <w:p w14:paraId="5E0ED4C7" w14:textId="77777777" w:rsidR="002244B8" w:rsidRDefault="002244B8">
    <w:pPr>
      <w:pStyle w:val="Header"/>
    </w:pPr>
    <w:r>
      <w:t>______________________________________________________________________________</w:t>
    </w:r>
  </w:p>
  <w:p w14:paraId="7A05B91F" w14:textId="77777777" w:rsidR="002244B8" w:rsidRDefault="00224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Thompson, Jenny">
    <w15:presenceInfo w15:providerId="AD" w15:userId="S::jthompson@path.org::1a549346-9dbc-4963-b8e0-ca29b17d1dc8"/>
  </w15:person>
  <w15:person w15:author="Jonathan Payne">
    <w15:presenceInfo w15:providerId="AD" w15:userId="S::jpayne@unfoundation.org::f69b2abb-8ec9-4b6c-b34a-17c942b9c5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6892"/>
    <w:rsid w:val="00017E09"/>
    <w:rsid w:val="00024BCD"/>
    <w:rsid w:val="00031D5A"/>
    <w:rsid w:val="00036347"/>
    <w:rsid w:val="00040B61"/>
    <w:rsid w:val="0004144C"/>
    <w:rsid w:val="00044C31"/>
    <w:rsid w:val="00046E88"/>
    <w:rsid w:val="000470A5"/>
    <w:rsid w:val="00050A0E"/>
    <w:rsid w:val="000514E1"/>
    <w:rsid w:val="00052FCB"/>
    <w:rsid w:val="0005577A"/>
    <w:rsid w:val="00056BB5"/>
    <w:rsid w:val="00060817"/>
    <w:rsid w:val="00060D78"/>
    <w:rsid w:val="00061D68"/>
    <w:rsid w:val="000622EE"/>
    <w:rsid w:val="00062D9F"/>
    <w:rsid w:val="00063330"/>
    <w:rsid w:val="000634E8"/>
    <w:rsid w:val="00064FF2"/>
    <w:rsid w:val="00070847"/>
    <w:rsid w:val="000717A7"/>
    <w:rsid w:val="00076376"/>
    <w:rsid w:val="00077324"/>
    <w:rsid w:val="00077EA0"/>
    <w:rsid w:val="000807AC"/>
    <w:rsid w:val="00082F2B"/>
    <w:rsid w:val="00083B47"/>
    <w:rsid w:val="00087187"/>
    <w:rsid w:val="00094061"/>
    <w:rsid w:val="000A726D"/>
    <w:rsid w:val="000B30FF"/>
    <w:rsid w:val="000B3BD4"/>
    <w:rsid w:val="000B3F51"/>
    <w:rsid w:val="000B699D"/>
    <w:rsid w:val="000C2358"/>
    <w:rsid w:val="000C2E06"/>
    <w:rsid w:val="000C3556"/>
    <w:rsid w:val="000C3BC7"/>
    <w:rsid w:val="000C546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20C"/>
    <w:rsid w:val="0016666C"/>
    <w:rsid w:val="00167B95"/>
    <w:rsid w:val="00167DB7"/>
    <w:rsid w:val="00170ED0"/>
    <w:rsid w:val="00174A33"/>
    <w:rsid w:val="0017698E"/>
    <w:rsid w:val="00184E40"/>
    <w:rsid w:val="00186DAB"/>
    <w:rsid w:val="00187E92"/>
    <w:rsid w:val="00193030"/>
    <w:rsid w:val="001946F4"/>
    <w:rsid w:val="00195213"/>
    <w:rsid w:val="001A7247"/>
    <w:rsid w:val="001A7C4C"/>
    <w:rsid w:val="001B2B50"/>
    <w:rsid w:val="001B463C"/>
    <w:rsid w:val="001C0157"/>
    <w:rsid w:val="001C2597"/>
    <w:rsid w:val="001C26CB"/>
    <w:rsid w:val="001C2FA8"/>
    <w:rsid w:val="001D0E6D"/>
    <w:rsid w:val="001D1619"/>
    <w:rsid w:val="001D640F"/>
    <w:rsid w:val="001D6BB3"/>
    <w:rsid w:val="001E0A4A"/>
    <w:rsid w:val="001E206E"/>
    <w:rsid w:val="001E615F"/>
    <w:rsid w:val="001E62C3"/>
    <w:rsid w:val="001E6533"/>
    <w:rsid w:val="001F0E7F"/>
    <w:rsid w:val="001F257A"/>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44B8"/>
    <w:rsid w:val="00225423"/>
    <w:rsid w:val="002322FF"/>
    <w:rsid w:val="00234BE4"/>
    <w:rsid w:val="0023732B"/>
    <w:rsid w:val="0024039C"/>
    <w:rsid w:val="0024101B"/>
    <w:rsid w:val="002459D7"/>
    <w:rsid w:val="00250A37"/>
    <w:rsid w:val="00255462"/>
    <w:rsid w:val="00255821"/>
    <w:rsid w:val="00256665"/>
    <w:rsid w:val="00260C4B"/>
    <w:rsid w:val="0026343F"/>
    <w:rsid w:val="00264E1C"/>
    <w:rsid w:val="00265988"/>
    <w:rsid w:val="002670D2"/>
    <w:rsid w:val="00267964"/>
    <w:rsid w:val="00270EBB"/>
    <w:rsid w:val="002711CC"/>
    <w:rsid w:val="00272440"/>
    <w:rsid w:val="00274096"/>
    <w:rsid w:val="002743CD"/>
    <w:rsid w:val="002756A6"/>
    <w:rsid w:val="00277298"/>
    <w:rsid w:val="00286433"/>
    <w:rsid w:val="002869E8"/>
    <w:rsid w:val="00291725"/>
    <w:rsid w:val="00293CF1"/>
    <w:rsid w:val="002A4C2E"/>
    <w:rsid w:val="002B4844"/>
    <w:rsid w:val="002C01D4"/>
    <w:rsid w:val="002C1B6E"/>
    <w:rsid w:val="002C27E4"/>
    <w:rsid w:val="002C5D62"/>
    <w:rsid w:val="002D5813"/>
    <w:rsid w:val="002D5B69"/>
    <w:rsid w:val="002E612D"/>
    <w:rsid w:val="002E6F49"/>
    <w:rsid w:val="002F051F"/>
    <w:rsid w:val="002F076A"/>
    <w:rsid w:val="002F2378"/>
    <w:rsid w:val="002F3F7A"/>
    <w:rsid w:val="002F524B"/>
    <w:rsid w:val="002F680D"/>
    <w:rsid w:val="002F69C5"/>
    <w:rsid w:val="00300B8F"/>
    <w:rsid w:val="003036BB"/>
    <w:rsid w:val="00303E20"/>
    <w:rsid w:val="00310D96"/>
    <w:rsid w:val="00315CD2"/>
    <w:rsid w:val="00316247"/>
    <w:rsid w:val="00317F26"/>
    <w:rsid w:val="0032060B"/>
    <w:rsid w:val="00323461"/>
    <w:rsid w:val="00324B64"/>
    <w:rsid w:val="00325079"/>
    <w:rsid w:val="0032600B"/>
    <w:rsid w:val="00330038"/>
    <w:rsid w:val="003330A1"/>
    <w:rsid w:val="00335554"/>
    <w:rsid w:val="0033642B"/>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4E94"/>
    <w:rsid w:val="0038508C"/>
    <w:rsid w:val="003921A0"/>
    <w:rsid w:val="00397D69"/>
    <w:rsid w:val="003A04CF"/>
    <w:rsid w:val="003A09FE"/>
    <w:rsid w:val="003A4080"/>
    <w:rsid w:val="003A41BA"/>
    <w:rsid w:val="003A545A"/>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4046B6"/>
    <w:rsid w:val="0040520B"/>
    <w:rsid w:val="004070FB"/>
    <w:rsid w:val="00410D6B"/>
    <w:rsid w:val="00412649"/>
    <w:rsid w:val="00415432"/>
    <w:rsid w:val="00417A70"/>
    <w:rsid w:val="004225C9"/>
    <w:rsid w:val="004270C1"/>
    <w:rsid w:val="00431358"/>
    <w:rsid w:val="0043514A"/>
    <w:rsid w:val="00436599"/>
    <w:rsid w:val="004424C6"/>
    <w:rsid w:val="004424FB"/>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44D4"/>
    <w:rsid w:val="004C53D3"/>
    <w:rsid w:val="004D68CC"/>
    <w:rsid w:val="004D69C3"/>
    <w:rsid w:val="004D6C45"/>
    <w:rsid w:val="004E0511"/>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40EA"/>
    <w:rsid w:val="005A5FA9"/>
    <w:rsid w:val="005B5325"/>
    <w:rsid w:val="005B5C92"/>
    <w:rsid w:val="005B5D47"/>
    <w:rsid w:val="005B66B8"/>
    <w:rsid w:val="005B72F3"/>
    <w:rsid w:val="005B7BFB"/>
    <w:rsid w:val="005C50BF"/>
    <w:rsid w:val="005C5E28"/>
    <w:rsid w:val="005D1F91"/>
    <w:rsid w:val="005D54E7"/>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041E"/>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0D35"/>
    <w:rsid w:val="00662157"/>
    <w:rsid w:val="00662893"/>
    <w:rsid w:val="00663624"/>
    <w:rsid w:val="00664B7E"/>
    <w:rsid w:val="00665A0A"/>
    <w:rsid w:val="00665D8F"/>
    <w:rsid w:val="00667C47"/>
    <w:rsid w:val="00672881"/>
    <w:rsid w:val="00672C39"/>
    <w:rsid w:val="00680648"/>
    <w:rsid w:val="00681D0B"/>
    <w:rsid w:val="00682040"/>
    <w:rsid w:val="006825E1"/>
    <w:rsid w:val="0068355D"/>
    <w:rsid w:val="006911B4"/>
    <w:rsid w:val="00692B37"/>
    <w:rsid w:val="006A2A74"/>
    <w:rsid w:val="006A3098"/>
    <w:rsid w:val="006A4160"/>
    <w:rsid w:val="006A7853"/>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C00"/>
    <w:rsid w:val="006F5230"/>
    <w:rsid w:val="00700952"/>
    <w:rsid w:val="00701B3A"/>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9B6"/>
    <w:rsid w:val="00747E7C"/>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B2E"/>
    <w:rsid w:val="00803E2D"/>
    <w:rsid w:val="008044D0"/>
    <w:rsid w:val="00805E03"/>
    <w:rsid w:val="008067DF"/>
    <w:rsid w:val="00807EE1"/>
    <w:rsid w:val="00810DA5"/>
    <w:rsid w:val="0081320A"/>
    <w:rsid w:val="00814F76"/>
    <w:rsid w:val="00815E51"/>
    <w:rsid w:val="008249A2"/>
    <w:rsid w:val="00824E8B"/>
    <w:rsid w:val="00825642"/>
    <w:rsid w:val="00830E0E"/>
    <w:rsid w:val="00831FF5"/>
    <w:rsid w:val="00833045"/>
    <w:rsid w:val="008341AE"/>
    <w:rsid w:val="00834DF7"/>
    <w:rsid w:val="008358E5"/>
    <w:rsid w:val="00835974"/>
    <w:rsid w:val="00836F8A"/>
    <w:rsid w:val="008413B1"/>
    <w:rsid w:val="00843B52"/>
    <w:rsid w:val="008452AF"/>
    <w:rsid w:val="00847EBC"/>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2CCF"/>
    <w:rsid w:val="0089602B"/>
    <w:rsid w:val="008A3FD2"/>
    <w:rsid w:val="008A63C9"/>
    <w:rsid w:val="008B3480"/>
    <w:rsid w:val="008B53CB"/>
    <w:rsid w:val="008B5D7E"/>
    <w:rsid w:val="008B620B"/>
    <w:rsid w:val="008B6391"/>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7903"/>
    <w:rsid w:val="00A01FD9"/>
    <w:rsid w:val="00A02ADB"/>
    <w:rsid w:val="00A042F7"/>
    <w:rsid w:val="00A05A12"/>
    <w:rsid w:val="00A124C7"/>
    <w:rsid w:val="00A174B6"/>
    <w:rsid w:val="00A177D5"/>
    <w:rsid w:val="00A219CF"/>
    <w:rsid w:val="00A23689"/>
    <w:rsid w:val="00A2392D"/>
    <w:rsid w:val="00A2599A"/>
    <w:rsid w:val="00A30698"/>
    <w:rsid w:val="00A30BDA"/>
    <w:rsid w:val="00A322F4"/>
    <w:rsid w:val="00A3404A"/>
    <w:rsid w:val="00A35B5F"/>
    <w:rsid w:val="00A3774D"/>
    <w:rsid w:val="00A40239"/>
    <w:rsid w:val="00A43E92"/>
    <w:rsid w:val="00A50907"/>
    <w:rsid w:val="00A52286"/>
    <w:rsid w:val="00A5645C"/>
    <w:rsid w:val="00A56A62"/>
    <w:rsid w:val="00A6036A"/>
    <w:rsid w:val="00A66278"/>
    <w:rsid w:val="00A66F91"/>
    <w:rsid w:val="00A71ECB"/>
    <w:rsid w:val="00A723FC"/>
    <w:rsid w:val="00A773A9"/>
    <w:rsid w:val="00A81A7C"/>
    <w:rsid w:val="00A85861"/>
    <w:rsid w:val="00A858F8"/>
    <w:rsid w:val="00A875FF"/>
    <w:rsid w:val="00A90BD5"/>
    <w:rsid w:val="00A910E1"/>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63DC"/>
    <w:rsid w:val="00AE7444"/>
    <w:rsid w:val="00AF0095"/>
    <w:rsid w:val="00AF1EF3"/>
    <w:rsid w:val="00AF2AA1"/>
    <w:rsid w:val="00AF472E"/>
    <w:rsid w:val="00AF6F21"/>
    <w:rsid w:val="00AF7069"/>
    <w:rsid w:val="00AF7952"/>
    <w:rsid w:val="00B01C71"/>
    <w:rsid w:val="00B03C08"/>
    <w:rsid w:val="00B05FC8"/>
    <w:rsid w:val="00B064A3"/>
    <w:rsid w:val="00B072B1"/>
    <w:rsid w:val="00B10DCE"/>
    <w:rsid w:val="00B1148B"/>
    <w:rsid w:val="00B11C27"/>
    <w:rsid w:val="00B15A1D"/>
    <w:rsid w:val="00B15D8F"/>
    <w:rsid w:val="00B15E9B"/>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798B"/>
    <w:rsid w:val="00B541EC"/>
    <w:rsid w:val="00B54C50"/>
    <w:rsid w:val="00B55350"/>
    <w:rsid w:val="00B63B69"/>
    <w:rsid w:val="00B65E96"/>
    <w:rsid w:val="00B66F83"/>
    <w:rsid w:val="00B7190A"/>
    <w:rsid w:val="00B7582C"/>
    <w:rsid w:val="00B764BF"/>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49B2"/>
    <w:rsid w:val="00BD50E5"/>
    <w:rsid w:val="00BD624A"/>
    <w:rsid w:val="00BD6767"/>
    <w:rsid w:val="00BE1308"/>
    <w:rsid w:val="00BE39EE"/>
    <w:rsid w:val="00BE5916"/>
    <w:rsid w:val="00BF08DA"/>
    <w:rsid w:val="00BF2986"/>
    <w:rsid w:val="00BF29D0"/>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F0F"/>
    <w:rsid w:val="00C940A2"/>
    <w:rsid w:val="00C969FE"/>
    <w:rsid w:val="00CA175A"/>
    <w:rsid w:val="00CA1C2C"/>
    <w:rsid w:val="00CA3A31"/>
    <w:rsid w:val="00CA4906"/>
    <w:rsid w:val="00CA4B27"/>
    <w:rsid w:val="00CB102A"/>
    <w:rsid w:val="00CC0A43"/>
    <w:rsid w:val="00CC0A62"/>
    <w:rsid w:val="00CC4EA3"/>
    <w:rsid w:val="00CC6D50"/>
    <w:rsid w:val="00CD0A74"/>
    <w:rsid w:val="00CD4365"/>
    <w:rsid w:val="00CD44D7"/>
    <w:rsid w:val="00CD4D46"/>
    <w:rsid w:val="00CD5012"/>
    <w:rsid w:val="00CD61EF"/>
    <w:rsid w:val="00CD706E"/>
    <w:rsid w:val="00CE0AA5"/>
    <w:rsid w:val="00CF283F"/>
    <w:rsid w:val="00CF508D"/>
    <w:rsid w:val="00CF69CB"/>
    <w:rsid w:val="00D0225B"/>
    <w:rsid w:val="00D027C3"/>
    <w:rsid w:val="00D05B7C"/>
    <w:rsid w:val="00D07411"/>
    <w:rsid w:val="00D105A4"/>
    <w:rsid w:val="00D13E41"/>
    <w:rsid w:val="00D165BD"/>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6314"/>
    <w:rsid w:val="00DA7FE0"/>
    <w:rsid w:val="00DB0E2D"/>
    <w:rsid w:val="00DB186B"/>
    <w:rsid w:val="00DB5C1E"/>
    <w:rsid w:val="00DB6C03"/>
    <w:rsid w:val="00DC150D"/>
    <w:rsid w:val="00DC40DE"/>
    <w:rsid w:val="00DC5581"/>
    <w:rsid w:val="00DC5891"/>
    <w:rsid w:val="00DD0FEF"/>
    <w:rsid w:val="00DD13DB"/>
    <w:rsid w:val="00DD20D7"/>
    <w:rsid w:val="00DD2B55"/>
    <w:rsid w:val="00DD4D5A"/>
    <w:rsid w:val="00DD70BB"/>
    <w:rsid w:val="00DE0504"/>
    <w:rsid w:val="00DE2B33"/>
    <w:rsid w:val="00DE3F6C"/>
    <w:rsid w:val="00DE5060"/>
    <w:rsid w:val="00DE6D6A"/>
    <w:rsid w:val="00DE7269"/>
    <w:rsid w:val="00DF14F0"/>
    <w:rsid w:val="00DF2F6A"/>
    <w:rsid w:val="00DF3FC1"/>
    <w:rsid w:val="00DF683C"/>
    <w:rsid w:val="00DF769E"/>
    <w:rsid w:val="00DF7CCA"/>
    <w:rsid w:val="00E007E6"/>
    <w:rsid w:val="00E014B6"/>
    <w:rsid w:val="00E10CD7"/>
    <w:rsid w:val="00E121ED"/>
    <w:rsid w:val="00E1423C"/>
    <w:rsid w:val="00E1775A"/>
    <w:rsid w:val="00E20C45"/>
    <w:rsid w:val="00E2221E"/>
    <w:rsid w:val="00E25761"/>
    <w:rsid w:val="00E25F15"/>
    <w:rsid w:val="00E30AAF"/>
    <w:rsid w:val="00E32256"/>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5066"/>
    <w:rsid w:val="00E7532D"/>
    <w:rsid w:val="00E765C1"/>
    <w:rsid w:val="00E8043B"/>
    <w:rsid w:val="00E8520F"/>
    <w:rsid w:val="00E8793B"/>
    <w:rsid w:val="00E90AC0"/>
    <w:rsid w:val="00E91C15"/>
    <w:rsid w:val="00E9442A"/>
    <w:rsid w:val="00E964EB"/>
    <w:rsid w:val="00EA3BCB"/>
    <w:rsid w:val="00EA4332"/>
    <w:rsid w:val="00EA4EA1"/>
    <w:rsid w:val="00EA7E83"/>
    <w:rsid w:val="00EB4E68"/>
    <w:rsid w:val="00EB71A2"/>
    <w:rsid w:val="00EB7BC8"/>
    <w:rsid w:val="00EC0209"/>
    <w:rsid w:val="00EC098D"/>
    <w:rsid w:val="00EC11E0"/>
    <w:rsid w:val="00EC1DB7"/>
    <w:rsid w:val="00ED0083"/>
    <w:rsid w:val="00ED2FA7"/>
    <w:rsid w:val="00ED3E87"/>
    <w:rsid w:val="00ED4892"/>
    <w:rsid w:val="00ED5269"/>
    <w:rsid w:val="00ED7CDA"/>
    <w:rsid w:val="00EE0A66"/>
    <w:rsid w:val="00EE1C86"/>
    <w:rsid w:val="00EF183A"/>
    <w:rsid w:val="00EF1E77"/>
    <w:rsid w:val="00EF2668"/>
    <w:rsid w:val="00EF3F52"/>
    <w:rsid w:val="00EF6962"/>
    <w:rsid w:val="00F002DD"/>
    <w:rsid w:val="00F034AC"/>
    <w:rsid w:val="00F0477E"/>
    <w:rsid w:val="00F05794"/>
    <w:rsid w:val="00F059F9"/>
    <w:rsid w:val="00F0665F"/>
    <w:rsid w:val="00F146E5"/>
    <w:rsid w:val="00F153A4"/>
    <w:rsid w:val="00F159CF"/>
    <w:rsid w:val="00F17297"/>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3765"/>
    <w:rsid w:val="00F74FAA"/>
    <w:rsid w:val="00F75242"/>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7074"/>
    <w:rsid w:val="00FA79A4"/>
    <w:rsid w:val="00FB4736"/>
    <w:rsid w:val="00FB77B8"/>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ihe.net/Technical_Frameworks/" TargetMode="External"/><Relationship Id="rId39" Type="http://schemas.openxmlformats.org/officeDocument/2006/relationships/image" Target="media/image6.png"/><Relationship Id="rId21" Type="http://schemas.openxmlformats.org/officeDocument/2006/relationships/comments" Target="comments.xml"/><Relationship Id="rId34" Type="http://schemas.openxmlformats.org/officeDocument/2006/relationships/image" Target="media/image4.emf"/><Relationship Id="rId42" Type="http://schemas.openxmlformats.org/officeDocument/2006/relationships/hyperlink" Target="http://wiki.ihe.net/index.php/IHE_Format_Codes"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Official_Templates" TargetMode="External"/><Relationship Id="rId11" Type="http://schemas.openxmlformats.org/officeDocument/2006/relationships/hyperlink" Target="http://www.ihe.net/Public_Comment/" TargetMode="External"/><Relationship Id="rId24" Type="http://schemas.openxmlformats.org/officeDocument/2006/relationships/hyperlink" Target="http://ihe.net/Technical_Frameworks/" TargetMode="External"/><Relationship Id="rId32" Type="http://schemas.openxmlformats.org/officeDocument/2006/relationships/image" Target="media/image3.emf"/><Relationship Id="rId37" Type="http://schemas.openxmlformats.org/officeDocument/2006/relationships/oleObject" Target="embeddings/Microsoft_Visio_2003-2010_Drawing9.vsd"/><Relationship Id="rId40" Type="http://schemas.openxmlformats.org/officeDocument/2006/relationships/image" Target="media/image7.png"/><Relationship Id="rId45"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image" Target="media/image5.emf"/><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2.wmf"/><Relationship Id="rId44" Type="http://schemas.openxmlformats.org/officeDocument/2006/relationships/hyperlink" Target="http://wiki.ihe.net/index.php/IHERoleCode_Vocabula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microsoft.com/office/2011/relationships/commentsExtended" Target="commentsExtended.xml"/><Relationship Id="rId27" Type="http://schemas.openxmlformats.org/officeDocument/2006/relationships/hyperlink" Target="http://wiki.ihe.net/index.php/IHE_Profile_Design_Principles_and_Conventions" TargetMode="External"/><Relationship Id="rId30" Type="http://schemas.openxmlformats.org/officeDocument/2006/relationships/hyperlink" Target="http://ihe.net/Technical_Frameworks/" TargetMode="External"/><Relationship Id="rId35" Type="http://schemas.openxmlformats.org/officeDocument/2006/relationships/oleObject" Target="embeddings/oleObject2.bin"/><Relationship Id="rId43" Type="http://schemas.openxmlformats.org/officeDocument/2006/relationships/hyperlink" Target="http://wiki.ihe.net/index.php/IHEActCode_Vocabulary" TargetMode="External"/><Relationship Id="rId48" Type="http://schemas.openxmlformats.org/officeDocument/2006/relationships/footer" Target="footer2.xml"/><Relationship Id="rId8" Type="http://schemas.openxmlformats.org/officeDocument/2006/relationships/image" Target="media/image1.jpe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oleObject" Target="embeddings/oleObject1.bin"/><Relationship Id="rId38" Type="http://schemas.openxmlformats.org/officeDocument/2006/relationships/hyperlink" Target="https://www.hl7.org/fhir/valueset-operation-expand.html" TargetMode="External"/><Relationship Id="rId46" Type="http://schemas.openxmlformats.org/officeDocument/2006/relationships/header" Target="header1.xml"/><Relationship Id="rId20" Type="http://schemas.openxmlformats.org/officeDocument/2006/relationships/hyperlink" Target="http://hl7.org/fhir/versions.html" TargetMode="External"/><Relationship Id="rId41" Type="http://schemas.openxmlformats.org/officeDocument/2006/relationships/hyperlink" Target="http://wiki.ihe.net/index.php/OID_Registra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CA97F-1D68-4022-AC36-6027A510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143</TotalTime>
  <Pages>81</Pages>
  <Words>14725</Words>
  <Characters>112196</Characters>
  <Application>Microsoft Office Word</Application>
  <DocSecurity>0</DocSecurity>
  <Lines>934</Lines>
  <Paragraphs>253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126668</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16</cp:revision>
  <cp:lastPrinted>2019-11-13T23:07:00Z</cp:lastPrinted>
  <dcterms:created xsi:type="dcterms:W3CDTF">2019-12-02T21:57:00Z</dcterms:created>
  <dcterms:modified xsi:type="dcterms:W3CDTF">2019-12-17T20:16:00Z</dcterms:modified>
  <cp:category>IHE Supplement Template</cp:category>
</cp:coreProperties>
</file>